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885" w:rsidRPr="00624CFB" w:rsidRDefault="00947885" w:rsidP="00947885">
      <w:pPr>
        <w:ind w:left="304" w:right="-20"/>
        <w:rPr>
          <w:rFonts w:cs="Arial"/>
          <w:sz w:val="18"/>
          <w:szCs w:val="20"/>
          <w:lang w:val="en-GB"/>
        </w:rPr>
      </w:pPr>
      <w:r w:rsidRPr="00624CFB">
        <w:rPr>
          <w:rFonts w:cs="Arial"/>
          <w:noProof/>
          <w:lang w:val="en-GB" w:eastAsia="en-GB"/>
        </w:rPr>
        <w:drawing>
          <wp:inline distT="0" distB="0" distL="0" distR="0" wp14:anchorId="55A925BC" wp14:editId="55196EBE">
            <wp:extent cx="24098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947885" w:rsidRPr="00624CFB" w:rsidRDefault="00947885" w:rsidP="00947885">
      <w:pPr>
        <w:spacing w:line="200" w:lineRule="exact"/>
        <w:rPr>
          <w:rFonts w:cs="Arial"/>
          <w:sz w:val="18"/>
          <w:szCs w:val="20"/>
          <w:lang w:val="en-GB"/>
        </w:rPr>
      </w:pPr>
    </w:p>
    <w:p w:rsidR="00947885" w:rsidRPr="00624CFB" w:rsidRDefault="00947885" w:rsidP="00947885">
      <w:pPr>
        <w:spacing w:before="16" w:line="240" w:lineRule="exact"/>
        <w:rPr>
          <w:rFonts w:cs="Arial"/>
          <w:sz w:val="22"/>
          <w:szCs w:val="24"/>
          <w:lang w:val="en-GB"/>
        </w:rPr>
      </w:pPr>
    </w:p>
    <w:p w:rsidR="00947885" w:rsidRPr="00624CFB" w:rsidRDefault="00947885" w:rsidP="00947885">
      <w:pPr>
        <w:tabs>
          <w:tab w:val="left" w:pos="3520"/>
          <w:tab w:val="left" w:pos="9940"/>
        </w:tabs>
        <w:spacing w:line="551" w:lineRule="exact"/>
        <w:ind w:left="102" w:right="-20"/>
        <w:rPr>
          <w:rFonts w:eastAsia="Arial" w:cs="Arial"/>
          <w:sz w:val="44"/>
          <w:szCs w:val="48"/>
          <w:lang w:val="en-GB"/>
        </w:rPr>
      </w:pPr>
      <w:r w:rsidRPr="00624CFB">
        <w:rPr>
          <w:rFonts w:eastAsia="Arial" w:cs="Arial"/>
          <w:b/>
          <w:bCs/>
          <w:color w:val="FFFFFF"/>
          <w:sz w:val="44"/>
          <w:szCs w:val="48"/>
          <w:highlight w:val="black"/>
          <w:lang w:val="en-GB"/>
        </w:rPr>
        <w:t>Business Interoperability Sp</w:t>
      </w:r>
      <w:r w:rsidRPr="00624CFB">
        <w:rPr>
          <w:rFonts w:eastAsia="Arial" w:cs="Arial"/>
          <w:b/>
          <w:bCs/>
          <w:color w:val="FFFFFF"/>
          <w:spacing w:val="-2"/>
          <w:sz w:val="44"/>
          <w:szCs w:val="48"/>
          <w:highlight w:val="black"/>
          <w:lang w:val="en-GB"/>
        </w:rPr>
        <w:t>e</w:t>
      </w:r>
      <w:r w:rsidRPr="00624CFB">
        <w:rPr>
          <w:rFonts w:eastAsia="Arial" w:cs="Arial"/>
          <w:b/>
          <w:bCs/>
          <w:color w:val="FFFFFF"/>
          <w:sz w:val="44"/>
          <w:szCs w:val="48"/>
          <w:highlight w:val="black"/>
          <w:lang w:val="en-GB"/>
        </w:rPr>
        <w:t>cif</w:t>
      </w:r>
      <w:r w:rsidRPr="00624CFB">
        <w:rPr>
          <w:rFonts w:eastAsia="Arial" w:cs="Arial"/>
          <w:b/>
          <w:bCs/>
          <w:color w:val="FFFFFF"/>
          <w:spacing w:val="2"/>
          <w:sz w:val="44"/>
          <w:szCs w:val="48"/>
          <w:highlight w:val="black"/>
          <w:lang w:val="en-GB"/>
        </w:rPr>
        <w:t>i</w:t>
      </w:r>
      <w:r w:rsidRPr="00624CFB">
        <w:rPr>
          <w:rFonts w:eastAsia="Arial" w:cs="Arial"/>
          <w:b/>
          <w:bCs/>
          <w:color w:val="FFFFFF"/>
          <w:sz w:val="44"/>
          <w:szCs w:val="48"/>
          <w:highlight w:val="black"/>
          <w:lang w:val="en-GB"/>
        </w:rPr>
        <w:t>cati</w:t>
      </w:r>
      <w:r w:rsidRPr="00624CFB">
        <w:rPr>
          <w:rFonts w:eastAsia="Arial" w:cs="Arial"/>
          <w:b/>
          <w:bCs/>
          <w:color w:val="FFFFFF"/>
          <w:spacing w:val="-2"/>
          <w:sz w:val="44"/>
          <w:szCs w:val="48"/>
          <w:highlight w:val="black"/>
          <w:lang w:val="en-GB"/>
        </w:rPr>
        <w:t>o</w:t>
      </w:r>
      <w:r w:rsidRPr="00624CFB">
        <w:rPr>
          <w:rFonts w:eastAsia="Arial" w:cs="Arial"/>
          <w:b/>
          <w:bCs/>
          <w:color w:val="FFFFFF"/>
          <w:sz w:val="44"/>
          <w:szCs w:val="48"/>
          <w:highlight w:val="black"/>
          <w:lang w:val="en-GB"/>
        </w:rPr>
        <w:t xml:space="preserve">n </w:t>
      </w:r>
    </w:p>
    <w:p w:rsidR="00947885" w:rsidRPr="00624CFB" w:rsidRDefault="00947885" w:rsidP="00947885">
      <w:pPr>
        <w:spacing w:before="8" w:line="110" w:lineRule="exact"/>
        <w:rPr>
          <w:rFonts w:cs="Arial"/>
          <w:sz w:val="9"/>
          <w:szCs w:val="11"/>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tabs>
          <w:tab w:val="left" w:pos="3240"/>
        </w:tabs>
        <w:spacing w:line="200" w:lineRule="exact"/>
        <w:rPr>
          <w:rFonts w:cs="Arial"/>
          <w:sz w:val="18"/>
          <w:szCs w:val="20"/>
          <w:lang w:val="en-GB"/>
        </w:rPr>
      </w:pPr>
      <w:r w:rsidRPr="00624CFB">
        <w:rPr>
          <w:rFonts w:cs="Arial"/>
          <w:sz w:val="18"/>
          <w:szCs w:val="20"/>
          <w:lang w:val="en-GB"/>
        </w:rPr>
        <w:tab/>
      </w:r>
    </w:p>
    <w:p w:rsidR="00947885" w:rsidRPr="00624CFB" w:rsidRDefault="00947885" w:rsidP="00947885">
      <w:pPr>
        <w:spacing w:line="200" w:lineRule="exact"/>
        <w:rPr>
          <w:rFonts w:cs="Arial"/>
          <w:sz w:val="18"/>
          <w:szCs w:val="20"/>
          <w:lang w:val="en-GB"/>
        </w:rPr>
      </w:pPr>
    </w:p>
    <w:p w:rsidR="00947885" w:rsidRPr="00624CFB" w:rsidRDefault="00947885" w:rsidP="00947885">
      <w:pPr>
        <w:tabs>
          <w:tab w:val="left" w:pos="5480"/>
        </w:tabs>
        <w:spacing w:line="355" w:lineRule="auto"/>
        <w:ind w:left="2510" w:right="1048"/>
        <w:jc w:val="center"/>
        <w:rPr>
          <w:rFonts w:eastAsia="Arial" w:cs="Arial"/>
          <w:b/>
          <w:bCs/>
          <w:sz w:val="24"/>
          <w:szCs w:val="28"/>
          <w:lang w:val="en-GB"/>
        </w:rPr>
      </w:pPr>
      <w:r w:rsidRPr="00624CFB">
        <w:rPr>
          <w:rFonts w:cs="Arial"/>
          <w:noProof/>
          <w:lang w:val="en-GB" w:eastAsia="en-GB"/>
        </w:rPr>
        <w:drawing>
          <wp:anchor distT="0" distB="0" distL="114300" distR="114300" simplePos="0" relativeHeight="251659264" behindDoc="1" locked="0" layoutInCell="1" allowOverlap="1" wp14:anchorId="4BBA59DF" wp14:editId="47169A9A">
            <wp:simplePos x="0" y="0"/>
            <wp:positionH relativeFrom="page">
              <wp:posOffset>609600</wp:posOffset>
            </wp:positionH>
            <wp:positionV relativeFrom="paragraph">
              <wp:posOffset>-198755</wp:posOffset>
            </wp:positionV>
            <wp:extent cx="1314450" cy="5400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Pr="00624CFB">
        <w:rPr>
          <w:rFonts w:eastAsia="Arial" w:cs="Arial"/>
          <w:b/>
          <w:bCs/>
          <w:sz w:val="28"/>
          <w:szCs w:val="28"/>
          <w:lang w:val="en-GB"/>
        </w:rPr>
        <w:t>OpenPEPPOL AISBL</w:t>
      </w:r>
    </w:p>
    <w:p w:rsidR="00947885" w:rsidRPr="00624CFB" w:rsidRDefault="00947885" w:rsidP="00947885">
      <w:pPr>
        <w:tabs>
          <w:tab w:val="left" w:pos="5480"/>
        </w:tabs>
        <w:spacing w:line="355" w:lineRule="auto"/>
        <w:ind w:left="2510" w:right="3668"/>
        <w:rPr>
          <w:rFonts w:eastAsia="Arial" w:cs="Arial"/>
          <w:lang w:val="en-GB"/>
        </w:rPr>
      </w:pPr>
    </w:p>
    <w:p w:rsidR="00947885" w:rsidRPr="00624CFB" w:rsidRDefault="0054135C" w:rsidP="00947885">
      <w:pPr>
        <w:tabs>
          <w:tab w:val="left" w:pos="5480"/>
        </w:tabs>
        <w:spacing w:before="1"/>
        <w:ind w:left="2510" w:right="-20"/>
        <w:rPr>
          <w:rFonts w:eastAsia="Arial" w:cs="Arial"/>
          <w:lang w:val="en-GB"/>
        </w:rPr>
      </w:pPr>
      <w:r w:rsidRPr="00624CFB">
        <w:rPr>
          <w:rFonts w:cs="Arial"/>
          <w:noProof/>
          <w:lang w:val="en-GB" w:eastAsia="en-GB"/>
        </w:rPr>
        <mc:AlternateContent>
          <mc:Choice Requires="wpg">
            <w:drawing>
              <wp:anchor distT="0" distB="0" distL="114300" distR="114300" simplePos="0" relativeHeight="251594752" behindDoc="1" locked="0" layoutInCell="1" allowOverlap="1" wp14:anchorId="4935D093" wp14:editId="308F6DF2">
                <wp:simplePos x="0" y="0"/>
                <wp:positionH relativeFrom="page">
                  <wp:posOffset>2071370</wp:posOffset>
                </wp:positionH>
                <wp:positionV relativeFrom="paragraph">
                  <wp:posOffset>403225</wp:posOffset>
                </wp:positionV>
                <wp:extent cx="4810760" cy="1270"/>
                <wp:effectExtent l="0" t="0" r="27940" b="17780"/>
                <wp:wrapNone/>
                <wp:docPr id="3108" name="Group 3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3109"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0531A8" id="Group 3108" o:spid="_x0000_s1026" style="position:absolute;margin-left:163.1pt;margin-top:31.75pt;width:378.8pt;height:.1pt;z-index:-251721728;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" path="m,l7576,e" filled="f" strokeweight=".58pt">
                  <v:path arrowok="t" o:connecttype="custom" o:connectlocs="0,0;7576,0" o:connectangles="0,0"/>
                </v:shape>
                <w10:wrap anchorx="page"/>
              </v:group>
            </w:pict>
          </mc:Fallback>
        </mc:AlternateContent>
      </w:r>
    </w:p>
    <w:p w:rsidR="00947885" w:rsidRPr="00624CFB" w:rsidRDefault="00947885" w:rsidP="00947885">
      <w:pPr>
        <w:spacing w:before="4" w:line="150" w:lineRule="exact"/>
        <w:rPr>
          <w:rFonts w:cs="Arial"/>
          <w:sz w:val="13"/>
          <w:szCs w:val="15"/>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ind w:left="3472" w:right="1811"/>
        <w:jc w:val="center"/>
        <w:rPr>
          <w:rFonts w:eastAsia="Arial" w:cs="Arial"/>
          <w:b/>
          <w:bCs/>
          <w:sz w:val="24"/>
          <w:szCs w:val="28"/>
          <w:lang w:val="en-GB"/>
        </w:rPr>
      </w:pPr>
      <w:r w:rsidRPr="00624CFB">
        <w:rPr>
          <w:rFonts w:eastAsia="Arial" w:cs="Arial"/>
          <w:b/>
          <w:bCs/>
          <w:sz w:val="24"/>
          <w:szCs w:val="28"/>
          <w:lang w:val="en-GB"/>
        </w:rPr>
        <w:t xml:space="preserve">Post Award Coordinating Community </w:t>
      </w:r>
    </w:p>
    <w:p w:rsidR="00947885" w:rsidRPr="00624CFB" w:rsidRDefault="00947885" w:rsidP="00947885">
      <w:pPr>
        <w:ind w:left="3472" w:right="1811"/>
        <w:rPr>
          <w:rFonts w:eastAsia="Arial" w:cs="Arial"/>
          <w:sz w:val="24"/>
          <w:szCs w:val="28"/>
          <w:lang w:val="en-GB"/>
        </w:rPr>
      </w:pPr>
    </w:p>
    <w:p w:rsidR="00947885" w:rsidRPr="00624CFB" w:rsidRDefault="00947885" w:rsidP="00947885">
      <w:pPr>
        <w:ind w:left="3472" w:right="1811"/>
        <w:jc w:val="center"/>
        <w:rPr>
          <w:rFonts w:eastAsia="Arial" w:cs="Arial"/>
          <w:b/>
          <w:bCs/>
          <w:sz w:val="24"/>
          <w:szCs w:val="28"/>
          <w:lang w:val="en-GB"/>
        </w:rPr>
      </w:pPr>
      <w:r w:rsidRPr="00624CFB">
        <w:rPr>
          <w:rFonts w:eastAsia="Arial" w:cs="Arial"/>
          <w:b/>
          <w:bCs/>
          <w:sz w:val="24"/>
          <w:szCs w:val="28"/>
          <w:lang w:val="en-GB"/>
        </w:rPr>
        <w:t>ICT - Models</w:t>
      </w:r>
    </w:p>
    <w:p w:rsidR="00947885" w:rsidRPr="00624CFB" w:rsidRDefault="00947885" w:rsidP="00947885">
      <w:pPr>
        <w:spacing w:before="10" w:line="220" w:lineRule="exact"/>
        <w:rPr>
          <w:rFonts w:cs="Arial"/>
          <w:lang w:val="en-GB"/>
        </w:rPr>
      </w:pPr>
    </w:p>
    <w:p w:rsidR="00947885" w:rsidRPr="00624CFB" w:rsidRDefault="00947885" w:rsidP="002709A2">
      <w:pPr>
        <w:ind w:left="3402" w:right="1796"/>
        <w:jc w:val="center"/>
        <w:rPr>
          <w:rFonts w:eastAsia="Arial" w:cs="Arial"/>
          <w:b/>
          <w:bCs/>
          <w:spacing w:val="-1"/>
          <w:sz w:val="24"/>
          <w:szCs w:val="28"/>
          <w:lang w:val="en-GB"/>
        </w:rPr>
      </w:pPr>
      <w:r w:rsidRPr="00624CFB">
        <w:rPr>
          <w:rFonts w:eastAsia="Arial" w:cs="Arial"/>
          <w:b/>
          <w:bCs/>
          <w:spacing w:val="-1"/>
          <w:sz w:val="24"/>
          <w:szCs w:val="28"/>
          <w:lang w:val="en-GB"/>
        </w:rPr>
        <w:t>B</w:t>
      </w:r>
      <w:r w:rsidRPr="00624CFB">
        <w:rPr>
          <w:rFonts w:eastAsia="Arial" w:cs="Arial"/>
          <w:b/>
          <w:bCs/>
          <w:spacing w:val="1"/>
          <w:sz w:val="24"/>
          <w:szCs w:val="28"/>
          <w:lang w:val="en-GB"/>
        </w:rPr>
        <w:t>I</w:t>
      </w:r>
      <w:r w:rsidRPr="00624CFB">
        <w:rPr>
          <w:rFonts w:eastAsia="Arial" w:cs="Arial"/>
          <w:b/>
          <w:bCs/>
          <w:sz w:val="24"/>
          <w:szCs w:val="28"/>
          <w:lang w:val="en-GB"/>
        </w:rPr>
        <w:t>S</w:t>
      </w:r>
      <w:r w:rsidRPr="00624CFB">
        <w:rPr>
          <w:rFonts w:eastAsia="Arial" w:cs="Arial"/>
          <w:b/>
          <w:bCs/>
          <w:spacing w:val="1"/>
          <w:sz w:val="24"/>
          <w:szCs w:val="28"/>
          <w:lang w:val="en-GB"/>
        </w:rPr>
        <w:t xml:space="preserve"> </w:t>
      </w:r>
      <w:r w:rsidR="009C7F32" w:rsidRPr="00624CFB">
        <w:rPr>
          <w:rFonts w:eastAsia="Arial" w:cs="Arial"/>
          <w:b/>
          <w:bCs/>
          <w:spacing w:val="1"/>
          <w:sz w:val="24"/>
          <w:szCs w:val="28"/>
          <w:lang w:val="en-GB"/>
        </w:rPr>
        <w:t>63A</w:t>
      </w:r>
      <w:r w:rsidR="009C7F32" w:rsidRPr="00624CFB">
        <w:rPr>
          <w:rFonts w:eastAsia="Arial" w:cs="Arial"/>
          <w:b/>
          <w:bCs/>
          <w:spacing w:val="-1"/>
          <w:sz w:val="24"/>
          <w:szCs w:val="28"/>
          <w:lang w:val="en-GB"/>
        </w:rPr>
        <w:t xml:space="preserve"> </w:t>
      </w:r>
      <w:r w:rsidR="002709A2" w:rsidRPr="00624CFB">
        <w:rPr>
          <w:rFonts w:eastAsia="Arial" w:cs="Arial"/>
          <w:b/>
          <w:bCs/>
          <w:spacing w:val="-1"/>
          <w:sz w:val="24"/>
          <w:szCs w:val="28"/>
          <w:lang w:val="en-GB"/>
        </w:rPr>
        <w:br/>
      </w:r>
      <w:r w:rsidR="008C1EDB">
        <w:rPr>
          <w:rFonts w:eastAsia="Arial" w:cs="Arial"/>
          <w:b/>
          <w:bCs/>
          <w:spacing w:val="-1"/>
          <w:sz w:val="24"/>
          <w:szCs w:val="28"/>
          <w:lang w:val="en-GB"/>
        </w:rPr>
        <w:t>Invoice Response</w:t>
      </w: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before="6" w:line="220" w:lineRule="exact"/>
        <w:rPr>
          <w:rFonts w:cs="Arial"/>
          <w:lang w:val="en-GB"/>
        </w:rPr>
      </w:pPr>
    </w:p>
    <w:p w:rsidR="00947885" w:rsidRPr="00624CFB" w:rsidRDefault="00947885" w:rsidP="00947885">
      <w:pPr>
        <w:ind w:left="2510" w:right="-20"/>
        <w:rPr>
          <w:rFonts w:eastAsia="Arial" w:cs="Arial"/>
          <w:b/>
          <w:bCs/>
          <w:spacing w:val="-1"/>
          <w:lang w:val="en-GB"/>
        </w:rPr>
      </w:pPr>
    </w:p>
    <w:p w:rsidR="00947885" w:rsidRPr="00624CFB" w:rsidRDefault="00947885" w:rsidP="00947885">
      <w:pPr>
        <w:ind w:left="2510" w:right="-20"/>
        <w:rPr>
          <w:rFonts w:eastAsia="Arial" w:cs="Arial"/>
          <w:lang w:val="en-GB"/>
        </w:rPr>
      </w:pPr>
      <w:r w:rsidRPr="00624CFB">
        <w:rPr>
          <w:rFonts w:eastAsia="Arial" w:cs="Arial"/>
          <w:b/>
          <w:bCs/>
          <w:spacing w:val="-1"/>
          <w:lang w:val="en-GB"/>
        </w:rPr>
        <w:t>V</w:t>
      </w:r>
      <w:r w:rsidRPr="00624CFB">
        <w:rPr>
          <w:rFonts w:eastAsia="Arial" w:cs="Arial"/>
          <w:b/>
          <w:bCs/>
          <w:lang w:val="en-GB"/>
        </w:rPr>
        <w:t>ers</w:t>
      </w:r>
      <w:r w:rsidRPr="00624CFB">
        <w:rPr>
          <w:rFonts w:eastAsia="Arial" w:cs="Arial"/>
          <w:b/>
          <w:bCs/>
          <w:spacing w:val="1"/>
          <w:lang w:val="en-GB"/>
        </w:rPr>
        <w:t>i</w:t>
      </w:r>
      <w:r w:rsidRPr="00624CFB">
        <w:rPr>
          <w:rFonts w:eastAsia="Arial" w:cs="Arial"/>
          <w:b/>
          <w:bCs/>
          <w:lang w:val="en-GB"/>
        </w:rPr>
        <w:t>on: 1</w:t>
      </w:r>
      <w:r w:rsidR="007E71F7" w:rsidRPr="00624CFB">
        <w:rPr>
          <w:rFonts w:eastAsia="Arial" w:cs="Arial"/>
          <w:b/>
          <w:bCs/>
          <w:spacing w:val="1"/>
          <w:lang w:val="en-GB"/>
        </w:rPr>
        <w:t>.0</w:t>
      </w:r>
    </w:p>
    <w:p w:rsidR="00947885" w:rsidRPr="00624CFB" w:rsidRDefault="00947885" w:rsidP="00947885">
      <w:pPr>
        <w:spacing w:line="252" w:lineRule="exact"/>
        <w:ind w:left="2510" w:right="-20"/>
        <w:rPr>
          <w:rFonts w:eastAsia="Arial" w:cs="Arial"/>
          <w:lang w:val="en-GB"/>
        </w:rPr>
      </w:pPr>
      <w:r w:rsidRPr="00624CFB">
        <w:rPr>
          <w:rFonts w:eastAsia="Arial" w:cs="Arial"/>
          <w:b/>
          <w:bCs/>
          <w:spacing w:val="-1"/>
          <w:lang w:val="en-GB"/>
        </w:rPr>
        <w:t>S</w:t>
      </w:r>
      <w:r w:rsidRPr="00624CFB">
        <w:rPr>
          <w:rFonts w:eastAsia="Arial" w:cs="Arial"/>
          <w:b/>
          <w:bCs/>
          <w:spacing w:val="1"/>
          <w:lang w:val="en-GB"/>
        </w:rPr>
        <w:t>t</w:t>
      </w:r>
      <w:r w:rsidRPr="00624CFB">
        <w:rPr>
          <w:rFonts w:eastAsia="Arial" w:cs="Arial"/>
          <w:b/>
          <w:bCs/>
          <w:lang w:val="en-GB"/>
        </w:rPr>
        <w:t xml:space="preserve">atus: </w:t>
      </w:r>
      <w:r w:rsidR="00D27493">
        <w:rPr>
          <w:rFonts w:eastAsia="Arial" w:cs="Arial"/>
          <w:b/>
          <w:bCs/>
          <w:lang w:val="en-GB"/>
        </w:rPr>
        <w:t>Release candidate</w:t>
      </w:r>
      <w:r w:rsidR="009C7F32" w:rsidRPr="00624CFB">
        <w:rPr>
          <w:rFonts w:eastAsia="Arial" w:cs="Arial"/>
          <w:b/>
          <w:bCs/>
          <w:lang w:val="en-GB"/>
        </w:rPr>
        <w:t xml:space="preserve"> – </w:t>
      </w:r>
      <w:r w:rsidR="009C7F32" w:rsidRPr="00624CFB">
        <w:rPr>
          <w:rFonts w:eastAsia="Arial" w:cs="Arial"/>
          <w:b/>
          <w:bCs/>
          <w:spacing w:val="1"/>
          <w:lang w:val="en-GB"/>
        </w:rPr>
        <w:t>201</w:t>
      </w:r>
      <w:r w:rsidR="00D27493">
        <w:rPr>
          <w:rFonts w:eastAsia="Arial" w:cs="Arial"/>
          <w:b/>
          <w:bCs/>
          <w:spacing w:val="1"/>
          <w:lang w:val="en-GB"/>
        </w:rPr>
        <w:t>8</w:t>
      </w:r>
      <w:r w:rsidR="009C7F32" w:rsidRPr="00624CFB">
        <w:rPr>
          <w:rFonts w:eastAsia="Arial" w:cs="Arial"/>
          <w:b/>
          <w:bCs/>
          <w:spacing w:val="1"/>
          <w:lang w:val="en-GB"/>
        </w:rPr>
        <w:t>-</w:t>
      </w:r>
      <w:r w:rsidR="00362285">
        <w:rPr>
          <w:rFonts w:eastAsia="Arial" w:cs="Arial"/>
          <w:b/>
          <w:bCs/>
          <w:spacing w:val="1"/>
          <w:lang w:val="en-GB"/>
        </w:rPr>
        <w:t>0</w:t>
      </w:r>
      <w:r w:rsidR="00D27493">
        <w:rPr>
          <w:rFonts w:eastAsia="Arial" w:cs="Arial"/>
          <w:b/>
          <w:bCs/>
          <w:spacing w:val="1"/>
          <w:lang w:val="en-GB"/>
        </w:rPr>
        <w:t>1</w:t>
      </w:r>
      <w:r w:rsidR="009C7F32" w:rsidRPr="00624CFB">
        <w:rPr>
          <w:rFonts w:eastAsia="Arial" w:cs="Arial"/>
          <w:b/>
          <w:bCs/>
          <w:spacing w:val="1"/>
          <w:lang w:val="en-GB"/>
        </w:rPr>
        <w:t>-</w:t>
      </w:r>
      <w:r w:rsidR="00D27493">
        <w:rPr>
          <w:rFonts w:eastAsia="Arial" w:cs="Arial"/>
          <w:b/>
          <w:bCs/>
          <w:spacing w:val="1"/>
          <w:lang w:val="en-GB"/>
        </w:rPr>
        <w:t>10</w:t>
      </w:r>
      <w:r w:rsidR="00362285">
        <w:rPr>
          <w:rFonts w:eastAsia="Arial" w:cs="Arial"/>
          <w:b/>
          <w:bCs/>
          <w:spacing w:val="1"/>
          <w:lang w:val="en-GB"/>
        </w:rPr>
        <w:t xml:space="preserve"> wd</w:t>
      </w:r>
      <w:r w:rsidR="001858C3">
        <w:rPr>
          <w:rFonts w:eastAsia="Arial" w:cs="Arial"/>
          <w:b/>
          <w:bCs/>
          <w:spacing w:val="1"/>
          <w:lang w:val="en-GB"/>
        </w:rPr>
        <w:t>1</w:t>
      </w:r>
      <w:r w:rsidR="000E4480">
        <w:rPr>
          <w:rFonts w:eastAsia="Arial" w:cs="Arial"/>
          <w:b/>
          <w:bCs/>
          <w:spacing w:val="1"/>
          <w:lang w:val="en-GB"/>
        </w:rPr>
        <w:t>3</w:t>
      </w:r>
    </w:p>
    <w:p w:rsidR="00947885" w:rsidRPr="00624CFB" w:rsidRDefault="00947885" w:rsidP="00947885">
      <w:pPr>
        <w:spacing w:before="7" w:line="170" w:lineRule="exact"/>
        <w:rPr>
          <w:rFonts w:cs="Arial"/>
          <w:sz w:val="16"/>
          <w:szCs w:val="17"/>
          <w:lang w:val="en-GB"/>
        </w:rPr>
      </w:pPr>
    </w:p>
    <w:p w:rsidR="00947885" w:rsidRPr="00624CFB" w:rsidRDefault="00947885" w:rsidP="00947885">
      <w:pPr>
        <w:spacing w:line="200" w:lineRule="exact"/>
        <w:rPr>
          <w:rFonts w:cs="Arial"/>
          <w:sz w:val="18"/>
          <w:szCs w:val="20"/>
          <w:lang w:val="en-GB"/>
        </w:rPr>
      </w:pPr>
    </w:p>
    <w:p w:rsidR="00947885" w:rsidRPr="00624CFB" w:rsidRDefault="00947885" w:rsidP="00947885">
      <w:pPr>
        <w:spacing w:line="200" w:lineRule="exact"/>
        <w:rPr>
          <w:rFonts w:cs="Arial"/>
          <w:sz w:val="18"/>
          <w:szCs w:val="20"/>
          <w:lang w:val="en-GB"/>
        </w:rPr>
      </w:pPr>
    </w:p>
    <w:p w:rsidR="00947885" w:rsidRPr="00624CFB" w:rsidRDefault="0054135C" w:rsidP="00947885">
      <w:pPr>
        <w:ind w:left="3219" w:right="-20"/>
        <w:rPr>
          <w:rFonts w:cs="Arial"/>
          <w:sz w:val="18"/>
          <w:szCs w:val="20"/>
          <w:lang w:val="en-GB"/>
        </w:rPr>
      </w:pPr>
      <w:r w:rsidRPr="00624CFB">
        <w:rPr>
          <w:rFonts w:cs="Arial"/>
          <w:noProof/>
          <w:lang w:val="en-GB" w:eastAsia="en-GB"/>
        </w:rPr>
        <mc:AlternateContent>
          <mc:Choice Requires="wpg">
            <w:drawing>
              <wp:anchor distT="0" distB="0" distL="114300" distR="114300" simplePos="0" relativeHeight="251595776" behindDoc="1" locked="0" layoutInCell="1" allowOverlap="1" wp14:anchorId="0979AEE4" wp14:editId="1C37095E">
                <wp:simplePos x="0" y="0"/>
                <wp:positionH relativeFrom="page">
                  <wp:posOffset>2121535</wp:posOffset>
                </wp:positionH>
                <wp:positionV relativeFrom="paragraph">
                  <wp:posOffset>500380</wp:posOffset>
                </wp:positionV>
                <wp:extent cx="4760595" cy="1270"/>
                <wp:effectExtent l="0" t="0" r="20955" b="17780"/>
                <wp:wrapNone/>
                <wp:docPr id="1723" name="Group 1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1724" name="Freeform 441"/>
                        <wps:cNvSpPr>
                          <a:spLocks/>
                        </wps:cNvSpPr>
                        <wps:spPr bwMode="auto">
                          <a:xfrm>
                            <a:off x="3341" y="788"/>
                            <a:ext cx="7497" cy="2"/>
                          </a:xfrm>
                          <a:custGeom>
                            <a:avLst/>
                            <a:gdLst>
                              <a:gd name="T0" fmla="+- 0 3341 3341"/>
                              <a:gd name="T1" fmla="*/ T0 w 7497"/>
                              <a:gd name="T2" fmla="+- 0 10838 3341"/>
                              <a:gd name="T3" fmla="*/ T2 w 7497"/>
                            </a:gdLst>
                            <a:ahLst/>
                            <a:cxnLst>
                              <a:cxn ang="0">
                                <a:pos x="T1" y="0"/>
                              </a:cxn>
                              <a:cxn ang="0">
                                <a:pos x="T3" y="0"/>
                              </a:cxn>
                            </a:cxnLst>
                            <a:rect l="0" t="0" r="r" b="b"/>
                            <a:pathLst>
                              <a:path w="7497">
                                <a:moveTo>
                                  <a:pt x="0" y="0"/>
                                </a:moveTo>
                                <a:lnTo>
                                  <a:pt x="7497" y="0"/>
                                </a:lnTo>
                              </a:path>
                            </a:pathLst>
                          </a:custGeom>
                          <a:noFill/>
                          <a:ln w="7367">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2F6A74" id="Group 1723" o:spid="_x0000_s1026" style="position:absolute;margin-left:167.05pt;margin-top:39.4pt;width:374.85pt;height:.1pt;z-index:-251720704;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" path="m,l7497,e" filled="f" strokeweight=".20464mm">
                  <v:path arrowok="t" o:connecttype="custom" o:connectlocs="0,0;7497,0" o:connectangles="0,0"/>
                </v:shape>
                <w10:wrap anchorx="page"/>
              </v:group>
            </w:pict>
          </mc:Fallback>
        </mc:AlternateContent>
      </w:r>
    </w:p>
    <w:p w:rsidR="00947885" w:rsidRPr="00624CFB" w:rsidRDefault="00947885" w:rsidP="00947885">
      <w:pPr>
        <w:ind w:left="3219" w:right="-20"/>
        <w:rPr>
          <w:rFonts w:cs="Arial"/>
          <w:sz w:val="18"/>
          <w:szCs w:val="20"/>
          <w:lang w:val="en-GB"/>
        </w:rPr>
      </w:pPr>
    </w:p>
    <w:p w:rsidR="00947885" w:rsidRPr="00624CFB" w:rsidRDefault="00947885" w:rsidP="00947885">
      <w:pPr>
        <w:ind w:left="3219" w:right="-20"/>
        <w:rPr>
          <w:rFonts w:cs="Arial"/>
          <w:sz w:val="18"/>
          <w:szCs w:val="20"/>
          <w:lang w:val="en-GB"/>
        </w:rPr>
      </w:pPr>
    </w:p>
    <w:p w:rsidR="00947885" w:rsidRPr="00624CFB" w:rsidRDefault="00947885" w:rsidP="00947885">
      <w:pPr>
        <w:ind w:left="3219" w:right="-20"/>
        <w:rPr>
          <w:rFonts w:cs="Arial"/>
          <w:sz w:val="18"/>
          <w:szCs w:val="20"/>
          <w:lang w:val="en-GB"/>
        </w:rPr>
      </w:pPr>
    </w:p>
    <w:p w:rsidR="00947885" w:rsidRPr="00624CFB" w:rsidRDefault="00947885" w:rsidP="00947885">
      <w:pPr>
        <w:ind w:left="3219" w:right="-20"/>
        <w:rPr>
          <w:rFonts w:cs="Arial"/>
          <w:sz w:val="18"/>
          <w:szCs w:val="20"/>
          <w:lang w:val="en-GB"/>
        </w:rPr>
      </w:pPr>
    </w:p>
    <w:p w:rsidR="00947885" w:rsidRPr="00624CFB" w:rsidRDefault="00947885">
      <w:pPr>
        <w:rPr>
          <w:rFonts w:cs="Arial"/>
          <w:lang w:val="en-GB"/>
        </w:rPr>
        <w:sectPr w:rsidR="00947885" w:rsidRPr="00624CFB" w:rsidSect="00947885">
          <w:headerReference w:type="default" r:id="rId10"/>
          <w:footerReference w:type="default" r:id="rId11"/>
          <w:pgSz w:w="11906" w:h="16838"/>
          <w:pgMar w:top="1440" w:right="1440" w:bottom="1440" w:left="1440" w:header="708" w:footer="708" w:gutter="0"/>
          <w:cols w:space="708"/>
          <w:titlePg/>
          <w:docGrid w:linePitch="360"/>
        </w:sectPr>
      </w:pPr>
    </w:p>
    <w:p w:rsidR="00106CEA" w:rsidRPr="00624CFB" w:rsidRDefault="0054135C" w:rsidP="00106CEA">
      <w:pPr>
        <w:spacing w:line="200" w:lineRule="exact"/>
        <w:rPr>
          <w:rFonts w:cs="Arial"/>
          <w:sz w:val="18"/>
          <w:szCs w:val="20"/>
          <w:lang w:val="en-GB"/>
        </w:rPr>
      </w:pPr>
      <w:r w:rsidRPr="00624CFB">
        <w:rPr>
          <w:rFonts w:cs="Arial"/>
          <w:noProof/>
          <w:sz w:val="18"/>
          <w:szCs w:val="20"/>
          <w:lang w:val="en-GB" w:eastAsia="en-GB"/>
        </w:rPr>
        <w:lastRenderedPageBreak/>
        <mc:AlternateContent>
          <mc:Choice Requires="wps">
            <w:drawing>
              <wp:anchor distT="91440" distB="91440" distL="137160" distR="137160" simplePos="0" relativeHeight="251808768" behindDoc="0" locked="0" layoutInCell="0" allowOverlap="1" wp14:anchorId="066F18E5" wp14:editId="6F1AB014">
                <wp:simplePos x="0" y="0"/>
                <wp:positionH relativeFrom="margin">
                  <wp:posOffset>2078355</wp:posOffset>
                </wp:positionH>
                <wp:positionV relativeFrom="margin">
                  <wp:posOffset>-687070</wp:posOffset>
                </wp:positionV>
                <wp:extent cx="1016635" cy="5249545"/>
                <wp:effectExtent l="17145" t="20955" r="10160" b="10160"/>
                <wp:wrapSquare wrapText="bothSides"/>
                <wp:docPr id="39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16635" cy="5249545"/>
                        </a:xfrm>
                        <a:prstGeom prst="roundRect">
                          <a:avLst>
                            <a:gd name="adj" fmla="val 13032"/>
                          </a:avLst>
                        </a:prstGeom>
                        <a:noFill/>
                        <a:ln w="38100">
                          <a:solidFill>
                            <a:srgbClr val="5B9BD5"/>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B9BD5"/>
                              </a:solidFill>
                            </a14:hiddenFill>
                          </a:ext>
                        </a:extLst>
                      </wps:spPr>
                      <wps:txbx>
                        <w:txbxContent>
                          <w:p w:rsidR="001C65C6" w:rsidRDefault="001C65C6" w:rsidP="001B4812">
                            <w:pPr>
                              <w:jc w:val="center"/>
                              <w:rPr>
                                <w:color w:val="000000"/>
                              </w:rPr>
                            </w:pPr>
                            <w:r>
                              <w:rPr>
                                <w:b/>
                                <w:bCs/>
                                <w:color w:val="000000"/>
                                <w:sz w:val="28"/>
                                <w:szCs w:val="28"/>
                              </w:rPr>
                              <w:t>Statement of originality</w:t>
                            </w:r>
                          </w:p>
                          <w:p w:rsidR="001C65C6" w:rsidRDefault="001C65C6" w:rsidP="001B4812">
                            <w:pPr>
                              <w:jc w:val="center"/>
                            </w:pPr>
                            <w:r>
                              <w:rPr>
                                <w:color w:val="000000"/>
                              </w:rPr>
                              <w:t>This deliverable contains original unpublished work except where clearly indicated otherwise. Acknowledgement of previously published material and of the work of others has been made through appropriate citation, quotation or both.</w:t>
                            </w:r>
                          </w:p>
                          <w:p w:rsidR="001C65C6" w:rsidRPr="008F6D70" w:rsidRDefault="001C65C6" w:rsidP="001B4812">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66F18E5" id="AutoShape 2" o:spid="_x0000_s1026" style="position:absolute;margin-left:163.65pt;margin-top:-54.1pt;width:80.05pt;height:413.35pt;rotation:90;z-index:2518087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" o:allowincell="f" filled="f" strokecolor="#5b9bd5" strokeweight="3pt">
                <v:textbox>
                  <w:txbxContent>
                    <w:p w:rsidR="001C65C6" w:rsidRDefault="001C65C6" w:rsidP="001B4812">
                      <w:pPr>
                        <w:jc w:val="center"/>
                        <w:rPr>
                          <w:color w:val="000000"/>
                        </w:rPr>
                      </w:pPr>
                      <w:r>
                        <w:rPr>
                          <w:b/>
                          <w:bCs/>
                          <w:color w:val="000000"/>
                          <w:sz w:val="28"/>
                          <w:szCs w:val="28"/>
                        </w:rPr>
                        <w:t>Statement of originality</w:t>
                      </w:r>
                    </w:p>
                    <w:p w:rsidR="001C65C6" w:rsidRDefault="001C65C6" w:rsidP="001B4812">
                      <w:pPr>
                        <w:jc w:val="center"/>
                      </w:pPr>
                      <w:r>
                        <w:rPr>
                          <w:color w:val="000000"/>
                        </w:rPr>
                        <w:t>This deliverable contains original unpublished work except where clearly indicated otherwise. Acknowledgement of previously published material and of the work of others has been made through appropriate citation, quotation or both.</w:t>
                      </w:r>
                    </w:p>
                    <w:p w:rsidR="001C65C6" w:rsidRPr="008F6D70" w:rsidRDefault="001C65C6" w:rsidP="001B4812">
                      <w:pPr>
                        <w:jc w:val="center"/>
                      </w:pPr>
                    </w:p>
                  </w:txbxContent>
                </v:textbox>
                <w10:wrap type="square" anchorx="margin" anchory="margin"/>
              </v:roundrect>
            </w:pict>
          </mc:Fallback>
        </mc:AlternateContent>
      </w:r>
    </w:p>
    <w:p w:rsidR="00106CEA" w:rsidRPr="00624CFB" w:rsidRDefault="00106CEA" w:rsidP="00106CEA">
      <w:pPr>
        <w:spacing w:line="200" w:lineRule="exact"/>
        <w:rPr>
          <w:rFonts w:cs="Arial"/>
          <w:sz w:val="18"/>
          <w:szCs w:val="20"/>
          <w:lang w:val="en-GB"/>
        </w:rPr>
      </w:pPr>
    </w:p>
    <w:p w:rsidR="00B06AC7" w:rsidRPr="00624CFB" w:rsidRDefault="00B06AC7" w:rsidP="00B06AC7">
      <w:pPr>
        <w:spacing w:line="200" w:lineRule="exact"/>
        <w:rPr>
          <w:rFonts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jc w:val="cente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54135C" w:rsidP="00B06AC7">
      <w:pPr>
        <w:rPr>
          <w:rFonts w:eastAsia="Arial" w:cs="Arial"/>
          <w:sz w:val="18"/>
          <w:szCs w:val="20"/>
          <w:lang w:val="en-GB"/>
        </w:rPr>
      </w:pPr>
      <w:r w:rsidRPr="00624CFB">
        <w:rPr>
          <w:rFonts w:eastAsia="Arial" w:cs="Arial"/>
          <w:noProof/>
          <w:sz w:val="18"/>
          <w:szCs w:val="20"/>
          <w:lang w:val="en-GB" w:eastAsia="en-GB"/>
        </w:rPr>
        <mc:AlternateContent>
          <mc:Choice Requires="wps">
            <w:drawing>
              <wp:anchor distT="91440" distB="91440" distL="137160" distR="137160" simplePos="0" relativeHeight="251809792" behindDoc="0" locked="0" layoutInCell="0" allowOverlap="1" wp14:anchorId="6DE1D384" wp14:editId="0B7C70A8">
                <wp:simplePos x="0" y="0"/>
                <wp:positionH relativeFrom="margin">
                  <wp:posOffset>812800</wp:posOffset>
                </wp:positionH>
                <wp:positionV relativeFrom="margin">
                  <wp:posOffset>1991995</wp:posOffset>
                </wp:positionV>
                <wp:extent cx="3547745" cy="5249545"/>
                <wp:effectExtent l="25400" t="12700" r="20955" b="20955"/>
                <wp:wrapSquare wrapText="bothSides"/>
                <wp:docPr id="296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47745" cy="5249545"/>
                        </a:xfrm>
                        <a:prstGeom prst="roundRect">
                          <a:avLst>
                            <a:gd name="adj" fmla="val 13032"/>
                          </a:avLst>
                        </a:prstGeom>
                        <a:noFill/>
                        <a:ln w="38100">
                          <a:solidFill>
                            <a:srgbClr val="5B9BD5"/>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5B9BD5"/>
                              </a:solidFill>
                            </a14:hiddenFill>
                          </a:ext>
                        </a:extLst>
                      </wps:spPr>
                      <wps:txbx>
                        <w:txbxContent>
                          <w:p w:rsidR="001C65C6" w:rsidRDefault="001C65C6" w:rsidP="001B4812">
                            <w:pPr>
                              <w:jc w:val="center"/>
                              <w:rPr>
                                <w:b/>
                                <w:bCs/>
                                <w:color w:val="000000"/>
                                <w:sz w:val="28"/>
                                <w:szCs w:val="28"/>
                              </w:rPr>
                            </w:pPr>
                            <w:r>
                              <w:rPr>
                                <w:b/>
                                <w:bCs/>
                                <w:color w:val="000000"/>
                                <w:sz w:val="28"/>
                                <w:szCs w:val="28"/>
                              </w:rPr>
                              <w:t>Statement of copyright</w:t>
                            </w:r>
                          </w:p>
                          <w:p w:rsidR="001C65C6" w:rsidRDefault="001C65C6" w:rsidP="001B4812">
                            <w:pPr>
                              <w:jc w:val="center"/>
                              <w:rPr>
                                <w:b/>
                                <w:bCs/>
                                <w:color w:val="000000"/>
                                <w:sz w:val="28"/>
                                <w:szCs w:val="28"/>
                              </w:rPr>
                            </w:pPr>
                          </w:p>
                          <w:p w:rsidR="001C65C6" w:rsidRDefault="001C65C6" w:rsidP="001B4812">
                            <w:pPr>
                              <w:jc w:val="center"/>
                              <w:rPr>
                                <w:b/>
                                <w:bCs/>
                                <w:color w:val="000000"/>
                                <w:sz w:val="28"/>
                                <w:szCs w:val="28"/>
                              </w:rPr>
                            </w:pPr>
                            <w:r>
                              <w:rPr>
                                <w:noProof/>
                                <w:lang w:val="en-GB" w:eastAsia="en-GB"/>
                              </w:rPr>
                              <w:drawing>
                                <wp:inline distT="0" distB="0" distL="0" distR="0" wp14:anchorId="5C4E84BC" wp14:editId="4B470753">
                                  <wp:extent cx="1201479" cy="419375"/>
                                  <wp:effectExtent l="19050" t="0" r="0" b="0"/>
                                  <wp:docPr id="8"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2"/>
                                          <a:srcRect/>
                                          <a:stretch>
                                            <a:fillRect/>
                                          </a:stretch>
                                        </pic:blipFill>
                                        <pic:spPr bwMode="auto">
                                          <a:xfrm>
                                            <a:off x="0" y="0"/>
                                            <a:ext cx="1198345" cy="418281"/>
                                          </a:xfrm>
                                          <a:prstGeom prst="rect">
                                            <a:avLst/>
                                          </a:prstGeom>
                                          <a:noFill/>
                                          <a:ln w="9525">
                                            <a:noFill/>
                                            <a:miter lim="800000"/>
                                            <a:headEnd/>
                                            <a:tailEnd/>
                                          </a:ln>
                                        </pic:spPr>
                                      </pic:pic>
                                    </a:graphicData>
                                  </a:graphic>
                                </wp:inline>
                              </w:drawing>
                            </w:r>
                          </w:p>
                          <w:p w:rsidR="001C65C6" w:rsidRDefault="001C65C6" w:rsidP="001B4812">
                            <w:pPr>
                              <w:jc w:val="center"/>
                              <w:rPr>
                                <w:b/>
                                <w:bCs/>
                                <w:color w:val="000000"/>
                                <w:sz w:val="28"/>
                                <w:szCs w:val="28"/>
                              </w:rPr>
                            </w:pPr>
                          </w:p>
                          <w:p w:rsidR="001C65C6" w:rsidRDefault="001C65C6" w:rsidP="001B4812">
                            <w:pPr>
                              <w:rPr>
                                <w:color w:val="000000"/>
                              </w:rPr>
                            </w:pPr>
                            <w:r>
                              <w:rPr>
                                <w:color w:val="000000"/>
                              </w:rPr>
                              <w:t xml:space="preserve">This deliverable is released under the terms of the </w:t>
                            </w:r>
                            <w:r>
                              <w:rPr>
                                <w:b/>
                                <w:bCs/>
                                <w:color w:val="000000"/>
                              </w:rPr>
                              <w:t xml:space="preserve">Creative Commons Licence </w:t>
                            </w:r>
                            <w:r>
                              <w:rPr>
                                <w:color w:val="000000"/>
                              </w:rPr>
                              <w:t xml:space="preserve">accessed through the following link: </w:t>
                            </w:r>
                            <w:hyperlink r:id="rId13" w:history="1">
                              <w:r w:rsidRPr="00616E38">
                                <w:rPr>
                                  <w:rStyle w:val="Hyperlink"/>
                                </w:rPr>
                                <w:t>http://creativecommons.org/licenses/by/3.0/</w:t>
                              </w:r>
                            </w:hyperlink>
                            <w:r>
                              <w:rPr>
                                <w:color w:val="000000"/>
                              </w:rPr>
                              <w:t xml:space="preserve">. </w:t>
                            </w:r>
                          </w:p>
                          <w:p w:rsidR="001C65C6" w:rsidRDefault="001C65C6" w:rsidP="001B4812">
                            <w:pPr>
                              <w:rPr>
                                <w:color w:val="000000"/>
                              </w:rPr>
                            </w:pPr>
                          </w:p>
                          <w:p w:rsidR="001C65C6" w:rsidRDefault="001C65C6" w:rsidP="001B4812">
                            <w:pPr>
                              <w:rPr>
                                <w:color w:val="000000"/>
                              </w:rPr>
                            </w:pPr>
                            <w:r>
                              <w:rPr>
                                <w:color w:val="000000"/>
                              </w:rPr>
                              <w:t>In short, it is free to</w:t>
                            </w:r>
                          </w:p>
                          <w:p w:rsidR="001C65C6" w:rsidRDefault="001C65C6" w:rsidP="001B4812">
                            <w:pPr>
                              <w:ind w:left="720"/>
                              <w:rPr>
                                <w:color w:val="000000"/>
                              </w:rPr>
                            </w:pPr>
                            <w:r>
                              <w:rPr>
                                <w:b/>
                                <w:bCs/>
                                <w:color w:val="000000"/>
                              </w:rPr>
                              <w:t xml:space="preserve">Share </w:t>
                            </w:r>
                            <w:r>
                              <w:rPr>
                                <w:color w:val="000000"/>
                              </w:rPr>
                              <w:t>— to copy, distribute and transmit the work</w:t>
                            </w:r>
                          </w:p>
                          <w:p w:rsidR="001C65C6" w:rsidRDefault="001C65C6" w:rsidP="001B4812">
                            <w:pPr>
                              <w:ind w:left="720"/>
                              <w:rPr>
                                <w:color w:val="000000"/>
                              </w:rPr>
                            </w:pPr>
                            <w:r>
                              <w:rPr>
                                <w:b/>
                                <w:bCs/>
                                <w:color w:val="000000"/>
                              </w:rPr>
                              <w:t xml:space="preserve">Remix </w:t>
                            </w:r>
                            <w:r>
                              <w:rPr>
                                <w:color w:val="000000"/>
                              </w:rPr>
                              <w:t xml:space="preserve">— to adapt the work </w:t>
                            </w:r>
                          </w:p>
                          <w:p w:rsidR="001C65C6" w:rsidRDefault="001C65C6" w:rsidP="001B4812">
                            <w:pPr>
                              <w:rPr>
                                <w:color w:val="000000"/>
                              </w:rPr>
                            </w:pPr>
                          </w:p>
                          <w:p w:rsidR="001C65C6" w:rsidRDefault="001C65C6" w:rsidP="001B4812">
                            <w:pPr>
                              <w:rPr>
                                <w:color w:val="000000"/>
                              </w:rPr>
                            </w:pPr>
                            <w:r>
                              <w:rPr>
                                <w:color w:val="000000"/>
                              </w:rPr>
                              <w:t>Under the following conditions</w:t>
                            </w:r>
                          </w:p>
                          <w:p w:rsidR="001C65C6" w:rsidRPr="008F6D70" w:rsidRDefault="001C65C6" w:rsidP="001B4812">
                            <w:r>
                              <w:rPr>
                                <w:b/>
                                <w:bCs/>
                                <w:color w:val="000000"/>
                              </w:rPr>
                              <w:t xml:space="preserve">Attribution </w:t>
                            </w:r>
                            <w:r>
                              <w:rPr>
                                <w:color w:val="000000"/>
                              </w:rPr>
                              <w:t>— You must attribute the work in the manner specified by the author or licensor (but not in any way that suggests that they endorse you or your use of the work).</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DE1D384" id="_x0000_s1027" style="position:absolute;margin-left:64pt;margin-top:156.85pt;width:279.35pt;height:413.35pt;rotation:90;z-index:2518097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" o:allowincell="f" filled="f" strokecolor="#5b9bd5" strokeweight="3pt">
                <v:textbox>
                  <w:txbxContent>
                    <w:p w:rsidR="001C65C6" w:rsidRDefault="001C65C6" w:rsidP="001B4812">
                      <w:pPr>
                        <w:jc w:val="center"/>
                        <w:rPr>
                          <w:b/>
                          <w:bCs/>
                          <w:color w:val="000000"/>
                          <w:sz w:val="28"/>
                          <w:szCs w:val="28"/>
                        </w:rPr>
                      </w:pPr>
                      <w:r>
                        <w:rPr>
                          <w:b/>
                          <w:bCs/>
                          <w:color w:val="000000"/>
                          <w:sz w:val="28"/>
                          <w:szCs w:val="28"/>
                        </w:rPr>
                        <w:t>Statement of copyright</w:t>
                      </w:r>
                    </w:p>
                    <w:p w:rsidR="001C65C6" w:rsidRDefault="001C65C6" w:rsidP="001B4812">
                      <w:pPr>
                        <w:jc w:val="center"/>
                        <w:rPr>
                          <w:b/>
                          <w:bCs/>
                          <w:color w:val="000000"/>
                          <w:sz w:val="28"/>
                          <w:szCs w:val="28"/>
                        </w:rPr>
                      </w:pPr>
                    </w:p>
                    <w:p w:rsidR="001C65C6" w:rsidRDefault="001C65C6" w:rsidP="001B4812">
                      <w:pPr>
                        <w:jc w:val="center"/>
                        <w:rPr>
                          <w:b/>
                          <w:bCs/>
                          <w:color w:val="000000"/>
                          <w:sz w:val="28"/>
                          <w:szCs w:val="28"/>
                        </w:rPr>
                      </w:pPr>
                      <w:r>
                        <w:rPr>
                          <w:noProof/>
                          <w:lang w:val="en-GB" w:eastAsia="en-GB"/>
                        </w:rPr>
                        <w:drawing>
                          <wp:inline distT="0" distB="0" distL="0" distR="0" wp14:anchorId="5C4E84BC" wp14:editId="4B470753">
                            <wp:extent cx="1201479" cy="419375"/>
                            <wp:effectExtent l="19050" t="0" r="0" b="0"/>
                            <wp:docPr id="8"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2"/>
                                    <a:srcRect/>
                                    <a:stretch>
                                      <a:fillRect/>
                                    </a:stretch>
                                  </pic:blipFill>
                                  <pic:spPr bwMode="auto">
                                    <a:xfrm>
                                      <a:off x="0" y="0"/>
                                      <a:ext cx="1198345" cy="418281"/>
                                    </a:xfrm>
                                    <a:prstGeom prst="rect">
                                      <a:avLst/>
                                    </a:prstGeom>
                                    <a:noFill/>
                                    <a:ln w="9525">
                                      <a:noFill/>
                                      <a:miter lim="800000"/>
                                      <a:headEnd/>
                                      <a:tailEnd/>
                                    </a:ln>
                                  </pic:spPr>
                                </pic:pic>
                              </a:graphicData>
                            </a:graphic>
                          </wp:inline>
                        </w:drawing>
                      </w:r>
                    </w:p>
                    <w:p w:rsidR="001C65C6" w:rsidRDefault="001C65C6" w:rsidP="001B4812">
                      <w:pPr>
                        <w:jc w:val="center"/>
                        <w:rPr>
                          <w:b/>
                          <w:bCs/>
                          <w:color w:val="000000"/>
                          <w:sz w:val="28"/>
                          <w:szCs w:val="28"/>
                        </w:rPr>
                      </w:pPr>
                    </w:p>
                    <w:p w:rsidR="001C65C6" w:rsidRDefault="001C65C6" w:rsidP="001B4812">
                      <w:pPr>
                        <w:rPr>
                          <w:color w:val="000000"/>
                        </w:rPr>
                      </w:pPr>
                      <w:r>
                        <w:rPr>
                          <w:color w:val="000000"/>
                        </w:rPr>
                        <w:t xml:space="preserve">This deliverable is released under the terms of the </w:t>
                      </w:r>
                      <w:r>
                        <w:rPr>
                          <w:b/>
                          <w:bCs/>
                          <w:color w:val="000000"/>
                        </w:rPr>
                        <w:t xml:space="preserve">Creative Commons Licence </w:t>
                      </w:r>
                      <w:r>
                        <w:rPr>
                          <w:color w:val="000000"/>
                        </w:rPr>
                        <w:t xml:space="preserve">accessed through the following link: </w:t>
                      </w:r>
                      <w:hyperlink r:id="rId14" w:history="1">
                        <w:r w:rsidRPr="00616E38">
                          <w:rPr>
                            <w:rStyle w:val="Hyperlink"/>
                          </w:rPr>
                          <w:t>http://creativecommons.org/licenses/by/3.0/</w:t>
                        </w:r>
                      </w:hyperlink>
                      <w:r>
                        <w:rPr>
                          <w:color w:val="000000"/>
                        </w:rPr>
                        <w:t xml:space="preserve">. </w:t>
                      </w:r>
                    </w:p>
                    <w:p w:rsidR="001C65C6" w:rsidRDefault="001C65C6" w:rsidP="001B4812">
                      <w:pPr>
                        <w:rPr>
                          <w:color w:val="000000"/>
                        </w:rPr>
                      </w:pPr>
                    </w:p>
                    <w:p w:rsidR="001C65C6" w:rsidRDefault="001C65C6" w:rsidP="001B4812">
                      <w:pPr>
                        <w:rPr>
                          <w:color w:val="000000"/>
                        </w:rPr>
                      </w:pPr>
                      <w:r>
                        <w:rPr>
                          <w:color w:val="000000"/>
                        </w:rPr>
                        <w:t>In short, it is free to</w:t>
                      </w:r>
                    </w:p>
                    <w:p w:rsidR="001C65C6" w:rsidRDefault="001C65C6" w:rsidP="001B4812">
                      <w:pPr>
                        <w:ind w:left="720"/>
                        <w:rPr>
                          <w:color w:val="000000"/>
                        </w:rPr>
                      </w:pPr>
                      <w:r>
                        <w:rPr>
                          <w:b/>
                          <w:bCs/>
                          <w:color w:val="000000"/>
                        </w:rPr>
                        <w:t xml:space="preserve">Share </w:t>
                      </w:r>
                      <w:r>
                        <w:rPr>
                          <w:color w:val="000000"/>
                        </w:rPr>
                        <w:t>— to copy, distribute and transmit the work</w:t>
                      </w:r>
                    </w:p>
                    <w:p w:rsidR="001C65C6" w:rsidRDefault="001C65C6" w:rsidP="001B4812">
                      <w:pPr>
                        <w:ind w:left="720"/>
                        <w:rPr>
                          <w:color w:val="000000"/>
                        </w:rPr>
                      </w:pPr>
                      <w:r>
                        <w:rPr>
                          <w:b/>
                          <w:bCs/>
                          <w:color w:val="000000"/>
                        </w:rPr>
                        <w:t xml:space="preserve">Remix </w:t>
                      </w:r>
                      <w:r>
                        <w:rPr>
                          <w:color w:val="000000"/>
                        </w:rPr>
                        <w:t xml:space="preserve">— to adapt the work </w:t>
                      </w:r>
                    </w:p>
                    <w:p w:rsidR="001C65C6" w:rsidRDefault="001C65C6" w:rsidP="001B4812">
                      <w:pPr>
                        <w:rPr>
                          <w:color w:val="000000"/>
                        </w:rPr>
                      </w:pPr>
                    </w:p>
                    <w:p w:rsidR="001C65C6" w:rsidRDefault="001C65C6" w:rsidP="001B4812">
                      <w:pPr>
                        <w:rPr>
                          <w:color w:val="000000"/>
                        </w:rPr>
                      </w:pPr>
                      <w:r>
                        <w:rPr>
                          <w:color w:val="000000"/>
                        </w:rPr>
                        <w:t>Under the following conditions</w:t>
                      </w:r>
                    </w:p>
                    <w:p w:rsidR="001C65C6" w:rsidRPr="008F6D70" w:rsidRDefault="001C65C6" w:rsidP="001B4812">
                      <w:r>
                        <w:rPr>
                          <w:b/>
                          <w:bCs/>
                          <w:color w:val="000000"/>
                        </w:rPr>
                        <w:t xml:space="preserve">Attribution </w:t>
                      </w:r>
                      <w:r>
                        <w:rPr>
                          <w:color w:val="000000"/>
                        </w:rPr>
                        <w:t>— You must attribute the work in the manner specified by the author or licensor (but not in any way that suggests that they endorse you or your use of the work).</w:t>
                      </w:r>
                    </w:p>
                  </w:txbxContent>
                </v:textbox>
                <w10:wrap type="square" anchorx="margin" anchory="margin"/>
              </v:roundrect>
            </w:pict>
          </mc:Fallback>
        </mc:AlternateContent>
      </w: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1B4812" w:rsidRPr="00624CFB" w:rsidRDefault="001B4812"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B06AC7" w:rsidRPr="00624CFB" w:rsidRDefault="00B06AC7" w:rsidP="00B06AC7">
      <w:pPr>
        <w:rPr>
          <w:rFonts w:eastAsia="Arial" w:cs="Arial"/>
          <w:sz w:val="18"/>
          <w:szCs w:val="20"/>
          <w:lang w:val="en-GB"/>
        </w:rPr>
      </w:pPr>
    </w:p>
    <w:p w:rsidR="0093416F" w:rsidRPr="00624CFB" w:rsidRDefault="0093416F" w:rsidP="00AD33C8">
      <w:pPr>
        <w:tabs>
          <w:tab w:val="left" w:pos="4170"/>
        </w:tabs>
        <w:rPr>
          <w:rFonts w:eastAsia="Arial" w:cs="Arial"/>
          <w:sz w:val="18"/>
          <w:szCs w:val="20"/>
          <w:lang w:val="en-GB"/>
        </w:rPr>
      </w:pPr>
    </w:p>
    <w:p w:rsidR="001B4812" w:rsidRPr="00624CFB" w:rsidRDefault="001B4812">
      <w:pPr>
        <w:spacing w:after="160" w:line="259" w:lineRule="auto"/>
        <w:rPr>
          <w:rFonts w:cs="Arial"/>
          <w:b/>
          <w:sz w:val="24"/>
          <w:szCs w:val="28"/>
          <w:lang w:val="en-GB"/>
        </w:rPr>
      </w:pPr>
      <w:r w:rsidRPr="00624CFB">
        <w:rPr>
          <w:rFonts w:cs="Arial"/>
          <w:b/>
          <w:sz w:val="24"/>
          <w:szCs w:val="28"/>
          <w:lang w:val="en-GB"/>
        </w:rPr>
        <w:br w:type="page"/>
      </w:r>
    </w:p>
    <w:p w:rsidR="00FD02EC" w:rsidRPr="00624CFB" w:rsidRDefault="00AF3B59" w:rsidP="00106CEA">
      <w:pPr>
        <w:rPr>
          <w:rFonts w:cs="Arial"/>
          <w:b/>
          <w:sz w:val="24"/>
          <w:szCs w:val="28"/>
          <w:lang w:val="en-GB"/>
        </w:rPr>
      </w:pPr>
      <w:r w:rsidRPr="00624CFB">
        <w:rPr>
          <w:rFonts w:cs="Arial"/>
          <w:b/>
          <w:sz w:val="24"/>
          <w:szCs w:val="28"/>
          <w:lang w:val="en-GB"/>
        </w:rPr>
        <w:lastRenderedPageBreak/>
        <w:t>Table of Contents</w:t>
      </w:r>
    </w:p>
    <w:p w:rsidR="000E4480" w:rsidRDefault="004B4557">
      <w:pPr>
        <w:pStyle w:val="TOC1"/>
        <w:rPr>
          <w:rFonts w:eastAsiaTheme="minorEastAsia" w:cstheme="minorBidi"/>
          <w:b w:val="0"/>
          <w:bCs w:val="0"/>
          <w:caps w:val="0"/>
          <w:noProof/>
          <w:sz w:val="22"/>
          <w:szCs w:val="22"/>
          <w:lang w:val="is-IS" w:eastAsia="is-IS"/>
        </w:rPr>
      </w:pPr>
      <w:r w:rsidRPr="00624CFB">
        <w:rPr>
          <w:rFonts w:ascii="Arial" w:hAnsi="Arial" w:cs="Arial"/>
          <w:sz w:val="24"/>
          <w:szCs w:val="28"/>
          <w:lang w:val="en-GB"/>
        </w:rPr>
        <w:fldChar w:fldCharType="begin"/>
      </w:r>
      <w:r w:rsidR="00CD6D8E" w:rsidRPr="00624CFB">
        <w:rPr>
          <w:rFonts w:ascii="Arial" w:hAnsi="Arial" w:cs="Arial"/>
          <w:sz w:val="24"/>
          <w:szCs w:val="28"/>
          <w:lang w:val="en-GB"/>
        </w:rPr>
        <w:instrText xml:space="preserve"> TOC \o "1-2" \h \z \u </w:instrText>
      </w:r>
      <w:r w:rsidRPr="00624CFB">
        <w:rPr>
          <w:rFonts w:ascii="Arial" w:hAnsi="Arial" w:cs="Arial"/>
          <w:sz w:val="24"/>
          <w:szCs w:val="28"/>
          <w:lang w:val="en-GB"/>
        </w:rPr>
        <w:fldChar w:fldCharType="separate"/>
      </w:r>
      <w:hyperlink w:anchor="_Toc511919247" w:history="1">
        <w:r w:rsidR="000E4480" w:rsidRPr="000A69DD">
          <w:rPr>
            <w:rStyle w:val="Hyperlink"/>
            <w:rFonts w:eastAsia="Arial"/>
            <w:noProof/>
            <w:lang w:val="en-GB"/>
          </w:rPr>
          <w:t>1</w:t>
        </w:r>
        <w:r w:rsidR="000E4480">
          <w:rPr>
            <w:rFonts w:eastAsiaTheme="minorEastAsia" w:cstheme="minorBidi"/>
            <w:b w:val="0"/>
            <w:bCs w:val="0"/>
            <w:caps w:val="0"/>
            <w:noProof/>
            <w:sz w:val="22"/>
            <w:szCs w:val="22"/>
            <w:lang w:val="is-IS" w:eastAsia="is-IS"/>
          </w:rPr>
          <w:tab/>
        </w:r>
        <w:r w:rsidR="000E4480" w:rsidRPr="000A69DD">
          <w:rPr>
            <w:rStyle w:val="Hyperlink"/>
            <w:rFonts w:eastAsia="Arial"/>
            <w:noProof/>
            <w:lang w:val="en-GB"/>
          </w:rPr>
          <w:t>In</w:t>
        </w:r>
        <w:r w:rsidR="000E4480" w:rsidRPr="000A69DD">
          <w:rPr>
            <w:rStyle w:val="Hyperlink"/>
            <w:rFonts w:eastAsia="Arial"/>
            <w:noProof/>
            <w:spacing w:val="-1"/>
            <w:lang w:val="en-GB"/>
          </w:rPr>
          <w:t>t</w:t>
        </w:r>
        <w:r w:rsidR="000E4480" w:rsidRPr="000A69DD">
          <w:rPr>
            <w:rStyle w:val="Hyperlink"/>
            <w:rFonts w:eastAsia="Arial"/>
            <w:noProof/>
            <w:lang w:val="en-GB"/>
          </w:rPr>
          <w:t>r</w:t>
        </w:r>
        <w:r w:rsidR="000E4480" w:rsidRPr="000A69DD">
          <w:rPr>
            <w:rStyle w:val="Hyperlink"/>
            <w:rFonts w:eastAsia="Arial"/>
            <w:noProof/>
            <w:spacing w:val="2"/>
            <w:lang w:val="en-GB"/>
          </w:rPr>
          <w:t>o</w:t>
        </w:r>
        <w:r w:rsidR="000E4480" w:rsidRPr="000A69DD">
          <w:rPr>
            <w:rStyle w:val="Hyperlink"/>
            <w:rFonts w:eastAsia="Arial"/>
            <w:noProof/>
            <w:lang w:val="en-GB"/>
          </w:rPr>
          <w:t>d</w:t>
        </w:r>
        <w:r w:rsidR="000E4480" w:rsidRPr="000A69DD">
          <w:rPr>
            <w:rStyle w:val="Hyperlink"/>
            <w:rFonts w:eastAsia="Arial"/>
            <w:noProof/>
            <w:spacing w:val="-1"/>
            <w:lang w:val="en-GB"/>
          </w:rPr>
          <w:t>u</w:t>
        </w:r>
        <w:r w:rsidR="000E4480" w:rsidRPr="000A69DD">
          <w:rPr>
            <w:rStyle w:val="Hyperlink"/>
            <w:rFonts w:eastAsia="Arial"/>
            <w:noProof/>
            <w:spacing w:val="2"/>
            <w:lang w:val="en-GB"/>
          </w:rPr>
          <w:t>c</w:t>
        </w:r>
        <w:r w:rsidR="000E4480" w:rsidRPr="000A69DD">
          <w:rPr>
            <w:rStyle w:val="Hyperlink"/>
            <w:rFonts w:eastAsia="Arial"/>
            <w:noProof/>
            <w:lang w:val="en-GB"/>
          </w:rPr>
          <w:t>ti</w:t>
        </w:r>
        <w:r w:rsidR="000E4480" w:rsidRPr="000A69DD">
          <w:rPr>
            <w:rStyle w:val="Hyperlink"/>
            <w:rFonts w:eastAsia="Arial"/>
            <w:noProof/>
            <w:spacing w:val="1"/>
            <w:lang w:val="en-GB"/>
          </w:rPr>
          <w:t>o</w:t>
        </w:r>
        <w:r w:rsidR="000E4480" w:rsidRPr="000A69DD">
          <w:rPr>
            <w:rStyle w:val="Hyperlink"/>
            <w:rFonts w:eastAsia="Arial"/>
            <w:noProof/>
            <w:lang w:val="en-GB"/>
          </w:rPr>
          <w:t>n to openPEPPOL and BIS</w:t>
        </w:r>
        <w:r w:rsidR="000E4480">
          <w:rPr>
            <w:noProof/>
            <w:webHidden/>
          </w:rPr>
          <w:tab/>
        </w:r>
        <w:r w:rsidR="000E4480">
          <w:rPr>
            <w:noProof/>
            <w:webHidden/>
          </w:rPr>
          <w:fldChar w:fldCharType="begin"/>
        </w:r>
        <w:r w:rsidR="000E4480">
          <w:rPr>
            <w:noProof/>
            <w:webHidden/>
          </w:rPr>
          <w:instrText xml:space="preserve"> PAGEREF _Toc511919247 \h </w:instrText>
        </w:r>
        <w:r w:rsidR="000E4480">
          <w:rPr>
            <w:noProof/>
            <w:webHidden/>
          </w:rPr>
        </w:r>
        <w:r w:rsidR="000E4480">
          <w:rPr>
            <w:noProof/>
            <w:webHidden/>
          </w:rPr>
          <w:fldChar w:fldCharType="separate"/>
        </w:r>
        <w:r w:rsidR="000E4480">
          <w:rPr>
            <w:noProof/>
            <w:webHidden/>
          </w:rPr>
          <w:t>4</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48" w:history="1">
        <w:r w:rsidR="000E4480" w:rsidRPr="000A69DD">
          <w:rPr>
            <w:rStyle w:val="Hyperlink"/>
            <w:rFonts w:eastAsia="Arial"/>
            <w:noProof/>
          </w:rPr>
          <w:t>1.1</w:t>
        </w:r>
        <w:r w:rsidR="000E4480">
          <w:rPr>
            <w:rFonts w:eastAsiaTheme="minorEastAsia" w:cstheme="minorBidi"/>
            <w:smallCaps w:val="0"/>
            <w:noProof/>
            <w:sz w:val="22"/>
            <w:szCs w:val="22"/>
            <w:lang w:val="is-IS" w:eastAsia="is-IS"/>
          </w:rPr>
          <w:tab/>
        </w:r>
        <w:r w:rsidR="000E4480" w:rsidRPr="000A69DD">
          <w:rPr>
            <w:rStyle w:val="Hyperlink"/>
            <w:rFonts w:eastAsia="Arial"/>
            <w:noProof/>
            <w:spacing w:val="-5"/>
          </w:rPr>
          <w:t>A</w:t>
        </w:r>
        <w:r w:rsidR="000E4480" w:rsidRPr="000A69DD">
          <w:rPr>
            <w:rStyle w:val="Hyperlink"/>
            <w:rFonts w:eastAsia="Arial"/>
            <w:noProof/>
            <w:spacing w:val="2"/>
          </w:rPr>
          <w:t>u</w:t>
        </w:r>
        <w:r w:rsidR="000E4480" w:rsidRPr="000A69DD">
          <w:rPr>
            <w:rStyle w:val="Hyperlink"/>
            <w:rFonts w:eastAsia="Arial"/>
            <w:noProof/>
          </w:rPr>
          <w:t>di</w:t>
        </w:r>
        <w:r w:rsidR="000E4480" w:rsidRPr="000A69DD">
          <w:rPr>
            <w:rStyle w:val="Hyperlink"/>
            <w:rFonts w:eastAsia="Arial"/>
            <w:noProof/>
            <w:spacing w:val="1"/>
          </w:rPr>
          <w:t>e</w:t>
        </w:r>
        <w:r w:rsidR="000E4480" w:rsidRPr="000A69DD">
          <w:rPr>
            <w:rStyle w:val="Hyperlink"/>
            <w:rFonts w:eastAsia="Arial"/>
            <w:noProof/>
          </w:rPr>
          <w:t>nce</w:t>
        </w:r>
        <w:r w:rsidR="000E4480">
          <w:rPr>
            <w:noProof/>
            <w:webHidden/>
          </w:rPr>
          <w:tab/>
        </w:r>
        <w:r w:rsidR="000E4480">
          <w:rPr>
            <w:noProof/>
            <w:webHidden/>
          </w:rPr>
          <w:fldChar w:fldCharType="begin"/>
        </w:r>
        <w:r w:rsidR="000E4480">
          <w:rPr>
            <w:noProof/>
            <w:webHidden/>
          </w:rPr>
          <w:instrText xml:space="preserve"> PAGEREF _Toc511919248 \h </w:instrText>
        </w:r>
        <w:r w:rsidR="000E4480">
          <w:rPr>
            <w:noProof/>
            <w:webHidden/>
          </w:rPr>
        </w:r>
        <w:r w:rsidR="000E4480">
          <w:rPr>
            <w:noProof/>
            <w:webHidden/>
          </w:rPr>
          <w:fldChar w:fldCharType="separate"/>
        </w:r>
        <w:r w:rsidR="000E4480">
          <w:rPr>
            <w:noProof/>
            <w:webHidden/>
          </w:rPr>
          <w:t>4</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49" w:history="1">
        <w:r w:rsidR="000E4480" w:rsidRPr="000A69DD">
          <w:rPr>
            <w:rStyle w:val="Hyperlink"/>
            <w:noProof/>
            <w:lang w:val="en-GB"/>
          </w:rPr>
          <w:t>2</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References</w:t>
        </w:r>
        <w:r w:rsidR="000E4480">
          <w:rPr>
            <w:noProof/>
            <w:webHidden/>
          </w:rPr>
          <w:tab/>
        </w:r>
        <w:r w:rsidR="000E4480">
          <w:rPr>
            <w:noProof/>
            <w:webHidden/>
          </w:rPr>
          <w:fldChar w:fldCharType="begin"/>
        </w:r>
        <w:r w:rsidR="000E4480">
          <w:rPr>
            <w:noProof/>
            <w:webHidden/>
          </w:rPr>
          <w:instrText xml:space="preserve"> PAGEREF _Toc511919249 \h </w:instrText>
        </w:r>
        <w:r w:rsidR="000E4480">
          <w:rPr>
            <w:noProof/>
            <w:webHidden/>
          </w:rPr>
        </w:r>
        <w:r w:rsidR="000E4480">
          <w:rPr>
            <w:noProof/>
            <w:webHidden/>
          </w:rPr>
          <w:fldChar w:fldCharType="separate"/>
        </w:r>
        <w:r w:rsidR="000E4480">
          <w:rPr>
            <w:noProof/>
            <w:webHidden/>
          </w:rPr>
          <w:t>5</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50" w:history="1">
        <w:r w:rsidR="000E4480" w:rsidRPr="000A69DD">
          <w:rPr>
            <w:rStyle w:val="Hyperlink"/>
            <w:noProof/>
            <w:lang w:val="en-GB"/>
          </w:rPr>
          <w:t>3</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Document history</w:t>
        </w:r>
        <w:r w:rsidR="000E4480">
          <w:rPr>
            <w:noProof/>
            <w:webHidden/>
          </w:rPr>
          <w:tab/>
        </w:r>
        <w:r w:rsidR="000E4480">
          <w:rPr>
            <w:noProof/>
            <w:webHidden/>
          </w:rPr>
          <w:fldChar w:fldCharType="begin"/>
        </w:r>
        <w:r w:rsidR="000E4480">
          <w:rPr>
            <w:noProof/>
            <w:webHidden/>
          </w:rPr>
          <w:instrText xml:space="preserve"> PAGEREF _Toc511919250 \h </w:instrText>
        </w:r>
        <w:r w:rsidR="000E4480">
          <w:rPr>
            <w:noProof/>
            <w:webHidden/>
          </w:rPr>
        </w:r>
        <w:r w:rsidR="000E4480">
          <w:rPr>
            <w:noProof/>
            <w:webHidden/>
          </w:rPr>
          <w:fldChar w:fldCharType="separate"/>
        </w:r>
        <w:r w:rsidR="000E4480">
          <w:rPr>
            <w:noProof/>
            <w:webHidden/>
          </w:rPr>
          <w:t>5</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51" w:history="1">
        <w:r w:rsidR="000E4480" w:rsidRPr="000A69DD">
          <w:rPr>
            <w:rStyle w:val="Hyperlink"/>
            <w:noProof/>
          </w:rPr>
          <w:t>3.1</w:t>
        </w:r>
        <w:r w:rsidR="000E4480">
          <w:rPr>
            <w:rFonts w:eastAsiaTheme="minorEastAsia" w:cstheme="minorBidi"/>
            <w:smallCaps w:val="0"/>
            <w:noProof/>
            <w:sz w:val="22"/>
            <w:szCs w:val="22"/>
            <w:lang w:val="is-IS" w:eastAsia="is-IS"/>
          </w:rPr>
          <w:tab/>
        </w:r>
        <w:r w:rsidR="000E4480" w:rsidRPr="000A69DD">
          <w:rPr>
            <w:rStyle w:val="Hyperlink"/>
            <w:noProof/>
          </w:rPr>
          <w:t>Revision history</w:t>
        </w:r>
        <w:r w:rsidR="000E4480">
          <w:rPr>
            <w:noProof/>
            <w:webHidden/>
          </w:rPr>
          <w:tab/>
        </w:r>
        <w:r w:rsidR="000E4480">
          <w:rPr>
            <w:noProof/>
            <w:webHidden/>
          </w:rPr>
          <w:fldChar w:fldCharType="begin"/>
        </w:r>
        <w:r w:rsidR="000E4480">
          <w:rPr>
            <w:noProof/>
            <w:webHidden/>
          </w:rPr>
          <w:instrText xml:space="preserve"> PAGEREF _Toc511919251 \h </w:instrText>
        </w:r>
        <w:r w:rsidR="000E4480">
          <w:rPr>
            <w:noProof/>
            <w:webHidden/>
          </w:rPr>
        </w:r>
        <w:r w:rsidR="000E4480">
          <w:rPr>
            <w:noProof/>
            <w:webHidden/>
          </w:rPr>
          <w:fldChar w:fldCharType="separate"/>
        </w:r>
        <w:r w:rsidR="000E4480">
          <w:rPr>
            <w:noProof/>
            <w:webHidden/>
          </w:rPr>
          <w:t>5</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52" w:history="1">
        <w:r w:rsidR="000E4480" w:rsidRPr="000A69DD">
          <w:rPr>
            <w:rStyle w:val="Hyperlink"/>
            <w:rFonts w:eastAsia="Arial"/>
            <w:noProof/>
          </w:rPr>
          <w:t>3.2</w:t>
        </w:r>
        <w:r w:rsidR="000E4480">
          <w:rPr>
            <w:rFonts w:eastAsiaTheme="minorEastAsia" w:cstheme="minorBidi"/>
            <w:smallCaps w:val="0"/>
            <w:noProof/>
            <w:sz w:val="22"/>
            <w:szCs w:val="22"/>
            <w:lang w:val="is-IS" w:eastAsia="is-IS"/>
          </w:rPr>
          <w:tab/>
        </w:r>
        <w:r w:rsidR="000E4480" w:rsidRPr="000A69DD">
          <w:rPr>
            <w:rStyle w:val="Hyperlink"/>
            <w:rFonts w:eastAsia="Arial"/>
            <w:noProof/>
          </w:rPr>
          <w:t>Co</w:t>
        </w:r>
        <w:r w:rsidR="000E4480" w:rsidRPr="000A69DD">
          <w:rPr>
            <w:rStyle w:val="Hyperlink"/>
            <w:rFonts w:eastAsia="Arial"/>
            <w:noProof/>
            <w:spacing w:val="1"/>
          </w:rPr>
          <w:t>n</w:t>
        </w:r>
        <w:r w:rsidR="000E4480" w:rsidRPr="000A69DD">
          <w:rPr>
            <w:rStyle w:val="Hyperlink"/>
            <w:rFonts w:eastAsia="Arial"/>
            <w:noProof/>
          </w:rPr>
          <w:t>trib</w:t>
        </w:r>
        <w:r w:rsidR="000E4480" w:rsidRPr="000A69DD">
          <w:rPr>
            <w:rStyle w:val="Hyperlink"/>
            <w:rFonts w:eastAsia="Arial"/>
            <w:noProof/>
            <w:spacing w:val="1"/>
          </w:rPr>
          <w:t>u</w:t>
        </w:r>
        <w:r w:rsidR="000E4480" w:rsidRPr="000A69DD">
          <w:rPr>
            <w:rStyle w:val="Hyperlink"/>
            <w:rFonts w:eastAsia="Arial"/>
            <w:noProof/>
          </w:rPr>
          <w:t>t</w:t>
        </w:r>
        <w:r w:rsidR="000E4480" w:rsidRPr="000A69DD">
          <w:rPr>
            <w:rStyle w:val="Hyperlink"/>
            <w:rFonts w:eastAsia="Arial"/>
            <w:noProof/>
            <w:spacing w:val="-1"/>
          </w:rPr>
          <w:t>o</w:t>
        </w:r>
        <w:r w:rsidR="000E4480" w:rsidRPr="000A69DD">
          <w:rPr>
            <w:rStyle w:val="Hyperlink"/>
            <w:rFonts w:eastAsia="Arial"/>
            <w:noProof/>
          </w:rPr>
          <w:t>rs</w:t>
        </w:r>
        <w:r w:rsidR="000E4480">
          <w:rPr>
            <w:noProof/>
            <w:webHidden/>
          </w:rPr>
          <w:tab/>
        </w:r>
        <w:r w:rsidR="000E4480">
          <w:rPr>
            <w:noProof/>
            <w:webHidden/>
          </w:rPr>
          <w:fldChar w:fldCharType="begin"/>
        </w:r>
        <w:r w:rsidR="000E4480">
          <w:rPr>
            <w:noProof/>
            <w:webHidden/>
          </w:rPr>
          <w:instrText xml:space="preserve"> PAGEREF _Toc511919252 \h </w:instrText>
        </w:r>
        <w:r w:rsidR="000E4480">
          <w:rPr>
            <w:noProof/>
            <w:webHidden/>
          </w:rPr>
        </w:r>
        <w:r w:rsidR="000E4480">
          <w:rPr>
            <w:noProof/>
            <w:webHidden/>
          </w:rPr>
          <w:fldChar w:fldCharType="separate"/>
        </w:r>
        <w:r w:rsidR="000E4480">
          <w:rPr>
            <w:noProof/>
            <w:webHidden/>
          </w:rPr>
          <w:t>5</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53" w:history="1">
        <w:r w:rsidR="000E4480" w:rsidRPr="000A69DD">
          <w:rPr>
            <w:rStyle w:val="Hyperlink"/>
            <w:noProof/>
            <w:lang w:val="en-GB"/>
          </w:rPr>
          <w:t>4</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Principles and prerequisites</w:t>
        </w:r>
        <w:r w:rsidR="000E4480">
          <w:rPr>
            <w:noProof/>
            <w:webHidden/>
          </w:rPr>
          <w:tab/>
        </w:r>
        <w:r w:rsidR="000E4480">
          <w:rPr>
            <w:noProof/>
            <w:webHidden/>
          </w:rPr>
          <w:fldChar w:fldCharType="begin"/>
        </w:r>
        <w:r w:rsidR="000E4480">
          <w:rPr>
            <w:noProof/>
            <w:webHidden/>
          </w:rPr>
          <w:instrText xml:space="preserve"> PAGEREF _Toc511919253 \h </w:instrText>
        </w:r>
        <w:r w:rsidR="000E4480">
          <w:rPr>
            <w:noProof/>
            <w:webHidden/>
          </w:rPr>
        </w:r>
        <w:r w:rsidR="000E4480">
          <w:rPr>
            <w:noProof/>
            <w:webHidden/>
          </w:rPr>
          <w:fldChar w:fldCharType="separate"/>
        </w:r>
        <w:r w:rsidR="000E4480">
          <w:rPr>
            <w:noProof/>
            <w:webHidden/>
          </w:rPr>
          <w:t>6</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54" w:history="1">
        <w:r w:rsidR="000E4480" w:rsidRPr="000A69DD">
          <w:rPr>
            <w:rStyle w:val="Hyperlink"/>
            <w:rFonts w:eastAsia="Arial"/>
            <w:noProof/>
          </w:rPr>
          <w:t>4.1</w:t>
        </w:r>
        <w:r w:rsidR="000E4480">
          <w:rPr>
            <w:rFonts w:eastAsiaTheme="minorEastAsia" w:cstheme="minorBidi"/>
            <w:smallCaps w:val="0"/>
            <w:noProof/>
            <w:sz w:val="22"/>
            <w:szCs w:val="22"/>
            <w:lang w:val="is-IS" w:eastAsia="is-IS"/>
          </w:rPr>
          <w:tab/>
        </w:r>
        <w:r w:rsidR="000E4480" w:rsidRPr="000A69DD">
          <w:rPr>
            <w:rStyle w:val="Hyperlink"/>
            <w:rFonts w:eastAsia="Arial"/>
            <w:noProof/>
          </w:rPr>
          <w:t>Invoice Response message in general</w:t>
        </w:r>
        <w:r w:rsidR="000E4480">
          <w:rPr>
            <w:noProof/>
            <w:webHidden/>
          </w:rPr>
          <w:tab/>
        </w:r>
        <w:r w:rsidR="000E4480">
          <w:rPr>
            <w:noProof/>
            <w:webHidden/>
          </w:rPr>
          <w:fldChar w:fldCharType="begin"/>
        </w:r>
        <w:r w:rsidR="000E4480">
          <w:rPr>
            <w:noProof/>
            <w:webHidden/>
          </w:rPr>
          <w:instrText xml:space="preserve"> PAGEREF _Toc511919254 \h </w:instrText>
        </w:r>
        <w:r w:rsidR="000E4480">
          <w:rPr>
            <w:noProof/>
            <w:webHidden/>
          </w:rPr>
        </w:r>
        <w:r w:rsidR="000E4480">
          <w:rPr>
            <w:noProof/>
            <w:webHidden/>
          </w:rPr>
          <w:fldChar w:fldCharType="separate"/>
        </w:r>
        <w:r w:rsidR="000E4480">
          <w:rPr>
            <w:noProof/>
            <w:webHidden/>
          </w:rPr>
          <w:t>6</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55" w:history="1">
        <w:r w:rsidR="000E4480" w:rsidRPr="000A69DD">
          <w:rPr>
            <w:rStyle w:val="Hyperlink"/>
            <w:rFonts w:eastAsia="Arial"/>
            <w:noProof/>
          </w:rPr>
          <w:t>4.2</w:t>
        </w:r>
        <w:r w:rsidR="000E4480">
          <w:rPr>
            <w:rFonts w:eastAsiaTheme="minorEastAsia" w:cstheme="minorBidi"/>
            <w:smallCaps w:val="0"/>
            <w:noProof/>
            <w:sz w:val="22"/>
            <w:szCs w:val="22"/>
            <w:lang w:val="is-IS" w:eastAsia="is-IS"/>
          </w:rPr>
          <w:tab/>
        </w:r>
        <w:r w:rsidR="000E4480" w:rsidRPr="000A69DD">
          <w:rPr>
            <w:rStyle w:val="Hyperlink"/>
            <w:rFonts w:eastAsia="Arial"/>
            <w:noProof/>
          </w:rPr>
          <w:t>Scope of Invoice Response message</w:t>
        </w:r>
        <w:r w:rsidR="000E4480">
          <w:rPr>
            <w:noProof/>
            <w:webHidden/>
          </w:rPr>
          <w:tab/>
        </w:r>
        <w:r w:rsidR="000E4480">
          <w:rPr>
            <w:noProof/>
            <w:webHidden/>
          </w:rPr>
          <w:fldChar w:fldCharType="begin"/>
        </w:r>
        <w:r w:rsidR="000E4480">
          <w:rPr>
            <w:noProof/>
            <w:webHidden/>
          </w:rPr>
          <w:instrText xml:space="preserve"> PAGEREF _Toc511919255 \h </w:instrText>
        </w:r>
        <w:r w:rsidR="000E4480">
          <w:rPr>
            <w:noProof/>
            <w:webHidden/>
          </w:rPr>
        </w:r>
        <w:r w:rsidR="000E4480">
          <w:rPr>
            <w:noProof/>
            <w:webHidden/>
          </w:rPr>
          <w:fldChar w:fldCharType="separate"/>
        </w:r>
        <w:r w:rsidR="000E4480">
          <w:rPr>
            <w:noProof/>
            <w:webHidden/>
          </w:rPr>
          <w:t>7</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56" w:history="1">
        <w:r w:rsidR="000E4480" w:rsidRPr="000A69DD">
          <w:rPr>
            <w:rStyle w:val="Hyperlink"/>
            <w:noProof/>
          </w:rPr>
          <w:t>4.3</w:t>
        </w:r>
        <w:r w:rsidR="000E4480">
          <w:rPr>
            <w:rFonts w:eastAsiaTheme="minorEastAsia" w:cstheme="minorBidi"/>
            <w:smallCaps w:val="0"/>
            <w:noProof/>
            <w:sz w:val="22"/>
            <w:szCs w:val="22"/>
            <w:lang w:val="is-IS" w:eastAsia="is-IS"/>
          </w:rPr>
          <w:tab/>
        </w:r>
        <w:r w:rsidR="000E4480" w:rsidRPr="000A69DD">
          <w:rPr>
            <w:rStyle w:val="Hyperlink"/>
            <w:noProof/>
          </w:rPr>
          <w:t>Parties and roles</w:t>
        </w:r>
        <w:r w:rsidR="000E4480">
          <w:rPr>
            <w:noProof/>
            <w:webHidden/>
          </w:rPr>
          <w:tab/>
        </w:r>
        <w:r w:rsidR="000E4480">
          <w:rPr>
            <w:noProof/>
            <w:webHidden/>
          </w:rPr>
          <w:fldChar w:fldCharType="begin"/>
        </w:r>
        <w:r w:rsidR="000E4480">
          <w:rPr>
            <w:noProof/>
            <w:webHidden/>
          </w:rPr>
          <w:instrText xml:space="preserve"> PAGEREF _Toc511919256 \h </w:instrText>
        </w:r>
        <w:r w:rsidR="000E4480">
          <w:rPr>
            <w:noProof/>
            <w:webHidden/>
          </w:rPr>
        </w:r>
        <w:r w:rsidR="000E4480">
          <w:rPr>
            <w:noProof/>
            <w:webHidden/>
          </w:rPr>
          <w:fldChar w:fldCharType="separate"/>
        </w:r>
        <w:r w:rsidR="000E4480">
          <w:rPr>
            <w:noProof/>
            <w:webHidden/>
          </w:rPr>
          <w:t>8</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57" w:history="1">
        <w:r w:rsidR="000E4480" w:rsidRPr="000A69DD">
          <w:rPr>
            <w:rStyle w:val="Hyperlink"/>
            <w:noProof/>
          </w:rPr>
          <w:t>4.4</w:t>
        </w:r>
        <w:r w:rsidR="000E4480">
          <w:rPr>
            <w:rFonts w:eastAsiaTheme="minorEastAsia" w:cstheme="minorBidi"/>
            <w:smallCaps w:val="0"/>
            <w:noProof/>
            <w:sz w:val="22"/>
            <w:szCs w:val="22"/>
            <w:lang w:val="is-IS" w:eastAsia="is-IS"/>
          </w:rPr>
          <w:tab/>
        </w:r>
        <w:r w:rsidR="000E4480" w:rsidRPr="000A69DD">
          <w:rPr>
            <w:rStyle w:val="Hyperlink"/>
            <w:noProof/>
          </w:rPr>
          <w:t>Parties responsibilities</w:t>
        </w:r>
        <w:r w:rsidR="000E4480">
          <w:rPr>
            <w:noProof/>
            <w:webHidden/>
          </w:rPr>
          <w:tab/>
        </w:r>
        <w:r w:rsidR="000E4480">
          <w:rPr>
            <w:noProof/>
            <w:webHidden/>
          </w:rPr>
          <w:fldChar w:fldCharType="begin"/>
        </w:r>
        <w:r w:rsidR="000E4480">
          <w:rPr>
            <w:noProof/>
            <w:webHidden/>
          </w:rPr>
          <w:instrText xml:space="preserve"> PAGEREF _Toc511919257 \h </w:instrText>
        </w:r>
        <w:r w:rsidR="000E4480">
          <w:rPr>
            <w:noProof/>
            <w:webHidden/>
          </w:rPr>
        </w:r>
        <w:r w:rsidR="000E4480">
          <w:rPr>
            <w:noProof/>
            <w:webHidden/>
          </w:rPr>
          <w:fldChar w:fldCharType="separate"/>
        </w:r>
        <w:r w:rsidR="000E4480">
          <w:rPr>
            <w:noProof/>
            <w:webHidden/>
          </w:rPr>
          <w:t>8</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58" w:history="1">
        <w:r w:rsidR="000E4480" w:rsidRPr="000A69DD">
          <w:rPr>
            <w:rStyle w:val="Hyperlink"/>
            <w:noProof/>
            <w:lang w:val="en-GB"/>
          </w:rPr>
          <w:t>5</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Business requirements</w:t>
        </w:r>
        <w:r w:rsidR="000E4480">
          <w:rPr>
            <w:noProof/>
            <w:webHidden/>
          </w:rPr>
          <w:tab/>
        </w:r>
        <w:r w:rsidR="000E4480">
          <w:rPr>
            <w:noProof/>
            <w:webHidden/>
          </w:rPr>
          <w:fldChar w:fldCharType="begin"/>
        </w:r>
        <w:r w:rsidR="000E4480">
          <w:rPr>
            <w:noProof/>
            <w:webHidden/>
          </w:rPr>
          <w:instrText xml:space="preserve"> PAGEREF _Toc511919258 \h </w:instrText>
        </w:r>
        <w:r w:rsidR="000E4480">
          <w:rPr>
            <w:noProof/>
            <w:webHidden/>
          </w:rPr>
        </w:r>
        <w:r w:rsidR="000E4480">
          <w:rPr>
            <w:noProof/>
            <w:webHidden/>
          </w:rPr>
          <w:fldChar w:fldCharType="separate"/>
        </w:r>
        <w:r w:rsidR="000E4480">
          <w:rPr>
            <w:noProof/>
            <w:webHidden/>
          </w:rPr>
          <w:t>9</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59" w:history="1">
        <w:r w:rsidR="000E4480" w:rsidRPr="000A69DD">
          <w:rPr>
            <w:rStyle w:val="Hyperlink"/>
            <w:noProof/>
          </w:rPr>
          <w:t>5.1</w:t>
        </w:r>
        <w:r w:rsidR="000E4480">
          <w:rPr>
            <w:rFonts w:eastAsiaTheme="minorEastAsia" w:cstheme="minorBidi"/>
            <w:smallCaps w:val="0"/>
            <w:noProof/>
            <w:sz w:val="22"/>
            <w:szCs w:val="22"/>
            <w:lang w:val="is-IS" w:eastAsia="is-IS"/>
          </w:rPr>
          <w:tab/>
        </w:r>
        <w:r w:rsidR="000E4480" w:rsidRPr="000A69DD">
          <w:rPr>
            <w:rStyle w:val="Hyperlink"/>
            <w:noProof/>
          </w:rPr>
          <w:t>Process requirements</w:t>
        </w:r>
        <w:r w:rsidR="000E4480">
          <w:rPr>
            <w:noProof/>
            <w:webHidden/>
          </w:rPr>
          <w:tab/>
        </w:r>
        <w:r w:rsidR="000E4480">
          <w:rPr>
            <w:noProof/>
            <w:webHidden/>
          </w:rPr>
          <w:fldChar w:fldCharType="begin"/>
        </w:r>
        <w:r w:rsidR="000E4480">
          <w:rPr>
            <w:noProof/>
            <w:webHidden/>
          </w:rPr>
          <w:instrText xml:space="preserve"> PAGEREF _Toc511919259 \h </w:instrText>
        </w:r>
        <w:r w:rsidR="000E4480">
          <w:rPr>
            <w:noProof/>
            <w:webHidden/>
          </w:rPr>
        </w:r>
        <w:r w:rsidR="000E4480">
          <w:rPr>
            <w:noProof/>
            <w:webHidden/>
          </w:rPr>
          <w:fldChar w:fldCharType="separate"/>
        </w:r>
        <w:r w:rsidR="000E4480">
          <w:rPr>
            <w:noProof/>
            <w:webHidden/>
          </w:rPr>
          <w:t>9</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60" w:history="1">
        <w:r w:rsidR="000E4480" w:rsidRPr="000A69DD">
          <w:rPr>
            <w:rStyle w:val="Hyperlink"/>
            <w:rFonts w:eastAsia="Calibri"/>
            <w:noProof/>
            <w:lang w:val="en-GB"/>
          </w:rPr>
          <w:t>6</w:t>
        </w:r>
        <w:r w:rsidR="000E4480">
          <w:rPr>
            <w:rFonts w:eastAsiaTheme="minorEastAsia" w:cstheme="minorBidi"/>
            <w:b w:val="0"/>
            <w:bCs w:val="0"/>
            <w:caps w:val="0"/>
            <w:noProof/>
            <w:sz w:val="22"/>
            <w:szCs w:val="22"/>
            <w:lang w:val="is-IS" w:eastAsia="is-IS"/>
          </w:rPr>
          <w:tab/>
        </w:r>
        <w:r w:rsidR="000E4480" w:rsidRPr="000A69DD">
          <w:rPr>
            <w:rStyle w:val="Hyperlink"/>
            <w:rFonts w:eastAsia="Calibri"/>
            <w:noProof/>
            <w:lang w:val="en-GB"/>
          </w:rPr>
          <w:t>Code lists</w:t>
        </w:r>
        <w:r w:rsidR="000E4480">
          <w:rPr>
            <w:noProof/>
            <w:webHidden/>
          </w:rPr>
          <w:tab/>
        </w:r>
        <w:r w:rsidR="000E4480">
          <w:rPr>
            <w:noProof/>
            <w:webHidden/>
          </w:rPr>
          <w:fldChar w:fldCharType="begin"/>
        </w:r>
        <w:r w:rsidR="000E4480">
          <w:rPr>
            <w:noProof/>
            <w:webHidden/>
          </w:rPr>
          <w:instrText xml:space="preserve"> PAGEREF _Toc511919260 \h </w:instrText>
        </w:r>
        <w:r w:rsidR="000E4480">
          <w:rPr>
            <w:noProof/>
            <w:webHidden/>
          </w:rPr>
        </w:r>
        <w:r w:rsidR="000E4480">
          <w:rPr>
            <w:noProof/>
            <w:webHidden/>
          </w:rPr>
          <w:fldChar w:fldCharType="separate"/>
        </w:r>
        <w:r w:rsidR="000E4480">
          <w:rPr>
            <w:noProof/>
            <w:webHidden/>
          </w:rPr>
          <w:t>10</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61" w:history="1">
        <w:r w:rsidR="000E4480" w:rsidRPr="000A69DD">
          <w:rPr>
            <w:rStyle w:val="Hyperlink"/>
            <w:noProof/>
          </w:rPr>
          <w:t>6.1</w:t>
        </w:r>
        <w:r w:rsidR="000E4480">
          <w:rPr>
            <w:rFonts w:eastAsiaTheme="minorEastAsia" w:cstheme="minorBidi"/>
            <w:smallCaps w:val="0"/>
            <w:noProof/>
            <w:sz w:val="22"/>
            <w:szCs w:val="22"/>
            <w:lang w:val="is-IS" w:eastAsia="is-IS"/>
          </w:rPr>
          <w:tab/>
        </w:r>
        <w:r w:rsidR="000E4480" w:rsidRPr="000A69DD">
          <w:rPr>
            <w:rStyle w:val="Hyperlink"/>
            <w:noProof/>
          </w:rPr>
          <w:t>Code lists for coded elements</w:t>
        </w:r>
        <w:r w:rsidR="000E4480">
          <w:rPr>
            <w:noProof/>
            <w:webHidden/>
          </w:rPr>
          <w:tab/>
        </w:r>
        <w:r w:rsidR="000E4480">
          <w:rPr>
            <w:noProof/>
            <w:webHidden/>
          </w:rPr>
          <w:fldChar w:fldCharType="begin"/>
        </w:r>
        <w:r w:rsidR="000E4480">
          <w:rPr>
            <w:noProof/>
            <w:webHidden/>
          </w:rPr>
          <w:instrText xml:space="preserve"> PAGEREF _Toc511919261 \h </w:instrText>
        </w:r>
        <w:r w:rsidR="000E4480">
          <w:rPr>
            <w:noProof/>
            <w:webHidden/>
          </w:rPr>
        </w:r>
        <w:r w:rsidR="000E4480">
          <w:rPr>
            <w:noProof/>
            <w:webHidden/>
          </w:rPr>
          <w:fldChar w:fldCharType="separate"/>
        </w:r>
        <w:r w:rsidR="000E4480">
          <w:rPr>
            <w:noProof/>
            <w:webHidden/>
          </w:rPr>
          <w:t>10</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62" w:history="1">
        <w:r w:rsidR="000E4480" w:rsidRPr="000A69DD">
          <w:rPr>
            <w:rStyle w:val="Hyperlink"/>
            <w:noProof/>
          </w:rPr>
          <w:t>6.2</w:t>
        </w:r>
        <w:r w:rsidR="000E4480">
          <w:rPr>
            <w:rFonts w:eastAsiaTheme="minorEastAsia" w:cstheme="minorBidi"/>
            <w:smallCaps w:val="0"/>
            <w:noProof/>
            <w:sz w:val="22"/>
            <w:szCs w:val="22"/>
            <w:lang w:val="is-IS" w:eastAsia="is-IS"/>
          </w:rPr>
          <w:tab/>
        </w:r>
        <w:r w:rsidR="000E4480" w:rsidRPr="000A69DD">
          <w:rPr>
            <w:rStyle w:val="Hyperlink"/>
            <w:noProof/>
          </w:rPr>
          <w:t>Code list for identifier schemes</w:t>
        </w:r>
        <w:r w:rsidR="000E4480">
          <w:rPr>
            <w:noProof/>
            <w:webHidden/>
          </w:rPr>
          <w:tab/>
        </w:r>
        <w:r w:rsidR="000E4480">
          <w:rPr>
            <w:noProof/>
            <w:webHidden/>
          </w:rPr>
          <w:fldChar w:fldCharType="begin"/>
        </w:r>
        <w:r w:rsidR="000E4480">
          <w:rPr>
            <w:noProof/>
            <w:webHidden/>
          </w:rPr>
          <w:instrText xml:space="preserve"> PAGEREF _Toc511919262 \h </w:instrText>
        </w:r>
        <w:r w:rsidR="000E4480">
          <w:rPr>
            <w:noProof/>
            <w:webHidden/>
          </w:rPr>
        </w:r>
        <w:r w:rsidR="000E4480">
          <w:rPr>
            <w:noProof/>
            <w:webHidden/>
          </w:rPr>
          <w:fldChar w:fldCharType="separate"/>
        </w:r>
        <w:r w:rsidR="000E4480">
          <w:rPr>
            <w:noProof/>
            <w:webHidden/>
          </w:rPr>
          <w:t>11</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63" w:history="1">
        <w:r w:rsidR="000E4480" w:rsidRPr="000A69DD">
          <w:rPr>
            <w:rStyle w:val="Hyperlink"/>
            <w:noProof/>
            <w:lang w:val="en-GB"/>
          </w:rPr>
          <w:t>7</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Business rules</w:t>
        </w:r>
        <w:r w:rsidR="000E4480">
          <w:rPr>
            <w:noProof/>
            <w:webHidden/>
          </w:rPr>
          <w:tab/>
        </w:r>
        <w:r w:rsidR="000E4480">
          <w:rPr>
            <w:noProof/>
            <w:webHidden/>
          </w:rPr>
          <w:fldChar w:fldCharType="begin"/>
        </w:r>
        <w:r w:rsidR="000E4480">
          <w:rPr>
            <w:noProof/>
            <w:webHidden/>
          </w:rPr>
          <w:instrText xml:space="preserve"> PAGEREF _Toc511919263 \h </w:instrText>
        </w:r>
        <w:r w:rsidR="000E4480">
          <w:rPr>
            <w:noProof/>
            <w:webHidden/>
          </w:rPr>
        </w:r>
        <w:r w:rsidR="000E4480">
          <w:rPr>
            <w:noProof/>
            <w:webHidden/>
          </w:rPr>
          <w:fldChar w:fldCharType="separate"/>
        </w:r>
        <w:r w:rsidR="000E4480">
          <w:rPr>
            <w:noProof/>
            <w:webHidden/>
          </w:rPr>
          <w:t>12</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64" w:history="1">
        <w:r w:rsidR="000E4480" w:rsidRPr="000A69DD">
          <w:rPr>
            <w:rStyle w:val="Hyperlink"/>
            <w:noProof/>
          </w:rPr>
          <w:t>7.1</w:t>
        </w:r>
        <w:r w:rsidR="000E4480">
          <w:rPr>
            <w:rFonts w:eastAsiaTheme="minorEastAsia" w:cstheme="minorBidi"/>
            <w:smallCaps w:val="0"/>
            <w:noProof/>
            <w:sz w:val="22"/>
            <w:szCs w:val="22"/>
            <w:lang w:val="is-IS" w:eastAsia="is-IS"/>
          </w:rPr>
          <w:tab/>
        </w:r>
        <w:r w:rsidR="000E4480" w:rsidRPr="000A69DD">
          <w:rPr>
            <w:rStyle w:val="Hyperlink"/>
            <w:noProof/>
          </w:rPr>
          <w:t>Invoice Response process rules</w:t>
        </w:r>
        <w:r w:rsidR="000E4480">
          <w:rPr>
            <w:noProof/>
            <w:webHidden/>
          </w:rPr>
          <w:tab/>
        </w:r>
        <w:r w:rsidR="000E4480">
          <w:rPr>
            <w:noProof/>
            <w:webHidden/>
          </w:rPr>
          <w:fldChar w:fldCharType="begin"/>
        </w:r>
        <w:r w:rsidR="000E4480">
          <w:rPr>
            <w:noProof/>
            <w:webHidden/>
          </w:rPr>
          <w:instrText xml:space="preserve"> PAGEREF _Toc511919264 \h </w:instrText>
        </w:r>
        <w:r w:rsidR="000E4480">
          <w:rPr>
            <w:noProof/>
            <w:webHidden/>
          </w:rPr>
        </w:r>
        <w:r w:rsidR="000E4480">
          <w:rPr>
            <w:noProof/>
            <w:webHidden/>
          </w:rPr>
          <w:fldChar w:fldCharType="separate"/>
        </w:r>
        <w:r w:rsidR="000E4480">
          <w:rPr>
            <w:noProof/>
            <w:webHidden/>
          </w:rPr>
          <w:t>12</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65" w:history="1">
        <w:r w:rsidR="000E4480" w:rsidRPr="000A69DD">
          <w:rPr>
            <w:rStyle w:val="Hyperlink"/>
            <w:noProof/>
          </w:rPr>
          <w:t>7.2</w:t>
        </w:r>
        <w:r w:rsidR="000E4480">
          <w:rPr>
            <w:rFonts w:eastAsiaTheme="minorEastAsia" w:cstheme="minorBidi"/>
            <w:smallCaps w:val="0"/>
            <w:noProof/>
            <w:sz w:val="22"/>
            <w:szCs w:val="22"/>
            <w:lang w:val="is-IS" w:eastAsia="is-IS"/>
          </w:rPr>
          <w:tab/>
        </w:r>
        <w:r w:rsidR="000E4480" w:rsidRPr="000A69DD">
          <w:rPr>
            <w:rStyle w:val="Hyperlink"/>
            <w:noProof/>
          </w:rPr>
          <w:t>Invoice Response transaction business rules</w:t>
        </w:r>
        <w:r w:rsidR="000E4480">
          <w:rPr>
            <w:noProof/>
            <w:webHidden/>
          </w:rPr>
          <w:tab/>
        </w:r>
        <w:r w:rsidR="000E4480">
          <w:rPr>
            <w:noProof/>
            <w:webHidden/>
          </w:rPr>
          <w:fldChar w:fldCharType="begin"/>
        </w:r>
        <w:r w:rsidR="000E4480">
          <w:rPr>
            <w:noProof/>
            <w:webHidden/>
          </w:rPr>
          <w:instrText xml:space="preserve"> PAGEREF _Toc511919265 \h </w:instrText>
        </w:r>
        <w:r w:rsidR="000E4480">
          <w:rPr>
            <w:noProof/>
            <w:webHidden/>
          </w:rPr>
        </w:r>
        <w:r w:rsidR="000E4480">
          <w:rPr>
            <w:noProof/>
            <w:webHidden/>
          </w:rPr>
          <w:fldChar w:fldCharType="separate"/>
        </w:r>
        <w:r w:rsidR="000E4480">
          <w:rPr>
            <w:noProof/>
            <w:webHidden/>
          </w:rPr>
          <w:t>13</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66" w:history="1">
        <w:r w:rsidR="000E4480" w:rsidRPr="000A69DD">
          <w:rPr>
            <w:rStyle w:val="Hyperlink"/>
            <w:noProof/>
          </w:rPr>
          <w:t>7.3</w:t>
        </w:r>
        <w:r w:rsidR="000E4480">
          <w:rPr>
            <w:rFonts w:eastAsiaTheme="minorEastAsia" w:cstheme="minorBidi"/>
            <w:smallCaps w:val="0"/>
            <w:noProof/>
            <w:sz w:val="22"/>
            <w:szCs w:val="22"/>
            <w:lang w:val="is-IS" w:eastAsia="is-IS"/>
          </w:rPr>
          <w:tab/>
        </w:r>
        <w:r w:rsidR="000E4480" w:rsidRPr="000A69DD">
          <w:rPr>
            <w:rStyle w:val="Hyperlink"/>
            <w:noProof/>
          </w:rPr>
          <w:t>Code lists business rules</w:t>
        </w:r>
        <w:r w:rsidR="000E4480">
          <w:rPr>
            <w:noProof/>
            <w:webHidden/>
          </w:rPr>
          <w:tab/>
        </w:r>
        <w:r w:rsidR="000E4480">
          <w:rPr>
            <w:noProof/>
            <w:webHidden/>
          </w:rPr>
          <w:fldChar w:fldCharType="begin"/>
        </w:r>
        <w:r w:rsidR="000E4480">
          <w:rPr>
            <w:noProof/>
            <w:webHidden/>
          </w:rPr>
          <w:instrText xml:space="preserve"> PAGEREF _Toc511919266 \h </w:instrText>
        </w:r>
        <w:r w:rsidR="000E4480">
          <w:rPr>
            <w:noProof/>
            <w:webHidden/>
          </w:rPr>
        </w:r>
        <w:r w:rsidR="000E4480">
          <w:rPr>
            <w:noProof/>
            <w:webHidden/>
          </w:rPr>
          <w:fldChar w:fldCharType="separate"/>
        </w:r>
        <w:r w:rsidR="000E4480">
          <w:rPr>
            <w:noProof/>
            <w:webHidden/>
          </w:rPr>
          <w:t>13</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67" w:history="1">
        <w:r w:rsidR="000E4480" w:rsidRPr="000A69DD">
          <w:rPr>
            <w:rStyle w:val="Hyperlink"/>
            <w:noProof/>
            <w:lang w:val="en-GB"/>
          </w:rPr>
          <w:t>8</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Process and typical scenarios</w:t>
        </w:r>
        <w:r w:rsidR="000E4480">
          <w:rPr>
            <w:noProof/>
            <w:webHidden/>
          </w:rPr>
          <w:tab/>
        </w:r>
        <w:r w:rsidR="000E4480">
          <w:rPr>
            <w:noProof/>
            <w:webHidden/>
          </w:rPr>
          <w:fldChar w:fldCharType="begin"/>
        </w:r>
        <w:r w:rsidR="000E4480">
          <w:rPr>
            <w:noProof/>
            <w:webHidden/>
          </w:rPr>
          <w:instrText xml:space="preserve"> PAGEREF _Toc511919267 \h </w:instrText>
        </w:r>
        <w:r w:rsidR="000E4480">
          <w:rPr>
            <w:noProof/>
            <w:webHidden/>
          </w:rPr>
        </w:r>
        <w:r w:rsidR="000E4480">
          <w:rPr>
            <w:noProof/>
            <w:webHidden/>
          </w:rPr>
          <w:fldChar w:fldCharType="separate"/>
        </w:r>
        <w:r w:rsidR="000E4480">
          <w:rPr>
            <w:noProof/>
            <w:webHidden/>
          </w:rPr>
          <w:t>14</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68" w:history="1">
        <w:r w:rsidR="000E4480" w:rsidRPr="000A69DD">
          <w:rPr>
            <w:rStyle w:val="Hyperlink"/>
            <w:noProof/>
          </w:rPr>
          <w:t>8.1</w:t>
        </w:r>
        <w:r w:rsidR="000E4480">
          <w:rPr>
            <w:rFonts w:eastAsiaTheme="minorEastAsia" w:cstheme="minorBidi"/>
            <w:smallCaps w:val="0"/>
            <w:noProof/>
            <w:sz w:val="22"/>
            <w:szCs w:val="22"/>
            <w:lang w:val="is-IS" w:eastAsia="is-IS"/>
          </w:rPr>
          <w:tab/>
        </w:r>
        <w:r w:rsidR="000E4480" w:rsidRPr="000A69DD">
          <w:rPr>
            <w:rStyle w:val="Hyperlink"/>
            <w:noProof/>
          </w:rPr>
          <w:t>Legend for BPMN diagrams</w:t>
        </w:r>
        <w:r w:rsidR="000E4480">
          <w:rPr>
            <w:noProof/>
            <w:webHidden/>
          </w:rPr>
          <w:tab/>
        </w:r>
        <w:r w:rsidR="000E4480">
          <w:rPr>
            <w:noProof/>
            <w:webHidden/>
          </w:rPr>
          <w:fldChar w:fldCharType="begin"/>
        </w:r>
        <w:r w:rsidR="000E4480">
          <w:rPr>
            <w:noProof/>
            <w:webHidden/>
          </w:rPr>
          <w:instrText xml:space="preserve"> PAGEREF _Toc511919268 \h </w:instrText>
        </w:r>
        <w:r w:rsidR="000E4480">
          <w:rPr>
            <w:noProof/>
            <w:webHidden/>
          </w:rPr>
        </w:r>
        <w:r w:rsidR="000E4480">
          <w:rPr>
            <w:noProof/>
            <w:webHidden/>
          </w:rPr>
          <w:fldChar w:fldCharType="separate"/>
        </w:r>
        <w:r w:rsidR="000E4480">
          <w:rPr>
            <w:noProof/>
            <w:webHidden/>
          </w:rPr>
          <w:t>14</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69" w:history="1">
        <w:r w:rsidR="000E4480" w:rsidRPr="000A69DD">
          <w:rPr>
            <w:rStyle w:val="Hyperlink"/>
            <w:noProof/>
          </w:rPr>
          <w:t>8.2</w:t>
        </w:r>
        <w:r w:rsidR="000E4480">
          <w:rPr>
            <w:rFonts w:eastAsiaTheme="minorEastAsia" w:cstheme="minorBidi"/>
            <w:smallCaps w:val="0"/>
            <w:noProof/>
            <w:sz w:val="22"/>
            <w:szCs w:val="22"/>
            <w:lang w:val="is-IS" w:eastAsia="is-IS"/>
          </w:rPr>
          <w:tab/>
        </w:r>
        <w:r w:rsidR="000E4480" w:rsidRPr="000A69DD">
          <w:rPr>
            <w:rStyle w:val="Hyperlink"/>
            <w:noProof/>
          </w:rPr>
          <w:t>Process in general</w:t>
        </w:r>
        <w:r w:rsidR="000E4480">
          <w:rPr>
            <w:noProof/>
            <w:webHidden/>
          </w:rPr>
          <w:tab/>
        </w:r>
        <w:r w:rsidR="000E4480">
          <w:rPr>
            <w:noProof/>
            <w:webHidden/>
          </w:rPr>
          <w:fldChar w:fldCharType="begin"/>
        </w:r>
        <w:r w:rsidR="000E4480">
          <w:rPr>
            <w:noProof/>
            <w:webHidden/>
          </w:rPr>
          <w:instrText xml:space="preserve"> PAGEREF _Toc511919269 \h </w:instrText>
        </w:r>
        <w:r w:rsidR="000E4480">
          <w:rPr>
            <w:noProof/>
            <w:webHidden/>
          </w:rPr>
        </w:r>
        <w:r w:rsidR="000E4480">
          <w:rPr>
            <w:noProof/>
            <w:webHidden/>
          </w:rPr>
          <w:fldChar w:fldCharType="separate"/>
        </w:r>
        <w:r w:rsidR="000E4480">
          <w:rPr>
            <w:noProof/>
            <w:webHidden/>
          </w:rPr>
          <w:t>14</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70" w:history="1">
        <w:r w:rsidR="000E4480" w:rsidRPr="000A69DD">
          <w:rPr>
            <w:rStyle w:val="Hyperlink"/>
            <w:noProof/>
          </w:rPr>
          <w:t>8.3</w:t>
        </w:r>
        <w:r w:rsidR="000E4480">
          <w:rPr>
            <w:rFonts w:eastAsiaTheme="minorEastAsia" w:cstheme="minorBidi"/>
            <w:smallCaps w:val="0"/>
            <w:noProof/>
            <w:sz w:val="22"/>
            <w:szCs w:val="22"/>
            <w:lang w:val="is-IS" w:eastAsia="is-IS"/>
          </w:rPr>
          <w:tab/>
        </w:r>
        <w:r w:rsidR="000E4480" w:rsidRPr="000A69DD">
          <w:rPr>
            <w:rStyle w:val="Hyperlink"/>
            <w:noProof/>
          </w:rPr>
          <w:t>Code Policy</w:t>
        </w:r>
        <w:r w:rsidR="000E4480">
          <w:rPr>
            <w:noProof/>
            <w:webHidden/>
          </w:rPr>
          <w:tab/>
        </w:r>
        <w:r w:rsidR="000E4480">
          <w:rPr>
            <w:noProof/>
            <w:webHidden/>
          </w:rPr>
          <w:fldChar w:fldCharType="begin"/>
        </w:r>
        <w:r w:rsidR="000E4480">
          <w:rPr>
            <w:noProof/>
            <w:webHidden/>
          </w:rPr>
          <w:instrText xml:space="preserve"> PAGEREF _Toc511919270 \h </w:instrText>
        </w:r>
        <w:r w:rsidR="000E4480">
          <w:rPr>
            <w:noProof/>
            <w:webHidden/>
          </w:rPr>
        </w:r>
        <w:r w:rsidR="000E4480">
          <w:rPr>
            <w:noProof/>
            <w:webHidden/>
          </w:rPr>
          <w:fldChar w:fldCharType="separate"/>
        </w:r>
        <w:r w:rsidR="000E4480">
          <w:rPr>
            <w:noProof/>
            <w:webHidden/>
          </w:rPr>
          <w:t>17</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73" w:history="1">
        <w:r w:rsidR="000E4480" w:rsidRPr="000A69DD">
          <w:rPr>
            <w:rStyle w:val="Hyperlink"/>
            <w:noProof/>
          </w:rPr>
          <w:t>8.4</w:t>
        </w:r>
        <w:r w:rsidR="000E4480">
          <w:rPr>
            <w:rFonts w:eastAsiaTheme="minorEastAsia" w:cstheme="minorBidi"/>
            <w:smallCaps w:val="0"/>
            <w:noProof/>
            <w:sz w:val="22"/>
            <w:szCs w:val="22"/>
            <w:lang w:val="is-IS" w:eastAsia="is-IS"/>
          </w:rPr>
          <w:tab/>
        </w:r>
        <w:r w:rsidR="000E4480" w:rsidRPr="000A69DD">
          <w:rPr>
            <w:rStyle w:val="Hyperlink"/>
            <w:noProof/>
          </w:rPr>
          <w:t>Typical use cases</w:t>
        </w:r>
        <w:r w:rsidR="000E4480">
          <w:rPr>
            <w:noProof/>
            <w:webHidden/>
          </w:rPr>
          <w:tab/>
        </w:r>
        <w:r w:rsidR="000E4480">
          <w:rPr>
            <w:noProof/>
            <w:webHidden/>
          </w:rPr>
          <w:fldChar w:fldCharType="begin"/>
        </w:r>
        <w:r w:rsidR="000E4480">
          <w:rPr>
            <w:noProof/>
            <w:webHidden/>
          </w:rPr>
          <w:instrText xml:space="preserve"> PAGEREF _Toc511919273 \h </w:instrText>
        </w:r>
        <w:r w:rsidR="000E4480">
          <w:rPr>
            <w:noProof/>
            <w:webHidden/>
          </w:rPr>
        </w:r>
        <w:r w:rsidR="000E4480">
          <w:rPr>
            <w:noProof/>
            <w:webHidden/>
          </w:rPr>
          <w:fldChar w:fldCharType="separate"/>
        </w:r>
        <w:r w:rsidR="000E4480">
          <w:rPr>
            <w:noProof/>
            <w:webHidden/>
          </w:rPr>
          <w:t>21</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74" w:history="1">
        <w:r w:rsidR="000E4480" w:rsidRPr="000A69DD">
          <w:rPr>
            <w:rStyle w:val="Hyperlink"/>
            <w:noProof/>
            <w:lang w:val="en-GB"/>
          </w:rPr>
          <w:t>9</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Description of selected parts of the message</w:t>
        </w:r>
        <w:r w:rsidR="000E4480">
          <w:rPr>
            <w:noProof/>
            <w:webHidden/>
          </w:rPr>
          <w:tab/>
        </w:r>
        <w:r w:rsidR="000E4480">
          <w:rPr>
            <w:noProof/>
            <w:webHidden/>
          </w:rPr>
          <w:fldChar w:fldCharType="begin"/>
        </w:r>
        <w:r w:rsidR="000E4480">
          <w:rPr>
            <w:noProof/>
            <w:webHidden/>
          </w:rPr>
          <w:instrText xml:space="preserve"> PAGEREF _Toc511919274 \h </w:instrText>
        </w:r>
        <w:r w:rsidR="000E4480">
          <w:rPr>
            <w:noProof/>
            <w:webHidden/>
          </w:rPr>
        </w:r>
        <w:r w:rsidR="000E4480">
          <w:rPr>
            <w:noProof/>
            <w:webHidden/>
          </w:rPr>
          <w:fldChar w:fldCharType="separate"/>
        </w:r>
        <w:r w:rsidR="000E4480">
          <w:rPr>
            <w:noProof/>
            <w:webHidden/>
          </w:rPr>
          <w:t>26</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75" w:history="1">
        <w:r w:rsidR="000E4480" w:rsidRPr="000A69DD">
          <w:rPr>
            <w:rStyle w:val="Hyperlink"/>
            <w:noProof/>
          </w:rPr>
          <w:t>9.1</w:t>
        </w:r>
        <w:r w:rsidR="000E4480">
          <w:rPr>
            <w:rFonts w:eastAsiaTheme="minorEastAsia" w:cstheme="minorBidi"/>
            <w:smallCaps w:val="0"/>
            <w:noProof/>
            <w:sz w:val="22"/>
            <w:szCs w:val="22"/>
            <w:lang w:val="is-IS" w:eastAsia="is-IS"/>
          </w:rPr>
          <w:tab/>
        </w:r>
        <w:r w:rsidR="000E4480" w:rsidRPr="000A69DD">
          <w:rPr>
            <w:rStyle w:val="Hyperlink"/>
            <w:noProof/>
          </w:rPr>
          <w:t>Message identification</w:t>
        </w:r>
        <w:r w:rsidR="000E4480">
          <w:rPr>
            <w:noProof/>
            <w:webHidden/>
          </w:rPr>
          <w:tab/>
        </w:r>
        <w:r w:rsidR="000E4480">
          <w:rPr>
            <w:noProof/>
            <w:webHidden/>
          </w:rPr>
          <w:fldChar w:fldCharType="begin"/>
        </w:r>
        <w:r w:rsidR="000E4480">
          <w:rPr>
            <w:noProof/>
            <w:webHidden/>
          </w:rPr>
          <w:instrText xml:space="preserve"> PAGEREF _Toc511919275 \h </w:instrText>
        </w:r>
        <w:r w:rsidR="000E4480">
          <w:rPr>
            <w:noProof/>
            <w:webHidden/>
          </w:rPr>
        </w:r>
        <w:r w:rsidR="000E4480">
          <w:rPr>
            <w:noProof/>
            <w:webHidden/>
          </w:rPr>
          <w:fldChar w:fldCharType="separate"/>
        </w:r>
        <w:r w:rsidR="000E4480">
          <w:rPr>
            <w:noProof/>
            <w:webHidden/>
          </w:rPr>
          <w:t>26</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76" w:history="1">
        <w:r w:rsidR="000E4480" w:rsidRPr="000A69DD">
          <w:rPr>
            <w:rStyle w:val="Hyperlink"/>
            <w:rFonts w:eastAsiaTheme="minorHAnsi"/>
            <w:noProof/>
          </w:rPr>
          <w:t>9.2</w:t>
        </w:r>
        <w:r w:rsidR="000E4480">
          <w:rPr>
            <w:rFonts w:eastAsiaTheme="minorEastAsia" w:cstheme="minorBidi"/>
            <w:smallCaps w:val="0"/>
            <w:noProof/>
            <w:sz w:val="22"/>
            <w:szCs w:val="22"/>
            <w:lang w:val="is-IS" w:eastAsia="is-IS"/>
          </w:rPr>
          <w:tab/>
        </w:r>
        <w:r w:rsidR="000E4480" w:rsidRPr="000A69DD">
          <w:rPr>
            <w:rStyle w:val="Hyperlink"/>
            <w:rFonts w:eastAsiaTheme="minorHAnsi"/>
            <w:noProof/>
          </w:rPr>
          <w:t>Message note</w:t>
        </w:r>
        <w:r w:rsidR="000E4480">
          <w:rPr>
            <w:noProof/>
            <w:webHidden/>
          </w:rPr>
          <w:tab/>
        </w:r>
        <w:r w:rsidR="000E4480">
          <w:rPr>
            <w:noProof/>
            <w:webHidden/>
          </w:rPr>
          <w:fldChar w:fldCharType="begin"/>
        </w:r>
        <w:r w:rsidR="000E4480">
          <w:rPr>
            <w:noProof/>
            <w:webHidden/>
          </w:rPr>
          <w:instrText xml:space="preserve"> PAGEREF _Toc511919276 \h </w:instrText>
        </w:r>
        <w:r w:rsidR="000E4480">
          <w:rPr>
            <w:noProof/>
            <w:webHidden/>
          </w:rPr>
        </w:r>
        <w:r w:rsidR="000E4480">
          <w:rPr>
            <w:noProof/>
            <w:webHidden/>
          </w:rPr>
          <w:fldChar w:fldCharType="separate"/>
        </w:r>
        <w:r w:rsidR="000E4480">
          <w:rPr>
            <w:noProof/>
            <w:webHidden/>
          </w:rPr>
          <w:t>26</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77" w:history="1">
        <w:r w:rsidR="000E4480" w:rsidRPr="000A69DD">
          <w:rPr>
            <w:rStyle w:val="Hyperlink"/>
            <w:noProof/>
          </w:rPr>
          <w:t>9.3</w:t>
        </w:r>
        <w:r w:rsidR="000E4480">
          <w:rPr>
            <w:rFonts w:eastAsiaTheme="minorEastAsia" w:cstheme="minorBidi"/>
            <w:smallCaps w:val="0"/>
            <w:noProof/>
            <w:sz w:val="22"/>
            <w:szCs w:val="22"/>
            <w:lang w:val="is-IS" w:eastAsia="is-IS"/>
          </w:rPr>
          <w:tab/>
        </w:r>
        <w:r w:rsidR="000E4480" w:rsidRPr="000A69DD">
          <w:rPr>
            <w:rStyle w:val="Hyperlink"/>
            <w:noProof/>
          </w:rPr>
          <w:t>Sending and receiving parties</w:t>
        </w:r>
        <w:r w:rsidR="000E4480">
          <w:rPr>
            <w:noProof/>
            <w:webHidden/>
          </w:rPr>
          <w:tab/>
        </w:r>
        <w:r w:rsidR="000E4480">
          <w:rPr>
            <w:noProof/>
            <w:webHidden/>
          </w:rPr>
          <w:fldChar w:fldCharType="begin"/>
        </w:r>
        <w:r w:rsidR="000E4480">
          <w:rPr>
            <w:noProof/>
            <w:webHidden/>
          </w:rPr>
          <w:instrText xml:space="preserve"> PAGEREF _Toc511919277 \h </w:instrText>
        </w:r>
        <w:r w:rsidR="000E4480">
          <w:rPr>
            <w:noProof/>
            <w:webHidden/>
          </w:rPr>
        </w:r>
        <w:r w:rsidR="000E4480">
          <w:rPr>
            <w:noProof/>
            <w:webHidden/>
          </w:rPr>
          <w:fldChar w:fldCharType="separate"/>
        </w:r>
        <w:r w:rsidR="000E4480">
          <w:rPr>
            <w:noProof/>
            <w:webHidden/>
          </w:rPr>
          <w:t>26</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78" w:history="1">
        <w:r w:rsidR="000E4480" w:rsidRPr="000A69DD">
          <w:rPr>
            <w:rStyle w:val="Hyperlink"/>
            <w:noProof/>
          </w:rPr>
          <w:t>9.4</w:t>
        </w:r>
        <w:r w:rsidR="000E4480">
          <w:rPr>
            <w:rFonts w:eastAsiaTheme="minorEastAsia" w:cstheme="minorBidi"/>
            <w:smallCaps w:val="0"/>
            <w:noProof/>
            <w:sz w:val="22"/>
            <w:szCs w:val="22"/>
            <w:lang w:val="is-IS" w:eastAsia="is-IS"/>
          </w:rPr>
          <w:tab/>
        </w:r>
        <w:r w:rsidR="000E4480" w:rsidRPr="000A69DD">
          <w:rPr>
            <w:rStyle w:val="Hyperlink"/>
            <w:noProof/>
          </w:rPr>
          <w:t>Response</w:t>
        </w:r>
        <w:r w:rsidR="000E4480">
          <w:rPr>
            <w:noProof/>
            <w:webHidden/>
          </w:rPr>
          <w:tab/>
        </w:r>
        <w:r w:rsidR="000E4480">
          <w:rPr>
            <w:noProof/>
            <w:webHidden/>
          </w:rPr>
          <w:fldChar w:fldCharType="begin"/>
        </w:r>
        <w:r w:rsidR="000E4480">
          <w:rPr>
            <w:noProof/>
            <w:webHidden/>
          </w:rPr>
          <w:instrText xml:space="preserve"> PAGEREF _Toc511919278 \h </w:instrText>
        </w:r>
        <w:r w:rsidR="000E4480">
          <w:rPr>
            <w:noProof/>
            <w:webHidden/>
          </w:rPr>
        </w:r>
        <w:r w:rsidR="000E4480">
          <w:rPr>
            <w:noProof/>
            <w:webHidden/>
          </w:rPr>
          <w:fldChar w:fldCharType="separate"/>
        </w:r>
        <w:r w:rsidR="000E4480">
          <w:rPr>
            <w:noProof/>
            <w:webHidden/>
          </w:rPr>
          <w:t>27</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79" w:history="1">
        <w:r w:rsidR="000E4480" w:rsidRPr="000A69DD">
          <w:rPr>
            <w:rStyle w:val="Hyperlink"/>
            <w:noProof/>
          </w:rPr>
          <w:t>9.5</w:t>
        </w:r>
        <w:r w:rsidR="000E4480">
          <w:rPr>
            <w:rFonts w:eastAsiaTheme="minorEastAsia" w:cstheme="minorBidi"/>
            <w:smallCaps w:val="0"/>
            <w:noProof/>
            <w:sz w:val="22"/>
            <w:szCs w:val="22"/>
            <w:lang w:val="is-IS" w:eastAsia="is-IS"/>
          </w:rPr>
          <w:tab/>
        </w:r>
        <w:r w:rsidR="000E4480" w:rsidRPr="000A69DD">
          <w:rPr>
            <w:rStyle w:val="Hyperlink"/>
            <w:noProof/>
          </w:rPr>
          <w:t>Document reference</w:t>
        </w:r>
        <w:r w:rsidR="000E4480">
          <w:rPr>
            <w:noProof/>
            <w:webHidden/>
          </w:rPr>
          <w:tab/>
        </w:r>
        <w:r w:rsidR="000E4480">
          <w:rPr>
            <w:noProof/>
            <w:webHidden/>
          </w:rPr>
          <w:fldChar w:fldCharType="begin"/>
        </w:r>
        <w:r w:rsidR="000E4480">
          <w:rPr>
            <w:noProof/>
            <w:webHidden/>
          </w:rPr>
          <w:instrText xml:space="preserve"> PAGEREF _Toc511919279 \h </w:instrText>
        </w:r>
        <w:r w:rsidR="000E4480">
          <w:rPr>
            <w:noProof/>
            <w:webHidden/>
          </w:rPr>
        </w:r>
        <w:r w:rsidR="000E4480">
          <w:rPr>
            <w:noProof/>
            <w:webHidden/>
          </w:rPr>
          <w:fldChar w:fldCharType="separate"/>
        </w:r>
        <w:r w:rsidR="000E4480">
          <w:rPr>
            <w:noProof/>
            <w:webHidden/>
          </w:rPr>
          <w:t>28</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80" w:history="1">
        <w:r w:rsidR="000E4480" w:rsidRPr="000A69DD">
          <w:rPr>
            <w:rStyle w:val="Hyperlink"/>
            <w:noProof/>
          </w:rPr>
          <w:t>9.6</w:t>
        </w:r>
        <w:r w:rsidR="000E4480">
          <w:rPr>
            <w:rFonts w:eastAsiaTheme="minorEastAsia" w:cstheme="minorBidi"/>
            <w:smallCaps w:val="0"/>
            <w:noProof/>
            <w:sz w:val="22"/>
            <w:szCs w:val="22"/>
            <w:lang w:val="is-IS" w:eastAsia="is-IS"/>
          </w:rPr>
          <w:tab/>
        </w:r>
        <w:r w:rsidR="000E4480" w:rsidRPr="000A69DD">
          <w:rPr>
            <w:rStyle w:val="Hyperlink"/>
            <w:noProof/>
          </w:rPr>
          <w:t>Issuer and Recipient parties</w:t>
        </w:r>
        <w:r w:rsidR="000E4480">
          <w:rPr>
            <w:noProof/>
            <w:webHidden/>
          </w:rPr>
          <w:tab/>
        </w:r>
        <w:r w:rsidR="000E4480">
          <w:rPr>
            <w:noProof/>
            <w:webHidden/>
          </w:rPr>
          <w:fldChar w:fldCharType="begin"/>
        </w:r>
        <w:r w:rsidR="000E4480">
          <w:rPr>
            <w:noProof/>
            <w:webHidden/>
          </w:rPr>
          <w:instrText xml:space="preserve"> PAGEREF _Toc511919280 \h </w:instrText>
        </w:r>
        <w:r w:rsidR="000E4480">
          <w:rPr>
            <w:noProof/>
            <w:webHidden/>
          </w:rPr>
        </w:r>
        <w:r w:rsidR="000E4480">
          <w:rPr>
            <w:noProof/>
            <w:webHidden/>
          </w:rPr>
          <w:fldChar w:fldCharType="separate"/>
        </w:r>
        <w:r w:rsidR="000E4480">
          <w:rPr>
            <w:noProof/>
            <w:webHidden/>
          </w:rPr>
          <w:t>28</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81" w:history="1">
        <w:r w:rsidR="000E4480" w:rsidRPr="000A69DD">
          <w:rPr>
            <w:rStyle w:val="Hyperlink"/>
            <w:noProof/>
            <w:lang w:val="en-GB"/>
          </w:rPr>
          <w:t>10</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PEPPOL Identifiers</w:t>
        </w:r>
        <w:r w:rsidR="000E4480">
          <w:rPr>
            <w:noProof/>
            <w:webHidden/>
          </w:rPr>
          <w:tab/>
        </w:r>
        <w:r w:rsidR="000E4480">
          <w:rPr>
            <w:noProof/>
            <w:webHidden/>
          </w:rPr>
          <w:fldChar w:fldCharType="begin"/>
        </w:r>
        <w:r w:rsidR="000E4480">
          <w:rPr>
            <w:noProof/>
            <w:webHidden/>
          </w:rPr>
          <w:instrText xml:space="preserve"> PAGEREF _Toc511919281 \h </w:instrText>
        </w:r>
        <w:r w:rsidR="000E4480">
          <w:rPr>
            <w:noProof/>
            <w:webHidden/>
          </w:rPr>
        </w:r>
        <w:r w:rsidR="000E4480">
          <w:rPr>
            <w:noProof/>
            <w:webHidden/>
          </w:rPr>
          <w:fldChar w:fldCharType="separate"/>
        </w:r>
        <w:r w:rsidR="000E4480">
          <w:rPr>
            <w:noProof/>
            <w:webHidden/>
          </w:rPr>
          <w:t>29</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82" w:history="1">
        <w:r w:rsidR="000E4480" w:rsidRPr="000A69DD">
          <w:rPr>
            <w:rStyle w:val="Hyperlink"/>
            <w:rFonts w:eastAsiaTheme="minorHAnsi"/>
            <w:noProof/>
            <w:highlight w:val="white"/>
          </w:rPr>
          <w:t>10.1</w:t>
        </w:r>
        <w:r w:rsidR="000E4480">
          <w:rPr>
            <w:rFonts w:eastAsiaTheme="minorEastAsia" w:cstheme="minorBidi"/>
            <w:smallCaps w:val="0"/>
            <w:noProof/>
            <w:sz w:val="22"/>
            <w:szCs w:val="22"/>
            <w:lang w:val="is-IS" w:eastAsia="is-IS"/>
          </w:rPr>
          <w:tab/>
        </w:r>
        <w:r w:rsidR="000E4480" w:rsidRPr="000A69DD">
          <w:rPr>
            <w:rStyle w:val="Hyperlink"/>
            <w:rFonts w:eastAsiaTheme="minorHAnsi"/>
            <w:noProof/>
            <w:highlight w:val="white"/>
          </w:rPr>
          <w:t>Party identifiers</w:t>
        </w:r>
        <w:r w:rsidR="000E4480">
          <w:rPr>
            <w:noProof/>
            <w:webHidden/>
          </w:rPr>
          <w:tab/>
        </w:r>
        <w:r w:rsidR="000E4480">
          <w:rPr>
            <w:noProof/>
            <w:webHidden/>
          </w:rPr>
          <w:fldChar w:fldCharType="begin"/>
        </w:r>
        <w:r w:rsidR="000E4480">
          <w:rPr>
            <w:noProof/>
            <w:webHidden/>
          </w:rPr>
          <w:instrText xml:space="preserve"> PAGEREF _Toc511919282 \h </w:instrText>
        </w:r>
        <w:r w:rsidR="000E4480">
          <w:rPr>
            <w:noProof/>
            <w:webHidden/>
          </w:rPr>
        </w:r>
        <w:r w:rsidR="000E4480">
          <w:rPr>
            <w:noProof/>
            <w:webHidden/>
          </w:rPr>
          <w:fldChar w:fldCharType="separate"/>
        </w:r>
        <w:r w:rsidR="000E4480">
          <w:rPr>
            <w:noProof/>
            <w:webHidden/>
          </w:rPr>
          <w:t>29</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83" w:history="1">
        <w:r w:rsidR="000E4480" w:rsidRPr="000A69DD">
          <w:rPr>
            <w:rStyle w:val="Hyperlink"/>
            <w:noProof/>
          </w:rPr>
          <w:t>10.2</w:t>
        </w:r>
        <w:r w:rsidR="000E4480">
          <w:rPr>
            <w:rFonts w:eastAsiaTheme="minorEastAsia" w:cstheme="minorBidi"/>
            <w:smallCaps w:val="0"/>
            <w:noProof/>
            <w:sz w:val="22"/>
            <w:szCs w:val="22"/>
            <w:lang w:val="is-IS" w:eastAsia="is-IS"/>
          </w:rPr>
          <w:tab/>
        </w:r>
        <w:r w:rsidR="000E4480" w:rsidRPr="000A69DD">
          <w:rPr>
            <w:rStyle w:val="Hyperlink"/>
            <w:noProof/>
          </w:rPr>
          <w:t>UBL Version ID</w:t>
        </w:r>
        <w:r w:rsidR="000E4480">
          <w:rPr>
            <w:noProof/>
            <w:webHidden/>
          </w:rPr>
          <w:tab/>
        </w:r>
        <w:r w:rsidR="000E4480">
          <w:rPr>
            <w:noProof/>
            <w:webHidden/>
          </w:rPr>
          <w:fldChar w:fldCharType="begin"/>
        </w:r>
        <w:r w:rsidR="000E4480">
          <w:rPr>
            <w:noProof/>
            <w:webHidden/>
          </w:rPr>
          <w:instrText xml:space="preserve"> PAGEREF _Toc511919283 \h </w:instrText>
        </w:r>
        <w:r w:rsidR="000E4480">
          <w:rPr>
            <w:noProof/>
            <w:webHidden/>
          </w:rPr>
        </w:r>
        <w:r w:rsidR="000E4480">
          <w:rPr>
            <w:noProof/>
            <w:webHidden/>
          </w:rPr>
          <w:fldChar w:fldCharType="separate"/>
        </w:r>
        <w:r w:rsidR="000E4480">
          <w:rPr>
            <w:noProof/>
            <w:webHidden/>
          </w:rPr>
          <w:t>29</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84" w:history="1">
        <w:r w:rsidR="000E4480" w:rsidRPr="000A69DD">
          <w:rPr>
            <w:rStyle w:val="Hyperlink"/>
            <w:noProof/>
          </w:rPr>
          <w:t>10.3</w:t>
        </w:r>
        <w:r w:rsidR="000E4480">
          <w:rPr>
            <w:rFonts w:eastAsiaTheme="minorEastAsia" w:cstheme="minorBidi"/>
            <w:smallCaps w:val="0"/>
            <w:noProof/>
            <w:sz w:val="22"/>
            <w:szCs w:val="22"/>
            <w:lang w:val="is-IS" w:eastAsia="is-IS"/>
          </w:rPr>
          <w:tab/>
        </w:r>
        <w:r w:rsidR="000E4480" w:rsidRPr="000A69DD">
          <w:rPr>
            <w:rStyle w:val="Hyperlink"/>
            <w:noProof/>
          </w:rPr>
          <w:t>Profile ID</w:t>
        </w:r>
        <w:r w:rsidR="000E4480">
          <w:rPr>
            <w:noProof/>
            <w:webHidden/>
          </w:rPr>
          <w:tab/>
        </w:r>
        <w:r w:rsidR="000E4480">
          <w:rPr>
            <w:noProof/>
            <w:webHidden/>
          </w:rPr>
          <w:fldChar w:fldCharType="begin"/>
        </w:r>
        <w:r w:rsidR="000E4480">
          <w:rPr>
            <w:noProof/>
            <w:webHidden/>
          </w:rPr>
          <w:instrText xml:space="preserve"> PAGEREF _Toc511919284 \h </w:instrText>
        </w:r>
        <w:r w:rsidR="000E4480">
          <w:rPr>
            <w:noProof/>
            <w:webHidden/>
          </w:rPr>
        </w:r>
        <w:r w:rsidR="000E4480">
          <w:rPr>
            <w:noProof/>
            <w:webHidden/>
          </w:rPr>
          <w:fldChar w:fldCharType="separate"/>
        </w:r>
        <w:r w:rsidR="000E4480">
          <w:rPr>
            <w:noProof/>
            <w:webHidden/>
          </w:rPr>
          <w:t>29</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85" w:history="1">
        <w:r w:rsidR="000E4480" w:rsidRPr="000A69DD">
          <w:rPr>
            <w:rStyle w:val="Hyperlink"/>
            <w:noProof/>
          </w:rPr>
          <w:t>10.4</w:t>
        </w:r>
        <w:r w:rsidR="000E4480">
          <w:rPr>
            <w:rFonts w:eastAsiaTheme="minorEastAsia" w:cstheme="minorBidi"/>
            <w:smallCaps w:val="0"/>
            <w:noProof/>
            <w:sz w:val="22"/>
            <w:szCs w:val="22"/>
            <w:lang w:val="is-IS" w:eastAsia="is-IS"/>
          </w:rPr>
          <w:tab/>
        </w:r>
        <w:r w:rsidR="000E4480" w:rsidRPr="000A69DD">
          <w:rPr>
            <w:rStyle w:val="Hyperlink"/>
            <w:noProof/>
          </w:rPr>
          <w:t>Customization ID</w:t>
        </w:r>
        <w:r w:rsidR="000E4480">
          <w:rPr>
            <w:noProof/>
            <w:webHidden/>
          </w:rPr>
          <w:tab/>
        </w:r>
        <w:r w:rsidR="000E4480">
          <w:rPr>
            <w:noProof/>
            <w:webHidden/>
          </w:rPr>
          <w:fldChar w:fldCharType="begin"/>
        </w:r>
        <w:r w:rsidR="000E4480">
          <w:rPr>
            <w:noProof/>
            <w:webHidden/>
          </w:rPr>
          <w:instrText xml:space="preserve"> PAGEREF _Toc511919285 \h </w:instrText>
        </w:r>
        <w:r w:rsidR="000E4480">
          <w:rPr>
            <w:noProof/>
            <w:webHidden/>
          </w:rPr>
        </w:r>
        <w:r w:rsidR="000E4480">
          <w:rPr>
            <w:noProof/>
            <w:webHidden/>
          </w:rPr>
          <w:fldChar w:fldCharType="separate"/>
        </w:r>
        <w:r w:rsidR="000E4480">
          <w:rPr>
            <w:noProof/>
            <w:webHidden/>
          </w:rPr>
          <w:t>29</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86" w:history="1">
        <w:r w:rsidR="000E4480" w:rsidRPr="000A69DD">
          <w:rPr>
            <w:rStyle w:val="Hyperlink"/>
            <w:noProof/>
          </w:rPr>
          <w:t>10.5</w:t>
        </w:r>
        <w:r w:rsidR="000E4480">
          <w:rPr>
            <w:rFonts w:eastAsiaTheme="minorEastAsia" w:cstheme="minorBidi"/>
            <w:smallCaps w:val="0"/>
            <w:noProof/>
            <w:sz w:val="22"/>
            <w:szCs w:val="22"/>
            <w:lang w:val="is-IS" w:eastAsia="is-IS"/>
          </w:rPr>
          <w:tab/>
        </w:r>
        <w:r w:rsidR="000E4480" w:rsidRPr="000A69DD">
          <w:rPr>
            <w:rStyle w:val="Hyperlink"/>
            <w:noProof/>
          </w:rPr>
          <w:t>Namespaces</w:t>
        </w:r>
        <w:r w:rsidR="000E4480">
          <w:rPr>
            <w:noProof/>
            <w:webHidden/>
          </w:rPr>
          <w:tab/>
        </w:r>
        <w:r w:rsidR="000E4480">
          <w:rPr>
            <w:noProof/>
            <w:webHidden/>
          </w:rPr>
          <w:fldChar w:fldCharType="begin"/>
        </w:r>
        <w:r w:rsidR="000E4480">
          <w:rPr>
            <w:noProof/>
            <w:webHidden/>
          </w:rPr>
          <w:instrText xml:space="preserve"> PAGEREF _Toc511919286 \h </w:instrText>
        </w:r>
        <w:r w:rsidR="000E4480">
          <w:rPr>
            <w:noProof/>
            <w:webHidden/>
          </w:rPr>
        </w:r>
        <w:r w:rsidR="000E4480">
          <w:rPr>
            <w:noProof/>
            <w:webHidden/>
          </w:rPr>
          <w:fldChar w:fldCharType="separate"/>
        </w:r>
        <w:r w:rsidR="000E4480">
          <w:rPr>
            <w:noProof/>
            <w:webHidden/>
          </w:rPr>
          <w:t>30</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87" w:history="1">
        <w:r w:rsidR="000E4480" w:rsidRPr="000A69DD">
          <w:rPr>
            <w:rStyle w:val="Hyperlink"/>
            <w:noProof/>
            <w:lang w:val="en-GB"/>
          </w:rPr>
          <w:t>11</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XML Schema Guideline and information content</w:t>
        </w:r>
        <w:r w:rsidR="000E4480">
          <w:rPr>
            <w:noProof/>
            <w:webHidden/>
          </w:rPr>
          <w:tab/>
        </w:r>
        <w:r w:rsidR="000E4480">
          <w:rPr>
            <w:noProof/>
            <w:webHidden/>
          </w:rPr>
          <w:fldChar w:fldCharType="begin"/>
        </w:r>
        <w:r w:rsidR="000E4480">
          <w:rPr>
            <w:noProof/>
            <w:webHidden/>
          </w:rPr>
          <w:instrText xml:space="preserve"> PAGEREF _Toc511919287 \h </w:instrText>
        </w:r>
        <w:r w:rsidR="000E4480">
          <w:rPr>
            <w:noProof/>
            <w:webHidden/>
          </w:rPr>
        </w:r>
        <w:r w:rsidR="000E4480">
          <w:rPr>
            <w:noProof/>
            <w:webHidden/>
          </w:rPr>
          <w:fldChar w:fldCharType="separate"/>
        </w:r>
        <w:r w:rsidR="000E4480">
          <w:rPr>
            <w:noProof/>
            <w:webHidden/>
          </w:rPr>
          <w:t>31</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88" w:history="1">
        <w:r w:rsidR="000E4480" w:rsidRPr="000A69DD">
          <w:rPr>
            <w:rStyle w:val="Hyperlink"/>
            <w:noProof/>
          </w:rPr>
          <w:t>11.1</w:t>
        </w:r>
        <w:r w:rsidR="000E4480">
          <w:rPr>
            <w:rFonts w:eastAsiaTheme="minorEastAsia" w:cstheme="minorBidi"/>
            <w:smallCaps w:val="0"/>
            <w:noProof/>
            <w:sz w:val="22"/>
            <w:szCs w:val="22"/>
            <w:lang w:val="is-IS" w:eastAsia="is-IS"/>
          </w:rPr>
          <w:tab/>
        </w:r>
        <w:r w:rsidR="000E4480" w:rsidRPr="000A69DD">
          <w:rPr>
            <w:rStyle w:val="Hyperlink"/>
            <w:noProof/>
          </w:rPr>
          <w:t>XML Schema Guideline</w:t>
        </w:r>
        <w:r w:rsidR="000E4480">
          <w:rPr>
            <w:noProof/>
            <w:webHidden/>
          </w:rPr>
          <w:tab/>
        </w:r>
        <w:r w:rsidR="000E4480">
          <w:rPr>
            <w:noProof/>
            <w:webHidden/>
          </w:rPr>
          <w:fldChar w:fldCharType="begin"/>
        </w:r>
        <w:r w:rsidR="000E4480">
          <w:rPr>
            <w:noProof/>
            <w:webHidden/>
          </w:rPr>
          <w:instrText xml:space="preserve"> PAGEREF _Toc511919288 \h </w:instrText>
        </w:r>
        <w:r w:rsidR="000E4480">
          <w:rPr>
            <w:noProof/>
            <w:webHidden/>
          </w:rPr>
        </w:r>
        <w:r w:rsidR="000E4480">
          <w:rPr>
            <w:noProof/>
            <w:webHidden/>
          </w:rPr>
          <w:fldChar w:fldCharType="separate"/>
        </w:r>
        <w:r w:rsidR="000E4480">
          <w:rPr>
            <w:noProof/>
            <w:webHidden/>
          </w:rPr>
          <w:t>31</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89" w:history="1">
        <w:r w:rsidR="000E4480" w:rsidRPr="000A69DD">
          <w:rPr>
            <w:rStyle w:val="Hyperlink"/>
            <w:noProof/>
          </w:rPr>
          <w:t>11.2</w:t>
        </w:r>
        <w:r w:rsidR="000E4480">
          <w:rPr>
            <w:rFonts w:eastAsiaTheme="minorEastAsia" w:cstheme="minorBidi"/>
            <w:smallCaps w:val="0"/>
            <w:noProof/>
            <w:sz w:val="22"/>
            <w:szCs w:val="22"/>
            <w:lang w:val="is-IS" w:eastAsia="is-IS"/>
          </w:rPr>
          <w:tab/>
        </w:r>
        <w:r w:rsidR="000E4480" w:rsidRPr="000A69DD">
          <w:rPr>
            <w:rStyle w:val="Hyperlink"/>
            <w:noProof/>
          </w:rPr>
          <w:t>Information Content</w:t>
        </w:r>
        <w:r w:rsidR="000E4480">
          <w:rPr>
            <w:noProof/>
            <w:webHidden/>
          </w:rPr>
          <w:tab/>
        </w:r>
        <w:r w:rsidR="000E4480">
          <w:rPr>
            <w:noProof/>
            <w:webHidden/>
          </w:rPr>
          <w:fldChar w:fldCharType="begin"/>
        </w:r>
        <w:r w:rsidR="000E4480">
          <w:rPr>
            <w:noProof/>
            <w:webHidden/>
          </w:rPr>
          <w:instrText xml:space="preserve"> PAGEREF _Toc511919289 \h </w:instrText>
        </w:r>
        <w:r w:rsidR="000E4480">
          <w:rPr>
            <w:noProof/>
            <w:webHidden/>
          </w:rPr>
        </w:r>
        <w:r w:rsidR="000E4480">
          <w:rPr>
            <w:noProof/>
            <w:webHidden/>
          </w:rPr>
          <w:fldChar w:fldCharType="separate"/>
        </w:r>
        <w:r w:rsidR="000E4480">
          <w:rPr>
            <w:noProof/>
            <w:webHidden/>
          </w:rPr>
          <w:t>32</w:t>
        </w:r>
        <w:r w:rsidR="000E4480">
          <w:rPr>
            <w:noProof/>
            <w:webHidden/>
          </w:rPr>
          <w:fldChar w:fldCharType="end"/>
        </w:r>
      </w:hyperlink>
    </w:p>
    <w:p w:rsidR="000E4480" w:rsidRDefault="00807CF8">
      <w:pPr>
        <w:pStyle w:val="TOC1"/>
        <w:rPr>
          <w:rFonts w:eastAsiaTheme="minorEastAsia" w:cstheme="minorBidi"/>
          <w:b w:val="0"/>
          <w:bCs w:val="0"/>
          <w:caps w:val="0"/>
          <w:noProof/>
          <w:sz w:val="22"/>
          <w:szCs w:val="22"/>
          <w:lang w:val="is-IS" w:eastAsia="is-IS"/>
        </w:rPr>
      </w:pPr>
      <w:hyperlink w:anchor="_Toc511919290" w:history="1">
        <w:r w:rsidR="000E4480" w:rsidRPr="000A69DD">
          <w:rPr>
            <w:rStyle w:val="Hyperlink"/>
            <w:noProof/>
            <w:lang w:val="en-GB"/>
          </w:rPr>
          <w:t>12</w:t>
        </w:r>
        <w:r w:rsidR="000E4480">
          <w:rPr>
            <w:rFonts w:eastAsiaTheme="minorEastAsia" w:cstheme="minorBidi"/>
            <w:b w:val="0"/>
            <w:bCs w:val="0"/>
            <w:caps w:val="0"/>
            <w:noProof/>
            <w:sz w:val="22"/>
            <w:szCs w:val="22"/>
            <w:lang w:val="is-IS" w:eastAsia="is-IS"/>
          </w:rPr>
          <w:tab/>
        </w:r>
        <w:r w:rsidR="000E4480" w:rsidRPr="000A69DD">
          <w:rPr>
            <w:rStyle w:val="Hyperlink"/>
            <w:noProof/>
            <w:lang w:val="en-GB"/>
          </w:rPr>
          <w:t>Appendices</w:t>
        </w:r>
        <w:r w:rsidR="000E4480">
          <w:rPr>
            <w:noProof/>
            <w:webHidden/>
          </w:rPr>
          <w:tab/>
        </w:r>
        <w:r w:rsidR="000E4480">
          <w:rPr>
            <w:noProof/>
            <w:webHidden/>
          </w:rPr>
          <w:fldChar w:fldCharType="begin"/>
        </w:r>
        <w:r w:rsidR="000E4480">
          <w:rPr>
            <w:noProof/>
            <w:webHidden/>
          </w:rPr>
          <w:instrText xml:space="preserve"> PAGEREF _Toc511919290 \h </w:instrText>
        </w:r>
        <w:r w:rsidR="000E4480">
          <w:rPr>
            <w:noProof/>
            <w:webHidden/>
          </w:rPr>
        </w:r>
        <w:r w:rsidR="000E4480">
          <w:rPr>
            <w:noProof/>
            <w:webHidden/>
          </w:rPr>
          <w:fldChar w:fldCharType="separate"/>
        </w:r>
        <w:r w:rsidR="000E4480">
          <w:rPr>
            <w:noProof/>
            <w:webHidden/>
          </w:rPr>
          <w:t>36</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91" w:history="1">
        <w:r w:rsidR="000E4480" w:rsidRPr="000A69DD">
          <w:rPr>
            <w:rStyle w:val="Hyperlink"/>
            <w:noProof/>
          </w:rPr>
          <w:t>12.1</w:t>
        </w:r>
        <w:r w:rsidR="000E4480">
          <w:rPr>
            <w:rFonts w:eastAsiaTheme="minorEastAsia" w:cstheme="minorBidi"/>
            <w:smallCaps w:val="0"/>
            <w:noProof/>
            <w:sz w:val="22"/>
            <w:szCs w:val="22"/>
            <w:lang w:val="is-IS" w:eastAsia="is-IS"/>
          </w:rPr>
          <w:tab/>
        </w:r>
        <w:r w:rsidR="000E4480" w:rsidRPr="000A69DD">
          <w:rPr>
            <w:rStyle w:val="Hyperlink"/>
            <w:noProof/>
          </w:rPr>
          <w:t>Appendix A – XML for full message.</w:t>
        </w:r>
        <w:r w:rsidR="000E4480">
          <w:rPr>
            <w:noProof/>
            <w:webHidden/>
          </w:rPr>
          <w:tab/>
        </w:r>
        <w:r w:rsidR="000E4480">
          <w:rPr>
            <w:noProof/>
            <w:webHidden/>
          </w:rPr>
          <w:fldChar w:fldCharType="begin"/>
        </w:r>
        <w:r w:rsidR="000E4480">
          <w:rPr>
            <w:noProof/>
            <w:webHidden/>
          </w:rPr>
          <w:instrText xml:space="preserve"> PAGEREF _Toc511919291 \h </w:instrText>
        </w:r>
        <w:r w:rsidR="000E4480">
          <w:rPr>
            <w:noProof/>
            <w:webHidden/>
          </w:rPr>
        </w:r>
        <w:r w:rsidR="000E4480">
          <w:rPr>
            <w:noProof/>
            <w:webHidden/>
          </w:rPr>
          <w:fldChar w:fldCharType="separate"/>
        </w:r>
        <w:r w:rsidR="000E4480">
          <w:rPr>
            <w:noProof/>
            <w:webHidden/>
          </w:rPr>
          <w:t>36</w:t>
        </w:r>
        <w:r w:rsidR="000E4480">
          <w:rPr>
            <w:noProof/>
            <w:webHidden/>
          </w:rPr>
          <w:fldChar w:fldCharType="end"/>
        </w:r>
      </w:hyperlink>
    </w:p>
    <w:p w:rsidR="000E4480" w:rsidRDefault="00807CF8">
      <w:pPr>
        <w:pStyle w:val="TOC2"/>
        <w:tabs>
          <w:tab w:val="left" w:pos="880"/>
          <w:tab w:val="right" w:leader="dot" w:pos="9016"/>
        </w:tabs>
        <w:rPr>
          <w:rFonts w:eastAsiaTheme="minorEastAsia" w:cstheme="minorBidi"/>
          <w:smallCaps w:val="0"/>
          <w:noProof/>
          <w:sz w:val="22"/>
          <w:szCs w:val="22"/>
          <w:lang w:val="is-IS" w:eastAsia="is-IS"/>
        </w:rPr>
      </w:pPr>
      <w:hyperlink w:anchor="_Toc511919292" w:history="1">
        <w:r w:rsidR="000E4480" w:rsidRPr="000A69DD">
          <w:rPr>
            <w:rStyle w:val="Hyperlink"/>
            <w:noProof/>
          </w:rPr>
          <w:t>12.2</w:t>
        </w:r>
        <w:r w:rsidR="000E4480">
          <w:rPr>
            <w:rFonts w:eastAsiaTheme="minorEastAsia" w:cstheme="minorBidi"/>
            <w:smallCaps w:val="0"/>
            <w:noProof/>
            <w:sz w:val="22"/>
            <w:szCs w:val="22"/>
            <w:lang w:val="is-IS" w:eastAsia="is-IS"/>
          </w:rPr>
          <w:tab/>
        </w:r>
        <w:r w:rsidR="000E4480" w:rsidRPr="000A69DD">
          <w:rPr>
            <w:rStyle w:val="Hyperlink"/>
            <w:noProof/>
          </w:rPr>
          <w:t>Appendix B – Clarification codes</w:t>
        </w:r>
        <w:r w:rsidR="000E4480">
          <w:rPr>
            <w:noProof/>
            <w:webHidden/>
          </w:rPr>
          <w:tab/>
        </w:r>
        <w:r w:rsidR="000E4480">
          <w:rPr>
            <w:noProof/>
            <w:webHidden/>
          </w:rPr>
          <w:fldChar w:fldCharType="begin"/>
        </w:r>
        <w:r w:rsidR="000E4480">
          <w:rPr>
            <w:noProof/>
            <w:webHidden/>
          </w:rPr>
          <w:instrText xml:space="preserve"> PAGEREF _Toc511919292 \h </w:instrText>
        </w:r>
        <w:r w:rsidR="000E4480">
          <w:rPr>
            <w:noProof/>
            <w:webHidden/>
          </w:rPr>
        </w:r>
        <w:r w:rsidR="000E4480">
          <w:rPr>
            <w:noProof/>
            <w:webHidden/>
          </w:rPr>
          <w:fldChar w:fldCharType="separate"/>
        </w:r>
        <w:r w:rsidR="000E4480">
          <w:rPr>
            <w:noProof/>
            <w:webHidden/>
          </w:rPr>
          <w:t>37</w:t>
        </w:r>
        <w:r w:rsidR="000E4480">
          <w:rPr>
            <w:noProof/>
            <w:webHidden/>
          </w:rPr>
          <w:fldChar w:fldCharType="end"/>
        </w:r>
      </w:hyperlink>
    </w:p>
    <w:p w:rsidR="00984B7B" w:rsidRPr="00624CFB" w:rsidRDefault="004B4557" w:rsidP="00B54D4C">
      <w:pPr>
        <w:rPr>
          <w:rFonts w:cs="Arial"/>
          <w:b/>
          <w:sz w:val="24"/>
          <w:szCs w:val="28"/>
          <w:lang w:val="en-GB"/>
        </w:rPr>
      </w:pPr>
      <w:r w:rsidRPr="00624CFB">
        <w:rPr>
          <w:rFonts w:cs="Arial"/>
          <w:b/>
          <w:sz w:val="24"/>
          <w:szCs w:val="28"/>
          <w:lang w:val="en-GB"/>
        </w:rPr>
        <w:lastRenderedPageBreak/>
        <w:fldChar w:fldCharType="end"/>
      </w:r>
    </w:p>
    <w:p w:rsidR="00AF3B59" w:rsidRPr="00624CFB" w:rsidRDefault="00AF3B59" w:rsidP="001618BD">
      <w:pPr>
        <w:pStyle w:val="Heading1"/>
        <w:rPr>
          <w:rFonts w:eastAsia="Arial"/>
          <w:lang w:val="en-GB"/>
        </w:rPr>
      </w:pPr>
      <w:bookmarkStart w:id="0" w:name="_Toc355012318"/>
      <w:bookmarkStart w:id="1" w:name="_Toc511919247"/>
      <w:r w:rsidRPr="00624CFB">
        <w:rPr>
          <w:rFonts w:eastAsia="Arial"/>
          <w:lang w:val="en-GB"/>
        </w:rPr>
        <w:t>In</w:t>
      </w:r>
      <w:r w:rsidRPr="00624CFB">
        <w:rPr>
          <w:rFonts w:eastAsia="Arial"/>
          <w:spacing w:val="-1"/>
          <w:lang w:val="en-GB"/>
        </w:rPr>
        <w:t>t</w:t>
      </w:r>
      <w:r w:rsidRPr="00624CFB">
        <w:rPr>
          <w:rFonts w:eastAsia="Arial"/>
          <w:lang w:val="en-GB"/>
        </w:rPr>
        <w:t>r</w:t>
      </w:r>
      <w:r w:rsidRPr="00624CFB">
        <w:rPr>
          <w:rFonts w:eastAsia="Arial"/>
          <w:spacing w:val="2"/>
          <w:lang w:val="en-GB"/>
        </w:rPr>
        <w:t>o</w:t>
      </w:r>
      <w:r w:rsidRPr="00624CFB">
        <w:rPr>
          <w:rFonts w:eastAsia="Arial"/>
          <w:lang w:val="en-GB"/>
        </w:rPr>
        <w:t>d</w:t>
      </w:r>
      <w:r w:rsidRPr="00624CFB">
        <w:rPr>
          <w:rFonts w:eastAsia="Arial"/>
          <w:spacing w:val="-1"/>
          <w:lang w:val="en-GB"/>
        </w:rPr>
        <w:t>u</w:t>
      </w:r>
      <w:r w:rsidRPr="00624CFB">
        <w:rPr>
          <w:rFonts w:eastAsia="Arial"/>
          <w:spacing w:val="2"/>
          <w:lang w:val="en-GB"/>
        </w:rPr>
        <w:t>c</w:t>
      </w:r>
      <w:r w:rsidRPr="00624CFB">
        <w:rPr>
          <w:rFonts w:eastAsia="Arial"/>
          <w:lang w:val="en-GB"/>
        </w:rPr>
        <w:t>ti</w:t>
      </w:r>
      <w:r w:rsidRPr="00624CFB">
        <w:rPr>
          <w:rFonts w:eastAsia="Arial"/>
          <w:spacing w:val="1"/>
          <w:lang w:val="en-GB"/>
        </w:rPr>
        <w:t>o</w:t>
      </w:r>
      <w:r w:rsidRPr="00624CFB">
        <w:rPr>
          <w:rFonts w:eastAsia="Arial"/>
          <w:lang w:val="en-GB"/>
        </w:rPr>
        <w:t>n to openPEPPOL and BIS</w:t>
      </w:r>
      <w:bookmarkEnd w:id="0"/>
      <w:bookmarkEnd w:id="1"/>
    </w:p>
    <w:p w:rsidR="00AF3B59" w:rsidRPr="00624CFB" w:rsidRDefault="00AF3B59" w:rsidP="00AF3B59">
      <w:pPr>
        <w:spacing w:before="61"/>
        <w:ind w:right="-20"/>
        <w:rPr>
          <w:rFonts w:eastAsia="Arial" w:cs="Arial"/>
          <w:lang w:val="en-GB"/>
        </w:rPr>
      </w:pP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3"/>
          <w:lang w:val="en-GB"/>
        </w:rPr>
        <w:t xml:space="preserve"> </w:t>
      </w:r>
      <w:r w:rsidRPr="00624CFB">
        <w:rPr>
          <w:rFonts w:eastAsia="Arial" w:cs="Arial"/>
          <w:spacing w:val="-1"/>
          <w:lang w:val="en-GB"/>
        </w:rPr>
        <w:t>B</w:t>
      </w:r>
      <w:r w:rsidRPr="00624CFB">
        <w:rPr>
          <w:rFonts w:eastAsia="Arial" w:cs="Arial"/>
          <w:lang w:val="en-GB"/>
        </w:rPr>
        <w:t>IS</w:t>
      </w:r>
      <w:r w:rsidRPr="00624CFB">
        <w:rPr>
          <w:rFonts w:eastAsia="Arial" w:cs="Arial"/>
          <w:spacing w:val="-2"/>
          <w:lang w:val="en-GB"/>
        </w:rPr>
        <w:t xml:space="preserve"> </w:t>
      </w:r>
      <w:r w:rsidRPr="00624CFB">
        <w:rPr>
          <w:rFonts w:eastAsia="Arial" w:cs="Arial"/>
          <w:spacing w:val="-1"/>
          <w:lang w:val="en-GB"/>
        </w:rPr>
        <w:t>i</w:t>
      </w:r>
      <w:r w:rsidRPr="00624CFB">
        <w:rPr>
          <w:rFonts w:eastAsia="Arial" w:cs="Arial"/>
          <w:lang w:val="en-GB"/>
        </w:rPr>
        <w:t xml:space="preserve">s </w:t>
      </w:r>
      <w:r w:rsidR="008C390D" w:rsidRPr="00624CFB">
        <w:rPr>
          <w:rFonts w:eastAsia="Arial" w:cs="Arial"/>
          <w:lang w:val="en-GB"/>
        </w:rPr>
        <w:t>the</w:t>
      </w:r>
      <w:r w:rsidR="008C390D" w:rsidRPr="00624CFB">
        <w:rPr>
          <w:rFonts w:eastAsia="Arial" w:cs="Arial"/>
          <w:spacing w:val="-2"/>
          <w:lang w:val="en-GB"/>
        </w:rPr>
        <w:t xml:space="preserve"> </w:t>
      </w:r>
      <w:r w:rsidRPr="00624CFB">
        <w:rPr>
          <w:rFonts w:eastAsia="Arial" w:cs="Arial"/>
          <w:spacing w:val="1"/>
          <w:lang w:val="en-GB"/>
        </w:rPr>
        <w:t>r</w:t>
      </w:r>
      <w:r w:rsidRPr="00624CFB">
        <w:rPr>
          <w:rFonts w:eastAsia="Arial" w:cs="Arial"/>
          <w:lang w:val="en-GB"/>
        </w:rPr>
        <w:t>e</w:t>
      </w:r>
      <w:r w:rsidRPr="00624CFB">
        <w:rPr>
          <w:rFonts w:eastAsia="Arial" w:cs="Arial"/>
          <w:spacing w:val="1"/>
          <w:lang w:val="en-GB"/>
        </w:rPr>
        <w:t>s</w:t>
      </w:r>
      <w:r w:rsidRPr="00624CFB">
        <w:rPr>
          <w:rFonts w:eastAsia="Arial" w:cs="Arial"/>
          <w:spacing w:val="2"/>
          <w:lang w:val="en-GB"/>
        </w:rPr>
        <w:t>u</w:t>
      </w:r>
      <w:r w:rsidRPr="00624CFB">
        <w:rPr>
          <w:rFonts w:eastAsia="Arial" w:cs="Arial"/>
          <w:spacing w:val="-1"/>
          <w:lang w:val="en-GB"/>
        </w:rPr>
        <w:t>l</w:t>
      </w:r>
      <w:r w:rsidRPr="00624CFB">
        <w:rPr>
          <w:rFonts w:eastAsia="Arial" w:cs="Arial"/>
          <w:lang w:val="en-GB"/>
        </w:rPr>
        <w:t>t</w:t>
      </w:r>
      <w:r w:rsidRPr="00624CFB">
        <w:rPr>
          <w:rFonts w:eastAsia="Arial" w:cs="Arial"/>
          <w:spacing w:val="-5"/>
          <w:lang w:val="en-GB"/>
        </w:rPr>
        <w:t xml:space="preserve"> </w:t>
      </w:r>
      <w:r w:rsidRPr="00624CFB">
        <w:rPr>
          <w:rFonts w:eastAsia="Arial" w:cs="Arial"/>
          <w:lang w:val="en-GB"/>
        </w:rPr>
        <w:t>of</w:t>
      </w:r>
      <w:r w:rsidRPr="00624CFB">
        <w:rPr>
          <w:rFonts w:eastAsia="Arial" w:cs="Arial"/>
          <w:spacing w:val="1"/>
          <w:lang w:val="en-GB"/>
        </w:rPr>
        <w:t xml:space="preserve"> </w:t>
      </w:r>
      <w:r w:rsidRPr="00624CFB">
        <w:rPr>
          <w:rFonts w:eastAsia="Arial" w:cs="Arial"/>
          <w:spacing w:val="-2"/>
          <w:lang w:val="en-GB"/>
        </w:rPr>
        <w:t>w</w:t>
      </w:r>
      <w:r w:rsidRPr="00624CFB">
        <w:rPr>
          <w:rFonts w:eastAsia="Arial" w:cs="Arial"/>
          <w:lang w:val="en-GB"/>
        </w:rPr>
        <w:t>ork w</w:t>
      </w:r>
      <w:r w:rsidRPr="00624CFB">
        <w:rPr>
          <w:rFonts w:eastAsia="Arial" w:cs="Arial"/>
          <w:spacing w:val="-1"/>
          <w:lang w:val="en-GB"/>
        </w:rPr>
        <w:t>i</w:t>
      </w:r>
      <w:r w:rsidRPr="00624CFB">
        <w:rPr>
          <w:rFonts w:eastAsia="Arial" w:cs="Arial"/>
          <w:lang w:val="en-GB"/>
        </w:rPr>
        <w:t>t</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n</w:t>
      </w:r>
      <w:r w:rsidRPr="00624CFB">
        <w:rPr>
          <w:rFonts w:eastAsia="Arial" w:cs="Arial"/>
          <w:spacing w:val="-4"/>
          <w:lang w:val="en-GB"/>
        </w:rPr>
        <w:t xml:space="preserve"> </w:t>
      </w:r>
      <w:r w:rsidRPr="00624CFB">
        <w:rPr>
          <w:rFonts w:eastAsia="Arial" w:cs="Arial"/>
          <w:spacing w:val="-1"/>
          <w:lang w:val="en-GB"/>
        </w:rPr>
        <w:t>P</w:t>
      </w:r>
      <w:r w:rsidRPr="00624CFB">
        <w:rPr>
          <w:rFonts w:eastAsia="Arial" w:cs="Arial"/>
          <w:spacing w:val="1"/>
          <w:lang w:val="en-GB"/>
        </w:rPr>
        <w:t>EP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8"/>
          <w:lang w:val="en-GB"/>
        </w:rPr>
        <w:t xml:space="preserve"> </w:t>
      </w:r>
      <w:r w:rsidRPr="00624CFB">
        <w:rPr>
          <w:rFonts w:eastAsia="Arial" w:cs="Arial"/>
          <w:spacing w:val="-1"/>
          <w:lang w:val="en-GB"/>
        </w:rPr>
        <w:t>p</w:t>
      </w:r>
      <w:r w:rsidRPr="00624CFB">
        <w:rPr>
          <w:rFonts w:eastAsia="Arial" w:cs="Arial"/>
          <w:spacing w:val="1"/>
          <w:lang w:val="en-GB"/>
        </w:rPr>
        <w:t>r</w:t>
      </w:r>
      <w:r w:rsidRPr="00624CFB">
        <w:rPr>
          <w:rFonts w:eastAsia="Arial" w:cs="Arial"/>
          <w:lang w:val="en-GB"/>
        </w:rPr>
        <w:t>o</w:t>
      </w:r>
      <w:r w:rsidRPr="00624CFB">
        <w:rPr>
          <w:rFonts w:eastAsia="Arial" w:cs="Arial"/>
          <w:spacing w:val="1"/>
          <w:lang w:val="en-GB"/>
        </w:rPr>
        <w:t>j</w:t>
      </w:r>
      <w:r w:rsidRPr="00624CFB">
        <w:rPr>
          <w:rFonts w:eastAsia="Arial" w:cs="Arial"/>
          <w:lang w:val="en-GB"/>
        </w:rPr>
        <w:t>e</w:t>
      </w:r>
      <w:r w:rsidRPr="00624CFB">
        <w:rPr>
          <w:rFonts w:eastAsia="Arial" w:cs="Arial"/>
          <w:spacing w:val="1"/>
          <w:lang w:val="en-GB"/>
        </w:rPr>
        <w:t>c</w:t>
      </w:r>
      <w:r w:rsidRPr="00624CFB">
        <w:rPr>
          <w:rFonts w:eastAsia="Arial" w:cs="Arial"/>
          <w:lang w:val="en-GB"/>
        </w:rPr>
        <w:t>t</w:t>
      </w:r>
      <w:r w:rsidRPr="00624CFB">
        <w:rPr>
          <w:rFonts w:eastAsia="Arial" w:cs="Arial"/>
          <w:spacing w:val="-1"/>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lang w:val="en-GB"/>
        </w:rPr>
        <w:t>d</w:t>
      </w:r>
      <w:r w:rsidRPr="00624CFB">
        <w:rPr>
          <w:rFonts w:eastAsia="Arial" w:cs="Arial"/>
          <w:spacing w:val="-1"/>
          <w:lang w:val="en-GB"/>
        </w:rPr>
        <w:t xml:space="preserve"> i</w:t>
      </w:r>
      <w:r w:rsidRPr="00624CFB">
        <w:rPr>
          <w:rFonts w:eastAsia="Arial" w:cs="Arial"/>
          <w:lang w:val="en-GB"/>
        </w:rPr>
        <w:t>s p</w:t>
      </w:r>
      <w:r w:rsidRPr="00624CFB">
        <w:rPr>
          <w:rFonts w:eastAsia="Arial" w:cs="Arial"/>
          <w:spacing w:val="1"/>
          <w:lang w:val="en-GB"/>
        </w:rPr>
        <w:t>u</w:t>
      </w:r>
      <w:r w:rsidRPr="00624CFB">
        <w:rPr>
          <w:rFonts w:eastAsia="Arial" w:cs="Arial"/>
          <w:lang w:val="en-GB"/>
        </w:rPr>
        <w:t>b</w:t>
      </w:r>
      <w:r w:rsidRPr="00624CFB">
        <w:rPr>
          <w:rFonts w:eastAsia="Arial" w:cs="Arial"/>
          <w:spacing w:val="1"/>
          <w:lang w:val="en-GB"/>
        </w:rPr>
        <w:t>l</w:t>
      </w:r>
      <w:r w:rsidRPr="00624CFB">
        <w:rPr>
          <w:rFonts w:eastAsia="Arial" w:cs="Arial"/>
          <w:spacing w:val="-1"/>
          <w:lang w:val="en-GB"/>
        </w:rPr>
        <w:t>i</w:t>
      </w:r>
      <w:r w:rsidRPr="00624CFB">
        <w:rPr>
          <w:rFonts w:eastAsia="Arial" w:cs="Arial"/>
          <w:spacing w:val="1"/>
          <w:lang w:val="en-GB"/>
        </w:rPr>
        <w:t>s</w:t>
      </w:r>
      <w:r w:rsidRPr="00624CFB">
        <w:rPr>
          <w:rFonts w:eastAsia="Arial" w:cs="Arial"/>
          <w:lang w:val="en-GB"/>
        </w:rPr>
        <w:t>h</w:t>
      </w:r>
      <w:r w:rsidRPr="00624CFB">
        <w:rPr>
          <w:rFonts w:eastAsia="Arial" w:cs="Arial"/>
          <w:spacing w:val="-1"/>
          <w:lang w:val="en-GB"/>
        </w:rPr>
        <w:t>e</w:t>
      </w:r>
      <w:r w:rsidRPr="00624CFB">
        <w:rPr>
          <w:rFonts w:eastAsia="Arial" w:cs="Arial"/>
          <w:lang w:val="en-GB"/>
        </w:rPr>
        <w:t>d</w:t>
      </w:r>
      <w:r w:rsidRPr="00624CFB">
        <w:rPr>
          <w:rFonts w:eastAsia="Arial" w:cs="Arial"/>
          <w:spacing w:val="-8"/>
          <w:lang w:val="en-GB"/>
        </w:rPr>
        <w:t xml:space="preserve"> </w:t>
      </w:r>
      <w:r w:rsidRPr="00624CFB">
        <w:rPr>
          <w:rFonts w:eastAsia="Arial" w:cs="Arial"/>
          <w:lang w:val="en-GB"/>
        </w:rPr>
        <w:t>as</w:t>
      </w:r>
      <w:r w:rsidRPr="00624CFB">
        <w:rPr>
          <w:rFonts w:eastAsia="Arial" w:cs="Arial"/>
          <w:spacing w:val="-2"/>
          <w:lang w:val="en-GB"/>
        </w:rPr>
        <w:t xml:space="preserve"> </w:t>
      </w:r>
      <w:r w:rsidRPr="00624CFB">
        <w:rPr>
          <w:rFonts w:eastAsia="Arial" w:cs="Arial"/>
          <w:lang w:val="en-GB"/>
        </w:rPr>
        <w:t>p</w:t>
      </w:r>
      <w:r w:rsidRPr="00624CFB">
        <w:rPr>
          <w:rFonts w:eastAsia="Arial" w:cs="Arial"/>
          <w:spacing w:val="-1"/>
          <w:lang w:val="en-GB"/>
        </w:rPr>
        <w:t>a</w:t>
      </w:r>
      <w:r w:rsidRPr="00624CFB">
        <w:rPr>
          <w:rFonts w:eastAsia="Arial" w:cs="Arial"/>
          <w:spacing w:val="1"/>
          <w:lang w:val="en-GB"/>
        </w:rPr>
        <w:t>r</w:t>
      </w:r>
      <w:r w:rsidRPr="00624CFB">
        <w:rPr>
          <w:rFonts w:eastAsia="Arial" w:cs="Arial"/>
          <w:lang w:val="en-GB"/>
        </w:rPr>
        <w:t>t</w:t>
      </w:r>
      <w:r w:rsidRPr="00624CFB">
        <w:rPr>
          <w:rFonts w:eastAsia="Arial" w:cs="Arial"/>
          <w:spacing w:val="-1"/>
          <w:lang w:val="en-GB"/>
        </w:rPr>
        <w:t xml:space="preserve"> </w:t>
      </w:r>
      <w:r w:rsidRPr="00624CFB">
        <w:rPr>
          <w:rFonts w:eastAsia="Arial" w:cs="Arial"/>
          <w:lang w:val="en-GB"/>
        </w:rPr>
        <w:t>of</w:t>
      </w:r>
      <w:r w:rsidRPr="00624CFB">
        <w:rPr>
          <w:rFonts w:eastAsia="Arial" w:cs="Arial"/>
          <w:spacing w:val="-1"/>
          <w:lang w:val="en-GB"/>
        </w:rPr>
        <w:t xml:space="preserve"> P</w:t>
      </w:r>
      <w:r w:rsidRPr="00624CFB">
        <w:rPr>
          <w:rFonts w:eastAsia="Arial" w:cs="Arial"/>
          <w:spacing w:val="1"/>
          <w:lang w:val="en-GB"/>
        </w:rPr>
        <w:t>E</w:t>
      </w:r>
      <w:r w:rsidRPr="00624CFB">
        <w:rPr>
          <w:rFonts w:eastAsia="Arial" w:cs="Arial"/>
          <w:spacing w:val="-1"/>
          <w:lang w:val="en-GB"/>
        </w:rPr>
        <w:t>PP</w:t>
      </w:r>
      <w:r w:rsidRPr="00624CFB">
        <w:rPr>
          <w:rFonts w:eastAsia="Arial" w:cs="Arial"/>
          <w:spacing w:val="1"/>
          <w:lang w:val="en-GB"/>
        </w:rPr>
        <w:t>O</w:t>
      </w:r>
      <w:r w:rsidRPr="00624CFB">
        <w:rPr>
          <w:rFonts w:eastAsia="Arial" w:cs="Arial"/>
          <w:lang w:val="en-GB"/>
        </w:rPr>
        <w:t>L</w:t>
      </w:r>
      <w:r w:rsidRPr="00624CFB">
        <w:rPr>
          <w:rFonts w:eastAsia="Arial" w:cs="Arial"/>
          <w:spacing w:val="-6"/>
          <w:lang w:val="en-GB"/>
        </w:rPr>
        <w:t xml:space="preserve"> </w:t>
      </w:r>
      <w:r w:rsidRPr="00624CFB">
        <w:rPr>
          <w:rFonts w:eastAsia="Arial" w:cs="Arial"/>
          <w:spacing w:val="1"/>
          <w:lang w:val="en-GB"/>
        </w:rPr>
        <w:t>s</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c</w:t>
      </w:r>
      <w:r w:rsidRPr="00624CFB">
        <w:rPr>
          <w:rFonts w:eastAsia="Arial" w:cs="Arial"/>
          <w:spacing w:val="-1"/>
          <w:lang w:val="en-GB"/>
        </w:rPr>
        <w:t>i</w:t>
      </w:r>
      <w:r w:rsidRPr="00624CFB">
        <w:rPr>
          <w:rFonts w:eastAsia="Arial" w:cs="Arial"/>
          <w:spacing w:val="2"/>
          <w:lang w:val="en-GB"/>
        </w:rPr>
        <w:t>f</w:t>
      </w:r>
      <w:r w:rsidRPr="00624CFB">
        <w:rPr>
          <w:rFonts w:eastAsia="Arial" w:cs="Arial"/>
          <w:spacing w:val="-1"/>
          <w:lang w:val="en-GB"/>
        </w:rPr>
        <w:t>i</w:t>
      </w:r>
      <w:r w:rsidRPr="00624CFB">
        <w:rPr>
          <w:rFonts w:eastAsia="Arial" w:cs="Arial"/>
          <w:spacing w:val="1"/>
          <w:lang w:val="en-GB"/>
        </w:rPr>
        <w:t>c</w:t>
      </w:r>
      <w:r w:rsidRPr="00624CFB">
        <w:rPr>
          <w:rFonts w:eastAsia="Arial" w:cs="Arial"/>
          <w:lang w:val="en-GB"/>
        </w:rPr>
        <w:t>at</w:t>
      </w:r>
      <w:r w:rsidRPr="00624CFB">
        <w:rPr>
          <w:rFonts w:eastAsia="Arial" w:cs="Arial"/>
          <w:spacing w:val="1"/>
          <w:lang w:val="en-GB"/>
        </w:rPr>
        <w:t>i</w:t>
      </w:r>
      <w:r w:rsidRPr="00624CFB">
        <w:rPr>
          <w:rFonts w:eastAsia="Arial" w:cs="Arial"/>
          <w:lang w:val="en-GB"/>
        </w:rPr>
        <w:t>o</w:t>
      </w:r>
      <w:r w:rsidRPr="00624CFB">
        <w:rPr>
          <w:rFonts w:eastAsia="Arial" w:cs="Arial"/>
          <w:spacing w:val="-1"/>
          <w:lang w:val="en-GB"/>
        </w:rPr>
        <w:t>n</w:t>
      </w:r>
      <w:r w:rsidRPr="00624CFB">
        <w:rPr>
          <w:rFonts w:eastAsia="Arial" w:cs="Arial"/>
          <w:spacing w:val="1"/>
          <w:lang w:val="en-GB"/>
        </w:rPr>
        <w:t>s</w:t>
      </w:r>
      <w:r w:rsidRPr="00624CFB">
        <w:rPr>
          <w:rFonts w:eastAsia="Arial" w:cs="Arial"/>
          <w:lang w:val="en-GB"/>
        </w:rPr>
        <w:t>.</w:t>
      </w:r>
    </w:p>
    <w:p w:rsidR="00AF3B59" w:rsidRPr="00624CFB" w:rsidRDefault="00AF3B59" w:rsidP="00AF3B59">
      <w:pPr>
        <w:spacing w:before="11" w:line="220" w:lineRule="exact"/>
        <w:rPr>
          <w:rFonts w:cs="Arial"/>
          <w:lang w:val="en-GB"/>
        </w:rPr>
      </w:pPr>
    </w:p>
    <w:p w:rsidR="00AF3B59" w:rsidRPr="00624CFB" w:rsidRDefault="00AF3B59" w:rsidP="00AF3B59">
      <w:pPr>
        <w:spacing w:line="239" w:lineRule="auto"/>
        <w:ind w:right="538"/>
        <w:rPr>
          <w:rFonts w:eastAsia="Arial" w:cs="Arial"/>
          <w:lang w:val="en-GB"/>
        </w:rPr>
      </w:pP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3"/>
          <w:lang w:val="en-GB"/>
        </w:rPr>
        <w:t xml:space="preserve"> </w:t>
      </w:r>
      <w:r w:rsidRPr="00624CFB">
        <w:rPr>
          <w:rFonts w:eastAsia="Arial" w:cs="Arial"/>
          <w:spacing w:val="-1"/>
          <w:lang w:val="en-GB"/>
        </w:rPr>
        <w:t>PE</w:t>
      </w:r>
      <w:r w:rsidRPr="00624CFB">
        <w:rPr>
          <w:rFonts w:eastAsia="Arial" w:cs="Arial"/>
          <w:spacing w:val="1"/>
          <w:lang w:val="en-GB"/>
        </w:rPr>
        <w:t>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7"/>
          <w:lang w:val="en-GB"/>
        </w:rPr>
        <w:t xml:space="preserve"> </w:t>
      </w:r>
      <w:r w:rsidRPr="00624CFB">
        <w:rPr>
          <w:rFonts w:eastAsia="Arial" w:cs="Arial"/>
          <w:spacing w:val="-1"/>
          <w:lang w:val="en-GB"/>
        </w:rPr>
        <w:t>B</w:t>
      </w:r>
      <w:r w:rsidRPr="00624CFB">
        <w:rPr>
          <w:rFonts w:eastAsia="Arial" w:cs="Arial"/>
          <w:spacing w:val="2"/>
          <w:lang w:val="en-GB"/>
        </w:rPr>
        <w:t>I</w:t>
      </w:r>
      <w:r w:rsidRPr="00624CFB">
        <w:rPr>
          <w:rFonts w:eastAsia="Arial" w:cs="Arial"/>
          <w:lang w:val="en-GB"/>
        </w:rPr>
        <w:t>S</w:t>
      </w:r>
      <w:r w:rsidRPr="00624CFB">
        <w:rPr>
          <w:rFonts w:eastAsia="Arial" w:cs="Arial"/>
          <w:spacing w:val="-4"/>
          <w:lang w:val="en-GB"/>
        </w:rPr>
        <w:t xml:space="preserve"> </w:t>
      </w:r>
      <w:r w:rsidRPr="00624CFB">
        <w:rPr>
          <w:rFonts w:eastAsia="Arial" w:cs="Arial"/>
          <w:lang w:val="en-GB"/>
        </w:rPr>
        <w:t>pr</w:t>
      </w:r>
      <w:r w:rsidRPr="00624CFB">
        <w:rPr>
          <w:rFonts w:eastAsia="Arial" w:cs="Arial"/>
          <w:spacing w:val="2"/>
          <w:lang w:val="en-GB"/>
        </w:rPr>
        <w:t>o</w:t>
      </w:r>
      <w:r w:rsidRPr="00624CFB">
        <w:rPr>
          <w:rFonts w:eastAsia="Arial" w:cs="Arial"/>
          <w:spacing w:val="-1"/>
          <w:lang w:val="en-GB"/>
        </w:rPr>
        <w:t>v</w:t>
      </w:r>
      <w:r w:rsidRPr="00624CFB">
        <w:rPr>
          <w:rFonts w:eastAsia="Arial" w:cs="Arial"/>
          <w:spacing w:val="1"/>
          <w:lang w:val="en-GB"/>
        </w:rPr>
        <w:t>i</w:t>
      </w:r>
      <w:r w:rsidRPr="00624CFB">
        <w:rPr>
          <w:rFonts w:eastAsia="Arial" w:cs="Arial"/>
          <w:lang w:val="en-GB"/>
        </w:rPr>
        <w:t>d</w:t>
      </w:r>
      <w:r w:rsidRPr="00624CFB">
        <w:rPr>
          <w:rFonts w:eastAsia="Arial" w:cs="Arial"/>
          <w:spacing w:val="-1"/>
          <w:lang w:val="en-GB"/>
        </w:rPr>
        <w:t>e</w:t>
      </w:r>
      <w:r w:rsidRPr="00624CFB">
        <w:rPr>
          <w:rFonts w:eastAsia="Arial" w:cs="Arial"/>
          <w:lang w:val="en-GB"/>
        </w:rPr>
        <w:t>s</w:t>
      </w:r>
      <w:r w:rsidRPr="00624CFB">
        <w:rPr>
          <w:rFonts w:eastAsia="Arial" w:cs="Arial"/>
          <w:spacing w:val="-5"/>
          <w:lang w:val="en-GB"/>
        </w:rPr>
        <w:t xml:space="preserve"> </w:t>
      </w:r>
      <w:r w:rsidRPr="00624CFB">
        <w:rPr>
          <w:rFonts w:eastAsia="Arial" w:cs="Arial"/>
          <w:lang w:val="en-GB"/>
        </w:rPr>
        <w:t>a</w:t>
      </w:r>
      <w:r w:rsidRPr="00624CFB">
        <w:rPr>
          <w:rFonts w:eastAsia="Arial" w:cs="Arial"/>
          <w:spacing w:val="-2"/>
          <w:lang w:val="en-GB"/>
        </w:rPr>
        <w:t xml:space="preserve"> </w:t>
      </w:r>
      <w:r w:rsidRPr="00624CFB">
        <w:rPr>
          <w:rFonts w:eastAsia="Arial" w:cs="Arial"/>
          <w:spacing w:val="1"/>
          <w:lang w:val="en-GB"/>
        </w:rPr>
        <w:t>s</w:t>
      </w:r>
      <w:r w:rsidRPr="00624CFB">
        <w:rPr>
          <w:rFonts w:eastAsia="Arial" w:cs="Arial"/>
          <w:lang w:val="en-GB"/>
        </w:rPr>
        <w:t>et</w:t>
      </w:r>
      <w:r w:rsidRPr="00624CFB">
        <w:rPr>
          <w:rFonts w:eastAsia="Arial" w:cs="Arial"/>
          <w:spacing w:val="-4"/>
          <w:lang w:val="en-GB"/>
        </w:rPr>
        <w:t xml:space="preserve"> </w:t>
      </w:r>
      <w:r w:rsidRPr="00624CFB">
        <w:rPr>
          <w:rFonts w:eastAsia="Arial" w:cs="Arial"/>
          <w:lang w:val="en-GB"/>
        </w:rPr>
        <w:t>of</w:t>
      </w:r>
      <w:r w:rsidRPr="00624CFB">
        <w:rPr>
          <w:rFonts w:eastAsia="Arial" w:cs="Arial"/>
          <w:spacing w:val="-1"/>
          <w:lang w:val="en-GB"/>
        </w:rPr>
        <w:t xml:space="preserve"> </w:t>
      </w:r>
      <w:r w:rsidRPr="00624CFB">
        <w:rPr>
          <w:rFonts w:eastAsia="Arial" w:cs="Arial"/>
          <w:spacing w:val="1"/>
          <w:lang w:val="en-GB"/>
        </w:rPr>
        <w:t>s</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c</w:t>
      </w:r>
      <w:r w:rsidRPr="00624CFB">
        <w:rPr>
          <w:rFonts w:eastAsia="Arial" w:cs="Arial"/>
          <w:spacing w:val="-1"/>
          <w:lang w:val="en-GB"/>
        </w:rPr>
        <w:t>i</w:t>
      </w:r>
      <w:r w:rsidRPr="00624CFB">
        <w:rPr>
          <w:rFonts w:eastAsia="Arial" w:cs="Arial"/>
          <w:spacing w:val="2"/>
          <w:lang w:val="en-GB"/>
        </w:rPr>
        <w:t>f</w:t>
      </w:r>
      <w:r w:rsidRPr="00624CFB">
        <w:rPr>
          <w:rFonts w:eastAsia="Arial" w:cs="Arial"/>
          <w:spacing w:val="-1"/>
          <w:lang w:val="en-GB"/>
        </w:rPr>
        <w:t>i</w:t>
      </w:r>
      <w:r w:rsidRPr="00624CFB">
        <w:rPr>
          <w:rFonts w:eastAsia="Arial" w:cs="Arial"/>
          <w:spacing w:val="1"/>
          <w:lang w:val="en-GB"/>
        </w:rPr>
        <w:t>c</w:t>
      </w:r>
      <w:r w:rsidRPr="00624CFB">
        <w:rPr>
          <w:rFonts w:eastAsia="Arial" w:cs="Arial"/>
          <w:lang w:val="en-GB"/>
        </w:rPr>
        <w:t>a</w:t>
      </w:r>
      <w:r w:rsidRPr="00624CFB">
        <w:rPr>
          <w:rFonts w:eastAsia="Arial" w:cs="Arial"/>
          <w:spacing w:val="2"/>
          <w:lang w:val="en-GB"/>
        </w:rPr>
        <w:t>t</w:t>
      </w:r>
      <w:r w:rsidRPr="00624CFB">
        <w:rPr>
          <w:rFonts w:eastAsia="Arial" w:cs="Arial"/>
          <w:spacing w:val="-1"/>
          <w:lang w:val="en-GB"/>
        </w:rPr>
        <w:t>i</w:t>
      </w:r>
      <w:r w:rsidRPr="00624CFB">
        <w:rPr>
          <w:rFonts w:eastAsia="Arial" w:cs="Arial"/>
          <w:lang w:val="en-GB"/>
        </w:rPr>
        <w:t>o</w:t>
      </w:r>
      <w:r w:rsidRPr="00624CFB">
        <w:rPr>
          <w:rFonts w:eastAsia="Arial" w:cs="Arial"/>
          <w:spacing w:val="-1"/>
          <w:lang w:val="en-GB"/>
        </w:rPr>
        <w:t>n</w:t>
      </w:r>
      <w:r w:rsidRPr="00624CFB">
        <w:rPr>
          <w:rFonts w:eastAsia="Arial" w:cs="Arial"/>
          <w:lang w:val="en-GB"/>
        </w:rPr>
        <w:t>s</w:t>
      </w:r>
      <w:r w:rsidRPr="00624CFB">
        <w:rPr>
          <w:rFonts w:eastAsia="Arial" w:cs="Arial"/>
          <w:spacing w:val="-11"/>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spacing w:val="2"/>
          <w:lang w:val="en-GB"/>
        </w:rPr>
        <w:t>i</w:t>
      </w:r>
      <w:r w:rsidRPr="00624CFB">
        <w:rPr>
          <w:rFonts w:eastAsia="Arial" w:cs="Arial"/>
          <w:spacing w:val="4"/>
          <w:lang w:val="en-GB"/>
        </w:rPr>
        <w:t>m</w:t>
      </w:r>
      <w:r w:rsidRPr="00624CFB">
        <w:rPr>
          <w:rFonts w:eastAsia="Arial" w:cs="Arial"/>
          <w:lang w:val="en-GB"/>
        </w:rPr>
        <w:t>p</w:t>
      </w:r>
      <w:r w:rsidRPr="00624CFB">
        <w:rPr>
          <w:rFonts w:eastAsia="Arial" w:cs="Arial"/>
          <w:spacing w:val="-1"/>
          <w:lang w:val="en-GB"/>
        </w:rPr>
        <w:t>l</w:t>
      </w:r>
      <w:r w:rsidRPr="00624CFB">
        <w:rPr>
          <w:rFonts w:eastAsia="Arial" w:cs="Arial"/>
          <w:spacing w:val="-3"/>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1"/>
          <w:lang w:val="en-GB"/>
        </w:rPr>
        <w:t>i</w:t>
      </w:r>
      <w:r w:rsidRPr="00624CFB">
        <w:rPr>
          <w:rFonts w:eastAsia="Arial" w:cs="Arial"/>
          <w:lang w:val="en-GB"/>
        </w:rPr>
        <w:t>ng</w:t>
      </w:r>
      <w:r w:rsidRPr="00624CFB">
        <w:rPr>
          <w:rFonts w:eastAsia="Arial" w:cs="Arial"/>
          <w:spacing w:val="-11"/>
          <w:lang w:val="en-GB"/>
        </w:rPr>
        <w:t xml:space="preserve"> </w:t>
      </w:r>
      <w:r w:rsidRPr="00624CFB">
        <w:rPr>
          <w:rFonts w:eastAsia="Arial" w:cs="Arial"/>
          <w:lang w:val="en-GB"/>
        </w:rPr>
        <w:t>a</w:t>
      </w:r>
      <w:r w:rsidRPr="00624CFB">
        <w:rPr>
          <w:rFonts w:eastAsia="Arial" w:cs="Arial"/>
          <w:spacing w:val="-1"/>
          <w:lang w:val="en-GB"/>
        </w:rPr>
        <w:t xml:space="preserve"> </w:t>
      </w:r>
      <w:r w:rsidRPr="00624CFB">
        <w:rPr>
          <w:rFonts w:eastAsia="Arial" w:cs="Arial"/>
          <w:spacing w:val="1"/>
          <w:lang w:val="en-GB"/>
        </w:rPr>
        <w:t>PE</w:t>
      </w:r>
      <w:r w:rsidRPr="00624CFB">
        <w:rPr>
          <w:rFonts w:eastAsia="Arial" w:cs="Arial"/>
          <w:spacing w:val="-1"/>
          <w:lang w:val="en-GB"/>
        </w:rPr>
        <w:t>PP</w:t>
      </w:r>
      <w:r w:rsidRPr="00624CFB">
        <w:rPr>
          <w:rFonts w:eastAsia="Arial" w:cs="Arial"/>
          <w:spacing w:val="1"/>
          <w:lang w:val="en-GB"/>
        </w:rPr>
        <w:t>O</w:t>
      </w:r>
      <w:r w:rsidRPr="00624CFB">
        <w:rPr>
          <w:rFonts w:eastAsia="Arial" w:cs="Arial"/>
          <w:lang w:val="en-GB"/>
        </w:rPr>
        <w:t>L</w:t>
      </w:r>
      <w:r w:rsidRPr="00624CFB">
        <w:rPr>
          <w:rFonts w:eastAsia="Arial" w:cs="Arial"/>
          <w:spacing w:val="-7"/>
          <w:lang w:val="en-GB"/>
        </w:rPr>
        <w:t xml:space="preserve"> </w:t>
      </w:r>
      <w:r w:rsidRPr="00624CFB">
        <w:rPr>
          <w:rFonts w:eastAsia="Arial" w:cs="Arial"/>
          <w:lang w:val="en-GB"/>
        </w:rPr>
        <w:t>b</w:t>
      </w:r>
      <w:r w:rsidRPr="00624CFB">
        <w:rPr>
          <w:rFonts w:eastAsia="Arial" w:cs="Arial"/>
          <w:spacing w:val="1"/>
          <w:lang w:val="en-GB"/>
        </w:rPr>
        <w:t>us</w:t>
      </w:r>
      <w:r w:rsidRPr="00624CFB">
        <w:rPr>
          <w:rFonts w:eastAsia="Arial" w:cs="Arial"/>
          <w:spacing w:val="-1"/>
          <w:lang w:val="en-GB"/>
        </w:rPr>
        <w:t>i</w:t>
      </w:r>
      <w:r w:rsidRPr="00624CFB">
        <w:rPr>
          <w:rFonts w:eastAsia="Arial" w:cs="Arial"/>
          <w:lang w:val="en-GB"/>
        </w:rPr>
        <w:t>n</w:t>
      </w:r>
      <w:r w:rsidRPr="00624CFB">
        <w:rPr>
          <w:rFonts w:eastAsia="Arial" w:cs="Arial"/>
          <w:spacing w:val="-1"/>
          <w:lang w:val="en-GB"/>
        </w:rPr>
        <w:t>e</w:t>
      </w:r>
      <w:r w:rsidRPr="00624CFB">
        <w:rPr>
          <w:rFonts w:eastAsia="Arial" w:cs="Arial"/>
          <w:spacing w:val="1"/>
          <w:lang w:val="en-GB"/>
        </w:rPr>
        <w:t>s</w:t>
      </w:r>
      <w:r w:rsidRPr="00624CFB">
        <w:rPr>
          <w:rFonts w:eastAsia="Arial" w:cs="Arial"/>
          <w:lang w:val="en-GB"/>
        </w:rPr>
        <w:t>s</w:t>
      </w:r>
      <w:r w:rsidRPr="00624CFB">
        <w:rPr>
          <w:rFonts w:eastAsia="Arial" w:cs="Arial"/>
          <w:spacing w:val="-7"/>
          <w:lang w:val="en-GB"/>
        </w:rPr>
        <w:t xml:space="preserve"> </w:t>
      </w:r>
      <w:r w:rsidRPr="00624CFB">
        <w:rPr>
          <w:rFonts w:eastAsia="Arial" w:cs="Arial"/>
          <w:lang w:val="en-GB"/>
        </w:rPr>
        <w:t>pro</w:t>
      </w:r>
      <w:r w:rsidRPr="00624CFB">
        <w:rPr>
          <w:rFonts w:eastAsia="Arial" w:cs="Arial"/>
          <w:spacing w:val="1"/>
          <w:lang w:val="en-GB"/>
        </w:rPr>
        <w:t>c</w:t>
      </w:r>
      <w:r w:rsidRPr="00624CFB">
        <w:rPr>
          <w:rFonts w:eastAsia="Arial" w:cs="Arial"/>
          <w:lang w:val="en-GB"/>
        </w:rPr>
        <w:t>e</w:t>
      </w:r>
      <w:r w:rsidRPr="00624CFB">
        <w:rPr>
          <w:rFonts w:eastAsia="Arial" w:cs="Arial"/>
          <w:spacing w:val="1"/>
          <w:lang w:val="en-GB"/>
        </w:rPr>
        <w:t>ss</w:t>
      </w:r>
      <w:r w:rsidRPr="00624CFB">
        <w:rPr>
          <w:rFonts w:eastAsia="Arial" w:cs="Arial"/>
          <w:lang w:val="en-GB"/>
        </w:rPr>
        <w:t>.</w:t>
      </w:r>
      <w:r w:rsidRPr="00624CFB">
        <w:rPr>
          <w:rFonts w:eastAsia="Arial" w:cs="Arial"/>
          <w:spacing w:val="1"/>
          <w:lang w:val="en-GB"/>
        </w:rPr>
        <w:t xml:space="preserve"> </w:t>
      </w:r>
      <w:r w:rsidRPr="00624CFB">
        <w:rPr>
          <w:rFonts w:eastAsia="Arial" w:cs="Arial"/>
          <w:spacing w:val="3"/>
          <w:lang w:val="en-GB"/>
        </w:rPr>
        <w:t>T</w:t>
      </w:r>
      <w:r w:rsidRPr="00624CFB">
        <w:rPr>
          <w:rFonts w:eastAsia="Arial" w:cs="Arial"/>
          <w:lang w:val="en-GB"/>
        </w:rPr>
        <w:t>he d</w:t>
      </w:r>
      <w:r w:rsidRPr="00624CFB">
        <w:rPr>
          <w:rFonts w:eastAsia="Arial" w:cs="Arial"/>
          <w:spacing w:val="-1"/>
          <w:lang w:val="en-GB"/>
        </w:rPr>
        <w:t>o</w:t>
      </w:r>
      <w:r w:rsidRPr="00624CFB">
        <w:rPr>
          <w:rFonts w:eastAsia="Arial" w:cs="Arial"/>
          <w:spacing w:val="1"/>
          <w:lang w:val="en-GB"/>
        </w:rPr>
        <w:t>c</w:t>
      </w:r>
      <w:r w:rsidRPr="00624CFB">
        <w:rPr>
          <w:rFonts w:eastAsia="Arial" w:cs="Arial"/>
          <w:lang w:val="en-GB"/>
        </w:rPr>
        <w:t>u</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spacing w:val="-1"/>
          <w:lang w:val="en-GB"/>
        </w:rPr>
        <w:t>i</w:t>
      </w:r>
      <w:r w:rsidRPr="00624CFB">
        <w:rPr>
          <w:rFonts w:eastAsia="Arial" w:cs="Arial"/>
          <w:lang w:val="en-GB"/>
        </w:rPr>
        <w:t xml:space="preserve">s </w:t>
      </w:r>
      <w:r w:rsidRPr="00624CFB">
        <w:rPr>
          <w:rFonts w:eastAsia="Arial" w:cs="Arial"/>
          <w:spacing w:val="1"/>
          <w:lang w:val="en-GB"/>
        </w:rPr>
        <w:t>c</w:t>
      </w:r>
      <w:r w:rsidRPr="00624CFB">
        <w:rPr>
          <w:rFonts w:eastAsia="Arial" w:cs="Arial"/>
          <w:lang w:val="en-GB"/>
        </w:rPr>
        <w:t>o</w:t>
      </w:r>
      <w:r w:rsidRPr="00624CFB">
        <w:rPr>
          <w:rFonts w:eastAsia="Arial" w:cs="Arial"/>
          <w:spacing w:val="-1"/>
          <w:lang w:val="en-GB"/>
        </w:rPr>
        <w:t>n</w:t>
      </w:r>
      <w:r w:rsidRPr="00624CFB">
        <w:rPr>
          <w:rFonts w:eastAsia="Arial" w:cs="Arial"/>
          <w:spacing w:val="1"/>
          <w:lang w:val="en-GB"/>
        </w:rPr>
        <w:t>c</w:t>
      </w:r>
      <w:r w:rsidRPr="00624CFB">
        <w:rPr>
          <w:rFonts w:eastAsia="Arial" w:cs="Arial"/>
          <w:lang w:val="en-GB"/>
        </w:rPr>
        <w:t>ern</w:t>
      </w:r>
      <w:r w:rsidRPr="00624CFB">
        <w:rPr>
          <w:rFonts w:eastAsia="Arial" w:cs="Arial"/>
          <w:spacing w:val="2"/>
          <w:lang w:val="en-GB"/>
        </w:rPr>
        <w:t>e</w:t>
      </w:r>
      <w:r w:rsidRPr="00624CFB">
        <w:rPr>
          <w:rFonts w:eastAsia="Arial" w:cs="Arial"/>
          <w:lang w:val="en-GB"/>
        </w:rPr>
        <w:t>d</w:t>
      </w:r>
      <w:r w:rsidRPr="00624CFB">
        <w:rPr>
          <w:rFonts w:eastAsia="Arial" w:cs="Arial"/>
          <w:spacing w:val="-8"/>
          <w:lang w:val="en-GB"/>
        </w:rPr>
        <w:t xml:space="preserve"> </w:t>
      </w:r>
      <w:r w:rsidRPr="00624CFB">
        <w:rPr>
          <w:rFonts w:eastAsia="Arial" w:cs="Arial"/>
          <w:lang w:val="en-GB"/>
        </w:rPr>
        <w:t>w</w:t>
      </w:r>
      <w:r w:rsidRPr="00624CFB">
        <w:rPr>
          <w:rFonts w:eastAsia="Arial" w:cs="Arial"/>
          <w:spacing w:val="-1"/>
          <w:lang w:val="en-GB"/>
        </w:rPr>
        <w:t>i</w:t>
      </w:r>
      <w:r w:rsidRPr="00624CFB">
        <w:rPr>
          <w:rFonts w:eastAsia="Arial" w:cs="Arial"/>
          <w:spacing w:val="2"/>
          <w:lang w:val="en-GB"/>
        </w:rPr>
        <w:t>t</w:t>
      </w:r>
      <w:r w:rsidRPr="00624CFB">
        <w:rPr>
          <w:rFonts w:eastAsia="Arial" w:cs="Arial"/>
          <w:lang w:val="en-GB"/>
        </w:rPr>
        <w:t>h</w:t>
      </w:r>
      <w:r w:rsidRPr="00624CFB">
        <w:rPr>
          <w:rFonts w:eastAsia="Arial" w:cs="Arial"/>
          <w:spacing w:val="-4"/>
          <w:lang w:val="en-GB"/>
        </w:rPr>
        <w:t xml:space="preserve"> </w:t>
      </w:r>
      <w:r w:rsidRPr="00624CFB">
        <w:rPr>
          <w:rFonts w:eastAsia="Arial" w:cs="Arial"/>
          <w:lang w:val="en-GB"/>
        </w:rPr>
        <w:t>c</w:t>
      </w:r>
      <w:r w:rsidRPr="00624CFB">
        <w:rPr>
          <w:rFonts w:eastAsia="Arial" w:cs="Arial"/>
          <w:spacing w:val="-1"/>
          <w:lang w:val="en-GB"/>
        </w:rPr>
        <w:t>l</w:t>
      </w:r>
      <w:r w:rsidRPr="00624CFB">
        <w:rPr>
          <w:rFonts w:eastAsia="Arial" w:cs="Arial"/>
          <w:lang w:val="en-GB"/>
        </w:rPr>
        <w:t>ari</w:t>
      </w:r>
      <w:r w:rsidRPr="00624CFB">
        <w:rPr>
          <w:rFonts w:eastAsia="Arial" w:cs="Arial"/>
          <w:spacing w:val="4"/>
          <w:lang w:val="en-GB"/>
        </w:rPr>
        <w:t>f</w:t>
      </w:r>
      <w:r w:rsidRPr="00624CFB">
        <w:rPr>
          <w:rFonts w:eastAsia="Arial" w:cs="Arial"/>
          <w:spacing w:val="-4"/>
          <w:lang w:val="en-GB"/>
        </w:rPr>
        <w:t>y</w:t>
      </w:r>
      <w:r w:rsidRPr="00624CFB">
        <w:rPr>
          <w:rFonts w:eastAsia="Arial" w:cs="Arial"/>
          <w:spacing w:val="1"/>
          <w:lang w:val="en-GB"/>
        </w:rPr>
        <w:t>i</w:t>
      </w:r>
      <w:r w:rsidRPr="00624CFB">
        <w:rPr>
          <w:rFonts w:eastAsia="Arial" w:cs="Arial"/>
          <w:lang w:val="en-GB"/>
        </w:rPr>
        <w:t>ng</w:t>
      </w:r>
      <w:r w:rsidRPr="00624CFB">
        <w:rPr>
          <w:rFonts w:eastAsia="Arial" w:cs="Arial"/>
          <w:spacing w:val="-7"/>
          <w:lang w:val="en-GB"/>
        </w:rPr>
        <w:t xml:space="preserve"> </w:t>
      </w:r>
      <w:r w:rsidRPr="00624CFB">
        <w:rPr>
          <w:rFonts w:eastAsia="Arial" w:cs="Arial"/>
          <w:lang w:val="en-GB"/>
        </w:rPr>
        <w:t>re</w:t>
      </w:r>
      <w:r w:rsidRPr="00624CFB">
        <w:rPr>
          <w:rFonts w:eastAsia="Arial" w:cs="Arial"/>
          <w:spacing w:val="-1"/>
          <w:lang w:val="en-GB"/>
        </w:rPr>
        <w:t>q</w:t>
      </w:r>
      <w:r w:rsidRPr="00624CFB">
        <w:rPr>
          <w:rFonts w:eastAsia="Arial" w:cs="Arial"/>
          <w:spacing w:val="2"/>
          <w:lang w:val="en-GB"/>
        </w:rPr>
        <w:t>u</w:t>
      </w:r>
      <w:r w:rsidRPr="00624CFB">
        <w:rPr>
          <w:rFonts w:eastAsia="Arial" w:cs="Arial"/>
          <w:spacing w:val="-1"/>
          <w:lang w:val="en-GB"/>
        </w:rPr>
        <w:t>i</w:t>
      </w:r>
      <w:r w:rsidRPr="00624CFB">
        <w:rPr>
          <w:rFonts w:eastAsia="Arial" w:cs="Arial"/>
          <w:spacing w:val="1"/>
          <w:lang w:val="en-GB"/>
        </w:rPr>
        <w:t>r</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ts</w:t>
      </w:r>
      <w:r w:rsidRPr="00624CFB">
        <w:rPr>
          <w:rFonts w:eastAsia="Arial" w:cs="Arial"/>
          <w:spacing w:val="-11"/>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en</w:t>
      </w:r>
      <w:r w:rsidRPr="00624CFB">
        <w:rPr>
          <w:rFonts w:eastAsia="Arial" w:cs="Arial"/>
          <w:spacing w:val="1"/>
          <w:lang w:val="en-GB"/>
        </w:rPr>
        <w:t>s</w:t>
      </w:r>
      <w:r w:rsidRPr="00624CFB">
        <w:rPr>
          <w:rFonts w:eastAsia="Arial" w:cs="Arial"/>
          <w:lang w:val="en-GB"/>
        </w:rPr>
        <w:t>uri</w:t>
      </w:r>
      <w:r w:rsidRPr="00624CFB">
        <w:rPr>
          <w:rFonts w:eastAsia="Arial" w:cs="Arial"/>
          <w:spacing w:val="1"/>
          <w:lang w:val="en-GB"/>
        </w:rPr>
        <w:t>n</w:t>
      </w:r>
      <w:r w:rsidRPr="00624CFB">
        <w:rPr>
          <w:rFonts w:eastAsia="Arial" w:cs="Arial"/>
          <w:lang w:val="en-GB"/>
        </w:rPr>
        <w:t>g</w:t>
      </w:r>
      <w:r w:rsidRPr="00624CFB">
        <w:rPr>
          <w:rFonts w:eastAsia="Arial" w:cs="Arial"/>
          <w:spacing w:val="-8"/>
          <w:lang w:val="en-GB"/>
        </w:rPr>
        <w:t xml:space="preserve"> </w:t>
      </w:r>
      <w:r w:rsidRPr="00624CFB">
        <w:rPr>
          <w:rFonts w:eastAsia="Arial" w:cs="Arial"/>
          <w:spacing w:val="1"/>
          <w:lang w:val="en-GB"/>
        </w:rPr>
        <w:t>i</w:t>
      </w:r>
      <w:r w:rsidRPr="00624CFB">
        <w:rPr>
          <w:rFonts w:eastAsia="Arial" w:cs="Arial"/>
          <w:lang w:val="en-GB"/>
        </w:rPr>
        <w:t>nt</w:t>
      </w:r>
      <w:r w:rsidRPr="00624CFB">
        <w:rPr>
          <w:rFonts w:eastAsia="Arial" w:cs="Arial"/>
          <w:spacing w:val="-1"/>
          <w:lang w:val="en-GB"/>
        </w:rPr>
        <w:t>e</w:t>
      </w:r>
      <w:r w:rsidRPr="00624CFB">
        <w:rPr>
          <w:rFonts w:eastAsia="Arial" w:cs="Arial"/>
          <w:spacing w:val="1"/>
          <w:lang w:val="en-GB"/>
        </w:rPr>
        <w:t>r</w:t>
      </w:r>
      <w:r w:rsidRPr="00624CFB">
        <w:rPr>
          <w:rFonts w:eastAsia="Arial" w:cs="Arial"/>
          <w:spacing w:val="2"/>
          <w:lang w:val="en-GB"/>
        </w:rPr>
        <w:t>o</w:t>
      </w:r>
      <w:r w:rsidRPr="00624CFB">
        <w:rPr>
          <w:rFonts w:eastAsia="Arial" w:cs="Arial"/>
          <w:lang w:val="en-GB"/>
        </w:rPr>
        <w:t>p</w:t>
      </w:r>
      <w:r w:rsidRPr="00624CFB">
        <w:rPr>
          <w:rFonts w:eastAsia="Arial" w:cs="Arial"/>
          <w:spacing w:val="-1"/>
          <w:lang w:val="en-GB"/>
        </w:rPr>
        <w:t>e</w:t>
      </w:r>
      <w:r w:rsidRPr="00624CFB">
        <w:rPr>
          <w:rFonts w:eastAsia="Arial" w:cs="Arial"/>
          <w:spacing w:val="1"/>
          <w:lang w:val="en-GB"/>
        </w:rPr>
        <w:t>r</w:t>
      </w:r>
      <w:r w:rsidRPr="00624CFB">
        <w:rPr>
          <w:rFonts w:eastAsia="Arial" w:cs="Arial"/>
          <w:lang w:val="en-GB"/>
        </w:rPr>
        <w:t>a</w:t>
      </w:r>
      <w:r w:rsidRPr="00624CFB">
        <w:rPr>
          <w:rFonts w:eastAsia="Arial" w:cs="Arial"/>
          <w:spacing w:val="1"/>
          <w:lang w:val="en-GB"/>
        </w:rPr>
        <w:t>b</w:t>
      </w:r>
      <w:r w:rsidRPr="00624CFB">
        <w:rPr>
          <w:rFonts w:eastAsia="Arial" w:cs="Arial"/>
          <w:spacing w:val="-1"/>
          <w:lang w:val="en-GB"/>
        </w:rPr>
        <w:t>i</w:t>
      </w:r>
      <w:r w:rsidRPr="00624CFB">
        <w:rPr>
          <w:rFonts w:eastAsia="Arial" w:cs="Arial"/>
          <w:spacing w:val="1"/>
          <w:lang w:val="en-GB"/>
        </w:rPr>
        <w:t>l</w:t>
      </w:r>
      <w:r w:rsidRPr="00624CFB">
        <w:rPr>
          <w:rFonts w:eastAsia="Arial" w:cs="Arial"/>
          <w:spacing w:val="-1"/>
          <w:lang w:val="en-GB"/>
        </w:rPr>
        <w:t>i</w:t>
      </w:r>
      <w:r w:rsidRPr="00624CFB">
        <w:rPr>
          <w:rFonts w:eastAsia="Arial" w:cs="Arial"/>
          <w:spacing w:val="4"/>
          <w:lang w:val="en-GB"/>
        </w:rPr>
        <w:t>t</w:t>
      </w:r>
      <w:r w:rsidRPr="00624CFB">
        <w:rPr>
          <w:rFonts w:eastAsia="Arial" w:cs="Arial"/>
          <w:lang w:val="en-GB"/>
        </w:rPr>
        <w:t>y</w:t>
      </w:r>
      <w:r w:rsidRPr="00624CFB">
        <w:rPr>
          <w:rFonts w:eastAsia="Arial" w:cs="Arial"/>
          <w:spacing w:val="-17"/>
          <w:lang w:val="en-GB"/>
        </w:rPr>
        <w:t xml:space="preserve"> </w:t>
      </w:r>
      <w:r w:rsidRPr="00624CFB">
        <w:rPr>
          <w:rFonts w:eastAsia="Arial" w:cs="Arial"/>
          <w:spacing w:val="2"/>
          <w:lang w:val="en-GB"/>
        </w:rPr>
        <w:t>o</w:t>
      </w:r>
      <w:r w:rsidRPr="00624CFB">
        <w:rPr>
          <w:rFonts w:eastAsia="Arial" w:cs="Arial"/>
          <w:lang w:val="en-GB"/>
        </w:rPr>
        <w:t>f p</w:t>
      </w:r>
      <w:r w:rsidRPr="00624CFB">
        <w:rPr>
          <w:rFonts w:eastAsia="Arial" w:cs="Arial"/>
          <w:spacing w:val="-1"/>
          <w:lang w:val="en-GB"/>
        </w:rPr>
        <w:t>a</w:t>
      </w:r>
      <w:r w:rsidRPr="00624CFB">
        <w:rPr>
          <w:rFonts w:eastAsia="Arial" w:cs="Arial"/>
          <w:spacing w:val="8"/>
          <w:lang w:val="en-GB"/>
        </w:rPr>
        <w:t>n</w:t>
      </w:r>
      <w:r w:rsidRPr="00624CFB">
        <w:rPr>
          <w:rFonts w:eastAsia="Arial" w:cs="Arial"/>
          <w:spacing w:val="1"/>
          <w:lang w:val="en-GB"/>
        </w:rPr>
        <w:t>-</w:t>
      </w:r>
      <w:r w:rsidRPr="00624CFB">
        <w:rPr>
          <w:rFonts w:eastAsia="Arial" w:cs="Arial"/>
          <w:spacing w:val="-1"/>
          <w:lang w:val="en-GB"/>
        </w:rPr>
        <w:t>E</w:t>
      </w:r>
      <w:r w:rsidRPr="00624CFB">
        <w:rPr>
          <w:rFonts w:eastAsia="Arial" w:cs="Arial"/>
          <w:lang w:val="en-GB"/>
        </w:rPr>
        <w:t>uro</w:t>
      </w:r>
      <w:r w:rsidRPr="00624CFB">
        <w:rPr>
          <w:rFonts w:eastAsia="Arial" w:cs="Arial"/>
          <w:spacing w:val="2"/>
          <w:lang w:val="en-GB"/>
        </w:rPr>
        <w:t>p</w:t>
      </w:r>
      <w:r w:rsidRPr="00624CFB">
        <w:rPr>
          <w:rFonts w:eastAsia="Arial" w:cs="Arial"/>
          <w:lang w:val="en-GB"/>
        </w:rPr>
        <w:t>e</w:t>
      </w:r>
      <w:r w:rsidRPr="00624CFB">
        <w:rPr>
          <w:rFonts w:eastAsia="Arial" w:cs="Arial"/>
          <w:spacing w:val="1"/>
          <w:lang w:val="en-GB"/>
        </w:rPr>
        <w:t>a</w:t>
      </w:r>
      <w:r w:rsidRPr="00624CFB">
        <w:rPr>
          <w:rFonts w:eastAsia="Arial" w:cs="Arial"/>
          <w:lang w:val="en-GB"/>
        </w:rPr>
        <w:t>n</w:t>
      </w:r>
      <w:r w:rsidRPr="00624CFB">
        <w:rPr>
          <w:rFonts w:eastAsia="Arial" w:cs="Arial"/>
          <w:spacing w:val="-13"/>
          <w:lang w:val="en-GB"/>
        </w:rPr>
        <w:t xml:space="preserve"> </w:t>
      </w:r>
      <w:r w:rsidRPr="00624CFB">
        <w:rPr>
          <w:rFonts w:eastAsia="Arial" w:cs="Arial"/>
          <w:spacing w:val="1"/>
          <w:lang w:val="en-GB"/>
        </w:rPr>
        <w:t>P</w:t>
      </w:r>
      <w:r w:rsidRPr="00624CFB">
        <w:rPr>
          <w:rFonts w:eastAsia="Arial" w:cs="Arial"/>
          <w:lang w:val="en-GB"/>
        </w:rPr>
        <w:t>u</w:t>
      </w:r>
      <w:r w:rsidRPr="00624CFB">
        <w:rPr>
          <w:rFonts w:eastAsia="Arial" w:cs="Arial"/>
          <w:spacing w:val="1"/>
          <w:lang w:val="en-GB"/>
        </w:rPr>
        <w:t>b</w:t>
      </w:r>
      <w:r w:rsidRPr="00624CFB">
        <w:rPr>
          <w:rFonts w:eastAsia="Arial" w:cs="Arial"/>
          <w:spacing w:val="-1"/>
          <w:lang w:val="en-GB"/>
        </w:rPr>
        <w:t>li</w:t>
      </w:r>
      <w:r w:rsidRPr="00624CFB">
        <w:rPr>
          <w:rFonts w:eastAsia="Arial" w:cs="Arial"/>
          <w:lang w:val="en-GB"/>
        </w:rPr>
        <w:t>c e</w:t>
      </w:r>
      <w:r w:rsidRPr="00624CFB">
        <w:rPr>
          <w:rFonts w:eastAsia="Arial" w:cs="Arial"/>
          <w:spacing w:val="-1"/>
          <w:lang w:val="en-GB"/>
        </w:rPr>
        <w:t>P</w:t>
      </w:r>
      <w:r w:rsidRPr="00624CFB">
        <w:rPr>
          <w:rFonts w:eastAsia="Arial" w:cs="Arial"/>
          <w:spacing w:val="1"/>
          <w:lang w:val="en-GB"/>
        </w:rPr>
        <w:t>r</w:t>
      </w:r>
      <w:r w:rsidRPr="00624CFB">
        <w:rPr>
          <w:rFonts w:eastAsia="Arial" w:cs="Arial"/>
          <w:lang w:val="en-GB"/>
        </w:rPr>
        <w:t>o</w:t>
      </w:r>
      <w:r w:rsidRPr="00624CFB">
        <w:rPr>
          <w:rFonts w:eastAsia="Arial" w:cs="Arial"/>
          <w:spacing w:val="1"/>
          <w:lang w:val="en-GB"/>
        </w:rPr>
        <w:t>c</w:t>
      </w:r>
      <w:r w:rsidRPr="00624CFB">
        <w:rPr>
          <w:rFonts w:eastAsia="Arial" w:cs="Arial"/>
          <w:lang w:val="en-GB"/>
        </w:rPr>
        <w:t>ure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13"/>
          <w:lang w:val="en-GB"/>
        </w:rPr>
        <w:t xml:space="preserve"> </w:t>
      </w:r>
      <w:r w:rsidRPr="00624CFB">
        <w:rPr>
          <w:rFonts w:eastAsia="Arial" w:cs="Arial"/>
          <w:spacing w:val="-1"/>
          <w:lang w:val="en-GB"/>
        </w:rPr>
        <w:t>a</w:t>
      </w:r>
      <w:r w:rsidRPr="00624CFB">
        <w:rPr>
          <w:rFonts w:eastAsia="Arial" w:cs="Arial"/>
          <w:spacing w:val="2"/>
          <w:lang w:val="en-GB"/>
        </w:rPr>
        <w:t>n</w:t>
      </w:r>
      <w:r w:rsidRPr="00624CFB">
        <w:rPr>
          <w:rFonts w:eastAsia="Arial" w:cs="Arial"/>
          <w:lang w:val="en-GB"/>
        </w:rPr>
        <w:t>d</w:t>
      </w:r>
      <w:r w:rsidRPr="00624CFB">
        <w:rPr>
          <w:rFonts w:eastAsia="Arial" w:cs="Arial"/>
          <w:spacing w:val="-3"/>
          <w:lang w:val="en-GB"/>
        </w:rPr>
        <w:t xml:space="preserve"> </w:t>
      </w:r>
      <w:r w:rsidRPr="00624CFB">
        <w:rPr>
          <w:rFonts w:eastAsia="Arial" w:cs="Arial"/>
          <w:spacing w:val="-1"/>
          <w:lang w:val="en-GB"/>
        </w:rPr>
        <w:t>p</w:t>
      </w:r>
      <w:r w:rsidRPr="00624CFB">
        <w:rPr>
          <w:rFonts w:eastAsia="Arial" w:cs="Arial"/>
          <w:spacing w:val="1"/>
          <w:lang w:val="en-GB"/>
        </w:rPr>
        <w:t>r</w:t>
      </w:r>
      <w:r w:rsidRPr="00624CFB">
        <w:rPr>
          <w:rFonts w:eastAsia="Arial" w:cs="Arial"/>
          <w:spacing w:val="2"/>
          <w:lang w:val="en-GB"/>
        </w:rPr>
        <w:t>o</w:t>
      </w:r>
      <w:r w:rsidRPr="00624CFB">
        <w:rPr>
          <w:rFonts w:eastAsia="Arial" w:cs="Arial"/>
          <w:spacing w:val="-1"/>
          <w:lang w:val="en-GB"/>
        </w:rPr>
        <w:t>v</w:t>
      </w:r>
      <w:r w:rsidRPr="00624CFB">
        <w:rPr>
          <w:rFonts w:eastAsia="Arial" w:cs="Arial"/>
          <w:spacing w:val="1"/>
          <w:lang w:val="en-GB"/>
        </w:rPr>
        <w:t>i</w:t>
      </w:r>
      <w:r w:rsidRPr="00624CFB">
        <w:rPr>
          <w:rFonts w:eastAsia="Arial" w:cs="Arial"/>
          <w:lang w:val="en-GB"/>
        </w:rPr>
        <w:t>d</w:t>
      </w:r>
      <w:r w:rsidRPr="00624CFB">
        <w:rPr>
          <w:rFonts w:eastAsia="Arial" w:cs="Arial"/>
          <w:spacing w:val="1"/>
          <w:lang w:val="en-GB"/>
        </w:rPr>
        <w:t>e</w:t>
      </w:r>
      <w:r w:rsidRPr="00624CFB">
        <w:rPr>
          <w:rFonts w:eastAsia="Arial" w:cs="Arial"/>
          <w:lang w:val="en-GB"/>
        </w:rPr>
        <w:t>s</w:t>
      </w:r>
      <w:r w:rsidRPr="00624CFB">
        <w:rPr>
          <w:rFonts w:eastAsia="Arial" w:cs="Arial"/>
          <w:spacing w:val="-5"/>
          <w:lang w:val="en-GB"/>
        </w:rPr>
        <w:t xml:space="preserve"> </w:t>
      </w:r>
      <w:r w:rsidRPr="00624CFB">
        <w:rPr>
          <w:rFonts w:eastAsia="Arial" w:cs="Arial"/>
          <w:lang w:val="en-GB"/>
        </w:rPr>
        <w:t>g</w:t>
      </w:r>
      <w:r w:rsidRPr="00624CFB">
        <w:rPr>
          <w:rFonts w:eastAsia="Arial" w:cs="Arial"/>
          <w:spacing w:val="-1"/>
          <w:lang w:val="en-GB"/>
        </w:rPr>
        <w:t>ui</w:t>
      </w:r>
      <w:r w:rsidRPr="00624CFB">
        <w:rPr>
          <w:rFonts w:eastAsia="Arial" w:cs="Arial"/>
          <w:spacing w:val="2"/>
          <w:lang w:val="en-GB"/>
        </w:rPr>
        <w:t>d</w:t>
      </w:r>
      <w:r w:rsidRPr="00624CFB">
        <w:rPr>
          <w:rFonts w:eastAsia="Arial" w:cs="Arial"/>
          <w:lang w:val="en-GB"/>
        </w:rPr>
        <w:t>e</w:t>
      </w:r>
      <w:r w:rsidRPr="00624CFB">
        <w:rPr>
          <w:rFonts w:eastAsia="Arial" w:cs="Arial"/>
          <w:spacing w:val="1"/>
          <w:lang w:val="en-GB"/>
        </w:rPr>
        <w:t>l</w:t>
      </w:r>
      <w:r w:rsidRPr="00624CFB">
        <w:rPr>
          <w:rFonts w:eastAsia="Arial" w:cs="Arial"/>
          <w:spacing w:val="-1"/>
          <w:lang w:val="en-GB"/>
        </w:rPr>
        <w:t>i</w:t>
      </w:r>
      <w:r w:rsidRPr="00624CFB">
        <w:rPr>
          <w:rFonts w:eastAsia="Arial" w:cs="Arial"/>
          <w:lang w:val="en-GB"/>
        </w:rPr>
        <w:t>n</w:t>
      </w:r>
      <w:r w:rsidRPr="00624CFB">
        <w:rPr>
          <w:rFonts w:eastAsia="Arial" w:cs="Arial"/>
          <w:spacing w:val="-1"/>
          <w:lang w:val="en-GB"/>
        </w:rPr>
        <w:t>e</w:t>
      </w:r>
      <w:r w:rsidRPr="00624CFB">
        <w:rPr>
          <w:rFonts w:eastAsia="Arial" w:cs="Arial"/>
          <w:lang w:val="en-GB"/>
        </w:rPr>
        <w:t>s</w:t>
      </w:r>
      <w:r w:rsidRPr="00624CFB">
        <w:rPr>
          <w:rFonts w:eastAsia="Arial" w:cs="Arial"/>
          <w:spacing w:val="-8"/>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spacing w:val="1"/>
          <w:lang w:val="en-GB"/>
        </w:rPr>
        <w:t>s</w:t>
      </w:r>
      <w:r w:rsidRPr="00624CFB">
        <w:rPr>
          <w:rFonts w:eastAsia="Arial" w:cs="Arial"/>
          <w:lang w:val="en-GB"/>
        </w:rPr>
        <w:t>u</w:t>
      </w:r>
      <w:r w:rsidRPr="00624CFB">
        <w:rPr>
          <w:rFonts w:eastAsia="Arial" w:cs="Arial"/>
          <w:spacing w:val="-1"/>
          <w:lang w:val="en-GB"/>
        </w:rPr>
        <w:t>p</w:t>
      </w:r>
      <w:r w:rsidRPr="00624CFB">
        <w:rPr>
          <w:rFonts w:eastAsia="Arial" w:cs="Arial"/>
          <w:spacing w:val="2"/>
          <w:lang w:val="en-GB"/>
        </w:rPr>
        <w:t>p</w:t>
      </w:r>
      <w:r w:rsidRPr="00624CFB">
        <w:rPr>
          <w:rFonts w:eastAsia="Arial" w:cs="Arial"/>
          <w:lang w:val="en-GB"/>
        </w:rPr>
        <w:t>ort</w:t>
      </w:r>
      <w:r w:rsidRPr="00624CFB">
        <w:rPr>
          <w:rFonts w:eastAsia="Arial" w:cs="Arial"/>
          <w:spacing w:val="2"/>
          <w:lang w:val="en-GB"/>
        </w:rPr>
        <w:t>i</w:t>
      </w:r>
      <w:r w:rsidRPr="00624CFB">
        <w:rPr>
          <w:rFonts w:eastAsia="Arial" w:cs="Arial"/>
          <w:lang w:val="en-GB"/>
        </w:rPr>
        <w:t>ng</w:t>
      </w:r>
      <w:r w:rsidRPr="00624CFB">
        <w:rPr>
          <w:rFonts w:eastAsia="Arial" w:cs="Arial"/>
          <w:spacing w:val="-10"/>
          <w:lang w:val="en-GB"/>
        </w:rPr>
        <w:t xml:space="preserve"> </w:t>
      </w:r>
      <w:r w:rsidRPr="00624CFB">
        <w:rPr>
          <w:rFonts w:eastAsia="Arial" w:cs="Arial"/>
          <w:spacing w:val="2"/>
          <w:lang w:val="en-GB"/>
        </w:rPr>
        <w:t>t</w:t>
      </w:r>
      <w:r w:rsidRPr="00624CFB">
        <w:rPr>
          <w:rFonts w:eastAsia="Arial" w:cs="Arial"/>
          <w:lang w:val="en-GB"/>
        </w:rPr>
        <w:t>h</w:t>
      </w:r>
      <w:r w:rsidRPr="00624CFB">
        <w:rPr>
          <w:rFonts w:eastAsia="Arial" w:cs="Arial"/>
          <w:spacing w:val="2"/>
          <w:lang w:val="en-GB"/>
        </w:rPr>
        <w:t>e</w:t>
      </w:r>
      <w:r w:rsidRPr="00624CFB">
        <w:rPr>
          <w:rFonts w:eastAsia="Arial" w:cs="Arial"/>
          <w:spacing w:val="1"/>
          <w:lang w:val="en-GB"/>
        </w:rPr>
        <w:t>s</w:t>
      </w:r>
      <w:r w:rsidRPr="00624CFB">
        <w:rPr>
          <w:rFonts w:eastAsia="Arial" w:cs="Arial"/>
          <w:lang w:val="en-GB"/>
        </w:rPr>
        <w:t>e</w:t>
      </w:r>
      <w:r w:rsidRPr="00624CFB">
        <w:rPr>
          <w:rFonts w:eastAsia="Arial" w:cs="Arial"/>
          <w:spacing w:val="-5"/>
          <w:lang w:val="en-GB"/>
        </w:rPr>
        <w:t xml:space="preserve"> </w:t>
      </w:r>
      <w:r w:rsidRPr="00624CFB">
        <w:rPr>
          <w:rFonts w:eastAsia="Arial" w:cs="Arial"/>
          <w:lang w:val="en-GB"/>
        </w:rPr>
        <w:t>re</w:t>
      </w:r>
      <w:r w:rsidRPr="00624CFB">
        <w:rPr>
          <w:rFonts w:eastAsia="Arial" w:cs="Arial"/>
          <w:spacing w:val="2"/>
          <w:lang w:val="en-GB"/>
        </w:rPr>
        <w:t>q</w:t>
      </w:r>
      <w:r w:rsidRPr="00624CFB">
        <w:rPr>
          <w:rFonts w:eastAsia="Arial" w:cs="Arial"/>
          <w:lang w:val="en-GB"/>
        </w:rPr>
        <w:t>u</w:t>
      </w:r>
      <w:r w:rsidRPr="00624CFB">
        <w:rPr>
          <w:rFonts w:eastAsia="Arial" w:cs="Arial"/>
          <w:spacing w:val="-1"/>
          <w:lang w:val="en-GB"/>
        </w:rPr>
        <w:t>i</w:t>
      </w:r>
      <w:r w:rsidRPr="00624CFB">
        <w:rPr>
          <w:rFonts w:eastAsia="Arial" w:cs="Arial"/>
          <w:spacing w:val="1"/>
          <w:lang w:val="en-GB"/>
        </w:rPr>
        <w:t>r</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ts</w:t>
      </w:r>
      <w:r w:rsidRPr="00624CFB">
        <w:rPr>
          <w:rFonts w:eastAsia="Arial" w:cs="Arial"/>
          <w:spacing w:val="-11"/>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lang w:val="en-GB"/>
        </w:rPr>
        <w:t>d</w:t>
      </w:r>
      <w:r w:rsidRPr="00624CFB">
        <w:rPr>
          <w:rFonts w:eastAsia="Arial" w:cs="Arial"/>
          <w:spacing w:val="-1"/>
          <w:lang w:val="en-GB"/>
        </w:rPr>
        <w:t xml:space="preserve"> </w:t>
      </w:r>
      <w:r w:rsidRPr="00624CFB">
        <w:rPr>
          <w:rFonts w:eastAsia="Arial" w:cs="Arial"/>
          <w:lang w:val="en-GB"/>
        </w:rPr>
        <w:t>h</w:t>
      </w:r>
      <w:r w:rsidRPr="00624CFB">
        <w:rPr>
          <w:rFonts w:eastAsia="Arial" w:cs="Arial"/>
          <w:spacing w:val="1"/>
          <w:lang w:val="en-GB"/>
        </w:rPr>
        <w:t>o</w:t>
      </w:r>
      <w:r w:rsidRPr="00624CFB">
        <w:rPr>
          <w:rFonts w:eastAsia="Arial" w:cs="Arial"/>
          <w:lang w:val="en-GB"/>
        </w:rPr>
        <w:t>w</w:t>
      </w:r>
      <w:r w:rsidRPr="00624CFB">
        <w:rPr>
          <w:rFonts w:eastAsia="Arial" w:cs="Arial"/>
          <w:spacing w:val="-6"/>
          <w:lang w:val="en-GB"/>
        </w:rPr>
        <w:t xml:space="preserve"> </w:t>
      </w:r>
      <w:r w:rsidRPr="00624CFB">
        <w:rPr>
          <w:rFonts w:eastAsia="Arial" w:cs="Arial"/>
          <w:spacing w:val="2"/>
          <w:lang w:val="en-GB"/>
        </w:rPr>
        <w:t>t</w:t>
      </w:r>
      <w:r w:rsidRPr="00624CFB">
        <w:rPr>
          <w:rFonts w:eastAsia="Arial" w:cs="Arial"/>
          <w:lang w:val="en-GB"/>
        </w:rPr>
        <w:t>o</w:t>
      </w:r>
      <w:r w:rsidRPr="00624CFB">
        <w:rPr>
          <w:rFonts w:eastAsia="Arial" w:cs="Arial"/>
          <w:spacing w:val="-1"/>
          <w:lang w:val="en-GB"/>
        </w:rPr>
        <w:t xml:space="preserve"> i</w:t>
      </w:r>
      <w:r w:rsidRPr="00624CFB">
        <w:rPr>
          <w:rFonts w:eastAsia="Arial" w:cs="Arial"/>
          <w:spacing w:val="4"/>
          <w:lang w:val="en-GB"/>
        </w:rPr>
        <w:t>m</w:t>
      </w:r>
      <w:r w:rsidRPr="00624CFB">
        <w:rPr>
          <w:rFonts w:eastAsia="Arial" w:cs="Arial"/>
          <w:lang w:val="en-GB"/>
        </w:rPr>
        <w:t>p</w:t>
      </w:r>
      <w:r w:rsidRPr="00624CFB">
        <w:rPr>
          <w:rFonts w:eastAsia="Arial" w:cs="Arial"/>
          <w:spacing w:val="-1"/>
          <w:lang w:val="en-GB"/>
        </w:rPr>
        <w:t>l</w:t>
      </w:r>
      <w:r w:rsidRPr="00624CFB">
        <w:rPr>
          <w:rFonts w:eastAsia="Arial" w:cs="Arial"/>
          <w:lang w:val="en-GB"/>
        </w:rPr>
        <w:t>e</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lang w:val="en-GB"/>
        </w:rPr>
        <w:t>t</w:t>
      </w:r>
      <w:r w:rsidRPr="00624CFB">
        <w:rPr>
          <w:rFonts w:eastAsia="Arial" w:cs="Arial"/>
          <w:spacing w:val="-1"/>
          <w:lang w:val="en-GB"/>
        </w:rPr>
        <w:t>h</w:t>
      </w:r>
      <w:r w:rsidRPr="00624CFB">
        <w:rPr>
          <w:rFonts w:eastAsia="Arial" w:cs="Arial"/>
          <w:lang w:val="en-GB"/>
        </w:rPr>
        <w:t>e</w:t>
      </w:r>
      <w:r w:rsidRPr="00624CFB">
        <w:rPr>
          <w:rFonts w:eastAsia="Arial" w:cs="Arial"/>
          <w:spacing w:val="4"/>
          <w:lang w:val="en-GB"/>
        </w:rPr>
        <w:t>m</w:t>
      </w:r>
      <w:r w:rsidRPr="00624CFB">
        <w:rPr>
          <w:rFonts w:eastAsia="Arial" w:cs="Arial"/>
          <w:lang w:val="en-GB"/>
        </w:rPr>
        <w:t xml:space="preserve">. This PEPPOL BIS is </w:t>
      </w:r>
      <w:r w:rsidR="00434AE0" w:rsidRPr="00624CFB">
        <w:rPr>
          <w:rFonts w:eastAsia="Arial" w:cs="Arial"/>
          <w:lang w:val="en-GB"/>
        </w:rPr>
        <w:t>developed by OpenPEPPOL as a new business process</w:t>
      </w:r>
      <w:del w:id="2" w:author="Georg Birgisson" w:date="2018-04-19T13:29:00Z">
        <w:r w:rsidR="00434AE0" w:rsidRPr="00624CFB" w:rsidDel="00A15726">
          <w:rPr>
            <w:rFonts w:eastAsia="Arial" w:cs="Arial"/>
            <w:lang w:val="en-GB"/>
          </w:rPr>
          <w:delText xml:space="preserve"> but is aligned with </w:delText>
        </w:r>
        <w:r w:rsidRPr="00624CFB" w:rsidDel="00A15726">
          <w:rPr>
            <w:rFonts w:eastAsia="Arial" w:cs="Arial"/>
            <w:lang w:val="en-GB"/>
          </w:rPr>
          <w:delText>the CEN WS/BII2 Profile “Profile BII36 Message Level Response</w:delText>
        </w:r>
        <w:r w:rsidR="00E33722" w:rsidRPr="00624CFB" w:rsidDel="00A15726">
          <w:rPr>
            <w:rFonts w:eastAsia="Arial" w:cs="Arial"/>
            <w:lang w:val="en-GB"/>
          </w:rPr>
          <w:delText>”</w:delText>
        </w:r>
      </w:del>
      <w:r w:rsidR="00E33722" w:rsidRPr="00624CFB">
        <w:rPr>
          <w:rFonts w:eastAsia="Arial" w:cs="Arial"/>
          <w:lang w:val="en-GB"/>
        </w:rPr>
        <w:t>.</w:t>
      </w:r>
    </w:p>
    <w:p w:rsidR="006F1CB3" w:rsidRPr="00624CFB" w:rsidRDefault="006F1CB3" w:rsidP="00AF3B59">
      <w:pPr>
        <w:spacing w:line="239" w:lineRule="auto"/>
        <w:ind w:right="538"/>
        <w:rPr>
          <w:rFonts w:eastAsia="Arial" w:cs="Arial"/>
          <w:lang w:val="en-GB"/>
        </w:rPr>
      </w:pPr>
    </w:p>
    <w:p w:rsidR="006F1CB3" w:rsidRPr="00624CFB" w:rsidRDefault="006F1CB3" w:rsidP="006F1CB3">
      <w:pPr>
        <w:rPr>
          <w:rFonts w:cs="Arial"/>
          <w:lang w:val="en-GB"/>
        </w:rPr>
      </w:pPr>
      <w:r w:rsidRPr="00624CFB">
        <w:rPr>
          <w:rFonts w:cs="Arial"/>
          <w:b/>
          <w:lang w:val="en-GB"/>
        </w:rPr>
        <w:t>The purpose</w:t>
      </w:r>
      <w:r w:rsidRPr="00624CFB">
        <w:rPr>
          <w:rFonts w:cs="Arial"/>
          <w:lang w:val="en-GB"/>
        </w:rPr>
        <w:t xml:space="preserve"> of this document is to describe a common format for the </w:t>
      </w:r>
      <w:r w:rsidR="00E33722" w:rsidRPr="00624CFB">
        <w:rPr>
          <w:rFonts w:cs="Arial"/>
          <w:lang w:val="en-GB"/>
        </w:rPr>
        <w:t>invoice response</w:t>
      </w:r>
      <w:r w:rsidRPr="00624CFB">
        <w:rPr>
          <w:rFonts w:cs="Arial"/>
          <w:lang w:val="en-GB"/>
        </w:rPr>
        <w:t xml:space="preserve"> message in the European market, and to facilitate an efficient implementation and increased use of electronic collaboration regarding </w:t>
      </w:r>
      <w:r w:rsidR="00434AE0" w:rsidRPr="00624CFB">
        <w:rPr>
          <w:rFonts w:cs="Arial"/>
          <w:lang w:val="en-GB"/>
        </w:rPr>
        <w:t>invoce responses</w:t>
      </w:r>
      <w:r w:rsidRPr="00624CFB">
        <w:rPr>
          <w:rFonts w:cs="Arial"/>
          <w:lang w:val="en-GB"/>
        </w:rPr>
        <w:t xml:space="preserve"> based on this format.</w:t>
      </w:r>
    </w:p>
    <w:p w:rsidR="006F1CB3" w:rsidRPr="00624CFB" w:rsidRDefault="006F1CB3" w:rsidP="00AF3B59">
      <w:pPr>
        <w:spacing w:line="239" w:lineRule="auto"/>
        <w:ind w:right="538"/>
        <w:rPr>
          <w:rFonts w:eastAsia="Arial" w:cs="Arial"/>
          <w:lang w:val="en-GB"/>
        </w:rPr>
      </w:pPr>
    </w:p>
    <w:p w:rsidR="00AF3B59" w:rsidRPr="00624CFB" w:rsidRDefault="00AF3B59" w:rsidP="00AF3B59">
      <w:pPr>
        <w:spacing w:line="239" w:lineRule="auto"/>
        <w:ind w:right="538"/>
        <w:rPr>
          <w:rFonts w:eastAsia="Arial" w:cs="Arial"/>
          <w:lang w:val="en-GB"/>
        </w:rPr>
      </w:pPr>
    </w:p>
    <w:p w:rsidR="00AF3B59" w:rsidRPr="00624CFB" w:rsidRDefault="007458BF" w:rsidP="00AF3B59">
      <w:pPr>
        <w:spacing w:line="239" w:lineRule="auto"/>
        <w:ind w:right="538"/>
        <w:jc w:val="center"/>
        <w:rPr>
          <w:rFonts w:eastAsia="Arial" w:cs="Arial"/>
          <w:lang w:val="en-GB"/>
        </w:rPr>
      </w:pPr>
      <w:r>
        <w:rPr>
          <w:rFonts w:cs="Arial"/>
          <w:noProof/>
          <w:lang w:val="en-GB" w:eastAsia="en-GB"/>
        </w:rPr>
        <w:drawing>
          <wp:inline distT="0" distB="0" distL="0" distR="0" wp14:anchorId="3FFAA0B1" wp14:editId="13A094D1">
            <wp:extent cx="4657725" cy="2181225"/>
            <wp:effectExtent l="0" t="0" r="9525" b="9525"/>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2181225"/>
                    </a:xfrm>
                    <a:prstGeom prst="rect">
                      <a:avLst/>
                    </a:prstGeom>
                    <a:noFill/>
                    <a:ln>
                      <a:noFill/>
                    </a:ln>
                  </pic:spPr>
                </pic:pic>
              </a:graphicData>
            </a:graphic>
          </wp:inline>
        </w:drawing>
      </w:r>
    </w:p>
    <w:p w:rsidR="00AF3B59" w:rsidRPr="00624CFB" w:rsidRDefault="00AF3B59" w:rsidP="00AF3B59">
      <w:pPr>
        <w:spacing w:before="19" w:line="220" w:lineRule="exact"/>
        <w:rPr>
          <w:rFonts w:cs="Arial"/>
          <w:lang w:val="en-GB"/>
        </w:rPr>
      </w:pPr>
    </w:p>
    <w:p w:rsidR="00AF3B59" w:rsidRPr="00624CFB" w:rsidRDefault="00AF3B59" w:rsidP="00AD0C88">
      <w:pPr>
        <w:pStyle w:val="Heading2"/>
        <w:rPr>
          <w:rFonts w:eastAsia="Arial"/>
        </w:rPr>
      </w:pPr>
      <w:bookmarkStart w:id="3" w:name="_Toc355012320"/>
      <w:bookmarkStart w:id="4" w:name="_Toc511919248"/>
      <w:r w:rsidRPr="00624CFB">
        <w:rPr>
          <w:rFonts w:eastAsia="Arial"/>
          <w:spacing w:val="-5"/>
        </w:rPr>
        <w:t>A</w:t>
      </w:r>
      <w:r w:rsidRPr="00624CFB">
        <w:rPr>
          <w:rFonts w:eastAsia="Arial"/>
          <w:spacing w:val="2"/>
        </w:rPr>
        <w:t>u</w:t>
      </w:r>
      <w:r w:rsidRPr="00624CFB">
        <w:rPr>
          <w:rFonts w:eastAsia="Arial"/>
        </w:rPr>
        <w:t>di</w:t>
      </w:r>
      <w:r w:rsidRPr="00624CFB">
        <w:rPr>
          <w:rFonts w:eastAsia="Arial"/>
          <w:spacing w:val="1"/>
        </w:rPr>
        <w:t>e</w:t>
      </w:r>
      <w:r w:rsidRPr="00624CFB">
        <w:rPr>
          <w:rFonts w:eastAsia="Arial"/>
        </w:rPr>
        <w:t>nce</w:t>
      </w:r>
      <w:bookmarkEnd w:id="3"/>
      <w:bookmarkEnd w:id="4"/>
    </w:p>
    <w:p w:rsidR="00AF3B59" w:rsidRPr="00624CFB" w:rsidRDefault="00AF3B59" w:rsidP="00AF3B59">
      <w:pPr>
        <w:spacing w:before="61"/>
        <w:ind w:left="113" w:right="327"/>
        <w:rPr>
          <w:rFonts w:eastAsia="Arial" w:cs="Arial"/>
          <w:lang w:val="en-GB"/>
        </w:rPr>
      </w:pPr>
      <w:r w:rsidRPr="00624CFB">
        <w:rPr>
          <w:rFonts w:eastAsia="Arial" w:cs="Arial"/>
          <w:spacing w:val="3"/>
          <w:lang w:val="en-GB"/>
        </w:rPr>
        <w:t>T</w:t>
      </w:r>
      <w:r w:rsidRPr="00624CFB">
        <w:rPr>
          <w:rFonts w:eastAsia="Arial" w:cs="Arial"/>
          <w:lang w:val="en-GB"/>
        </w:rPr>
        <w:t>he</w:t>
      </w:r>
      <w:r w:rsidRPr="00624CFB">
        <w:rPr>
          <w:rFonts w:eastAsia="Arial" w:cs="Arial"/>
          <w:spacing w:val="-4"/>
          <w:lang w:val="en-GB"/>
        </w:rPr>
        <w:t xml:space="preserve"> </w:t>
      </w:r>
      <w:r w:rsidRPr="00624CFB">
        <w:rPr>
          <w:rFonts w:eastAsia="Arial" w:cs="Arial"/>
          <w:lang w:val="en-GB"/>
        </w:rPr>
        <w:t>a</w:t>
      </w:r>
      <w:r w:rsidRPr="00624CFB">
        <w:rPr>
          <w:rFonts w:eastAsia="Arial" w:cs="Arial"/>
          <w:spacing w:val="-1"/>
          <w:lang w:val="en-GB"/>
        </w:rPr>
        <w:t>u</w:t>
      </w:r>
      <w:r w:rsidRPr="00624CFB">
        <w:rPr>
          <w:rFonts w:eastAsia="Arial" w:cs="Arial"/>
          <w:lang w:val="en-GB"/>
        </w:rPr>
        <w:t>d</w:t>
      </w:r>
      <w:r w:rsidRPr="00624CFB">
        <w:rPr>
          <w:rFonts w:eastAsia="Arial" w:cs="Arial"/>
          <w:spacing w:val="1"/>
          <w:lang w:val="en-GB"/>
        </w:rPr>
        <w:t>i</w:t>
      </w:r>
      <w:r w:rsidRPr="00624CFB">
        <w:rPr>
          <w:rFonts w:eastAsia="Arial" w:cs="Arial"/>
          <w:lang w:val="en-GB"/>
        </w:rPr>
        <w:t>e</w:t>
      </w:r>
      <w:r w:rsidRPr="00624CFB">
        <w:rPr>
          <w:rFonts w:eastAsia="Arial" w:cs="Arial"/>
          <w:spacing w:val="-1"/>
          <w:lang w:val="en-GB"/>
        </w:rPr>
        <w:t>n</w:t>
      </w:r>
      <w:r w:rsidRPr="00624CFB">
        <w:rPr>
          <w:rFonts w:eastAsia="Arial" w:cs="Arial"/>
          <w:spacing w:val="1"/>
          <w:lang w:val="en-GB"/>
        </w:rPr>
        <w:t>c</w:t>
      </w:r>
      <w:r w:rsidRPr="00624CFB">
        <w:rPr>
          <w:rFonts w:eastAsia="Arial" w:cs="Arial"/>
          <w:lang w:val="en-GB"/>
        </w:rPr>
        <w:t>e</w:t>
      </w:r>
      <w:r w:rsidRPr="00624CFB">
        <w:rPr>
          <w:rFonts w:eastAsia="Arial" w:cs="Arial"/>
          <w:spacing w:val="-8"/>
          <w:lang w:val="en-GB"/>
        </w:rPr>
        <w:t xml:space="preserve"> </w:t>
      </w:r>
      <w:r w:rsidRPr="00624CFB">
        <w:rPr>
          <w:rFonts w:eastAsia="Arial" w:cs="Arial"/>
          <w:spacing w:val="1"/>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t</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s</w:t>
      </w:r>
      <w:r w:rsidRPr="00624CFB">
        <w:rPr>
          <w:rFonts w:eastAsia="Arial" w:cs="Arial"/>
          <w:spacing w:val="-2"/>
          <w:lang w:val="en-GB"/>
        </w:rPr>
        <w:t xml:space="preserve"> </w:t>
      </w:r>
      <w:r w:rsidRPr="00624CFB">
        <w:rPr>
          <w:rFonts w:eastAsia="Arial" w:cs="Arial"/>
          <w:lang w:val="en-GB"/>
        </w:rPr>
        <w:t>d</w:t>
      </w:r>
      <w:r w:rsidRPr="00624CFB">
        <w:rPr>
          <w:rFonts w:eastAsia="Arial" w:cs="Arial"/>
          <w:spacing w:val="-1"/>
          <w:lang w:val="en-GB"/>
        </w:rPr>
        <w:t>o</w:t>
      </w:r>
      <w:r w:rsidRPr="00624CFB">
        <w:rPr>
          <w:rFonts w:eastAsia="Arial" w:cs="Arial"/>
          <w:spacing w:val="1"/>
          <w:lang w:val="en-GB"/>
        </w:rPr>
        <w:t>c</w:t>
      </w:r>
      <w:r w:rsidRPr="00624CFB">
        <w:rPr>
          <w:rFonts w:eastAsia="Arial" w:cs="Arial"/>
          <w:spacing w:val="2"/>
          <w:lang w:val="en-GB"/>
        </w:rPr>
        <w:t>u</w:t>
      </w:r>
      <w:r w:rsidRPr="00624CFB">
        <w:rPr>
          <w:rFonts w:eastAsia="Arial" w:cs="Arial"/>
          <w:spacing w:val="4"/>
          <w:lang w:val="en-GB"/>
        </w:rPr>
        <w:t>m</w:t>
      </w:r>
      <w:r w:rsidRPr="00624CFB">
        <w:rPr>
          <w:rFonts w:eastAsia="Arial" w:cs="Arial"/>
          <w:lang w:val="en-GB"/>
        </w:rPr>
        <w:t>e</w:t>
      </w:r>
      <w:r w:rsidRPr="00624CFB">
        <w:rPr>
          <w:rFonts w:eastAsia="Arial" w:cs="Arial"/>
          <w:spacing w:val="-1"/>
          <w:lang w:val="en-GB"/>
        </w:rPr>
        <w:t>n</w:t>
      </w:r>
      <w:r w:rsidRPr="00624CFB">
        <w:rPr>
          <w:rFonts w:eastAsia="Arial" w:cs="Arial"/>
          <w:lang w:val="en-GB"/>
        </w:rPr>
        <w:t>t</w:t>
      </w:r>
      <w:r w:rsidRPr="00624CFB">
        <w:rPr>
          <w:rFonts w:eastAsia="Arial" w:cs="Arial"/>
          <w:spacing w:val="-9"/>
          <w:lang w:val="en-GB"/>
        </w:rPr>
        <w:t xml:space="preserve"> </w:t>
      </w:r>
      <w:r w:rsidRPr="00624CFB">
        <w:rPr>
          <w:rFonts w:eastAsia="Arial" w:cs="Arial"/>
          <w:spacing w:val="-1"/>
          <w:lang w:val="en-GB"/>
        </w:rPr>
        <w:t>i</w:t>
      </w:r>
      <w:r w:rsidRPr="00624CFB">
        <w:rPr>
          <w:rFonts w:eastAsia="Arial" w:cs="Arial"/>
          <w:lang w:val="en-GB"/>
        </w:rPr>
        <w:t>s orga</w:t>
      </w:r>
      <w:r w:rsidRPr="00624CFB">
        <w:rPr>
          <w:rFonts w:eastAsia="Arial" w:cs="Arial"/>
          <w:spacing w:val="-1"/>
          <w:lang w:val="en-GB"/>
        </w:rPr>
        <w:t>n</w:t>
      </w:r>
      <w:r w:rsidRPr="00624CFB">
        <w:rPr>
          <w:rFonts w:eastAsia="Arial" w:cs="Arial"/>
          <w:spacing w:val="1"/>
          <w:lang w:val="en-GB"/>
        </w:rPr>
        <w:t>i</w:t>
      </w:r>
      <w:r w:rsidRPr="00624CFB">
        <w:rPr>
          <w:rFonts w:eastAsia="Arial" w:cs="Arial"/>
          <w:spacing w:val="-1"/>
          <w:lang w:val="en-GB"/>
        </w:rPr>
        <w:t>z</w:t>
      </w:r>
      <w:r w:rsidRPr="00624CFB">
        <w:rPr>
          <w:rFonts w:eastAsia="Arial" w:cs="Arial"/>
          <w:spacing w:val="2"/>
          <w:lang w:val="en-GB"/>
        </w:rPr>
        <w:t>a</w:t>
      </w:r>
      <w:r w:rsidRPr="00624CFB">
        <w:rPr>
          <w:rFonts w:eastAsia="Arial" w:cs="Arial"/>
          <w:lang w:val="en-GB"/>
        </w:rPr>
        <w:t>t</w:t>
      </w:r>
      <w:r w:rsidRPr="00624CFB">
        <w:rPr>
          <w:rFonts w:eastAsia="Arial" w:cs="Arial"/>
          <w:spacing w:val="-1"/>
          <w:lang w:val="en-GB"/>
        </w:rPr>
        <w:t>i</w:t>
      </w:r>
      <w:r w:rsidRPr="00624CFB">
        <w:rPr>
          <w:rFonts w:eastAsia="Arial" w:cs="Arial"/>
          <w:spacing w:val="2"/>
          <w:lang w:val="en-GB"/>
        </w:rPr>
        <w:t>o</w:t>
      </w:r>
      <w:r w:rsidRPr="00624CFB">
        <w:rPr>
          <w:rFonts w:eastAsia="Arial" w:cs="Arial"/>
          <w:lang w:val="en-GB"/>
        </w:rPr>
        <w:t>ns</w:t>
      </w:r>
      <w:r w:rsidRPr="00624CFB">
        <w:rPr>
          <w:rFonts w:eastAsia="Arial" w:cs="Arial"/>
          <w:spacing w:val="-10"/>
          <w:lang w:val="en-GB"/>
        </w:rPr>
        <w:t xml:space="preserve"> </w:t>
      </w:r>
      <w:r w:rsidRPr="00624CFB">
        <w:rPr>
          <w:rFonts w:eastAsia="Arial" w:cs="Arial"/>
          <w:spacing w:val="-2"/>
          <w:lang w:val="en-GB"/>
        </w:rPr>
        <w:t>w</w:t>
      </w:r>
      <w:r w:rsidRPr="00624CFB">
        <w:rPr>
          <w:rFonts w:eastAsia="Arial" w:cs="Arial"/>
          <w:spacing w:val="-1"/>
          <w:lang w:val="en-GB"/>
        </w:rPr>
        <w:t>i</w:t>
      </w:r>
      <w:r w:rsidRPr="00624CFB">
        <w:rPr>
          <w:rFonts w:eastAsia="Arial" w:cs="Arial"/>
          <w:spacing w:val="1"/>
          <w:lang w:val="en-GB"/>
        </w:rPr>
        <w:t>s</w:t>
      </w:r>
      <w:r w:rsidRPr="00624CFB">
        <w:rPr>
          <w:rFonts w:eastAsia="Arial" w:cs="Arial"/>
          <w:spacing w:val="2"/>
          <w:lang w:val="en-GB"/>
        </w:rPr>
        <w:t>h</w:t>
      </w:r>
      <w:r w:rsidRPr="00624CFB">
        <w:rPr>
          <w:rFonts w:eastAsia="Arial" w:cs="Arial"/>
          <w:spacing w:val="1"/>
          <w:lang w:val="en-GB"/>
        </w:rPr>
        <w:t>i</w:t>
      </w:r>
      <w:r w:rsidRPr="00624CFB">
        <w:rPr>
          <w:rFonts w:eastAsia="Arial" w:cs="Arial"/>
          <w:lang w:val="en-GB"/>
        </w:rPr>
        <w:t>ng</w:t>
      </w:r>
      <w:r w:rsidRPr="00624CFB">
        <w:rPr>
          <w:rFonts w:eastAsia="Arial" w:cs="Arial"/>
          <w:spacing w:val="-8"/>
          <w:lang w:val="en-GB"/>
        </w:rPr>
        <w:t xml:space="preserve"> </w:t>
      </w:r>
      <w:r w:rsidRPr="00624CFB">
        <w:rPr>
          <w:rFonts w:eastAsia="Arial" w:cs="Arial"/>
          <w:lang w:val="en-GB"/>
        </w:rPr>
        <w:t>to</w:t>
      </w:r>
      <w:r w:rsidRPr="00624CFB">
        <w:rPr>
          <w:rFonts w:eastAsia="Arial" w:cs="Arial"/>
          <w:spacing w:val="-1"/>
          <w:lang w:val="en-GB"/>
        </w:rPr>
        <w:t xml:space="preserve"> </w:t>
      </w:r>
      <w:r w:rsidRPr="00624CFB">
        <w:rPr>
          <w:rFonts w:eastAsia="Arial" w:cs="Arial"/>
          <w:lang w:val="en-GB"/>
        </w:rPr>
        <w:t>be</w:t>
      </w:r>
      <w:r w:rsidRPr="00624CFB">
        <w:rPr>
          <w:rFonts w:eastAsia="Arial" w:cs="Arial"/>
          <w:spacing w:val="-1"/>
          <w:lang w:val="en-GB"/>
        </w:rPr>
        <w:t xml:space="preserve"> </w:t>
      </w:r>
      <w:r w:rsidRPr="00624CFB">
        <w:rPr>
          <w:rFonts w:eastAsia="Arial" w:cs="Arial"/>
          <w:spacing w:val="1"/>
          <w:lang w:val="en-GB"/>
        </w:rPr>
        <w:t>P</w:t>
      </w:r>
      <w:r w:rsidRPr="00624CFB">
        <w:rPr>
          <w:rFonts w:eastAsia="Arial" w:cs="Arial"/>
          <w:spacing w:val="-1"/>
          <w:lang w:val="en-GB"/>
        </w:rPr>
        <w:t>E</w:t>
      </w:r>
      <w:r w:rsidRPr="00624CFB">
        <w:rPr>
          <w:rFonts w:eastAsia="Arial" w:cs="Arial"/>
          <w:spacing w:val="1"/>
          <w:lang w:val="en-GB"/>
        </w:rPr>
        <w:t>P</w:t>
      </w:r>
      <w:r w:rsidRPr="00624CFB">
        <w:rPr>
          <w:rFonts w:eastAsia="Arial" w:cs="Arial"/>
          <w:spacing w:val="-1"/>
          <w:lang w:val="en-GB"/>
        </w:rPr>
        <w:t>P</w:t>
      </w:r>
      <w:r w:rsidRPr="00624CFB">
        <w:rPr>
          <w:rFonts w:eastAsia="Arial" w:cs="Arial"/>
          <w:spacing w:val="1"/>
          <w:lang w:val="en-GB"/>
        </w:rPr>
        <w:t>O</w:t>
      </w:r>
      <w:r w:rsidRPr="00624CFB">
        <w:rPr>
          <w:rFonts w:eastAsia="Arial" w:cs="Arial"/>
          <w:lang w:val="en-GB"/>
        </w:rPr>
        <w:t>L</w:t>
      </w:r>
      <w:r w:rsidRPr="00624CFB">
        <w:rPr>
          <w:rFonts w:eastAsia="Arial" w:cs="Arial"/>
          <w:spacing w:val="-8"/>
          <w:lang w:val="en-GB"/>
        </w:rPr>
        <w:t xml:space="preserve"> </w:t>
      </w:r>
      <w:r w:rsidRPr="00624CFB">
        <w:rPr>
          <w:rFonts w:eastAsia="Arial" w:cs="Arial"/>
          <w:spacing w:val="1"/>
          <w:lang w:val="en-GB"/>
        </w:rPr>
        <w:t>e</w:t>
      </w:r>
      <w:r w:rsidRPr="00624CFB">
        <w:rPr>
          <w:rFonts w:eastAsia="Arial" w:cs="Arial"/>
          <w:lang w:val="en-GB"/>
        </w:rPr>
        <w:t>n</w:t>
      </w:r>
      <w:r w:rsidRPr="00624CFB">
        <w:rPr>
          <w:rFonts w:eastAsia="Arial" w:cs="Arial"/>
          <w:spacing w:val="-1"/>
          <w:lang w:val="en-GB"/>
        </w:rPr>
        <w:t>a</w:t>
      </w:r>
      <w:r w:rsidRPr="00624CFB">
        <w:rPr>
          <w:rFonts w:eastAsia="Arial" w:cs="Arial"/>
          <w:spacing w:val="2"/>
          <w:lang w:val="en-GB"/>
        </w:rPr>
        <w:t>b</w:t>
      </w:r>
      <w:r w:rsidRPr="00624CFB">
        <w:rPr>
          <w:rFonts w:eastAsia="Arial" w:cs="Arial"/>
          <w:spacing w:val="-1"/>
          <w:lang w:val="en-GB"/>
        </w:rPr>
        <w:t>l</w:t>
      </w:r>
      <w:r w:rsidRPr="00624CFB">
        <w:rPr>
          <w:rFonts w:eastAsia="Arial" w:cs="Arial"/>
          <w:spacing w:val="2"/>
          <w:lang w:val="en-GB"/>
        </w:rPr>
        <w:t>e</w:t>
      </w:r>
      <w:r w:rsidRPr="00624CFB">
        <w:rPr>
          <w:rFonts w:eastAsia="Arial" w:cs="Arial"/>
          <w:lang w:val="en-GB"/>
        </w:rPr>
        <w:t>d</w:t>
      </w:r>
      <w:r w:rsidRPr="00624CFB">
        <w:rPr>
          <w:rFonts w:eastAsia="Arial" w:cs="Arial"/>
          <w:spacing w:val="-6"/>
          <w:lang w:val="en-GB"/>
        </w:rPr>
        <w:t xml:space="preserve"> </w:t>
      </w:r>
      <w:r w:rsidRPr="00624CFB">
        <w:rPr>
          <w:rFonts w:eastAsia="Arial" w:cs="Arial"/>
          <w:spacing w:val="2"/>
          <w:lang w:val="en-GB"/>
        </w:rPr>
        <w:t>f</w:t>
      </w:r>
      <w:r w:rsidRPr="00624CFB">
        <w:rPr>
          <w:rFonts w:eastAsia="Arial" w:cs="Arial"/>
          <w:lang w:val="en-GB"/>
        </w:rPr>
        <w:t>or</w:t>
      </w:r>
      <w:r w:rsidRPr="00624CFB">
        <w:rPr>
          <w:rFonts w:eastAsia="Arial" w:cs="Arial"/>
          <w:spacing w:val="-2"/>
          <w:lang w:val="en-GB"/>
        </w:rPr>
        <w:t xml:space="preserve"> </w:t>
      </w:r>
      <w:r w:rsidRPr="00624CFB">
        <w:rPr>
          <w:rFonts w:eastAsia="Arial" w:cs="Arial"/>
          <w:lang w:val="en-GB"/>
        </w:rPr>
        <w:t>e</w:t>
      </w:r>
      <w:r w:rsidRPr="00624CFB">
        <w:rPr>
          <w:rFonts w:eastAsia="Arial" w:cs="Arial"/>
          <w:spacing w:val="1"/>
          <w:lang w:val="en-GB"/>
        </w:rPr>
        <w:t>xc</w:t>
      </w:r>
      <w:r w:rsidRPr="00624CFB">
        <w:rPr>
          <w:rFonts w:eastAsia="Arial" w:cs="Arial"/>
          <w:lang w:val="en-GB"/>
        </w:rPr>
        <w:t>h</w:t>
      </w:r>
      <w:r w:rsidRPr="00624CFB">
        <w:rPr>
          <w:rFonts w:eastAsia="Arial" w:cs="Arial"/>
          <w:spacing w:val="-1"/>
          <w:lang w:val="en-GB"/>
        </w:rPr>
        <w:t>a</w:t>
      </w:r>
      <w:r w:rsidRPr="00624CFB">
        <w:rPr>
          <w:rFonts w:eastAsia="Arial" w:cs="Arial"/>
          <w:lang w:val="en-GB"/>
        </w:rPr>
        <w:t>n</w:t>
      </w:r>
      <w:r w:rsidRPr="00624CFB">
        <w:rPr>
          <w:rFonts w:eastAsia="Arial" w:cs="Arial"/>
          <w:spacing w:val="-1"/>
          <w:lang w:val="en-GB"/>
        </w:rPr>
        <w:t>gi</w:t>
      </w:r>
      <w:r w:rsidRPr="00624CFB">
        <w:rPr>
          <w:rFonts w:eastAsia="Arial" w:cs="Arial"/>
          <w:spacing w:val="2"/>
          <w:lang w:val="en-GB"/>
        </w:rPr>
        <w:t>n</w:t>
      </w:r>
      <w:r w:rsidRPr="00624CFB">
        <w:rPr>
          <w:rFonts w:eastAsia="Arial" w:cs="Arial"/>
          <w:lang w:val="en-GB"/>
        </w:rPr>
        <w:t>g</w:t>
      </w:r>
      <w:r w:rsidRPr="00624CFB">
        <w:rPr>
          <w:rFonts w:eastAsia="Arial" w:cs="Arial"/>
          <w:spacing w:val="-10"/>
          <w:lang w:val="en-GB"/>
        </w:rPr>
        <w:t xml:space="preserve"> </w:t>
      </w:r>
      <w:r w:rsidRPr="00624CFB">
        <w:rPr>
          <w:rFonts w:eastAsia="Arial" w:cs="Arial"/>
          <w:spacing w:val="10"/>
          <w:lang w:val="en-GB"/>
        </w:rPr>
        <w:t>e</w:t>
      </w:r>
      <w:r w:rsidRPr="00624CFB">
        <w:rPr>
          <w:rFonts w:eastAsia="Arial" w:cs="Arial"/>
          <w:spacing w:val="-1"/>
          <w:lang w:val="en-GB"/>
        </w:rPr>
        <w:t>l</w:t>
      </w:r>
      <w:r w:rsidRPr="00624CFB">
        <w:rPr>
          <w:rFonts w:eastAsia="Arial" w:cs="Arial"/>
          <w:lang w:val="en-GB"/>
        </w:rPr>
        <w:t>e</w:t>
      </w:r>
      <w:r w:rsidRPr="00624CFB">
        <w:rPr>
          <w:rFonts w:eastAsia="Arial" w:cs="Arial"/>
          <w:spacing w:val="1"/>
          <w:lang w:val="en-GB"/>
        </w:rPr>
        <w:t>c</w:t>
      </w:r>
      <w:r w:rsidRPr="00624CFB">
        <w:rPr>
          <w:rFonts w:eastAsia="Arial" w:cs="Arial"/>
          <w:lang w:val="en-GB"/>
        </w:rPr>
        <w:t>tro</w:t>
      </w:r>
      <w:r w:rsidRPr="00624CFB">
        <w:rPr>
          <w:rFonts w:eastAsia="Arial" w:cs="Arial"/>
          <w:spacing w:val="1"/>
          <w:lang w:val="en-GB"/>
        </w:rPr>
        <w:t>n</w:t>
      </w:r>
      <w:r w:rsidRPr="00624CFB">
        <w:rPr>
          <w:rFonts w:eastAsia="Arial" w:cs="Arial"/>
          <w:spacing w:val="-1"/>
          <w:lang w:val="en-GB"/>
        </w:rPr>
        <w:t>i</w:t>
      </w:r>
      <w:r w:rsidRPr="00624CFB">
        <w:rPr>
          <w:rFonts w:eastAsia="Arial" w:cs="Arial"/>
          <w:lang w:val="en-GB"/>
        </w:rPr>
        <w:t xml:space="preserve">c </w:t>
      </w:r>
      <w:r w:rsidR="00CB0A44" w:rsidRPr="00624CFB">
        <w:rPr>
          <w:rFonts w:eastAsia="Arial" w:cs="Arial"/>
          <w:lang w:val="en-GB"/>
        </w:rPr>
        <w:t>business documents</w:t>
      </w:r>
      <w:r w:rsidRPr="00624CFB">
        <w:rPr>
          <w:rFonts w:eastAsia="Arial" w:cs="Arial"/>
          <w:lang w:val="en-GB"/>
        </w:rPr>
        <w:t>,</w:t>
      </w:r>
      <w:r w:rsidRPr="00624CFB">
        <w:rPr>
          <w:rFonts w:eastAsia="Arial" w:cs="Arial"/>
          <w:spacing w:val="-6"/>
          <w:lang w:val="en-GB"/>
        </w:rPr>
        <w:t xml:space="preserve"> </w:t>
      </w:r>
      <w:r w:rsidRPr="00624CFB">
        <w:rPr>
          <w:rFonts w:eastAsia="Arial" w:cs="Arial"/>
          <w:lang w:val="en-GB"/>
        </w:rPr>
        <w:t>a</w:t>
      </w:r>
      <w:r w:rsidRPr="00624CFB">
        <w:rPr>
          <w:rFonts w:eastAsia="Arial" w:cs="Arial"/>
          <w:spacing w:val="-1"/>
          <w:lang w:val="en-GB"/>
        </w:rPr>
        <w:t>n</w:t>
      </w:r>
      <w:r w:rsidRPr="00624CFB">
        <w:rPr>
          <w:rFonts w:eastAsia="Arial" w:cs="Arial"/>
          <w:spacing w:val="2"/>
          <w:lang w:val="en-GB"/>
        </w:rPr>
        <w:t>d</w:t>
      </w:r>
      <w:r w:rsidRPr="00624CFB">
        <w:rPr>
          <w:rFonts w:eastAsia="Arial" w:cs="Arial"/>
          <w:lang w:val="en-GB"/>
        </w:rPr>
        <w:t>/or</w:t>
      </w:r>
      <w:r w:rsidRPr="00624CFB">
        <w:rPr>
          <w:rFonts w:eastAsia="Arial" w:cs="Arial"/>
          <w:spacing w:val="-6"/>
          <w:lang w:val="en-GB"/>
        </w:rPr>
        <w:t xml:space="preserve"> </w:t>
      </w:r>
      <w:r w:rsidRPr="00624CFB">
        <w:rPr>
          <w:rFonts w:eastAsia="Arial" w:cs="Arial"/>
          <w:lang w:val="en-GB"/>
        </w:rPr>
        <w:t>t</w:t>
      </w:r>
      <w:r w:rsidRPr="00624CFB">
        <w:rPr>
          <w:rFonts w:eastAsia="Arial" w:cs="Arial"/>
          <w:spacing w:val="2"/>
          <w:lang w:val="en-GB"/>
        </w:rPr>
        <w:t>h</w:t>
      </w:r>
      <w:r w:rsidRPr="00624CFB">
        <w:rPr>
          <w:rFonts w:eastAsia="Arial" w:cs="Arial"/>
          <w:lang w:val="en-GB"/>
        </w:rPr>
        <w:t>e</w:t>
      </w:r>
      <w:r w:rsidRPr="00624CFB">
        <w:rPr>
          <w:rFonts w:eastAsia="Arial" w:cs="Arial"/>
          <w:spacing w:val="-1"/>
          <w:lang w:val="en-GB"/>
        </w:rPr>
        <w:t>i</w:t>
      </w:r>
      <w:r w:rsidRPr="00624CFB">
        <w:rPr>
          <w:rFonts w:eastAsia="Arial" w:cs="Arial"/>
          <w:lang w:val="en-GB"/>
        </w:rPr>
        <w:t>r</w:t>
      </w:r>
      <w:r w:rsidRPr="00624CFB">
        <w:rPr>
          <w:rFonts w:eastAsia="Arial" w:cs="Arial"/>
          <w:spacing w:val="-4"/>
          <w:lang w:val="en-GB"/>
        </w:rPr>
        <w:t xml:space="preserve"> </w:t>
      </w:r>
      <w:r w:rsidRPr="00624CFB">
        <w:rPr>
          <w:rFonts w:eastAsia="Arial" w:cs="Arial"/>
          <w:lang w:val="en-GB"/>
        </w:rPr>
        <w:t>IC</w:t>
      </w:r>
      <w:r w:rsidRPr="00624CFB">
        <w:rPr>
          <w:rFonts w:eastAsia="Arial" w:cs="Arial"/>
          <w:spacing w:val="4"/>
          <w:lang w:val="en-GB"/>
        </w:rPr>
        <w:t>T</w:t>
      </w:r>
      <w:r w:rsidRPr="00624CFB">
        <w:rPr>
          <w:rFonts w:eastAsia="Arial" w:cs="Arial"/>
          <w:spacing w:val="1"/>
          <w:lang w:val="en-GB"/>
        </w:rPr>
        <w:t>-s</w:t>
      </w:r>
      <w:r w:rsidRPr="00624CFB">
        <w:rPr>
          <w:rFonts w:eastAsia="Arial" w:cs="Arial"/>
          <w:lang w:val="en-GB"/>
        </w:rPr>
        <w:t>u</w:t>
      </w:r>
      <w:r w:rsidRPr="00624CFB">
        <w:rPr>
          <w:rFonts w:eastAsia="Arial" w:cs="Arial"/>
          <w:spacing w:val="-1"/>
          <w:lang w:val="en-GB"/>
        </w:rPr>
        <w:t>p</w:t>
      </w:r>
      <w:r w:rsidRPr="00624CFB">
        <w:rPr>
          <w:rFonts w:eastAsia="Arial" w:cs="Arial"/>
          <w:spacing w:val="2"/>
          <w:lang w:val="en-GB"/>
        </w:rPr>
        <w:t>p</w:t>
      </w:r>
      <w:r w:rsidRPr="00624CFB">
        <w:rPr>
          <w:rFonts w:eastAsia="Arial" w:cs="Arial"/>
          <w:spacing w:val="-1"/>
          <w:lang w:val="en-GB"/>
        </w:rPr>
        <w:t>li</w:t>
      </w:r>
      <w:r w:rsidRPr="00624CFB">
        <w:rPr>
          <w:rFonts w:eastAsia="Arial" w:cs="Arial"/>
          <w:lang w:val="en-GB"/>
        </w:rPr>
        <w:t>er</w:t>
      </w:r>
      <w:r w:rsidRPr="00624CFB">
        <w:rPr>
          <w:rFonts w:eastAsia="Arial" w:cs="Arial"/>
          <w:spacing w:val="2"/>
          <w:lang w:val="en-GB"/>
        </w:rPr>
        <w:t>s</w:t>
      </w:r>
      <w:r w:rsidRPr="00624CFB">
        <w:rPr>
          <w:rFonts w:eastAsia="Arial" w:cs="Arial"/>
          <w:lang w:val="en-GB"/>
        </w:rPr>
        <w:t>.</w:t>
      </w:r>
      <w:r w:rsidRPr="00624CFB">
        <w:rPr>
          <w:rFonts w:eastAsia="Arial" w:cs="Arial"/>
          <w:spacing w:val="-12"/>
          <w:lang w:val="en-GB"/>
        </w:rPr>
        <w:t xml:space="preserve"> </w:t>
      </w:r>
      <w:r w:rsidRPr="00624CFB">
        <w:rPr>
          <w:rFonts w:eastAsia="Arial" w:cs="Arial"/>
          <w:spacing w:val="3"/>
          <w:lang w:val="en-GB"/>
        </w:rPr>
        <w:t>T</w:t>
      </w:r>
      <w:r w:rsidRPr="00624CFB">
        <w:rPr>
          <w:rFonts w:eastAsia="Arial" w:cs="Arial"/>
          <w:lang w:val="en-GB"/>
        </w:rPr>
        <w:t>h</w:t>
      </w:r>
      <w:r w:rsidRPr="00624CFB">
        <w:rPr>
          <w:rFonts w:eastAsia="Arial" w:cs="Arial"/>
          <w:spacing w:val="-1"/>
          <w:lang w:val="en-GB"/>
        </w:rPr>
        <w:t>e</w:t>
      </w:r>
      <w:r w:rsidRPr="00624CFB">
        <w:rPr>
          <w:rFonts w:eastAsia="Arial" w:cs="Arial"/>
          <w:spacing w:val="1"/>
          <w:lang w:val="en-GB"/>
        </w:rPr>
        <w:t>s</w:t>
      </w:r>
      <w:r w:rsidRPr="00624CFB">
        <w:rPr>
          <w:rFonts w:eastAsia="Arial" w:cs="Arial"/>
          <w:lang w:val="en-GB"/>
        </w:rPr>
        <w:t>e</w:t>
      </w:r>
      <w:r w:rsidRPr="00624CFB">
        <w:rPr>
          <w:rFonts w:eastAsia="Arial" w:cs="Arial"/>
          <w:spacing w:val="-6"/>
          <w:lang w:val="en-GB"/>
        </w:rPr>
        <w:t xml:space="preserve"> </w:t>
      </w:r>
      <w:r w:rsidRPr="00624CFB">
        <w:rPr>
          <w:rFonts w:eastAsia="Arial" w:cs="Arial"/>
          <w:spacing w:val="-1"/>
          <w:lang w:val="en-GB"/>
        </w:rPr>
        <w:t>o</w:t>
      </w:r>
      <w:r w:rsidRPr="00624CFB">
        <w:rPr>
          <w:rFonts w:eastAsia="Arial" w:cs="Arial"/>
          <w:spacing w:val="1"/>
          <w:lang w:val="en-GB"/>
        </w:rPr>
        <w:t>r</w:t>
      </w:r>
      <w:r w:rsidRPr="00624CFB">
        <w:rPr>
          <w:rFonts w:eastAsia="Arial" w:cs="Arial"/>
          <w:spacing w:val="2"/>
          <w:lang w:val="en-GB"/>
        </w:rPr>
        <w:t>g</w:t>
      </w:r>
      <w:r w:rsidRPr="00624CFB">
        <w:rPr>
          <w:rFonts w:eastAsia="Arial" w:cs="Arial"/>
          <w:lang w:val="en-GB"/>
        </w:rPr>
        <w:t>a</w:t>
      </w:r>
      <w:r w:rsidRPr="00624CFB">
        <w:rPr>
          <w:rFonts w:eastAsia="Arial" w:cs="Arial"/>
          <w:spacing w:val="1"/>
          <w:lang w:val="en-GB"/>
        </w:rPr>
        <w:t>ni</w:t>
      </w:r>
      <w:r w:rsidRPr="00624CFB">
        <w:rPr>
          <w:rFonts w:eastAsia="Arial" w:cs="Arial"/>
          <w:spacing w:val="-1"/>
          <w:lang w:val="en-GB"/>
        </w:rPr>
        <w:t>z</w:t>
      </w:r>
      <w:r w:rsidRPr="00624CFB">
        <w:rPr>
          <w:rFonts w:eastAsia="Arial" w:cs="Arial"/>
          <w:lang w:val="en-GB"/>
        </w:rPr>
        <w:t>at</w:t>
      </w:r>
      <w:r w:rsidRPr="00624CFB">
        <w:rPr>
          <w:rFonts w:eastAsia="Arial" w:cs="Arial"/>
          <w:spacing w:val="1"/>
          <w:lang w:val="en-GB"/>
        </w:rPr>
        <w:t>i</w:t>
      </w:r>
      <w:r w:rsidRPr="00624CFB">
        <w:rPr>
          <w:rFonts w:eastAsia="Arial" w:cs="Arial"/>
          <w:spacing w:val="2"/>
          <w:lang w:val="en-GB"/>
        </w:rPr>
        <w:t>o</w:t>
      </w:r>
      <w:r w:rsidRPr="00624CFB">
        <w:rPr>
          <w:rFonts w:eastAsia="Arial" w:cs="Arial"/>
          <w:lang w:val="en-GB"/>
        </w:rPr>
        <w:t>ns</w:t>
      </w:r>
      <w:r w:rsidRPr="00624CFB">
        <w:rPr>
          <w:rFonts w:eastAsia="Arial" w:cs="Arial"/>
          <w:spacing w:val="-12"/>
          <w:lang w:val="en-GB"/>
        </w:rPr>
        <w:t xml:space="preserve"> </w:t>
      </w:r>
      <w:r w:rsidRPr="00624CFB">
        <w:rPr>
          <w:rFonts w:eastAsia="Arial" w:cs="Arial"/>
          <w:spacing w:val="4"/>
          <w:lang w:val="en-GB"/>
        </w:rPr>
        <w:t>m</w:t>
      </w:r>
      <w:r w:rsidRPr="00624CFB">
        <w:rPr>
          <w:rFonts w:eastAsia="Arial" w:cs="Arial"/>
          <w:spacing w:val="2"/>
          <w:lang w:val="en-GB"/>
        </w:rPr>
        <w:t>a</w:t>
      </w:r>
      <w:r w:rsidRPr="00624CFB">
        <w:rPr>
          <w:rFonts w:eastAsia="Arial" w:cs="Arial"/>
          <w:lang w:val="en-GB"/>
        </w:rPr>
        <w:t>y</w:t>
      </w:r>
      <w:r w:rsidRPr="00624CFB">
        <w:rPr>
          <w:rFonts w:eastAsia="Arial" w:cs="Arial"/>
          <w:spacing w:val="-10"/>
          <w:lang w:val="en-GB"/>
        </w:rPr>
        <w:t xml:space="preserve"> </w:t>
      </w:r>
      <w:r w:rsidRPr="00624CFB">
        <w:rPr>
          <w:rFonts w:eastAsia="Arial" w:cs="Arial"/>
          <w:lang w:val="en-GB"/>
        </w:rPr>
        <w:t>b</w:t>
      </w:r>
      <w:r w:rsidRPr="00624CFB">
        <w:rPr>
          <w:rFonts w:eastAsia="Arial" w:cs="Arial"/>
          <w:spacing w:val="1"/>
          <w:lang w:val="en-GB"/>
        </w:rPr>
        <w:t>e</w:t>
      </w:r>
      <w:r w:rsidRPr="00624CFB">
        <w:rPr>
          <w:rFonts w:eastAsia="Arial" w:cs="Arial"/>
          <w:lang w:val="en-GB"/>
        </w:rPr>
        <w:t>:</w:t>
      </w:r>
    </w:p>
    <w:p w:rsidR="00CB0A44" w:rsidRPr="00624CFB" w:rsidRDefault="00CB0A44" w:rsidP="00AF3B59">
      <w:pPr>
        <w:spacing w:before="61"/>
        <w:ind w:left="113" w:right="327"/>
        <w:rPr>
          <w:rFonts w:eastAsia="Arial" w:cs="Arial"/>
          <w:lang w:val="en-GB"/>
        </w:rPr>
      </w:pP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Service providers</w:t>
      </w: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Contracting Authorities</w:t>
      </w: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Economic Operators</w:t>
      </w:r>
    </w:p>
    <w:p w:rsidR="00AF3B59" w:rsidRPr="00624CFB" w:rsidRDefault="00AF3B59" w:rsidP="00CB6742">
      <w:pPr>
        <w:pStyle w:val="NoSpacing"/>
        <w:numPr>
          <w:ilvl w:val="0"/>
          <w:numId w:val="1"/>
        </w:numPr>
        <w:rPr>
          <w:rFonts w:eastAsia="Arial" w:cs="Arial"/>
          <w:lang w:val="en-GB"/>
        </w:rPr>
      </w:pPr>
      <w:r w:rsidRPr="00624CFB">
        <w:rPr>
          <w:rFonts w:eastAsia="Arial" w:cs="Arial"/>
          <w:lang w:val="en-GB"/>
        </w:rPr>
        <w:t>Software Developers</w:t>
      </w:r>
    </w:p>
    <w:p w:rsidR="00AF3B59" w:rsidRPr="00624CFB" w:rsidRDefault="00AF3B59" w:rsidP="00AF3B59">
      <w:pPr>
        <w:spacing w:before="11" w:line="220" w:lineRule="exact"/>
        <w:rPr>
          <w:rFonts w:cs="Arial"/>
          <w:lang w:val="en-GB"/>
        </w:rPr>
      </w:pPr>
    </w:p>
    <w:p w:rsidR="00CB0A44" w:rsidRPr="00624CFB" w:rsidRDefault="00CB0A44" w:rsidP="00CB0A44">
      <w:pPr>
        <w:spacing w:after="160" w:line="259" w:lineRule="auto"/>
        <w:rPr>
          <w:rFonts w:cs="Arial"/>
          <w:lang w:val="en-GB"/>
        </w:rPr>
      </w:pPr>
      <w:r w:rsidRPr="00624CFB">
        <w:rPr>
          <w:rFonts w:cs="Arial"/>
          <w:lang w:val="en-GB"/>
        </w:rPr>
        <w:t>M</w:t>
      </w:r>
      <w:r w:rsidRPr="00624CFB">
        <w:rPr>
          <w:rFonts w:cs="Arial"/>
          <w:spacing w:val="-1"/>
          <w:lang w:val="en-GB"/>
        </w:rPr>
        <w:t>o</w:t>
      </w:r>
      <w:r w:rsidRPr="00624CFB">
        <w:rPr>
          <w:rFonts w:cs="Arial"/>
          <w:spacing w:val="1"/>
          <w:lang w:val="en-GB"/>
        </w:rPr>
        <w:t>r</w:t>
      </w:r>
      <w:r w:rsidRPr="00624CFB">
        <w:rPr>
          <w:rFonts w:cs="Arial"/>
          <w:lang w:val="en-GB"/>
        </w:rPr>
        <w:t>e</w:t>
      </w:r>
      <w:r w:rsidRPr="00624CFB">
        <w:rPr>
          <w:rFonts w:cs="Arial"/>
          <w:spacing w:val="-5"/>
          <w:lang w:val="en-GB"/>
        </w:rPr>
        <w:t xml:space="preserve"> </w:t>
      </w:r>
      <w:r w:rsidRPr="00624CFB">
        <w:rPr>
          <w:rFonts w:cs="Arial"/>
          <w:lang w:val="en-GB"/>
        </w:rPr>
        <w:t>sp</w:t>
      </w:r>
      <w:r w:rsidRPr="00624CFB">
        <w:rPr>
          <w:rFonts w:cs="Arial"/>
          <w:spacing w:val="-1"/>
          <w:lang w:val="en-GB"/>
        </w:rPr>
        <w:t>e</w:t>
      </w:r>
      <w:r w:rsidRPr="00624CFB">
        <w:rPr>
          <w:rFonts w:cs="Arial"/>
          <w:spacing w:val="3"/>
          <w:lang w:val="en-GB"/>
        </w:rPr>
        <w:t>c</w:t>
      </w:r>
      <w:r w:rsidRPr="00624CFB">
        <w:rPr>
          <w:rFonts w:cs="Arial"/>
          <w:spacing w:val="-1"/>
          <w:lang w:val="en-GB"/>
        </w:rPr>
        <w:t>i</w:t>
      </w:r>
      <w:r w:rsidRPr="00624CFB">
        <w:rPr>
          <w:rFonts w:cs="Arial"/>
          <w:spacing w:val="2"/>
          <w:lang w:val="en-GB"/>
        </w:rPr>
        <w:t>f</w:t>
      </w:r>
      <w:r w:rsidRPr="00624CFB">
        <w:rPr>
          <w:rFonts w:cs="Arial"/>
          <w:spacing w:val="-1"/>
          <w:lang w:val="en-GB"/>
        </w:rPr>
        <w:t>i</w:t>
      </w:r>
      <w:r w:rsidRPr="00624CFB">
        <w:rPr>
          <w:rFonts w:cs="Arial"/>
          <w:spacing w:val="1"/>
          <w:lang w:val="en-GB"/>
        </w:rPr>
        <w:t>c</w:t>
      </w:r>
      <w:r w:rsidRPr="00624CFB">
        <w:rPr>
          <w:rFonts w:cs="Arial"/>
          <w:lang w:val="en-GB"/>
        </w:rPr>
        <w:t>a</w:t>
      </w:r>
      <w:r w:rsidRPr="00624CFB">
        <w:rPr>
          <w:rFonts w:cs="Arial"/>
          <w:spacing w:val="-1"/>
          <w:lang w:val="en-GB"/>
        </w:rPr>
        <w:t>l</w:t>
      </w:r>
      <w:r w:rsidRPr="00624CFB">
        <w:rPr>
          <w:rFonts w:cs="Arial"/>
          <w:spacing w:val="4"/>
          <w:lang w:val="en-GB"/>
        </w:rPr>
        <w:t>l</w:t>
      </w:r>
      <w:r w:rsidRPr="00624CFB">
        <w:rPr>
          <w:rFonts w:cs="Arial"/>
          <w:lang w:val="en-GB"/>
        </w:rPr>
        <w:t>y</w:t>
      </w:r>
      <w:r w:rsidRPr="00624CFB">
        <w:rPr>
          <w:rFonts w:cs="Arial"/>
          <w:spacing w:val="-12"/>
          <w:lang w:val="en-GB"/>
        </w:rPr>
        <w:t xml:space="preserve"> </w:t>
      </w:r>
      <w:r w:rsidRPr="00624CFB">
        <w:rPr>
          <w:rFonts w:cs="Arial"/>
          <w:spacing w:val="-1"/>
          <w:lang w:val="en-GB"/>
        </w:rPr>
        <w:t>i</w:t>
      </w:r>
      <w:r w:rsidRPr="00624CFB">
        <w:rPr>
          <w:rFonts w:cs="Arial"/>
          <w:lang w:val="en-GB"/>
        </w:rPr>
        <w:t>t</w:t>
      </w:r>
      <w:r w:rsidRPr="00624CFB">
        <w:rPr>
          <w:rFonts w:cs="Arial"/>
          <w:spacing w:val="-1"/>
          <w:lang w:val="en-GB"/>
        </w:rPr>
        <w:t xml:space="preserve"> i</w:t>
      </w:r>
      <w:r w:rsidRPr="00624CFB">
        <w:rPr>
          <w:rFonts w:cs="Arial"/>
          <w:lang w:val="en-GB"/>
        </w:rPr>
        <w:t>s</w:t>
      </w:r>
      <w:r w:rsidRPr="00624CFB">
        <w:rPr>
          <w:rFonts w:cs="Arial"/>
          <w:spacing w:val="2"/>
          <w:lang w:val="en-GB"/>
        </w:rPr>
        <w:t xml:space="preserve"> </w:t>
      </w:r>
      <w:r w:rsidRPr="00624CFB">
        <w:rPr>
          <w:rFonts w:cs="Arial"/>
          <w:lang w:val="en-GB"/>
        </w:rPr>
        <w:t>a</w:t>
      </w:r>
      <w:r w:rsidRPr="00624CFB">
        <w:rPr>
          <w:rFonts w:cs="Arial"/>
          <w:spacing w:val="-1"/>
          <w:lang w:val="en-GB"/>
        </w:rPr>
        <w:t>d</w:t>
      </w:r>
      <w:r w:rsidRPr="00624CFB">
        <w:rPr>
          <w:rFonts w:cs="Arial"/>
          <w:lang w:val="en-GB"/>
        </w:rPr>
        <w:t>dr</w:t>
      </w:r>
      <w:r w:rsidRPr="00624CFB">
        <w:rPr>
          <w:rFonts w:cs="Arial"/>
          <w:spacing w:val="2"/>
          <w:lang w:val="en-GB"/>
        </w:rPr>
        <w:t>e</w:t>
      </w:r>
      <w:r w:rsidRPr="00624CFB">
        <w:rPr>
          <w:rFonts w:cs="Arial"/>
          <w:spacing w:val="1"/>
          <w:lang w:val="en-GB"/>
        </w:rPr>
        <w:t>ss</w:t>
      </w:r>
      <w:r w:rsidRPr="00624CFB">
        <w:rPr>
          <w:rFonts w:cs="Arial"/>
          <w:lang w:val="en-GB"/>
        </w:rPr>
        <w:t>ed</w:t>
      </w:r>
      <w:r w:rsidRPr="00624CFB">
        <w:rPr>
          <w:rFonts w:cs="Arial"/>
          <w:spacing w:val="-10"/>
          <w:lang w:val="en-GB"/>
        </w:rPr>
        <w:t xml:space="preserve"> </w:t>
      </w:r>
      <w:r w:rsidRPr="00624CFB">
        <w:rPr>
          <w:rFonts w:cs="Arial"/>
          <w:lang w:val="en-GB"/>
        </w:rPr>
        <w:t>t</w:t>
      </w:r>
      <w:r w:rsidRPr="00624CFB">
        <w:rPr>
          <w:rFonts w:cs="Arial"/>
          <w:spacing w:val="1"/>
          <w:lang w:val="en-GB"/>
        </w:rPr>
        <w:t>o</w:t>
      </w:r>
      <w:r w:rsidRPr="00624CFB">
        <w:rPr>
          <w:rFonts w:cs="Arial"/>
          <w:spacing w:val="-2"/>
          <w:lang w:val="en-GB"/>
        </w:rPr>
        <w:t>w</w:t>
      </w:r>
      <w:r w:rsidRPr="00624CFB">
        <w:rPr>
          <w:rFonts w:cs="Arial"/>
          <w:lang w:val="en-GB"/>
        </w:rPr>
        <w:t>ards</w:t>
      </w:r>
      <w:r w:rsidRPr="00624CFB">
        <w:rPr>
          <w:rFonts w:cs="Arial"/>
          <w:spacing w:val="-6"/>
          <w:lang w:val="en-GB"/>
        </w:rPr>
        <w:t xml:space="preserve"> </w:t>
      </w:r>
      <w:r w:rsidRPr="00624CFB">
        <w:rPr>
          <w:rFonts w:cs="Arial"/>
          <w:spacing w:val="2"/>
          <w:lang w:val="en-GB"/>
        </w:rPr>
        <w:t>t</w:t>
      </w:r>
      <w:r w:rsidRPr="00624CFB">
        <w:rPr>
          <w:rFonts w:cs="Arial"/>
          <w:lang w:val="en-GB"/>
        </w:rPr>
        <w:t>he</w:t>
      </w:r>
      <w:r w:rsidRPr="00624CFB">
        <w:rPr>
          <w:rFonts w:cs="Arial"/>
          <w:spacing w:val="-4"/>
          <w:lang w:val="en-GB"/>
        </w:rPr>
        <w:t xml:space="preserve"> </w:t>
      </w:r>
      <w:r w:rsidRPr="00624CFB">
        <w:rPr>
          <w:rFonts w:cs="Arial"/>
          <w:spacing w:val="2"/>
          <w:lang w:val="en-GB"/>
        </w:rPr>
        <w:t>f</w:t>
      </w:r>
      <w:r w:rsidRPr="00624CFB">
        <w:rPr>
          <w:rFonts w:cs="Arial"/>
          <w:lang w:val="en-GB"/>
        </w:rPr>
        <w:t>o</w:t>
      </w:r>
      <w:r w:rsidRPr="00624CFB">
        <w:rPr>
          <w:rFonts w:cs="Arial"/>
          <w:spacing w:val="1"/>
          <w:lang w:val="en-GB"/>
        </w:rPr>
        <w:t>l</w:t>
      </w:r>
      <w:r w:rsidRPr="00624CFB">
        <w:rPr>
          <w:rFonts w:cs="Arial"/>
          <w:spacing w:val="-1"/>
          <w:lang w:val="en-GB"/>
        </w:rPr>
        <w:t>l</w:t>
      </w:r>
      <w:r w:rsidRPr="00624CFB">
        <w:rPr>
          <w:rFonts w:cs="Arial"/>
          <w:spacing w:val="2"/>
          <w:lang w:val="en-GB"/>
        </w:rPr>
        <w:t>o</w:t>
      </w:r>
      <w:r w:rsidRPr="00624CFB">
        <w:rPr>
          <w:rFonts w:cs="Arial"/>
          <w:lang w:val="en-GB"/>
        </w:rPr>
        <w:t>w</w:t>
      </w:r>
      <w:r w:rsidRPr="00624CFB">
        <w:rPr>
          <w:rFonts w:cs="Arial"/>
          <w:spacing w:val="-1"/>
          <w:lang w:val="en-GB"/>
        </w:rPr>
        <w:t>i</w:t>
      </w:r>
      <w:r w:rsidRPr="00624CFB">
        <w:rPr>
          <w:rFonts w:cs="Arial"/>
          <w:lang w:val="en-GB"/>
        </w:rPr>
        <w:t>ng</w:t>
      </w:r>
      <w:r w:rsidRPr="00624CFB">
        <w:rPr>
          <w:rFonts w:cs="Arial"/>
          <w:spacing w:val="-5"/>
          <w:lang w:val="en-GB"/>
        </w:rPr>
        <w:t xml:space="preserve"> </w:t>
      </w:r>
      <w:r w:rsidRPr="00624CFB">
        <w:rPr>
          <w:rFonts w:cs="Arial"/>
          <w:spacing w:val="1"/>
          <w:lang w:val="en-GB"/>
        </w:rPr>
        <w:t>r</w:t>
      </w:r>
      <w:r w:rsidRPr="00624CFB">
        <w:rPr>
          <w:rFonts w:cs="Arial"/>
          <w:lang w:val="en-GB"/>
        </w:rPr>
        <w:t>o</w:t>
      </w:r>
      <w:r w:rsidRPr="00624CFB">
        <w:rPr>
          <w:rFonts w:cs="Arial"/>
          <w:spacing w:val="-1"/>
          <w:lang w:val="en-GB"/>
        </w:rPr>
        <w:t>l</w:t>
      </w:r>
      <w:r w:rsidRPr="00624CFB">
        <w:rPr>
          <w:rFonts w:cs="Arial"/>
          <w:lang w:val="en-GB"/>
        </w:rPr>
        <w:t>e</w:t>
      </w:r>
      <w:r w:rsidRPr="00624CFB">
        <w:rPr>
          <w:rFonts w:cs="Arial"/>
          <w:spacing w:val="1"/>
          <w:lang w:val="en-GB"/>
        </w:rPr>
        <w:t>s</w:t>
      </w:r>
      <w:r w:rsidRPr="00624CFB">
        <w:rPr>
          <w:rFonts w:cs="Arial"/>
          <w:lang w:val="en-GB"/>
        </w:rPr>
        <w:t>:</w:t>
      </w:r>
    </w:p>
    <w:p w:rsidR="00CB0A44" w:rsidRPr="00624CFB" w:rsidRDefault="00CB0A44" w:rsidP="00CB6742">
      <w:pPr>
        <w:pStyle w:val="NoSpacing"/>
        <w:numPr>
          <w:ilvl w:val="0"/>
          <w:numId w:val="1"/>
        </w:numPr>
        <w:rPr>
          <w:rFonts w:eastAsia="Arial" w:cs="Arial"/>
          <w:lang w:val="en-GB"/>
        </w:rPr>
      </w:pPr>
      <w:r w:rsidRPr="00624CFB">
        <w:rPr>
          <w:rFonts w:eastAsia="Arial" w:cs="Arial"/>
          <w:lang w:val="en-GB"/>
        </w:rPr>
        <w:t>ICT Architects</w:t>
      </w:r>
    </w:p>
    <w:p w:rsidR="00CB0A44" w:rsidRPr="00624CFB" w:rsidRDefault="00CB0A44" w:rsidP="00CB6742">
      <w:pPr>
        <w:pStyle w:val="NoSpacing"/>
        <w:numPr>
          <w:ilvl w:val="0"/>
          <w:numId w:val="1"/>
        </w:numPr>
        <w:rPr>
          <w:rFonts w:eastAsia="Arial" w:cs="Arial"/>
          <w:lang w:val="en-GB"/>
        </w:rPr>
      </w:pPr>
      <w:r w:rsidRPr="00624CFB">
        <w:rPr>
          <w:rFonts w:eastAsia="Arial" w:cs="Arial"/>
          <w:lang w:val="en-GB"/>
        </w:rPr>
        <w:t>ICT Developers</w:t>
      </w:r>
    </w:p>
    <w:p w:rsidR="00CB0A44" w:rsidRPr="00624CFB" w:rsidRDefault="00CB0A44" w:rsidP="00CB6742">
      <w:pPr>
        <w:pStyle w:val="NoSpacing"/>
        <w:numPr>
          <w:ilvl w:val="0"/>
          <w:numId w:val="1"/>
        </w:numPr>
        <w:rPr>
          <w:rFonts w:eastAsia="Arial" w:cs="Arial"/>
          <w:lang w:val="en-GB"/>
        </w:rPr>
      </w:pPr>
      <w:r w:rsidRPr="00624CFB">
        <w:rPr>
          <w:rFonts w:eastAsia="Arial" w:cs="Arial"/>
          <w:lang w:val="en-GB"/>
        </w:rPr>
        <w:t>Business Experts</w:t>
      </w:r>
    </w:p>
    <w:p w:rsidR="00CB0A44" w:rsidRPr="00624CFB" w:rsidRDefault="00CB0A44" w:rsidP="00CB0A44">
      <w:pPr>
        <w:rPr>
          <w:rFonts w:cs="Arial"/>
          <w:lang w:val="en-GB"/>
        </w:rPr>
      </w:pPr>
    </w:p>
    <w:p w:rsidR="00984B7B" w:rsidRPr="00624CFB" w:rsidRDefault="00CB0A44" w:rsidP="00CB0A44">
      <w:pPr>
        <w:rPr>
          <w:rFonts w:eastAsia="Arial" w:cs="Arial"/>
          <w:lang w:val="en-GB"/>
        </w:rPr>
      </w:pPr>
      <w:r w:rsidRPr="00624CFB">
        <w:rPr>
          <w:rFonts w:cs="Arial"/>
          <w:lang w:val="en-GB"/>
        </w:rPr>
        <w:t>For further information on PEPPOL/OpenPEPPOL please see [COMMON BIS].</w:t>
      </w:r>
    </w:p>
    <w:p w:rsidR="006F1CB3" w:rsidRPr="00624CFB" w:rsidRDefault="006F1CB3">
      <w:pPr>
        <w:spacing w:after="160" w:line="259" w:lineRule="auto"/>
        <w:rPr>
          <w:rFonts w:eastAsia="Arial" w:cs="Arial"/>
          <w:lang w:val="en-GB"/>
        </w:rPr>
      </w:pPr>
      <w:r w:rsidRPr="00624CFB">
        <w:rPr>
          <w:rFonts w:eastAsia="Arial" w:cs="Arial"/>
          <w:lang w:val="en-GB"/>
        </w:rPr>
        <w:br w:type="page"/>
      </w:r>
    </w:p>
    <w:p w:rsidR="009F2BC9" w:rsidRPr="00624CFB" w:rsidRDefault="009F2BC9" w:rsidP="001618BD">
      <w:pPr>
        <w:pStyle w:val="Heading1"/>
        <w:rPr>
          <w:u w:val="single"/>
          <w:lang w:val="en-GB"/>
        </w:rPr>
      </w:pPr>
      <w:bookmarkStart w:id="5" w:name="_Toc355012321"/>
      <w:bookmarkStart w:id="6" w:name="_Toc511919249"/>
      <w:r w:rsidRPr="00624CFB">
        <w:rPr>
          <w:lang w:val="en-GB"/>
        </w:rPr>
        <w:lastRenderedPageBreak/>
        <w:t>References</w:t>
      </w:r>
      <w:bookmarkEnd w:id="5"/>
      <w:bookmarkEnd w:id="6"/>
    </w:p>
    <w:p w:rsidR="009F2BC9" w:rsidRPr="00624CFB" w:rsidRDefault="009F2BC9" w:rsidP="009F2BC9">
      <w:pPr>
        <w:tabs>
          <w:tab w:val="left" w:pos="2220"/>
        </w:tabs>
        <w:spacing w:before="61"/>
        <w:ind w:left="113" w:right="-20"/>
        <w:rPr>
          <w:rFonts w:eastAsia="Arial" w:cs="Arial"/>
          <w:sz w:val="18"/>
          <w:szCs w:val="20"/>
          <w:lang w:val="en-GB"/>
        </w:rPr>
      </w:pPr>
      <w:r w:rsidRPr="00624CFB">
        <w:rPr>
          <w:rFonts w:eastAsia="Arial" w:cs="Arial"/>
          <w:sz w:val="18"/>
          <w:szCs w:val="20"/>
          <w:lang w:val="en-GB"/>
        </w:rPr>
        <w:t>[</w:t>
      </w:r>
      <w:r w:rsidRPr="00624CFB">
        <w:rPr>
          <w:rFonts w:eastAsia="Arial" w:cs="Arial"/>
          <w:spacing w:val="-1"/>
          <w:sz w:val="18"/>
          <w:szCs w:val="20"/>
          <w:lang w:val="en-GB"/>
        </w:rPr>
        <w:t>P</w:t>
      </w:r>
      <w:r w:rsidRPr="00624CFB">
        <w:rPr>
          <w:rFonts w:eastAsia="Arial" w:cs="Arial"/>
          <w:spacing w:val="1"/>
          <w:sz w:val="18"/>
          <w:szCs w:val="20"/>
          <w:lang w:val="en-GB"/>
        </w:rPr>
        <w:t>EP</w:t>
      </w:r>
      <w:r w:rsidRPr="00624CFB">
        <w:rPr>
          <w:rFonts w:eastAsia="Arial" w:cs="Arial"/>
          <w:spacing w:val="-1"/>
          <w:sz w:val="18"/>
          <w:szCs w:val="20"/>
          <w:lang w:val="en-GB"/>
        </w:rPr>
        <w:t>P</w:t>
      </w:r>
      <w:r w:rsidRPr="00624CFB">
        <w:rPr>
          <w:rFonts w:eastAsia="Arial" w:cs="Arial"/>
          <w:spacing w:val="1"/>
          <w:sz w:val="18"/>
          <w:szCs w:val="20"/>
          <w:lang w:val="en-GB"/>
        </w:rPr>
        <w:t>O</w:t>
      </w:r>
      <w:r w:rsidRPr="00624CFB">
        <w:rPr>
          <w:rFonts w:eastAsia="Arial" w:cs="Arial"/>
          <w:sz w:val="18"/>
          <w:szCs w:val="20"/>
          <w:lang w:val="en-GB"/>
        </w:rPr>
        <w:t>L]</w:t>
      </w:r>
      <w:r w:rsidRPr="00624CFB">
        <w:rPr>
          <w:rFonts w:eastAsia="Arial" w:cs="Arial"/>
          <w:sz w:val="18"/>
          <w:szCs w:val="20"/>
          <w:lang w:val="en-GB"/>
        </w:rPr>
        <w:tab/>
        <w:t xml:space="preserve">http://www.peppol.eu/ </w:t>
      </w:r>
    </w:p>
    <w:p w:rsidR="009F2BC9" w:rsidRPr="00624CFB" w:rsidRDefault="009F2BC9" w:rsidP="004A5342">
      <w:pPr>
        <w:tabs>
          <w:tab w:val="left" w:pos="2220"/>
        </w:tabs>
        <w:spacing w:before="61"/>
        <w:ind w:left="113" w:right="-20"/>
        <w:rPr>
          <w:rFonts w:eastAsia="Arial" w:cs="Arial"/>
          <w:sz w:val="18"/>
          <w:szCs w:val="20"/>
          <w:lang w:val="en-GB"/>
        </w:rPr>
      </w:pPr>
      <w:r w:rsidRPr="00624CFB">
        <w:rPr>
          <w:rFonts w:eastAsia="Arial" w:cs="Arial"/>
          <w:sz w:val="18"/>
          <w:szCs w:val="20"/>
          <w:lang w:val="en-GB"/>
        </w:rPr>
        <w:t>[</w:t>
      </w:r>
      <w:r w:rsidRPr="004A5342">
        <w:rPr>
          <w:rFonts w:eastAsia="Arial" w:cs="Arial"/>
          <w:sz w:val="18"/>
          <w:szCs w:val="20"/>
          <w:lang w:val="en-GB"/>
        </w:rPr>
        <w:t>PEPPO</w:t>
      </w:r>
      <w:r w:rsidRPr="00624CFB">
        <w:rPr>
          <w:rFonts w:eastAsia="Arial" w:cs="Arial"/>
          <w:sz w:val="18"/>
          <w:szCs w:val="20"/>
          <w:lang w:val="en-GB"/>
        </w:rPr>
        <w:t>L</w:t>
      </w:r>
      <w:r w:rsidRPr="004A5342">
        <w:rPr>
          <w:rFonts w:eastAsia="Arial" w:cs="Arial"/>
          <w:sz w:val="18"/>
          <w:szCs w:val="20"/>
          <w:lang w:val="en-GB"/>
        </w:rPr>
        <w:t>_</w:t>
      </w:r>
      <w:r w:rsidR="009223FD" w:rsidRPr="004A5342">
        <w:rPr>
          <w:rFonts w:eastAsia="Arial" w:cs="Arial"/>
          <w:sz w:val="18"/>
          <w:szCs w:val="20"/>
          <w:lang w:val="en-GB"/>
        </w:rPr>
        <w:t>P</w:t>
      </w:r>
      <w:r w:rsidR="009223FD" w:rsidRPr="00624CFB">
        <w:rPr>
          <w:rFonts w:eastAsia="Arial" w:cs="Arial"/>
          <w:sz w:val="18"/>
          <w:szCs w:val="20"/>
          <w:lang w:val="en-GB"/>
        </w:rPr>
        <w:t>o</w:t>
      </w:r>
      <w:r w:rsidR="009223FD" w:rsidRPr="004A5342">
        <w:rPr>
          <w:rFonts w:eastAsia="Arial" w:cs="Arial"/>
          <w:sz w:val="18"/>
          <w:szCs w:val="20"/>
          <w:lang w:val="en-GB"/>
        </w:rPr>
        <w:t>s</w:t>
      </w:r>
      <w:r w:rsidR="009223FD" w:rsidRPr="00624CFB">
        <w:rPr>
          <w:rFonts w:eastAsia="Arial" w:cs="Arial"/>
          <w:sz w:val="18"/>
          <w:szCs w:val="20"/>
          <w:lang w:val="en-GB"/>
        </w:rPr>
        <w:t>t</w:t>
      </w:r>
      <w:r w:rsidR="009223FD" w:rsidRPr="004A5342">
        <w:rPr>
          <w:rFonts w:eastAsia="Arial" w:cs="Arial"/>
          <w:sz w:val="18"/>
          <w:szCs w:val="20"/>
          <w:lang w:val="en-GB"/>
        </w:rPr>
        <w:t>A</w:t>
      </w:r>
      <w:r w:rsidR="009223FD" w:rsidRPr="00624CFB">
        <w:rPr>
          <w:rFonts w:eastAsia="Arial" w:cs="Arial"/>
          <w:sz w:val="18"/>
          <w:szCs w:val="20"/>
          <w:lang w:val="en-GB"/>
        </w:rPr>
        <w:t xml:space="preserve">ward] </w:t>
      </w:r>
      <w:r w:rsidR="009223FD" w:rsidRPr="004A5342">
        <w:rPr>
          <w:rFonts w:eastAsia="Arial" w:cs="Arial"/>
          <w:sz w:val="18"/>
          <w:szCs w:val="20"/>
          <w:lang w:val="en-GB"/>
        </w:rPr>
        <w:tab/>
      </w:r>
      <w:r w:rsidR="009223FD" w:rsidRPr="009223FD">
        <w:rPr>
          <w:rFonts w:eastAsia="Arial" w:cs="Arial"/>
          <w:sz w:val="18"/>
          <w:szCs w:val="20"/>
          <w:lang w:val="en-GB"/>
        </w:rPr>
        <w:t>https://peppol.eu/downloads/post-award/</w:t>
      </w:r>
    </w:p>
    <w:p w:rsidR="009F2BC9" w:rsidRPr="00624CFB" w:rsidRDefault="009F2BC9" w:rsidP="004A5342">
      <w:pPr>
        <w:tabs>
          <w:tab w:val="left" w:pos="2220"/>
        </w:tabs>
        <w:spacing w:before="61"/>
        <w:ind w:left="113" w:right="-20"/>
        <w:rPr>
          <w:rFonts w:eastAsia="Arial" w:cs="Arial"/>
          <w:sz w:val="18"/>
          <w:szCs w:val="20"/>
          <w:lang w:val="en-GB"/>
        </w:rPr>
      </w:pPr>
      <w:r w:rsidRPr="00624CFB">
        <w:rPr>
          <w:rFonts w:eastAsia="Arial" w:cs="Arial"/>
          <w:sz w:val="18"/>
          <w:szCs w:val="20"/>
          <w:lang w:val="en-GB"/>
        </w:rPr>
        <w:t>[PEPPOL_Transp]</w:t>
      </w:r>
      <w:r w:rsidRPr="00624CFB">
        <w:rPr>
          <w:rFonts w:eastAsia="Arial" w:cs="Arial"/>
          <w:sz w:val="18"/>
          <w:szCs w:val="20"/>
          <w:lang w:val="en-GB"/>
        </w:rPr>
        <w:tab/>
      </w:r>
      <w:r w:rsidR="009223FD" w:rsidRPr="009223FD">
        <w:t>https://peppol.eu/downloads/the-peppol-edelivery-network-specifications/</w:t>
      </w:r>
    </w:p>
    <w:p w:rsidR="009F2BC9" w:rsidRPr="00624CFB" w:rsidRDefault="009F2BC9" w:rsidP="004A5342">
      <w:pPr>
        <w:tabs>
          <w:tab w:val="left" w:pos="2220"/>
        </w:tabs>
        <w:spacing w:before="61"/>
        <w:ind w:left="113" w:right="-20"/>
        <w:rPr>
          <w:rFonts w:eastAsia="Arial" w:cs="Arial"/>
          <w:sz w:val="18"/>
          <w:szCs w:val="20"/>
          <w:lang w:val="en-GB"/>
        </w:rPr>
      </w:pPr>
      <w:r w:rsidRPr="00624CFB">
        <w:rPr>
          <w:rFonts w:eastAsia="Arial" w:cs="Arial"/>
          <w:sz w:val="18"/>
          <w:szCs w:val="20"/>
          <w:lang w:val="en-GB"/>
        </w:rPr>
        <w:t>[BII_</w:t>
      </w:r>
      <w:r w:rsidR="00184F8A" w:rsidRPr="00624CFB">
        <w:rPr>
          <w:rFonts w:eastAsia="Arial" w:cs="Arial"/>
          <w:sz w:val="18"/>
          <w:szCs w:val="20"/>
          <w:lang w:val="en-GB"/>
        </w:rPr>
        <w:t>MessageLevelResp</w:t>
      </w:r>
      <w:r w:rsidRPr="00624CFB">
        <w:rPr>
          <w:rFonts w:eastAsia="Arial" w:cs="Arial"/>
          <w:sz w:val="18"/>
          <w:szCs w:val="20"/>
          <w:lang w:val="en-GB"/>
        </w:rPr>
        <w:t>]</w:t>
      </w:r>
      <w:r w:rsidRPr="00624CFB">
        <w:rPr>
          <w:rFonts w:eastAsia="Arial" w:cs="Arial"/>
          <w:sz w:val="18"/>
          <w:szCs w:val="20"/>
          <w:lang w:val="en-GB"/>
        </w:rPr>
        <w:tab/>
      </w:r>
      <w:r w:rsidR="00184F8A" w:rsidRPr="00624CFB">
        <w:rPr>
          <w:rFonts w:eastAsia="Arial" w:cs="Arial"/>
          <w:sz w:val="18"/>
          <w:szCs w:val="20"/>
          <w:lang w:val="en-GB"/>
        </w:rPr>
        <w:t>ftp://ftp.cen.eu/public/CWAs/BII2/CWA16558/CWA16558-Annex-M-BII-Profile-36-MessageLevelResponse-V1_0_0.pdf</w:t>
      </w:r>
      <w:r w:rsidRPr="00624CFB">
        <w:rPr>
          <w:rFonts w:eastAsia="Arial" w:cs="Arial"/>
          <w:sz w:val="18"/>
          <w:szCs w:val="20"/>
          <w:lang w:val="en-GB"/>
        </w:rPr>
        <w:t xml:space="preserve"> </w:t>
      </w:r>
    </w:p>
    <w:p w:rsidR="00184F8A" w:rsidRPr="004A5342" w:rsidRDefault="006066AB" w:rsidP="004A5342">
      <w:pPr>
        <w:tabs>
          <w:tab w:val="left" w:pos="2220"/>
        </w:tabs>
        <w:spacing w:before="61"/>
        <w:ind w:left="113" w:right="-20"/>
        <w:rPr>
          <w:rFonts w:eastAsia="Arial" w:cs="Arial"/>
          <w:sz w:val="18"/>
          <w:szCs w:val="20"/>
          <w:lang w:val="en-GB"/>
        </w:rPr>
      </w:pPr>
      <w:r w:rsidRPr="004A5342">
        <w:rPr>
          <w:rFonts w:eastAsia="Arial" w:cs="Arial"/>
          <w:sz w:val="18"/>
          <w:szCs w:val="20"/>
          <w:lang w:val="en-GB"/>
        </w:rPr>
        <w:t>[COMMON BIS]</w:t>
      </w:r>
      <w:r w:rsidR="00B3693C">
        <w:rPr>
          <w:rFonts w:eastAsia="Arial" w:cs="Arial"/>
          <w:sz w:val="18"/>
          <w:szCs w:val="20"/>
          <w:lang w:val="en-GB"/>
        </w:rPr>
        <w:tab/>
      </w:r>
      <w:r w:rsidR="00B3693C" w:rsidRPr="00B3693C">
        <w:rPr>
          <w:rFonts w:eastAsia="Arial" w:cs="Arial"/>
          <w:sz w:val="18"/>
          <w:szCs w:val="20"/>
          <w:lang w:val="en-GB"/>
        </w:rPr>
        <w:t>https://peppol.eu/</w:t>
      </w:r>
    </w:p>
    <w:p w:rsidR="006066AB" w:rsidRPr="004A5342" w:rsidRDefault="006066AB" w:rsidP="004A5342">
      <w:pPr>
        <w:tabs>
          <w:tab w:val="left" w:pos="2220"/>
        </w:tabs>
        <w:spacing w:before="61"/>
        <w:ind w:left="113" w:right="-20"/>
        <w:rPr>
          <w:rFonts w:eastAsia="Arial" w:cs="Arial"/>
          <w:sz w:val="18"/>
          <w:szCs w:val="20"/>
          <w:lang w:val="en-GB"/>
        </w:rPr>
      </w:pPr>
      <w:r w:rsidRPr="004A5342">
        <w:rPr>
          <w:rFonts w:eastAsia="Arial" w:cs="Arial"/>
          <w:sz w:val="18"/>
          <w:szCs w:val="20"/>
          <w:lang w:val="en-GB"/>
        </w:rPr>
        <w:t>[BIS36A]</w:t>
      </w:r>
      <w:r w:rsidR="00B3693C">
        <w:rPr>
          <w:rFonts w:eastAsia="Arial" w:cs="Arial"/>
          <w:sz w:val="18"/>
          <w:szCs w:val="20"/>
          <w:lang w:val="en-GB"/>
        </w:rPr>
        <w:tab/>
      </w:r>
      <w:r w:rsidR="00B3693C" w:rsidRPr="00B3693C">
        <w:rPr>
          <w:rFonts w:eastAsia="Arial" w:cs="Arial"/>
          <w:sz w:val="18"/>
          <w:szCs w:val="20"/>
          <w:lang w:val="en-GB"/>
        </w:rPr>
        <w:t>https://peppol.eu/downloads/post-award/</w:t>
      </w:r>
    </w:p>
    <w:p w:rsidR="00BC3749" w:rsidRDefault="00154AC5" w:rsidP="004A5342">
      <w:pPr>
        <w:tabs>
          <w:tab w:val="left" w:pos="2220"/>
        </w:tabs>
        <w:spacing w:before="61"/>
        <w:ind w:left="113" w:right="-20"/>
        <w:rPr>
          <w:rFonts w:eastAsia="Arial" w:cs="Arial"/>
          <w:sz w:val="18"/>
          <w:szCs w:val="20"/>
          <w:lang w:val="en-GB"/>
        </w:rPr>
      </w:pPr>
      <w:r>
        <w:rPr>
          <w:rFonts w:eastAsia="Arial" w:cs="Arial"/>
          <w:sz w:val="18"/>
          <w:szCs w:val="20"/>
          <w:lang w:val="en-GB"/>
        </w:rPr>
        <w:t>[</w:t>
      </w:r>
      <w:r w:rsidR="00BC3749" w:rsidRPr="004A5342">
        <w:rPr>
          <w:rFonts w:eastAsia="Arial" w:cs="Arial"/>
          <w:sz w:val="18"/>
          <w:szCs w:val="20"/>
          <w:lang w:val="en-GB"/>
        </w:rPr>
        <w:t>UN/ECE 1001</w:t>
      </w:r>
      <w:r>
        <w:rPr>
          <w:rFonts w:eastAsia="Arial" w:cs="Arial"/>
          <w:sz w:val="18"/>
          <w:szCs w:val="20"/>
          <w:lang w:val="en-GB"/>
        </w:rPr>
        <w:t>]</w:t>
      </w:r>
      <w:r w:rsidR="00B3693C">
        <w:rPr>
          <w:rFonts w:eastAsia="Arial" w:cs="Arial"/>
          <w:sz w:val="18"/>
          <w:szCs w:val="20"/>
          <w:lang w:val="en-GB"/>
        </w:rPr>
        <w:tab/>
      </w:r>
      <w:r w:rsidR="00B3693C" w:rsidRPr="00B3693C">
        <w:rPr>
          <w:rFonts w:eastAsia="Arial" w:cs="Arial"/>
          <w:sz w:val="18"/>
          <w:szCs w:val="20"/>
          <w:lang w:val="en-GB"/>
        </w:rPr>
        <w:t>http://www.unece.org/trade/untdid/d16b/tred/tred1001.htm</w:t>
      </w:r>
      <w:r w:rsidR="00BC3749" w:rsidRPr="004A5342">
        <w:rPr>
          <w:rFonts w:eastAsia="Arial" w:cs="Arial"/>
          <w:sz w:val="18"/>
          <w:szCs w:val="20"/>
          <w:lang w:val="en-GB"/>
        </w:rPr>
        <w:cr/>
      </w:r>
      <w:r w:rsidR="005B7FA4" w:rsidRPr="004A5342">
        <w:rPr>
          <w:rFonts w:eastAsia="Arial" w:cs="Arial"/>
          <w:sz w:val="18"/>
          <w:szCs w:val="20"/>
          <w:lang w:val="en-GB"/>
        </w:rPr>
        <w:t>[</w:t>
      </w:r>
      <w:del w:id="7" w:author="Georg Birgisson" w:date="2018-04-19T13:06:00Z">
        <w:r w:rsidR="005B7FA4" w:rsidRPr="004A5342" w:rsidDel="009C621E">
          <w:rPr>
            <w:rFonts w:eastAsia="Arial" w:cs="Arial"/>
            <w:sz w:val="18"/>
            <w:szCs w:val="20"/>
            <w:lang w:val="en-GB"/>
          </w:rPr>
          <w:delText>PEPPOLBIS5a</w:delText>
        </w:r>
      </w:del>
      <w:ins w:id="8" w:author="Georg Birgisson" w:date="2018-04-19T13:06:00Z">
        <w:r w:rsidR="009C621E">
          <w:rPr>
            <w:rFonts w:eastAsia="Arial" w:cs="Arial"/>
            <w:sz w:val="18"/>
            <w:szCs w:val="20"/>
            <w:lang w:val="en-GB"/>
          </w:rPr>
          <w:t>PEPPOLBilling</w:t>
        </w:r>
      </w:ins>
      <w:r w:rsidR="005B7FA4" w:rsidRPr="004A5342">
        <w:rPr>
          <w:rFonts w:eastAsia="Arial" w:cs="Arial"/>
          <w:sz w:val="18"/>
          <w:szCs w:val="20"/>
          <w:lang w:val="en-GB"/>
        </w:rPr>
        <w:t>]</w:t>
      </w:r>
      <w:r w:rsidR="00B3693C">
        <w:rPr>
          <w:rFonts w:eastAsia="Arial" w:cs="Arial"/>
          <w:sz w:val="18"/>
          <w:szCs w:val="20"/>
          <w:lang w:val="en-GB"/>
        </w:rPr>
        <w:tab/>
      </w:r>
      <w:r w:rsidR="00B3693C" w:rsidRPr="00B3693C">
        <w:rPr>
          <w:rFonts w:eastAsia="Arial" w:cs="Arial"/>
          <w:sz w:val="18"/>
          <w:szCs w:val="20"/>
          <w:lang w:val="en-GB"/>
        </w:rPr>
        <w:t>https://peppol.eu/downloads/post-award/</w:t>
      </w:r>
    </w:p>
    <w:p w:rsidR="00B3693C" w:rsidRPr="00B3693C" w:rsidRDefault="00B3693C" w:rsidP="004A5342">
      <w:pPr>
        <w:tabs>
          <w:tab w:val="left" w:pos="2220"/>
        </w:tabs>
        <w:spacing w:before="61"/>
        <w:ind w:left="113" w:right="-20"/>
        <w:rPr>
          <w:rFonts w:eastAsia="Arial" w:cs="Arial"/>
          <w:sz w:val="18"/>
          <w:szCs w:val="20"/>
          <w:lang w:val="en-GB"/>
        </w:rPr>
      </w:pPr>
      <w:r w:rsidRPr="00B3693C">
        <w:rPr>
          <w:rFonts w:eastAsia="Arial" w:cs="Arial"/>
          <w:sz w:val="18"/>
          <w:szCs w:val="20"/>
          <w:lang w:val="en-GB"/>
        </w:rPr>
        <w:t>[PEPPOL_Transp]</w:t>
      </w:r>
      <w:r>
        <w:rPr>
          <w:rFonts w:eastAsia="Arial" w:cs="Arial"/>
          <w:sz w:val="18"/>
          <w:szCs w:val="20"/>
          <w:lang w:val="en-GB"/>
        </w:rPr>
        <w:tab/>
      </w:r>
      <w:r w:rsidRPr="00B3693C">
        <w:rPr>
          <w:rFonts w:eastAsia="Arial" w:cs="Arial"/>
          <w:sz w:val="18"/>
          <w:szCs w:val="20"/>
          <w:lang w:val="en-GB"/>
        </w:rPr>
        <w:t>https://peppol.eu/downloads/the-peppol-edelivery-network-specifications/</w:t>
      </w:r>
    </w:p>
    <w:p w:rsidR="009F2BC9" w:rsidRPr="00624CFB" w:rsidRDefault="009F2BC9" w:rsidP="00184F8A">
      <w:pPr>
        <w:tabs>
          <w:tab w:val="left" w:pos="2220"/>
        </w:tabs>
        <w:spacing w:before="34"/>
        <w:ind w:left="113" w:right="-20"/>
        <w:rPr>
          <w:rFonts w:eastAsia="Arial" w:cs="Arial"/>
          <w:sz w:val="18"/>
          <w:szCs w:val="20"/>
          <w:lang w:val="en-GB"/>
        </w:rPr>
      </w:pPr>
      <w:r w:rsidRPr="00624CFB">
        <w:rPr>
          <w:rFonts w:eastAsia="Arial" w:cs="Arial"/>
          <w:sz w:val="18"/>
          <w:szCs w:val="20"/>
          <w:lang w:val="en-GB"/>
        </w:rPr>
        <w:t>[UBL]</w:t>
      </w:r>
      <w:r w:rsidRPr="00624CFB">
        <w:rPr>
          <w:rFonts w:eastAsia="Arial" w:cs="Arial"/>
          <w:sz w:val="18"/>
          <w:szCs w:val="20"/>
          <w:lang w:val="en-GB"/>
        </w:rPr>
        <w:tab/>
      </w:r>
      <w:r w:rsidRPr="00B3693C">
        <w:rPr>
          <w:rFonts w:eastAsia="Arial" w:cs="Arial"/>
          <w:sz w:val="18"/>
          <w:szCs w:val="20"/>
          <w:lang w:val="en-GB"/>
        </w:rPr>
        <w:t>http://docs.oasis-open.org/ubl/</w:t>
      </w:r>
      <w:r w:rsidR="000D40E0" w:rsidRPr="00B3693C">
        <w:rPr>
          <w:rFonts w:eastAsia="Arial" w:cs="Arial"/>
          <w:sz w:val="18"/>
          <w:szCs w:val="20"/>
          <w:lang w:val="en-GB"/>
        </w:rPr>
        <w:t>cos1</w:t>
      </w:r>
      <w:r w:rsidRPr="00B3693C">
        <w:rPr>
          <w:rFonts w:eastAsia="Arial" w:cs="Arial"/>
          <w:sz w:val="18"/>
          <w:szCs w:val="20"/>
          <w:lang w:val="en-GB"/>
        </w:rPr>
        <w:t>-UBL-2.1/UBL-2.1.html</w:t>
      </w:r>
    </w:p>
    <w:p w:rsidR="009F2BC9" w:rsidRPr="00624CFB" w:rsidRDefault="009F2BC9" w:rsidP="00184F8A">
      <w:pPr>
        <w:tabs>
          <w:tab w:val="left" w:pos="2220"/>
        </w:tabs>
        <w:ind w:left="2211" w:right="-23" w:hanging="2098"/>
        <w:rPr>
          <w:rFonts w:eastAsia="Arial" w:cs="Arial"/>
          <w:sz w:val="18"/>
          <w:szCs w:val="20"/>
          <w:lang w:val="en-GB"/>
        </w:rPr>
      </w:pPr>
      <w:r w:rsidRPr="00624CFB">
        <w:rPr>
          <w:rFonts w:eastAsia="Arial" w:cs="Arial"/>
          <w:sz w:val="18"/>
          <w:szCs w:val="20"/>
          <w:lang w:val="en-GB"/>
        </w:rPr>
        <w:t>[UBL_</w:t>
      </w:r>
      <w:r w:rsidR="00184F8A" w:rsidRPr="00624CFB">
        <w:rPr>
          <w:rFonts w:eastAsia="Arial" w:cs="Arial"/>
          <w:sz w:val="18"/>
          <w:szCs w:val="20"/>
          <w:lang w:val="en-GB"/>
        </w:rPr>
        <w:t>ApplicationResp</w:t>
      </w:r>
      <w:r w:rsidRPr="00624CFB">
        <w:rPr>
          <w:rFonts w:eastAsia="Arial" w:cs="Arial"/>
          <w:sz w:val="18"/>
          <w:szCs w:val="20"/>
          <w:lang w:val="en-GB"/>
        </w:rPr>
        <w:t>]</w:t>
      </w:r>
      <w:r w:rsidRPr="00624CFB">
        <w:rPr>
          <w:rFonts w:eastAsia="Arial" w:cs="Arial"/>
          <w:sz w:val="18"/>
          <w:szCs w:val="20"/>
          <w:lang w:val="en-GB"/>
        </w:rPr>
        <w:tab/>
      </w:r>
      <w:r w:rsidRPr="00B3693C">
        <w:rPr>
          <w:rFonts w:eastAsia="Arial" w:cs="Arial"/>
          <w:sz w:val="18"/>
          <w:szCs w:val="20"/>
          <w:lang w:val="en-GB"/>
        </w:rPr>
        <w:t>http://docs.oasis-open.org/ubl/</w:t>
      </w:r>
      <w:r w:rsidR="000D40E0" w:rsidRPr="00B3693C">
        <w:rPr>
          <w:rFonts w:eastAsia="Arial" w:cs="Arial"/>
          <w:sz w:val="18"/>
          <w:szCs w:val="20"/>
          <w:lang w:val="en-GB"/>
        </w:rPr>
        <w:t>cos1</w:t>
      </w:r>
      <w:r w:rsidRPr="00B3693C">
        <w:rPr>
          <w:rFonts w:eastAsia="Arial" w:cs="Arial"/>
          <w:sz w:val="18"/>
          <w:szCs w:val="20"/>
          <w:lang w:val="en-GB"/>
        </w:rPr>
        <w:t>-UBL-2.1/xsd/maindoc/UBL-</w:t>
      </w:r>
      <w:r w:rsidR="00184F8A" w:rsidRPr="00B3693C">
        <w:rPr>
          <w:rFonts w:eastAsia="Arial" w:cs="Arial"/>
          <w:sz w:val="18"/>
          <w:szCs w:val="20"/>
          <w:lang w:val="en-GB"/>
        </w:rPr>
        <w:t>ApplicationResponse</w:t>
      </w:r>
      <w:r w:rsidRPr="00B3693C">
        <w:rPr>
          <w:rFonts w:eastAsia="Arial" w:cs="Arial"/>
          <w:sz w:val="18"/>
          <w:szCs w:val="20"/>
          <w:lang w:val="en-GB"/>
        </w:rPr>
        <w:t>-2.1.xsd</w:t>
      </w:r>
    </w:p>
    <w:p w:rsidR="009F2BC9" w:rsidRPr="00624CFB" w:rsidRDefault="009F2BC9" w:rsidP="009F2BC9">
      <w:pPr>
        <w:tabs>
          <w:tab w:val="left" w:pos="2220"/>
        </w:tabs>
        <w:ind w:left="113" w:right="-20"/>
        <w:rPr>
          <w:rFonts w:eastAsia="Arial" w:cs="Arial"/>
          <w:sz w:val="18"/>
          <w:szCs w:val="20"/>
          <w:lang w:val="en-GB"/>
        </w:rPr>
      </w:pPr>
      <w:r w:rsidRPr="00624CFB">
        <w:rPr>
          <w:rFonts w:eastAsia="Arial" w:cs="Arial"/>
          <w:sz w:val="18"/>
          <w:szCs w:val="20"/>
          <w:lang w:val="en-GB"/>
        </w:rPr>
        <w:t>[Schematron]</w:t>
      </w:r>
      <w:r w:rsidRPr="00624CFB">
        <w:rPr>
          <w:rFonts w:eastAsia="Arial" w:cs="Arial"/>
          <w:sz w:val="18"/>
          <w:szCs w:val="20"/>
          <w:lang w:val="en-GB"/>
        </w:rPr>
        <w:tab/>
      </w:r>
      <w:r w:rsidRPr="00B3693C">
        <w:rPr>
          <w:rFonts w:eastAsia="Arial" w:cs="Arial"/>
          <w:sz w:val="18"/>
          <w:szCs w:val="20"/>
          <w:lang w:val="en-GB"/>
        </w:rPr>
        <w:t>http://www.schematron.com</w:t>
      </w:r>
    </w:p>
    <w:p w:rsidR="009F2BC9" w:rsidRPr="00624CFB" w:rsidRDefault="009F2BC9" w:rsidP="009F2BC9">
      <w:pPr>
        <w:tabs>
          <w:tab w:val="left" w:pos="2220"/>
        </w:tabs>
        <w:spacing w:line="225" w:lineRule="exact"/>
        <w:ind w:left="113" w:right="-20"/>
        <w:rPr>
          <w:rFonts w:eastAsia="Arial" w:cs="Arial"/>
          <w:sz w:val="18"/>
          <w:szCs w:val="20"/>
          <w:lang w:val="en-GB"/>
        </w:rPr>
      </w:pPr>
      <w:r w:rsidRPr="00624CFB">
        <w:rPr>
          <w:rFonts w:eastAsia="Arial" w:cs="Arial"/>
          <w:sz w:val="18"/>
          <w:szCs w:val="20"/>
          <w:lang w:val="en-GB"/>
        </w:rPr>
        <w:t>[XSLT]</w:t>
      </w:r>
      <w:r w:rsidRPr="00624CFB">
        <w:rPr>
          <w:rFonts w:eastAsia="Arial" w:cs="Arial"/>
          <w:sz w:val="18"/>
          <w:szCs w:val="20"/>
          <w:lang w:val="en-GB"/>
        </w:rPr>
        <w:tab/>
      </w:r>
      <w:r w:rsidR="00D17F98" w:rsidRPr="00B3693C">
        <w:rPr>
          <w:rFonts w:eastAsia="Arial" w:cs="Arial"/>
          <w:sz w:val="18"/>
          <w:szCs w:val="20"/>
          <w:lang w:val="en-GB"/>
        </w:rPr>
        <w:t>http://www.w3.org/TR/xslt20/</w:t>
      </w:r>
    </w:p>
    <w:p w:rsidR="00D17F98" w:rsidRPr="00624CFB" w:rsidRDefault="00D17F98" w:rsidP="009F2BC9">
      <w:pPr>
        <w:tabs>
          <w:tab w:val="left" w:pos="2220"/>
        </w:tabs>
        <w:spacing w:line="225" w:lineRule="exact"/>
        <w:ind w:left="113" w:right="-20"/>
        <w:rPr>
          <w:rFonts w:eastAsia="Arial" w:cs="Arial"/>
          <w:sz w:val="18"/>
          <w:szCs w:val="20"/>
          <w:lang w:val="en-GB"/>
        </w:rPr>
      </w:pPr>
      <w:r w:rsidRPr="00624CFB">
        <w:rPr>
          <w:rFonts w:eastAsia="Arial" w:cs="Arial"/>
          <w:sz w:val="18"/>
          <w:szCs w:val="20"/>
          <w:lang w:val="en-GB"/>
        </w:rPr>
        <w:t>[EIF]</w:t>
      </w:r>
      <w:r w:rsidRPr="00624CFB">
        <w:rPr>
          <w:rFonts w:eastAsia="Arial" w:cs="Arial"/>
          <w:sz w:val="18"/>
          <w:szCs w:val="20"/>
          <w:lang w:val="en-GB"/>
        </w:rPr>
        <w:tab/>
        <w:t>European Interoperability Framework 2.0, found at:</w:t>
      </w:r>
    </w:p>
    <w:p w:rsidR="009F2BC9" w:rsidRPr="00624CFB" w:rsidRDefault="00D17F98" w:rsidP="00D17F98">
      <w:pPr>
        <w:ind w:left="2268"/>
        <w:rPr>
          <w:rFonts w:eastAsia="Arial" w:cs="Arial"/>
          <w:sz w:val="18"/>
          <w:szCs w:val="20"/>
          <w:lang w:val="en-GB"/>
        </w:rPr>
      </w:pPr>
      <w:r w:rsidRPr="00624CFB">
        <w:rPr>
          <w:rFonts w:eastAsia="Arial" w:cs="Arial"/>
          <w:sz w:val="18"/>
          <w:szCs w:val="20"/>
          <w:lang w:val="en-GB"/>
        </w:rPr>
        <w:t>h</w:t>
      </w:r>
      <w:r w:rsidR="009F2BC9" w:rsidRPr="00624CFB">
        <w:rPr>
          <w:rFonts w:eastAsia="Arial" w:cs="Arial"/>
          <w:sz w:val="18"/>
          <w:szCs w:val="20"/>
          <w:lang w:val="en-GB"/>
        </w:rPr>
        <w:t>ttp://ec.europa.eu/isa/library/index_en.</w:t>
      </w:r>
      <w:r w:rsidR="009F2BC9" w:rsidRPr="00624CFB">
        <w:rPr>
          <w:rFonts w:eastAsia="Arial" w:cs="Arial"/>
          <w:spacing w:val="2"/>
          <w:sz w:val="18"/>
          <w:szCs w:val="20"/>
          <w:lang w:val="en-GB"/>
        </w:rPr>
        <w:t>h</w:t>
      </w:r>
      <w:r w:rsidR="009F2BC9" w:rsidRPr="00624CFB">
        <w:rPr>
          <w:rFonts w:eastAsia="Arial" w:cs="Arial"/>
          <w:sz w:val="18"/>
          <w:szCs w:val="20"/>
          <w:lang w:val="en-GB"/>
        </w:rPr>
        <w:t xml:space="preserve">tm </w:t>
      </w:r>
    </w:p>
    <w:p w:rsidR="009F2BC9" w:rsidRPr="00624CFB" w:rsidRDefault="009F2BC9" w:rsidP="009F2BC9">
      <w:pPr>
        <w:pStyle w:val="NoSpacing"/>
        <w:ind w:left="2160"/>
        <w:rPr>
          <w:rFonts w:eastAsia="Arial" w:cs="Arial"/>
          <w:sz w:val="18"/>
          <w:szCs w:val="20"/>
          <w:lang w:val="en-GB"/>
        </w:rPr>
      </w:pPr>
      <w:r w:rsidRPr="00624CFB">
        <w:rPr>
          <w:rFonts w:eastAsia="Arial" w:cs="Arial"/>
          <w:sz w:val="18"/>
          <w:szCs w:val="20"/>
          <w:lang w:val="en-GB"/>
        </w:rPr>
        <w:t xml:space="preserve"> </w:t>
      </w:r>
      <w:r w:rsidR="00D17F98" w:rsidRPr="00624CFB">
        <w:rPr>
          <w:rFonts w:eastAsia="Arial" w:cs="Arial"/>
          <w:sz w:val="18"/>
          <w:szCs w:val="20"/>
          <w:lang w:val="en-GB"/>
        </w:rPr>
        <w:t xml:space="preserve"> </w:t>
      </w:r>
      <w:r w:rsidRPr="00624CFB">
        <w:rPr>
          <w:rFonts w:eastAsia="Arial" w:cs="Arial"/>
          <w:sz w:val="18"/>
          <w:szCs w:val="20"/>
          <w:lang w:val="en-GB"/>
        </w:rPr>
        <w:t>ht</w:t>
      </w:r>
      <w:r w:rsidRPr="00624CFB">
        <w:rPr>
          <w:rFonts w:eastAsia="Arial" w:cs="Arial"/>
          <w:spacing w:val="-1"/>
          <w:sz w:val="18"/>
          <w:szCs w:val="20"/>
          <w:lang w:val="en-GB"/>
        </w:rPr>
        <w:t>t</w:t>
      </w:r>
      <w:r w:rsidRPr="00624CFB">
        <w:rPr>
          <w:rFonts w:eastAsia="Arial" w:cs="Arial"/>
          <w:sz w:val="18"/>
          <w:szCs w:val="20"/>
          <w:lang w:val="en-GB"/>
        </w:rPr>
        <w:t>p:</w:t>
      </w:r>
      <w:r w:rsidRPr="00624CFB">
        <w:rPr>
          <w:rFonts w:eastAsia="Arial" w:cs="Arial"/>
          <w:spacing w:val="-1"/>
          <w:sz w:val="18"/>
          <w:szCs w:val="20"/>
          <w:lang w:val="en-GB"/>
        </w:rPr>
        <w:t>/</w:t>
      </w:r>
      <w:r w:rsidRPr="00624CFB">
        <w:rPr>
          <w:rFonts w:eastAsia="Arial" w:cs="Arial"/>
          <w:spacing w:val="2"/>
          <w:sz w:val="18"/>
          <w:szCs w:val="20"/>
          <w:lang w:val="en-GB"/>
        </w:rPr>
        <w:t>/</w:t>
      </w:r>
      <w:r w:rsidRPr="00624CFB">
        <w:rPr>
          <w:rFonts w:eastAsia="Arial" w:cs="Arial"/>
          <w:sz w:val="18"/>
          <w:szCs w:val="20"/>
          <w:lang w:val="en-GB"/>
        </w:rPr>
        <w:t>e</w:t>
      </w:r>
      <w:r w:rsidRPr="00624CFB">
        <w:rPr>
          <w:rFonts w:eastAsia="Arial" w:cs="Arial"/>
          <w:spacing w:val="1"/>
          <w:sz w:val="18"/>
          <w:szCs w:val="20"/>
          <w:lang w:val="en-GB"/>
        </w:rPr>
        <w:t>c</w:t>
      </w:r>
      <w:r w:rsidRPr="00624CFB">
        <w:rPr>
          <w:rFonts w:eastAsia="Arial" w:cs="Arial"/>
          <w:sz w:val="18"/>
          <w:szCs w:val="20"/>
          <w:lang w:val="en-GB"/>
        </w:rPr>
        <w:t>.e</w:t>
      </w:r>
      <w:r w:rsidRPr="00624CFB">
        <w:rPr>
          <w:rFonts w:eastAsia="Arial" w:cs="Arial"/>
          <w:spacing w:val="-1"/>
          <w:sz w:val="18"/>
          <w:szCs w:val="20"/>
          <w:lang w:val="en-GB"/>
        </w:rPr>
        <w:t>u</w:t>
      </w:r>
      <w:r w:rsidRPr="00624CFB">
        <w:rPr>
          <w:rFonts w:eastAsia="Arial" w:cs="Arial"/>
          <w:spacing w:val="1"/>
          <w:sz w:val="18"/>
          <w:szCs w:val="20"/>
          <w:lang w:val="en-GB"/>
        </w:rPr>
        <w:t>r</w:t>
      </w:r>
      <w:r w:rsidRPr="00624CFB">
        <w:rPr>
          <w:rFonts w:eastAsia="Arial" w:cs="Arial"/>
          <w:spacing w:val="2"/>
          <w:sz w:val="18"/>
          <w:szCs w:val="20"/>
          <w:lang w:val="en-GB"/>
        </w:rPr>
        <w:t>o</w:t>
      </w:r>
      <w:r w:rsidRPr="00624CFB">
        <w:rPr>
          <w:rFonts w:eastAsia="Arial" w:cs="Arial"/>
          <w:sz w:val="18"/>
          <w:szCs w:val="20"/>
          <w:lang w:val="en-GB"/>
        </w:rPr>
        <w:t>p</w:t>
      </w:r>
      <w:r w:rsidRPr="00624CFB">
        <w:rPr>
          <w:rFonts w:eastAsia="Arial" w:cs="Arial"/>
          <w:spacing w:val="-1"/>
          <w:sz w:val="18"/>
          <w:szCs w:val="20"/>
          <w:lang w:val="en-GB"/>
        </w:rPr>
        <w:t>a</w:t>
      </w:r>
      <w:r w:rsidRPr="00624CFB">
        <w:rPr>
          <w:rFonts w:eastAsia="Arial" w:cs="Arial"/>
          <w:spacing w:val="2"/>
          <w:sz w:val="18"/>
          <w:szCs w:val="20"/>
          <w:lang w:val="en-GB"/>
        </w:rPr>
        <w:t>.</w:t>
      </w:r>
      <w:r w:rsidRPr="00624CFB">
        <w:rPr>
          <w:rFonts w:eastAsia="Arial" w:cs="Arial"/>
          <w:sz w:val="18"/>
          <w:szCs w:val="20"/>
          <w:lang w:val="en-GB"/>
        </w:rPr>
        <w:t>e</w:t>
      </w:r>
      <w:r w:rsidRPr="00624CFB">
        <w:rPr>
          <w:rFonts w:eastAsia="Arial" w:cs="Arial"/>
          <w:spacing w:val="-1"/>
          <w:sz w:val="18"/>
          <w:szCs w:val="20"/>
          <w:lang w:val="en-GB"/>
        </w:rPr>
        <w:t>u</w:t>
      </w:r>
      <w:r w:rsidRPr="00624CFB">
        <w:rPr>
          <w:rFonts w:eastAsia="Arial" w:cs="Arial"/>
          <w:spacing w:val="2"/>
          <w:sz w:val="18"/>
          <w:szCs w:val="20"/>
          <w:lang w:val="en-GB"/>
        </w:rPr>
        <w:t>/</w:t>
      </w:r>
      <w:r w:rsidRPr="00624CFB">
        <w:rPr>
          <w:rFonts w:eastAsia="Arial" w:cs="Arial"/>
          <w:spacing w:val="-1"/>
          <w:sz w:val="18"/>
          <w:szCs w:val="20"/>
          <w:lang w:val="en-GB"/>
        </w:rPr>
        <w:t>i</w:t>
      </w:r>
      <w:r w:rsidRPr="00624CFB">
        <w:rPr>
          <w:rFonts w:eastAsia="Arial" w:cs="Arial"/>
          <w:spacing w:val="1"/>
          <w:sz w:val="18"/>
          <w:szCs w:val="20"/>
          <w:lang w:val="en-GB"/>
        </w:rPr>
        <w:t>s</w:t>
      </w:r>
      <w:r w:rsidRPr="00624CFB">
        <w:rPr>
          <w:rFonts w:eastAsia="Arial" w:cs="Arial"/>
          <w:sz w:val="18"/>
          <w:szCs w:val="20"/>
          <w:lang w:val="en-GB"/>
        </w:rPr>
        <w:t>a/</w:t>
      </w:r>
      <w:r w:rsidRPr="00624CFB">
        <w:rPr>
          <w:rFonts w:eastAsia="Arial" w:cs="Arial"/>
          <w:spacing w:val="1"/>
          <w:sz w:val="18"/>
          <w:szCs w:val="20"/>
          <w:lang w:val="en-GB"/>
        </w:rPr>
        <w:t>d</w:t>
      </w:r>
      <w:r w:rsidRPr="00624CFB">
        <w:rPr>
          <w:rFonts w:eastAsia="Arial" w:cs="Arial"/>
          <w:sz w:val="18"/>
          <w:szCs w:val="20"/>
          <w:lang w:val="en-GB"/>
        </w:rPr>
        <w:t>o</w:t>
      </w:r>
      <w:r w:rsidRPr="00624CFB">
        <w:rPr>
          <w:rFonts w:eastAsia="Arial" w:cs="Arial"/>
          <w:spacing w:val="1"/>
          <w:sz w:val="18"/>
          <w:szCs w:val="20"/>
          <w:lang w:val="en-GB"/>
        </w:rPr>
        <w:t>c</w:t>
      </w:r>
      <w:r w:rsidRPr="00624CFB">
        <w:rPr>
          <w:rFonts w:eastAsia="Arial" w:cs="Arial"/>
          <w:sz w:val="18"/>
          <w:szCs w:val="20"/>
          <w:lang w:val="en-GB"/>
        </w:rPr>
        <w:t>u</w:t>
      </w:r>
      <w:r w:rsidRPr="00624CFB">
        <w:rPr>
          <w:rFonts w:eastAsia="Arial" w:cs="Arial"/>
          <w:spacing w:val="4"/>
          <w:sz w:val="18"/>
          <w:szCs w:val="20"/>
          <w:lang w:val="en-GB"/>
        </w:rPr>
        <w:t>m</w:t>
      </w:r>
      <w:r w:rsidRPr="00624CFB">
        <w:rPr>
          <w:rFonts w:eastAsia="Arial" w:cs="Arial"/>
          <w:sz w:val="18"/>
          <w:szCs w:val="20"/>
          <w:lang w:val="en-GB"/>
        </w:rPr>
        <w:t>e</w:t>
      </w:r>
      <w:r w:rsidRPr="00624CFB">
        <w:rPr>
          <w:rFonts w:eastAsia="Arial" w:cs="Arial"/>
          <w:spacing w:val="-1"/>
          <w:sz w:val="18"/>
          <w:szCs w:val="20"/>
          <w:lang w:val="en-GB"/>
        </w:rPr>
        <w:t>n</w:t>
      </w:r>
      <w:r w:rsidRPr="00624CFB">
        <w:rPr>
          <w:rFonts w:eastAsia="Arial" w:cs="Arial"/>
          <w:sz w:val="18"/>
          <w:szCs w:val="20"/>
          <w:lang w:val="en-GB"/>
        </w:rPr>
        <w:t>t</w:t>
      </w:r>
      <w:r w:rsidRPr="00624CFB">
        <w:rPr>
          <w:rFonts w:eastAsia="Arial" w:cs="Arial"/>
          <w:spacing w:val="1"/>
          <w:sz w:val="18"/>
          <w:szCs w:val="20"/>
          <w:lang w:val="en-GB"/>
        </w:rPr>
        <w:t>s</w:t>
      </w:r>
      <w:r w:rsidRPr="00624CFB">
        <w:rPr>
          <w:rFonts w:eastAsia="Arial" w:cs="Arial"/>
          <w:sz w:val="18"/>
          <w:szCs w:val="20"/>
          <w:lang w:val="en-GB"/>
        </w:rPr>
        <w:t>/</w:t>
      </w:r>
      <w:r w:rsidRPr="00624CFB">
        <w:rPr>
          <w:rFonts w:eastAsia="Arial" w:cs="Arial"/>
          <w:spacing w:val="-1"/>
          <w:sz w:val="18"/>
          <w:szCs w:val="20"/>
          <w:lang w:val="en-GB"/>
        </w:rPr>
        <w:t>i</w:t>
      </w:r>
      <w:r w:rsidRPr="00624CFB">
        <w:rPr>
          <w:rFonts w:eastAsia="Arial" w:cs="Arial"/>
          <w:spacing w:val="1"/>
          <w:sz w:val="18"/>
          <w:szCs w:val="20"/>
          <w:lang w:val="en-GB"/>
        </w:rPr>
        <w:t>s</w:t>
      </w:r>
      <w:r w:rsidRPr="00624CFB">
        <w:rPr>
          <w:rFonts w:eastAsia="Arial" w:cs="Arial"/>
          <w:sz w:val="18"/>
          <w:szCs w:val="20"/>
          <w:lang w:val="en-GB"/>
        </w:rPr>
        <w:t>a</w:t>
      </w:r>
      <w:r w:rsidRPr="00624CFB">
        <w:rPr>
          <w:rFonts w:eastAsia="Arial" w:cs="Arial"/>
          <w:spacing w:val="-1"/>
          <w:sz w:val="18"/>
          <w:szCs w:val="20"/>
          <w:lang w:val="en-GB"/>
        </w:rPr>
        <w:t>_</w:t>
      </w:r>
      <w:r w:rsidRPr="00624CFB">
        <w:rPr>
          <w:rFonts w:eastAsia="Arial" w:cs="Arial"/>
          <w:sz w:val="18"/>
          <w:szCs w:val="20"/>
          <w:lang w:val="en-GB"/>
        </w:rPr>
        <w:t>a</w:t>
      </w:r>
      <w:r w:rsidRPr="00624CFB">
        <w:rPr>
          <w:rFonts w:eastAsia="Arial" w:cs="Arial"/>
          <w:spacing w:val="-1"/>
          <w:sz w:val="18"/>
          <w:szCs w:val="20"/>
          <w:lang w:val="en-GB"/>
        </w:rPr>
        <w:t>n</w:t>
      </w:r>
      <w:r w:rsidRPr="00624CFB">
        <w:rPr>
          <w:rFonts w:eastAsia="Arial" w:cs="Arial"/>
          <w:spacing w:val="2"/>
          <w:sz w:val="18"/>
          <w:szCs w:val="20"/>
          <w:lang w:val="en-GB"/>
        </w:rPr>
        <w:t>n</w:t>
      </w:r>
      <w:r w:rsidRPr="00624CFB">
        <w:rPr>
          <w:rFonts w:eastAsia="Arial" w:cs="Arial"/>
          <w:sz w:val="18"/>
          <w:szCs w:val="20"/>
          <w:lang w:val="en-GB"/>
        </w:rPr>
        <w:t>e</w:t>
      </w:r>
      <w:r w:rsidRPr="00624CFB">
        <w:rPr>
          <w:rFonts w:eastAsia="Arial" w:cs="Arial"/>
          <w:spacing w:val="1"/>
          <w:sz w:val="18"/>
          <w:szCs w:val="20"/>
          <w:lang w:val="en-GB"/>
        </w:rPr>
        <w:t>x</w:t>
      </w:r>
      <w:r w:rsidRPr="00624CFB">
        <w:rPr>
          <w:rFonts w:eastAsia="Arial" w:cs="Arial"/>
          <w:sz w:val="18"/>
          <w:szCs w:val="20"/>
          <w:lang w:val="en-GB"/>
        </w:rPr>
        <w:t>_</w:t>
      </w:r>
      <w:r w:rsidRPr="00624CFB">
        <w:rPr>
          <w:rFonts w:eastAsia="Arial" w:cs="Arial"/>
          <w:spacing w:val="1"/>
          <w:sz w:val="18"/>
          <w:szCs w:val="20"/>
          <w:lang w:val="en-GB"/>
        </w:rPr>
        <w:t>i</w:t>
      </w:r>
      <w:r w:rsidRPr="00624CFB">
        <w:rPr>
          <w:rFonts w:eastAsia="Arial" w:cs="Arial"/>
          <w:spacing w:val="-1"/>
          <w:sz w:val="18"/>
          <w:szCs w:val="20"/>
          <w:lang w:val="en-GB"/>
        </w:rPr>
        <w:t>i</w:t>
      </w:r>
      <w:r w:rsidRPr="00624CFB">
        <w:rPr>
          <w:rFonts w:eastAsia="Arial" w:cs="Arial"/>
          <w:sz w:val="18"/>
          <w:szCs w:val="20"/>
          <w:lang w:val="en-GB"/>
        </w:rPr>
        <w:t>_</w:t>
      </w:r>
      <w:r w:rsidRPr="00624CFB">
        <w:rPr>
          <w:rFonts w:eastAsia="Arial" w:cs="Arial"/>
          <w:spacing w:val="1"/>
          <w:sz w:val="18"/>
          <w:szCs w:val="20"/>
          <w:lang w:val="en-GB"/>
        </w:rPr>
        <w:t>e</w:t>
      </w:r>
      <w:r w:rsidRPr="00624CFB">
        <w:rPr>
          <w:rFonts w:eastAsia="Arial" w:cs="Arial"/>
          <w:spacing w:val="-1"/>
          <w:sz w:val="18"/>
          <w:szCs w:val="20"/>
          <w:lang w:val="en-GB"/>
        </w:rPr>
        <w:t>i</w:t>
      </w:r>
      <w:r w:rsidRPr="00624CFB">
        <w:rPr>
          <w:rFonts w:eastAsia="Arial" w:cs="Arial"/>
          <w:spacing w:val="2"/>
          <w:sz w:val="18"/>
          <w:szCs w:val="20"/>
          <w:lang w:val="en-GB"/>
        </w:rPr>
        <w:t>f</w:t>
      </w:r>
      <w:r w:rsidRPr="00624CFB">
        <w:rPr>
          <w:rFonts w:eastAsia="Arial" w:cs="Arial"/>
          <w:sz w:val="18"/>
          <w:szCs w:val="20"/>
          <w:lang w:val="en-GB"/>
        </w:rPr>
        <w:t>_</w:t>
      </w:r>
      <w:r w:rsidRPr="00624CFB">
        <w:rPr>
          <w:rFonts w:eastAsia="Arial" w:cs="Arial"/>
          <w:spacing w:val="1"/>
          <w:sz w:val="18"/>
          <w:szCs w:val="20"/>
          <w:lang w:val="en-GB"/>
        </w:rPr>
        <w:t>e</w:t>
      </w:r>
      <w:r w:rsidRPr="00624CFB">
        <w:rPr>
          <w:rFonts w:eastAsia="Arial" w:cs="Arial"/>
          <w:sz w:val="18"/>
          <w:szCs w:val="20"/>
          <w:lang w:val="en-GB"/>
        </w:rPr>
        <w:t>n.</w:t>
      </w:r>
      <w:r w:rsidRPr="00624CFB">
        <w:rPr>
          <w:rFonts w:eastAsia="Arial" w:cs="Arial"/>
          <w:spacing w:val="-1"/>
          <w:sz w:val="18"/>
          <w:szCs w:val="20"/>
          <w:lang w:val="en-GB"/>
        </w:rPr>
        <w:t>p</w:t>
      </w:r>
      <w:r w:rsidRPr="00624CFB">
        <w:rPr>
          <w:rFonts w:eastAsia="Arial" w:cs="Arial"/>
          <w:sz w:val="18"/>
          <w:szCs w:val="20"/>
          <w:lang w:val="en-GB"/>
        </w:rPr>
        <w:t>df</w:t>
      </w:r>
    </w:p>
    <w:p w:rsidR="009F2BC9" w:rsidRPr="00624CFB" w:rsidRDefault="009F2BC9" w:rsidP="009F2BC9">
      <w:pPr>
        <w:pStyle w:val="NoSpacing"/>
        <w:rPr>
          <w:rFonts w:cs="Arial"/>
          <w:sz w:val="18"/>
          <w:szCs w:val="20"/>
          <w:lang w:val="en-GB"/>
        </w:rPr>
      </w:pPr>
    </w:p>
    <w:p w:rsidR="009F2BC9" w:rsidRPr="00624CFB" w:rsidRDefault="009F2BC9" w:rsidP="001618BD">
      <w:pPr>
        <w:pStyle w:val="Heading1"/>
        <w:rPr>
          <w:lang w:val="en-GB"/>
        </w:rPr>
      </w:pPr>
      <w:bookmarkStart w:id="9" w:name="_Toc355012322"/>
      <w:bookmarkStart w:id="10" w:name="_Toc511919250"/>
      <w:r w:rsidRPr="00624CFB">
        <w:rPr>
          <w:lang w:val="en-GB"/>
        </w:rPr>
        <w:t>Document history</w:t>
      </w:r>
      <w:bookmarkEnd w:id="9"/>
      <w:bookmarkEnd w:id="10"/>
    </w:p>
    <w:p w:rsidR="009F2BC9" w:rsidRPr="00624CFB" w:rsidRDefault="009F2BC9" w:rsidP="00AD0C88">
      <w:pPr>
        <w:pStyle w:val="Heading2"/>
      </w:pPr>
      <w:bookmarkStart w:id="11" w:name="_Toc355012323"/>
      <w:bookmarkStart w:id="12" w:name="_Toc511919251"/>
      <w:r w:rsidRPr="00624CFB">
        <w:t>Revision history</w:t>
      </w:r>
      <w:bookmarkEnd w:id="11"/>
      <w:bookmarkEnd w:id="12"/>
    </w:p>
    <w:p w:rsidR="009F2BC9" w:rsidRPr="00624CFB" w:rsidRDefault="009F2BC9" w:rsidP="009F2BC9">
      <w:pPr>
        <w:spacing w:line="200" w:lineRule="exact"/>
        <w:rPr>
          <w:rFonts w:cs="Arial"/>
          <w:sz w:val="18"/>
          <w:szCs w:val="20"/>
          <w:lang w:val="en-GB"/>
        </w:rPr>
      </w:pPr>
    </w:p>
    <w:p w:rsidR="009F2BC9" w:rsidRPr="00624CFB" w:rsidRDefault="009F2BC9" w:rsidP="009F2BC9">
      <w:pPr>
        <w:spacing w:line="200" w:lineRule="exact"/>
        <w:rPr>
          <w:rFonts w:cs="Arial"/>
          <w:sz w:val="18"/>
          <w:szCs w:val="20"/>
          <w:lang w:val="en-GB"/>
        </w:rPr>
      </w:pPr>
    </w:p>
    <w:tbl>
      <w:tblPr>
        <w:tblW w:w="9179" w:type="dxa"/>
        <w:tblInd w:w="102" w:type="dxa"/>
        <w:tblLayout w:type="fixed"/>
        <w:tblCellMar>
          <w:left w:w="0" w:type="dxa"/>
          <w:right w:w="0" w:type="dxa"/>
        </w:tblCellMar>
        <w:tblLook w:val="01E0" w:firstRow="1" w:lastRow="1" w:firstColumn="1" w:lastColumn="1" w:noHBand="0" w:noVBand="0"/>
      </w:tblPr>
      <w:tblGrid>
        <w:gridCol w:w="852"/>
        <w:gridCol w:w="1462"/>
        <w:gridCol w:w="1559"/>
        <w:gridCol w:w="1843"/>
        <w:gridCol w:w="3463"/>
      </w:tblGrid>
      <w:tr w:rsidR="009F2BC9" w:rsidRPr="00624CFB" w:rsidTr="00A6597B">
        <w:trPr>
          <w:trHeight w:hRule="exact" w:val="240"/>
        </w:trPr>
        <w:tc>
          <w:tcPr>
            <w:tcW w:w="852" w:type="dxa"/>
            <w:tcBorders>
              <w:top w:val="single" w:sz="5" w:space="0" w:color="000000"/>
              <w:left w:val="single" w:sz="5" w:space="0" w:color="000000"/>
              <w:bottom w:val="single" w:sz="5" w:space="0" w:color="000000"/>
              <w:right w:val="single" w:sz="8" w:space="0" w:color="000000"/>
            </w:tcBorders>
            <w:shd w:val="clear" w:color="auto" w:fill="C0C0C0"/>
          </w:tcPr>
          <w:p w:rsidR="009F2BC9" w:rsidRPr="00624CFB" w:rsidRDefault="009F2BC9" w:rsidP="008C2DC6">
            <w:pPr>
              <w:spacing w:line="224" w:lineRule="exact"/>
              <w:ind w:left="1" w:right="-20"/>
              <w:rPr>
                <w:rFonts w:eastAsia="Arial" w:cs="Arial"/>
                <w:sz w:val="18"/>
                <w:szCs w:val="20"/>
                <w:lang w:val="en-GB"/>
              </w:rPr>
            </w:pPr>
            <w:r w:rsidRPr="00624CFB">
              <w:rPr>
                <w:rFonts w:eastAsia="Arial" w:cs="Arial"/>
                <w:b/>
                <w:bCs/>
                <w:spacing w:val="-1"/>
                <w:sz w:val="18"/>
                <w:szCs w:val="20"/>
                <w:lang w:val="en-GB"/>
              </w:rPr>
              <w:t>V</w:t>
            </w:r>
            <w:r w:rsidRPr="00624CFB">
              <w:rPr>
                <w:rFonts w:eastAsia="Arial" w:cs="Arial"/>
                <w:b/>
                <w:bCs/>
                <w:sz w:val="18"/>
                <w:szCs w:val="20"/>
                <w:lang w:val="en-GB"/>
              </w:rPr>
              <w:t>e</w:t>
            </w:r>
            <w:r w:rsidRPr="00624CFB">
              <w:rPr>
                <w:rFonts w:eastAsia="Arial" w:cs="Arial"/>
                <w:b/>
                <w:bCs/>
                <w:spacing w:val="1"/>
                <w:sz w:val="18"/>
                <w:szCs w:val="20"/>
                <w:lang w:val="en-GB"/>
              </w:rPr>
              <w:t>r</w:t>
            </w:r>
            <w:r w:rsidRPr="00624CFB">
              <w:rPr>
                <w:rFonts w:eastAsia="Arial" w:cs="Arial"/>
                <w:b/>
                <w:bCs/>
                <w:sz w:val="18"/>
                <w:szCs w:val="20"/>
                <w:lang w:val="en-GB"/>
              </w:rPr>
              <w:t>sion</w:t>
            </w:r>
          </w:p>
        </w:tc>
        <w:tc>
          <w:tcPr>
            <w:tcW w:w="1462" w:type="dxa"/>
            <w:tcBorders>
              <w:top w:val="single" w:sz="5" w:space="0" w:color="000000"/>
              <w:left w:val="single" w:sz="8" w:space="0" w:color="000000"/>
              <w:bottom w:val="single" w:sz="5" w:space="0" w:color="000000"/>
              <w:right w:val="single" w:sz="5" w:space="0" w:color="000000"/>
            </w:tcBorders>
            <w:shd w:val="clear" w:color="auto" w:fill="C0C0C0"/>
          </w:tcPr>
          <w:p w:rsidR="009F2BC9" w:rsidRPr="00624CFB" w:rsidRDefault="009F2BC9" w:rsidP="008C2DC6">
            <w:pPr>
              <w:spacing w:line="224" w:lineRule="exact"/>
              <w:ind w:left="-11" w:right="-20"/>
              <w:rPr>
                <w:rFonts w:eastAsia="Arial" w:cs="Arial"/>
                <w:sz w:val="18"/>
                <w:szCs w:val="20"/>
                <w:lang w:val="en-GB"/>
              </w:rPr>
            </w:pPr>
            <w:r w:rsidRPr="00624CFB">
              <w:rPr>
                <w:rFonts w:eastAsia="Arial" w:cs="Arial"/>
                <w:b/>
                <w:bCs/>
                <w:sz w:val="18"/>
                <w:szCs w:val="20"/>
                <w:lang w:val="en-GB"/>
              </w:rPr>
              <w:t>Date</w:t>
            </w:r>
          </w:p>
        </w:tc>
        <w:tc>
          <w:tcPr>
            <w:tcW w:w="1559" w:type="dxa"/>
            <w:tcBorders>
              <w:top w:val="single" w:sz="5" w:space="0" w:color="000000"/>
              <w:left w:val="single" w:sz="5" w:space="0" w:color="000000"/>
              <w:bottom w:val="single" w:sz="5" w:space="0" w:color="000000"/>
              <w:right w:val="single" w:sz="5" w:space="0" w:color="000000"/>
            </w:tcBorders>
            <w:shd w:val="clear" w:color="auto" w:fill="C0C0C0"/>
          </w:tcPr>
          <w:p w:rsidR="009F2BC9" w:rsidRPr="00624CFB" w:rsidRDefault="009F2BC9" w:rsidP="008C2DC6">
            <w:pPr>
              <w:spacing w:line="224" w:lineRule="exact"/>
              <w:ind w:left="1" w:right="-20"/>
              <w:rPr>
                <w:rFonts w:eastAsia="Arial" w:cs="Arial"/>
                <w:sz w:val="18"/>
                <w:szCs w:val="20"/>
                <w:lang w:val="en-GB"/>
              </w:rPr>
            </w:pPr>
            <w:r w:rsidRPr="00624CFB">
              <w:rPr>
                <w:rFonts w:eastAsia="Arial" w:cs="Arial"/>
                <w:b/>
                <w:bCs/>
                <w:spacing w:val="-5"/>
                <w:sz w:val="18"/>
                <w:szCs w:val="20"/>
                <w:lang w:val="en-GB"/>
              </w:rPr>
              <w:t>A</w:t>
            </w:r>
            <w:r w:rsidRPr="00624CFB">
              <w:rPr>
                <w:rFonts w:eastAsia="Arial" w:cs="Arial"/>
                <w:b/>
                <w:bCs/>
                <w:spacing w:val="3"/>
                <w:sz w:val="18"/>
                <w:szCs w:val="20"/>
                <w:lang w:val="en-GB"/>
              </w:rPr>
              <w:t>u</w:t>
            </w:r>
            <w:r w:rsidRPr="00624CFB">
              <w:rPr>
                <w:rFonts w:eastAsia="Arial" w:cs="Arial"/>
                <w:b/>
                <w:bCs/>
                <w:spacing w:val="1"/>
                <w:sz w:val="18"/>
                <w:szCs w:val="20"/>
                <w:lang w:val="en-GB"/>
              </w:rPr>
              <w:t>t</w:t>
            </w:r>
            <w:r w:rsidRPr="00624CFB">
              <w:rPr>
                <w:rFonts w:eastAsia="Arial" w:cs="Arial"/>
                <w:b/>
                <w:bCs/>
                <w:sz w:val="18"/>
                <w:szCs w:val="20"/>
                <w:lang w:val="en-GB"/>
              </w:rPr>
              <w:t>hor</w:t>
            </w:r>
          </w:p>
        </w:tc>
        <w:tc>
          <w:tcPr>
            <w:tcW w:w="1843" w:type="dxa"/>
            <w:tcBorders>
              <w:top w:val="single" w:sz="5" w:space="0" w:color="000000"/>
              <w:left w:val="single" w:sz="5" w:space="0" w:color="000000"/>
              <w:bottom w:val="single" w:sz="5" w:space="0" w:color="000000"/>
              <w:right w:val="single" w:sz="8" w:space="0" w:color="000000"/>
            </w:tcBorders>
            <w:shd w:val="clear" w:color="auto" w:fill="C0C0C0"/>
          </w:tcPr>
          <w:p w:rsidR="009F2BC9" w:rsidRPr="00624CFB" w:rsidRDefault="009F2BC9" w:rsidP="008C2DC6">
            <w:pPr>
              <w:spacing w:line="224" w:lineRule="exact"/>
              <w:ind w:left="102" w:right="-20"/>
              <w:rPr>
                <w:rFonts w:eastAsia="Arial" w:cs="Arial"/>
                <w:sz w:val="18"/>
                <w:szCs w:val="20"/>
                <w:lang w:val="en-GB"/>
              </w:rPr>
            </w:pPr>
            <w:r w:rsidRPr="00624CFB">
              <w:rPr>
                <w:rFonts w:eastAsia="Arial" w:cs="Arial"/>
                <w:b/>
                <w:bCs/>
                <w:spacing w:val="1"/>
                <w:sz w:val="18"/>
                <w:szCs w:val="20"/>
                <w:lang w:val="en-GB"/>
              </w:rPr>
              <w:t>O</w:t>
            </w:r>
            <w:r w:rsidRPr="00624CFB">
              <w:rPr>
                <w:rFonts w:eastAsia="Arial" w:cs="Arial"/>
                <w:b/>
                <w:bCs/>
                <w:spacing w:val="-1"/>
                <w:sz w:val="18"/>
                <w:szCs w:val="20"/>
                <w:lang w:val="en-GB"/>
              </w:rPr>
              <w:t>r</w:t>
            </w:r>
            <w:r w:rsidRPr="00624CFB">
              <w:rPr>
                <w:rFonts w:eastAsia="Arial" w:cs="Arial"/>
                <w:b/>
                <w:bCs/>
                <w:sz w:val="18"/>
                <w:szCs w:val="20"/>
                <w:lang w:val="en-GB"/>
              </w:rPr>
              <w:t>ganisati</w:t>
            </w:r>
            <w:r w:rsidRPr="00624CFB">
              <w:rPr>
                <w:rFonts w:eastAsia="Arial" w:cs="Arial"/>
                <w:b/>
                <w:bCs/>
                <w:spacing w:val="1"/>
                <w:sz w:val="18"/>
                <w:szCs w:val="20"/>
                <w:lang w:val="en-GB"/>
              </w:rPr>
              <w:t>o</w:t>
            </w:r>
            <w:r w:rsidRPr="00624CFB">
              <w:rPr>
                <w:rFonts w:eastAsia="Arial" w:cs="Arial"/>
                <w:b/>
                <w:bCs/>
                <w:sz w:val="18"/>
                <w:szCs w:val="20"/>
                <w:lang w:val="en-GB"/>
              </w:rPr>
              <w:t>n</w:t>
            </w:r>
          </w:p>
        </w:tc>
        <w:tc>
          <w:tcPr>
            <w:tcW w:w="3463" w:type="dxa"/>
            <w:tcBorders>
              <w:top w:val="single" w:sz="5" w:space="0" w:color="000000"/>
              <w:left w:val="single" w:sz="8" w:space="0" w:color="000000"/>
              <w:bottom w:val="single" w:sz="5" w:space="0" w:color="000000"/>
              <w:right w:val="single" w:sz="5" w:space="0" w:color="000000"/>
            </w:tcBorders>
            <w:shd w:val="clear" w:color="auto" w:fill="C0C0C0"/>
          </w:tcPr>
          <w:p w:rsidR="009F2BC9" w:rsidRPr="00624CFB" w:rsidRDefault="009F2BC9" w:rsidP="008C2DC6">
            <w:pPr>
              <w:spacing w:line="224" w:lineRule="exact"/>
              <w:ind w:left="100" w:right="-20"/>
              <w:rPr>
                <w:rFonts w:eastAsia="Arial" w:cs="Arial"/>
                <w:sz w:val="18"/>
                <w:szCs w:val="20"/>
                <w:lang w:val="en-GB"/>
              </w:rPr>
            </w:pPr>
            <w:r w:rsidRPr="00624CFB">
              <w:rPr>
                <w:rFonts w:eastAsia="Arial" w:cs="Arial"/>
                <w:b/>
                <w:bCs/>
                <w:sz w:val="18"/>
                <w:szCs w:val="20"/>
                <w:lang w:val="en-GB"/>
              </w:rPr>
              <w:t>Des</w:t>
            </w:r>
            <w:r w:rsidRPr="00624CFB">
              <w:rPr>
                <w:rFonts w:eastAsia="Arial" w:cs="Arial"/>
                <w:b/>
                <w:bCs/>
                <w:spacing w:val="1"/>
                <w:sz w:val="18"/>
                <w:szCs w:val="20"/>
                <w:lang w:val="en-GB"/>
              </w:rPr>
              <w:t>c</w:t>
            </w:r>
            <w:r w:rsidRPr="00624CFB">
              <w:rPr>
                <w:rFonts w:eastAsia="Arial" w:cs="Arial"/>
                <w:b/>
                <w:bCs/>
                <w:spacing w:val="-1"/>
                <w:sz w:val="18"/>
                <w:szCs w:val="20"/>
                <w:lang w:val="en-GB"/>
              </w:rPr>
              <w:t>r</w:t>
            </w:r>
            <w:r w:rsidRPr="00624CFB">
              <w:rPr>
                <w:rFonts w:eastAsia="Arial" w:cs="Arial"/>
                <w:b/>
                <w:bCs/>
                <w:sz w:val="18"/>
                <w:szCs w:val="20"/>
                <w:lang w:val="en-GB"/>
              </w:rPr>
              <w:t>ip</w:t>
            </w:r>
            <w:r w:rsidRPr="00624CFB">
              <w:rPr>
                <w:rFonts w:eastAsia="Arial" w:cs="Arial"/>
                <w:b/>
                <w:bCs/>
                <w:spacing w:val="1"/>
                <w:sz w:val="18"/>
                <w:szCs w:val="20"/>
                <w:lang w:val="en-GB"/>
              </w:rPr>
              <w:t>t</w:t>
            </w:r>
            <w:r w:rsidRPr="00624CFB">
              <w:rPr>
                <w:rFonts w:eastAsia="Arial" w:cs="Arial"/>
                <w:b/>
                <w:bCs/>
                <w:sz w:val="18"/>
                <w:szCs w:val="20"/>
                <w:lang w:val="en-GB"/>
              </w:rPr>
              <w:t>ion</w:t>
            </w:r>
          </w:p>
        </w:tc>
      </w:tr>
      <w:tr w:rsidR="009F2BC9" w:rsidRPr="00624CFB" w:rsidTr="00A6597B">
        <w:trPr>
          <w:trHeight w:hRule="exact" w:val="240"/>
        </w:trPr>
        <w:tc>
          <w:tcPr>
            <w:tcW w:w="852" w:type="dxa"/>
            <w:tcBorders>
              <w:top w:val="single" w:sz="5" w:space="0" w:color="000000"/>
              <w:left w:val="single" w:sz="5" w:space="0" w:color="000000"/>
              <w:bottom w:val="single" w:sz="5" w:space="0" w:color="000000"/>
              <w:right w:val="single" w:sz="8" w:space="0" w:color="000000"/>
            </w:tcBorders>
          </w:tcPr>
          <w:p w:rsidR="009F2BC9" w:rsidRPr="00624CFB" w:rsidRDefault="009F2BC9" w:rsidP="008C2DC6">
            <w:pPr>
              <w:spacing w:line="226" w:lineRule="exact"/>
              <w:ind w:left="283" w:right="-20"/>
              <w:rPr>
                <w:rFonts w:eastAsia="Arial" w:cs="Arial"/>
                <w:sz w:val="18"/>
                <w:szCs w:val="20"/>
                <w:lang w:val="en-GB"/>
              </w:rPr>
            </w:pPr>
            <w:r w:rsidRPr="00624CFB">
              <w:rPr>
                <w:rFonts w:eastAsia="Arial" w:cs="Arial"/>
                <w:sz w:val="18"/>
                <w:szCs w:val="20"/>
                <w:lang w:val="en-GB"/>
              </w:rPr>
              <w:t>1.0</w:t>
            </w:r>
          </w:p>
        </w:tc>
        <w:tc>
          <w:tcPr>
            <w:tcW w:w="1462" w:type="dxa"/>
            <w:tcBorders>
              <w:top w:val="single" w:sz="5" w:space="0" w:color="000000"/>
              <w:left w:val="single" w:sz="8" w:space="0" w:color="000000"/>
              <w:bottom w:val="single" w:sz="5" w:space="0" w:color="000000"/>
              <w:right w:val="single" w:sz="5" w:space="0" w:color="000000"/>
            </w:tcBorders>
          </w:tcPr>
          <w:p w:rsidR="009F2BC9" w:rsidRPr="00624CFB" w:rsidRDefault="009F2BC9" w:rsidP="009C7F32">
            <w:pPr>
              <w:spacing w:line="226" w:lineRule="exact"/>
              <w:ind w:left="-6" w:right="-20"/>
              <w:rPr>
                <w:rFonts w:eastAsia="Arial" w:cs="Arial"/>
                <w:sz w:val="18"/>
                <w:szCs w:val="20"/>
                <w:lang w:val="en-GB"/>
              </w:rPr>
            </w:pPr>
          </w:p>
        </w:tc>
        <w:tc>
          <w:tcPr>
            <w:tcW w:w="1559" w:type="dxa"/>
            <w:tcBorders>
              <w:top w:val="single" w:sz="5" w:space="0" w:color="000000"/>
              <w:left w:val="single" w:sz="5" w:space="0" w:color="000000"/>
              <w:bottom w:val="single" w:sz="5" w:space="0" w:color="000000"/>
              <w:right w:val="single" w:sz="5" w:space="0" w:color="000000"/>
            </w:tcBorders>
          </w:tcPr>
          <w:p w:rsidR="009F2BC9" w:rsidRPr="00624CFB" w:rsidRDefault="00434AE0" w:rsidP="008C2DC6">
            <w:pPr>
              <w:spacing w:line="226" w:lineRule="exact"/>
              <w:ind w:left="1" w:right="-20"/>
              <w:rPr>
                <w:rFonts w:eastAsia="Arial" w:cs="Arial"/>
                <w:sz w:val="18"/>
                <w:szCs w:val="20"/>
                <w:lang w:val="en-GB"/>
              </w:rPr>
            </w:pPr>
            <w:r w:rsidRPr="00624CFB">
              <w:rPr>
                <w:rFonts w:eastAsia="Arial" w:cs="Arial"/>
                <w:sz w:val="18"/>
                <w:szCs w:val="20"/>
                <w:lang w:val="en-GB"/>
              </w:rPr>
              <w:t>Georg Birgisson</w:t>
            </w:r>
          </w:p>
        </w:tc>
        <w:tc>
          <w:tcPr>
            <w:tcW w:w="1843" w:type="dxa"/>
            <w:tcBorders>
              <w:top w:val="single" w:sz="5" w:space="0" w:color="000000"/>
              <w:left w:val="single" w:sz="5" w:space="0" w:color="000000"/>
              <w:bottom w:val="single" w:sz="5" w:space="0" w:color="000000"/>
              <w:right w:val="single" w:sz="8" w:space="0" w:color="000000"/>
            </w:tcBorders>
          </w:tcPr>
          <w:p w:rsidR="009F2BC9" w:rsidRPr="00624CFB" w:rsidRDefault="00434AE0" w:rsidP="008C2DC6">
            <w:pPr>
              <w:spacing w:line="226" w:lineRule="exact"/>
              <w:ind w:left="102" w:right="-20"/>
              <w:rPr>
                <w:rFonts w:eastAsia="Arial" w:cs="Arial"/>
                <w:sz w:val="18"/>
                <w:szCs w:val="20"/>
                <w:lang w:val="en-GB"/>
              </w:rPr>
            </w:pPr>
            <w:r w:rsidRPr="00624CFB">
              <w:rPr>
                <w:rFonts w:eastAsia="Arial" w:cs="Arial"/>
                <w:sz w:val="18"/>
                <w:szCs w:val="20"/>
                <w:lang w:val="en-GB"/>
              </w:rPr>
              <w:t>Midran Ltd</w:t>
            </w:r>
          </w:p>
        </w:tc>
        <w:tc>
          <w:tcPr>
            <w:tcW w:w="3463" w:type="dxa"/>
            <w:tcBorders>
              <w:top w:val="single" w:sz="5" w:space="0" w:color="000000"/>
              <w:left w:val="single" w:sz="8" w:space="0" w:color="000000"/>
              <w:bottom w:val="single" w:sz="5" w:space="0" w:color="000000"/>
              <w:right w:val="single" w:sz="5" w:space="0" w:color="000000"/>
            </w:tcBorders>
          </w:tcPr>
          <w:p w:rsidR="009F2BC9" w:rsidRPr="00624CFB" w:rsidRDefault="00434AE0" w:rsidP="000D40E0">
            <w:pPr>
              <w:spacing w:line="226" w:lineRule="exact"/>
              <w:ind w:left="100" w:right="-20"/>
              <w:rPr>
                <w:rFonts w:eastAsia="Arial" w:cs="Arial"/>
                <w:sz w:val="18"/>
                <w:szCs w:val="20"/>
                <w:lang w:val="en-GB"/>
              </w:rPr>
            </w:pPr>
            <w:r w:rsidRPr="00624CFB">
              <w:rPr>
                <w:rFonts w:eastAsia="Arial" w:cs="Arial"/>
                <w:sz w:val="18"/>
                <w:szCs w:val="20"/>
                <w:lang w:val="en-GB"/>
              </w:rPr>
              <w:t>Editor</w:t>
            </w:r>
          </w:p>
        </w:tc>
      </w:tr>
      <w:tr w:rsidR="00362285" w:rsidRPr="00624CFB" w:rsidTr="00A6597B">
        <w:trPr>
          <w:trHeight w:hRule="exact" w:val="240"/>
        </w:trPr>
        <w:tc>
          <w:tcPr>
            <w:tcW w:w="852" w:type="dxa"/>
            <w:tcBorders>
              <w:top w:val="single" w:sz="5" w:space="0" w:color="000000"/>
              <w:left w:val="single" w:sz="5" w:space="0" w:color="000000"/>
              <w:bottom w:val="single" w:sz="5" w:space="0" w:color="000000"/>
              <w:right w:val="single" w:sz="8" w:space="0" w:color="000000"/>
            </w:tcBorders>
          </w:tcPr>
          <w:p w:rsidR="00362285" w:rsidRPr="00624CFB" w:rsidRDefault="00362285" w:rsidP="00362285">
            <w:pPr>
              <w:spacing w:line="226" w:lineRule="exact"/>
              <w:ind w:left="283" w:right="-20"/>
              <w:rPr>
                <w:rFonts w:eastAsia="Arial" w:cs="Arial"/>
                <w:sz w:val="18"/>
                <w:szCs w:val="20"/>
                <w:lang w:val="en-GB"/>
              </w:rPr>
            </w:pPr>
            <w:r w:rsidRPr="00624CFB">
              <w:rPr>
                <w:rFonts w:eastAsia="Arial" w:cs="Arial"/>
                <w:sz w:val="18"/>
                <w:szCs w:val="20"/>
                <w:lang w:val="en-GB"/>
              </w:rPr>
              <w:t>1.0</w:t>
            </w:r>
          </w:p>
        </w:tc>
        <w:tc>
          <w:tcPr>
            <w:tcW w:w="1462" w:type="dxa"/>
            <w:tcBorders>
              <w:top w:val="single" w:sz="5" w:space="0" w:color="000000"/>
              <w:left w:val="single" w:sz="8" w:space="0" w:color="000000"/>
              <w:bottom w:val="single" w:sz="5" w:space="0" w:color="000000"/>
              <w:right w:val="single" w:sz="5" w:space="0" w:color="000000"/>
            </w:tcBorders>
          </w:tcPr>
          <w:p w:rsidR="00362285" w:rsidRPr="00624CFB" w:rsidRDefault="00362285" w:rsidP="00362285">
            <w:pPr>
              <w:spacing w:line="226" w:lineRule="exact"/>
              <w:ind w:left="-6" w:right="-20"/>
              <w:rPr>
                <w:rFonts w:eastAsia="Arial" w:cs="Arial"/>
                <w:sz w:val="18"/>
                <w:szCs w:val="20"/>
                <w:lang w:val="en-GB"/>
              </w:rPr>
            </w:pPr>
          </w:p>
        </w:tc>
        <w:tc>
          <w:tcPr>
            <w:tcW w:w="1559" w:type="dxa"/>
            <w:tcBorders>
              <w:top w:val="single" w:sz="5" w:space="0" w:color="000000"/>
              <w:left w:val="single" w:sz="5" w:space="0" w:color="000000"/>
              <w:bottom w:val="single" w:sz="5" w:space="0" w:color="000000"/>
              <w:right w:val="single" w:sz="5" w:space="0" w:color="000000"/>
            </w:tcBorders>
          </w:tcPr>
          <w:p w:rsidR="00362285" w:rsidRPr="00624CFB" w:rsidRDefault="00362285" w:rsidP="00362285">
            <w:pPr>
              <w:spacing w:line="226" w:lineRule="exact"/>
              <w:ind w:left="1" w:right="-20"/>
              <w:rPr>
                <w:rFonts w:eastAsia="Arial" w:cs="Arial"/>
                <w:sz w:val="18"/>
                <w:szCs w:val="20"/>
                <w:lang w:val="en-GB"/>
              </w:rPr>
            </w:pPr>
            <w:r>
              <w:rPr>
                <w:rFonts w:eastAsia="Arial" w:cs="Arial"/>
                <w:sz w:val="18"/>
                <w:szCs w:val="20"/>
                <w:lang w:val="en-GB"/>
              </w:rPr>
              <w:t>Ahti Allikas</w:t>
            </w:r>
          </w:p>
        </w:tc>
        <w:tc>
          <w:tcPr>
            <w:tcW w:w="1843" w:type="dxa"/>
            <w:tcBorders>
              <w:top w:val="single" w:sz="5" w:space="0" w:color="000000"/>
              <w:left w:val="single" w:sz="5" w:space="0" w:color="000000"/>
              <w:bottom w:val="single" w:sz="5" w:space="0" w:color="000000"/>
              <w:right w:val="single" w:sz="8" w:space="0" w:color="000000"/>
            </w:tcBorders>
          </w:tcPr>
          <w:p w:rsidR="00362285" w:rsidRPr="00624CFB" w:rsidRDefault="00362285" w:rsidP="00362285">
            <w:pPr>
              <w:spacing w:line="226" w:lineRule="exact"/>
              <w:ind w:left="102" w:right="-20"/>
              <w:rPr>
                <w:rFonts w:eastAsia="Arial" w:cs="Arial"/>
                <w:sz w:val="18"/>
                <w:szCs w:val="20"/>
                <w:lang w:val="en-GB"/>
              </w:rPr>
            </w:pPr>
            <w:r>
              <w:rPr>
                <w:rFonts w:eastAsia="Arial" w:cs="Arial"/>
                <w:sz w:val="18"/>
                <w:szCs w:val="20"/>
                <w:lang w:val="en-GB"/>
              </w:rPr>
              <w:t>OpusCapita</w:t>
            </w:r>
          </w:p>
        </w:tc>
        <w:tc>
          <w:tcPr>
            <w:tcW w:w="3463" w:type="dxa"/>
            <w:tcBorders>
              <w:top w:val="single" w:sz="5" w:space="0" w:color="000000"/>
              <w:left w:val="single" w:sz="8" w:space="0" w:color="000000"/>
              <w:bottom w:val="single" w:sz="5" w:space="0" w:color="000000"/>
              <w:right w:val="single" w:sz="5" w:space="0" w:color="000000"/>
            </w:tcBorders>
          </w:tcPr>
          <w:p w:rsidR="00362285" w:rsidRPr="00624CFB" w:rsidRDefault="00362285" w:rsidP="00362285">
            <w:pPr>
              <w:spacing w:line="226" w:lineRule="exact"/>
              <w:ind w:left="100" w:right="-20"/>
              <w:rPr>
                <w:rFonts w:eastAsia="Arial" w:cs="Arial"/>
                <w:sz w:val="18"/>
                <w:szCs w:val="20"/>
                <w:lang w:val="en-GB"/>
              </w:rPr>
            </w:pPr>
            <w:r>
              <w:rPr>
                <w:rFonts w:eastAsia="Arial" w:cs="Arial"/>
                <w:sz w:val="18"/>
                <w:szCs w:val="20"/>
                <w:lang w:val="en-GB"/>
              </w:rPr>
              <w:t>Project lead</w:t>
            </w:r>
          </w:p>
        </w:tc>
      </w:tr>
    </w:tbl>
    <w:p w:rsidR="009F2BC9" w:rsidRPr="00624CFB" w:rsidRDefault="009F2BC9" w:rsidP="009F2BC9">
      <w:pPr>
        <w:spacing w:before="2" w:line="130" w:lineRule="exact"/>
        <w:rPr>
          <w:rFonts w:cs="Arial"/>
          <w:sz w:val="11"/>
          <w:szCs w:val="13"/>
          <w:lang w:val="en-GB"/>
        </w:rPr>
      </w:pPr>
    </w:p>
    <w:p w:rsidR="009F2BC9" w:rsidRPr="00624CFB" w:rsidRDefault="009F2BC9" w:rsidP="009F2BC9">
      <w:pPr>
        <w:spacing w:line="200" w:lineRule="exact"/>
        <w:rPr>
          <w:rFonts w:cs="Arial"/>
          <w:sz w:val="18"/>
          <w:szCs w:val="20"/>
          <w:lang w:val="en-GB"/>
        </w:rPr>
      </w:pPr>
    </w:p>
    <w:p w:rsidR="009F2BC9" w:rsidRPr="00624CFB" w:rsidRDefault="009F2BC9" w:rsidP="00AD0C88">
      <w:pPr>
        <w:pStyle w:val="Heading2"/>
        <w:rPr>
          <w:rFonts w:eastAsia="Arial"/>
        </w:rPr>
      </w:pPr>
      <w:bookmarkStart w:id="13" w:name="_Toc355012324"/>
      <w:bookmarkStart w:id="14" w:name="_Toc511919252"/>
      <w:r w:rsidRPr="00624CFB">
        <w:rPr>
          <w:rFonts w:eastAsia="Arial"/>
        </w:rPr>
        <w:t>Co</w:t>
      </w:r>
      <w:r w:rsidRPr="00624CFB">
        <w:rPr>
          <w:rFonts w:eastAsia="Arial"/>
          <w:spacing w:val="1"/>
        </w:rPr>
        <w:t>n</w:t>
      </w:r>
      <w:r w:rsidRPr="00624CFB">
        <w:rPr>
          <w:rFonts w:eastAsia="Arial"/>
        </w:rPr>
        <w:t>trib</w:t>
      </w:r>
      <w:r w:rsidRPr="00624CFB">
        <w:rPr>
          <w:rFonts w:eastAsia="Arial"/>
          <w:spacing w:val="1"/>
        </w:rPr>
        <w:t>u</w:t>
      </w:r>
      <w:r w:rsidRPr="00624CFB">
        <w:rPr>
          <w:rFonts w:eastAsia="Arial"/>
        </w:rPr>
        <w:t>t</w:t>
      </w:r>
      <w:r w:rsidRPr="00624CFB">
        <w:rPr>
          <w:rFonts w:eastAsia="Arial"/>
          <w:spacing w:val="-1"/>
        </w:rPr>
        <w:t>o</w:t>
      </w:r>
      <w:r w:rsidRPr="00624CFB">
        <w:rPr>
          <w:rFonts w:eastAsia="Arial"/>
        </w:rPr>
        <w:t>rs</w:t>
      </w:r>
      <w:bookmarkEnd w:id="13"/>
      <w:bookmarkEnd w:id="14"/>
    </w:p>
    <w:p w:rsidR="009F2BC9" w:rsidRPr="00624CFB" w:rsidRDefault="009F2BC9" w:rsidP="009F2BC9">
      <w:pPr>
        <w:spacing w:line="200" w:lineRule="exact"/>
        <w:rPr>
          <w:rFonts w:cs="Arial"/>
          <w:sz w:val="18"/>
          <w:szCs w:val="20"/>
          <w:lang w:val="en-GB"/>
        </w:rPr>
      </w:pPr>
    </w:p>
    <w:p w:rsidR="009F2BC9" w:rsidRPr="00624CFB" w:rsidRDefault="009F2BC9" w:rsidP="009F2BC9">
      <w:pPr>
        <w:spacing w:before="7" w:line="260" w:lineRule="exact"/>
        <w:rPr>
          <w:rFonts w:cs="Arial"/>
          <w:sz w:val="24"/>
          <w:szCs w:val="26"/>
          <w:lang w:val="en-GB"/>
        </w:rPr>
      </w:pPr>
    </w:p>
    <w:tbl>
      <w:tblPr>
        <w:tblStyle w:val="PEPPOL"/>
        <w:tblpPr w:leftFromText="141" w:rightFromText="141" w:vertAnchor="text" w:tblpY="1"/>
        <w:tblOverlap w:val="never"/>
        <w:tblW w:w="7548" w:type="dxa"/>
        <w:tblLook w:val="04A0" w:firstRow="1" w:lastRow="0" w:firstColumn="1" w:lastColumn="0" w:noHBand="0" w:noVBand="1"/>
      </w:tblPr>
      <w:tblGrid>
        <w:gridCol w:w="3595"/>
        <w:gridCol w:w="3953"/>
      </w:tblGrid>
      <w:tr w:rsidR="005879CC" w:rsidRPr="00624CFB" w:rsidTr="00993295">
        <w:trPr>
          <w:cnfStyle w:val="100000000000" w:firstRow="1" w:lastRow="0" w:firstColumn="0" w:lastColumn="0" w:oddVBand="0" w:evenVBand="0" w:oddHBand="0" w:evenHBand="0" w:firstRowFirstColumn="0" w:firstRowLastColumn="0" w:lastRowFirstColumn="0" w:lastRowLastColumn="0"/>
          <w:trHeight w:val="283"/>
        </w:trPr>
        <w:tc>
          <w:tcPr>
            <w:tcW w:w="0" w:type="dxa"/>
            <w:shd w:val="clear" w:color="auto" w:fill="auto"/>
          </w:tcPr>
          <w:p w:rsidR="005879CC" w:rsidRPr="00624CFB" w:rsidRDefault="005879CC">
            <w:pPr>
              <w:rPr>
                <w:rFonts w:cs="Arial"/>
                <w:sz w:val="18"/>
                <w:szCs w:val="18"/>
                <w:lang w:val="en-GB" w:eastAsia="et-EE"/>
              </w:rPr>
            </w:pPr>
            <w:r w:rsidRPr="00624CFB">
              <w:rPr>
                <w:rFonts w:cs="Arial"/>
                <w:sz w:val="18"/>
                <w:szCs w:val="18"/>
                <w:lang w:val="en-GB" w:eastAsia="et-EE"/>
              </w:rPr>
              <w:t>Name</w:t>
            </w:r>
          </w:p>
        </w:tc>
        <w:tc>
          <w:tcPr>
            <w:tcW w:w="0" w:type="dxa"/>
            <w:shd w:val="clear" w:color="auto" w:fill="auto"/>
          </w:tcPr>
          <w:p w:rsidR="005879CC" w:rsidRPr="00624CFB" w:rsidRDefault="005879CC">
            <w:pPr>
              <w:rPr>
                <w:rFonts w:cs="Arial"/>
                <w:sz w:val="18"/>
                <w:szCs w:val="18"/>
                <w:lang w:val="en-GB" w:eastAsia="et-EE"/>
              </w:rPr>
            </w:pPr>
            <w:r w:rsidRPr="00624CFB">
              <w:rPr>
                <w:rFonts w:cs="Arial"/>
                <w:sz w:val="18"/>
                <w:szCs w:val="18"/>
                <w:lang w:val="en-GB" w:eastAsia="et-EE"/>
              </w:rPr>
              <w:t>Organisation</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Ahti Allikas</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OpusCapita</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Georg Birgisson</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OpenPeppol</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Philip Helger</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BRZ</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Tim Cole</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EESPA, Causeway</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Anders Ødegård</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Evry</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Eva Hoff-Nilsen</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Evry</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Oriol Bausà Peris</w:t>
            </w:r>
          </w:p>
        </w:tc>
        <w:tc>
          <w:tcPr>
            <w:tcW w:w="0" w:type="dxa"/>
            <w:shd w:val="clear" w:color="auto" w:fill="auto"/>
            <w:hideMark/>
          </w:tcPr>
          <w:p w:rsidR="005879CC" w:rsidRPr="00624CFB" w:rsidRDefault="00B3693C">
            <w:pPr>
              <w:rPr>
                <w:rFonts w:cs="Arial"/>
                <w:sz w:val="18"/>
                <w:szCs w:val="18"/>
                <w:lang w:val="en-GB" w:eastAsia="et-EE"/>
              </w:rPr>
            </w:pPr>
            <w:r>
              <w:rPr>
                <w:rFonts w:cs="Arial"/>
                <w:sz w:val="18"/>
                <w:szCs w:val="18"/>
                <w:lang w:val="en-GB" w:eastAsia="et-EE"/>
              </w:rPr>
              <w:t>Invinet Systemes</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Arun Kumar</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Basware</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Charles Bryant</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EESPA</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Henrik Möller</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InExchange</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Tom Jones</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LBMX</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Pål Simonsen</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Visma</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Olav Astad Kristiansen</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Difi</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Vincent Siau</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KBC Commercial FInance</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Rik Ribbers</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S</w:t>
            </w:r>
            <w:r w:rsidR="00B3693C">
              <w:rPr>
                <w:rFonts w:cs="Arial"/>
                <w:sz w:val="18"/>
                <w:szCs w:val="18"/>
                <w:lang w:val="en-GB" w:eastAsia="et-EE"/>
              </w:rPr>
              <w:t>impler Invoicing</w:t>
            </w:r>
          </w:p>
        </w:tc>
      </w:tr>
      <w:tr w:rsidR="005879CC" w:rsidRPr="00624CFB" w:rsidTr="00993295">
        <w:trPr>
          <w:trHeight w:val="283"/>
        </w:trPr>
        <w:tc>
          <w:tcPr>
            <w:tcW w:w="0" w:type="dxa"/>
            <w:shd w:val="clear" w:color="auto" w:fill="auto"/>
            <w:hideMark/>
          </w:tcPr>
          <w:p w:rsidR="005879CC" w:rsidRPr="004254BC" w:rsidRDefault="005879CC">
            <w:pPr>
              <w:rPr>
                <w:rFonts w:cs="Arial"/>
                <w:sz w:val="18"/>
                <w:szCs w:val="18"/>
                <w:lang w:val="en-GB" w:eastAsia="et-EE"/>
              </w:rPr>
            </w:pPr>
            <w:r w:rsidRPr="004254BC">
              <w:rPr>
                <w:rFonts w:cs="Arial"/>
                <w:sz w:val="18"/>
                <w:szCs w:val="18"/>
                <w:lang w:val="en-GB" w:eastAsia="et-EE"/>
              </w:rPr>
              <w:t>Sören Lennart</w:t>
            </w:r>
            <w:r w:rsidR="00B3693C">
              <w:rPr>
                <w:rFonts w:cs="Arial"/>
                <w:sz w:val="18"/>
                <w:szCs w:val="18"/>
                <w:lang w:val="en-GB" w:eastAsia="et-EE"/>
              </w:rPr>
              <w:t>s</w:t>
            </w:r>
            <w:r w:rsidRPr="004254BC">
              <w:rPr>
                <w:rFonts w:cs="Arial"/>
                <w:sz w:val="18"/>
                <w:szCs w:val="18"/>
                <w:lang w:val="en-GB" w:eastAsia="et-EE"/>
              </w:rPr>
              <w:t>son</w:t>
            </w:r>
          </w:p>
        </w:tc>
        <w:tc>
          <w:tcPr>
            <w:tcW w:w="0" w:type="dxa"/>
            <w:shd w:val="clear" w:color="auto" w:fill="auto"/>
            <w:hideMark/>
          </w:tcPr>
          <w:p w:rsidR="005879CC" w:rsidRPr="004254BC" w:rsidRDefault="00B3693C">
            <w:pPr>
              <w:rPr>
                <w:rFonts w:cs="Arial"/>
                <w:sz w:val="18"/>
                <w:szCs w:val="18"/>
                <w:lang w:val="en-GB" w:eastAsia="et-EE"/>
              </w:rPr>
            </w:pPr>
            <w:r>
              <w:rPr>
                <w:rFonts w:cs="Arial"/>
                <w:sz w:val="18"/>
                <w:szCs w:val="18"/>
                <w:lang w:val="en-GB" w:eastAsia="et-EE"/>
              </w:rPr>
              <w:t>SFTI</w:t>
            </w:r>
          </w:p>
        </w:tc>
      </w:tr>
      <w:tr w:rsidR="005879CC" w:rsidRPr="00624CFB" w:rsidTr="00993295">
        <w:trPr>
          <w:trHeight w:val="283"/>
        </w:trPr>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Charlotte Dahl Skovhus</w:t>
            </w:r>
          </w:p>
        </w:tc>
        <w:tc>
          <w:tcPr>
            <w:tcW w:w="0" w:type="dxa"/>
            <w:shd w:val="clear" w:color="auto" w:fill="auto"/>
            <w:hideMark/>
          </w:tcPr>
          <w:p w:rsidR="005879CC" w:rsidRPr="00624CFB" w:rsidRDefault="005879CC">
            <w:pPr>
              <w:rPr>
                <w:rFonts w:cs="Arial"/>
                <w:sz w:val="18"/>
                <w:szCs w:val="18"/>
                <w:lang w:val="en-GB" w:eastAsia="et-EE"/>
              </w:rPr>
            </w:pPr>
            <w:r w:rsidRPr="00624CFB">
              <w:rPr>
                <w:rFonts w:cs="Arial"/>
                <w:sz w:val="18"/>
                <w:szCs w:val="18"/>
                <w:lang w:val="en-GB" w:eastAsia="et-EE"/>
              </w:rPr>
              <w:t>MySupply</w:t>
            </w:r>
          </w:p>
        </w:tc>
      </w:tr>
      <w:tr w:rsidR="005879CC" w:rsidRPr="00624CFB" w:rsidTr="00993295">
        <w:trPr>
          <w:trHeight w:val="283"/>
        </w:trPr>
        <w:tc>
          <w:tcPr>
            <w:tcW w:w="0" w:type="dxa"/>
            <w:shd w:val="clear" w:color="auto" w:fill="auto"/>
          </w:tcPr>
          <w:p w:rsidR="005879CC" w:rsidRPr="00624CFB" w:rsidRDefault="005879CC">
            <w:pPr>
              <w:rPr>
                <w:rFonts w:cs="Arial"/>
                <w:sz w:val="18"/>
                <w:szCs w:val="18"/>
                <w:lang w:val="en-GB" w:eastAsia="et-EE"/>
              </w:rPr>
            </w:pPr>
            <w:r w:rsidRPr="00624CFB">
              <w:rPr>
                <w:rFonts w:cs="Arial"/>
                <w:sz w:val="18"/>
                <w:szCs w:val="18"/>
                <w:lang w:val="en-GB" w:eastAsia="et-EE"/>
              </w:rPr>
              <w:t>Karin Lidberg</w:t>
            </w:r>
          </w:p>
        </w:tc>
        <w:tc>
          <w:tcPr>
            <w:tcW w:w="0" w:type="dxa"/>
            <w:shd w:val="clear" w:color="auto" w:fill="auto"/>
          </w:tcPr>
          <w:p w:rsidR="005879CC" w:rsidRPr="00624CFB" w:rsidRDefault="005879CC">
            <w:pPr>
              <w:rPr>
                <w:rFonts w:cs="Arial"/>
                <w:sz w:val="18"/>
                <w:szCs w:val="18"/>
                <w:lang w:val="en-GB" w:eastAsia="et-EE"/>
              </w:rPr>
            </w:pPr>
            <w:r w:rsidRPr="00624CFB">
              <w:rPr>
                <w:rFonts w:cs="Arial"/>
                <w:sz w:val="18"/>
                <w:szCs w:val="18"/>
                <w:lang w:val="en-GB" w:eastAsia="et-EE"/>
              </w:rPr>
              <w:t>Pagero</w:t>
            </w:r>
          </w:p>
        </w:tc>
      </w:tr>
    </w:tbl>
    <w:p w:rsidR="009F2BC9" w:rsidRPr="00624CFB" w:rsidRDefault="007816B0" w:rsidP="009F2BC9">
      <w:pPr>
        <w:spacing w:before="1" w:line="240" w:lineRule="exact"/>
        <w:ind w:left="113"/>
        <w:rPr>
          <w:rFonts w:cs="Arial"/>
          <w:lang w:val="en-GB"/>
        </w:rPr>
      </w:pPr>
      <w:r>
        <w:rPr>
          <w:rFonts w:cs="Arial"/>
          <w:lang w:val="en-GB"/>
        </w:rPr>
        <w:lastRenderedPageBreak/>
        <w:br w:type="textWrapping" w:clear="all"/>
      </w:r>
    </w:p>
    <w:p w:rsidR="009F2BC9" w:rsidRPr="00624CFB" w:rsidRDefault="009F2BC9" w:rsidP="009F2BC9">
      <w:pPr>
        <w:spacing w:line="200" w:lineRule="exact"/>
        <w:rPr>
          <w:rFonts w:cs="Arial"/>
          <w:sz w:val="18"/>
          <w:szCs w:val="20"/>
          <w:lang w:val="en-GB"/>
        </w:rPr>
      </w:pPr>
    </w:p>
    <w:p w:rsidR="009F2BC9" w:rsidRPr="00624CFB" w:rsidRDefault="009F2BC9" w:rsidP="00106CEA">
      <w:pPr>
        <w:rPr>
          <w:rFonts w:cs="Arial"/>
          <w:b/>
          <w:sz w:val="24"/>
          <w:szCs w:val="28"/>
          <w:lang w:val="en-GB"/>
        </w:rPr>
      </w:pPr>
    </w:p>
    <w:p w:rsidR="00881DEB" w:rsidRPr="00624CFB" w:rsidRDefault="00881DEB" w:rsidP="001618BD">
      <w:pPr>
        <w:pStyle w:val="Heading1"/>
        <w:rPr>
          <w:lang w:val="en-GB"/>
        </w:rPr>
      </w:pPr>
      <w:bookmarkStart w:id="15" w:name="_Toc355012325"/>
      <w:bookmarkStart w:id="16" w:name="_Toc511919253"/>
      <w:r w:rsidRPr="00624CFB">
        <w:rPr>
          <w:lang w:val="en-GB"/>
        </w:rPr>
        <w:t>Principles and prerequisites</w:t>
      </w:r>
      <w:bookmarkEnd w:id="15"/>
      <w:bookmarkEnd w:id="16"/>
      <w:r w:rsidRPr="00624CFB">
        <w:rPr>
          <w:lang w:val="en-GB"/>
        </w:rPr>
        <w:t xml:space="preserve"> </w:t>
      </w:r>
    </w:p>
    <w:p w:rsidR="00881DEB" w:rsidRPr="00624CFB" w:rsidRDefault="00881DEB" w:rsidP="001618BD">
      <w:pPr>
        <w:pStyle w:val="BodyText"/>
        <w:rPr>
          <w:lang w:val="en-GB"/>
        </w:rPr>
      </w:pPr>
      <w:r w:rsidRPr="00624CFB">
        <w:rPr>
          <w:lang w:val="en-GB"/>
        </w:rPr>
        <w:t xml:space="preserve">This chapter describes the principles and assumptions that underlie the use of the PEPPOL </w:t>
      </w:r>
      <w:r w:rsidR="008C1EDB">
        <w:rPr>
          <w:lang w:val="en-GB"/>
        </w:rPr>
        <w:t>Invoice Response</w:t>
      </w:r>
      <w:r w:rsidRPr="00624CFB">
        <w:rPr>
          <w:lang w:val="en-GB"/>
        </w:rPr>
        <w:t xml:space="preserve">. </w:t>
      </w:r>
      <w:r w:rsidR="00F9352F" w:rsidRPr="00624CFB">
        <w:rPr>
          <w:lang w:val="en-GB"/>
        </w:rPr>
        <w:t xml:space="preserve">The term Invoice in this specification is used for both an invoice and a credit note unless otherwise stated in the text or clear from the context. </w:t>
      </w:r>
      <w:del w:id="17" w:author="Georg Birgisson" w:date="2018-04-19T13:29:00Z">
        <w:r w:rsidRPr="00624CFB" w:rsidDel="00A15726">
          <w:rPr>
            <w:lang w:val="en-GB"/>
          </w:rPr>
          <w:delText>It is based on the CEN BII2 Message Level Response</w:delText>
        </w:r>
        <w:r w:rsidR="002709A2" w:rsidRPr="00624CFB" w:rsidDel="00A15726">
          <w:rPr>
            <w:lang w:val="en-GB"/>
          </w:rPr>
          <w:delText xml:space="preserve"> but modified to suit the business case.</w:delText>
        </w:r>
      </w:del>
    </w:p>
    <w:p w:rsidR="00881DEB" w:rsidRPr="00624CFB" w:rsidRDefault="00C9526D" w:rsidP="001618BD">
      <w:pPr>
        <w:pStyle w:val="BodyText"/>
        <w:rPr>
          <w:lang w:val="en-GB"/>
        </w:rPr>
      </w:pPr>
      <w:r w:rsidRPr="00624CFB">
        <w:rPr>
          <w:lang w:val="en-GB"/>
        </w:rPr>
        <w:t>A</w:t>
      </w:r>
      <w:r w:rsidR="002709A2" w:rsidRPr="00624CFB">
        <w:rPr>
          <w:spacing w:val="-7"/>
          <w:lang w:val="en-GB"/>
        </w:rPr>
        <w:t xml:space="preserve">n </w:t>
      </w:r>
      <w:r w:rsidR="008C1EDB">
        <w:rPr>
          <w:spacing w:val="-7"/>
          <w:lang w:val="en-GB"/>
        </w:rPr>
        <w:t>Invoice Response</w:t>
      </w:r>
      <w:r w:rsidRPr="00624CFB">
        <w:rPr>
          <w:spacing w:val="-6"/>
          <w:lang w:val="en-GB"/>
        </w:rPr>
        <w:t xml:space="preserve"> </w:t>
      </w:r>
      <w:r w:rsidRPr="00624CFB">
        <w:rPr>
          <w:lang w:val="en-GB"/>
        </w:rPr>
        <w:t>can</w:t>
      </w:r>
      <w:r w:rsidRPr="00624CFB">
        <w:rPr>
          <w:spacing w:val="-6"/>
          <w:lang w:val="en-GB"/>
        </w:rPr>
        <w:t xml:space="preserve"> </w:t>
      </w:r>
      <w:r w:rsidRPr="00624CFB">
        <w:rPr>
          <w:spacing w:val="1"/>
          <w:lang w:val="en-GB"/>
        </w:rPr>
        <w:t>b</w:t>
      </w:r>
      <w:r w:rsidRPr="00624CFB">
        <w:rPr>
          <w:lang w:val="en-GB"/>
        </w:rPr>
        <w:t>e</w:t>
      </w:r>
      <w:r w:rsidRPr="00624CFB">
        <w:rPr>
          <w:spacing w:val="-6"/>
          <w:lang w:val="en-GB"/>
        </w:rPr>
        <w:t xml:space="preserve"> </w:t>
      </w:r>
      <w:r w:rsidRPr="00624CFB">
        <w:rPr>
          <w:spacing w:val="-1"/>
          <w:lang w:val="en-GB"/>
        </w:rPr>
        <w:t>u</w:t>
      </w:r>
      <w:r w:rsidRPr="00624CFB">
        <w:rPr>
          <w:spacing w:val="1"/>
          <w:lang w:val="en-GB"/>
        </w:rPr>
        <w:t>se</w:t>
      </w:r>
      <w:r w:rsidRPr="00624CFB">
        <w:rPr>
          <w:lang w:val="en-GB"/>
        </w:rPr>
        <w:t>d</w:t>
      </w:r>
      <w:r w:rsidRPr="00624CFB">
        <w:rPr>
          <w:spacing w:val="-7"/>
          <w:lang w:val="en-GB"/>
        </w:rPr>
        <w:t xml:space="preserve"> </w:t>
      </w:r>
      <w:r w:rsidRPr="00624CFB">
        <w:rPr>
          <w:lang w:val="en-GB"/>
        </w:rPr>
        <w:t>in</w:t>
      </w:r>
      <w:r w:rsidRPr="00624CFB">
        <w:rPr>
          <w:spacing w:val="-4"/>
          <w:lang w:val="en-GB"/>
        </w:rPr>
        <w:t xml:space="preserve"> </w:t>
      </w:r>
      <w:r w:rsidRPr="00624CFB">
        <w:rPr>
          <w:lang w:val="en-GB"/>
        </w:rPr>
        <w:t>t</w:t>
      </w:r>
      <w:r w:rsidRPr="00624CFB">
        <w:rPr>
          <w:spacing w:val="4"/>
          <w:lang w:val="en-GB"/>
        </w:rPr>
        <w:t>h</w:t>
      </w:r>
      <w:r w:rsidRPr="00624CFB">
        <w:rPr>
          <w:lang w:val="en-GB"/>
        </w:rPr>
        <w:t>e</w:t>
      </w:r>
      <w:r w:rsidRPr="00624CFB">
        <w:rPr>
          <w:spacing w:val="-6"/>
          <w:lang w:val="en-GB"/>
        </w:rPr>
        <w:t xml:space="preserve"> </w:t>
      </w:r>
      <w:r w:rsidR="002709A2" w:rsidRPr="00624CFB">
        <w:rPr>
          <w:lang w:val="en-GB"/>
        </w:rPr>
        <w:t xml:space="preserve">process of </w:t>
      </w:r>
      <w:r w:rsidRPr="00624CFB">
        <w:rPr>
          <w:lang w:val="en-GB"/>
        </w:rPr>
        <w:t>t</w:t>
      </w:r>
      <w:r w:rsidRPr="00624CFB">
        <w:rPr>
          <w:spacing w:val="-1"/>
          <w:lang w:val="en-GB"/>
        </w:rPr>
        <w:t>h</w:t>
      </w:r>
      <w:r w:rsidRPr="00624CFB">
        <w:rPr>
          <w:lang w:val="en-GB"/>
        </w:rPr>
        <w:t>e</w:t>
      </w:r>
      <w:r w:rsidRPr="00624CFB">
        <w:rPr>
          <w:spacing w:val="-5"/>
          <w:lang w:val="en-GB"/>
        </w:rPr>
        <w:t xml:space="preserve"> </w:t>
      </w:r>
      <w:r w:rsidRPr="00624CFB">
        <w:rPr>
          <w:lang w:val="en-GB"/>
        </w:rPr>
        <w:t>e</w:t>
      </w:r>
      <w:r w:rsidRPr="00624CFB">
        <w:rPr>
          <w:spacing w:val="2"/>
          <w:lang w:val="en-GB"/>
        </w:rPr>
        <w:t>x</w:t>
      </w:r>
      <w:r w:rsidRPr="00624CFB">
        <w:rPr>
          <w:spacing w:val="1"/>
          <w:lang w:val="en-GB"/>
        </w:rPr>
        <w:t>c</w:t>
      </w:r>
      <w:r w:rsidRPr="00624CFB">
        <w:rPr>
          <w:lang w:val="en-GB"/>
        </w:rPr>
        <w:t>h</w:t>
      </w:r>
      <w:r w:rsidRPr="00624CFB">
        <w:rPr>
          <w:spacing w:val="-1"/>
          <w:lang w:val="en-GB"/>
        </w:rPr>
        <w:t>a</w:t>
      </w:r>
      <w:r w:rsidRPr="00624CFB">
        <w:rPr>
          <w:lang w:val="en-GB"/>
        </w:rPr>
        <w:t>n</w:t>
      </w:r>
      <w:r w:rsidRPr="00624CFB">
        <w:rPr>
          <w:spacing w:val="-1"/>
          <w:lang w:val="en-GB"/>
        </w:rPr>
        <w:t>g</w:t>
      </w:r>
      <w:r w:rsidRPr="00624CFB">
        <w:rPr>
          <w:lang w:val="en-GB"/>
        </w:rPr>
        <w:t>e</w:t>
      </w:r>
      <w:r w:rsidRPr="00624CFB">
        <w:rPr>
          <w:spacing w:val="-4"/>
          <w:lang w:val="en-GB"/>
        </w:rPr>
        <w:t xml:space="preserve"> </w:t>
      </w:r>
      <w:r w:rsidRPr="00624CFB">
        <w:rPr>
          <w:lang w:val="en-GB"/>
        </w:rPr>
        <w:t>of</w:t>
      </w:r>
      <w:r w:rsidRPr="00624CFB">
        <w:rPr>
          <w:spacing w:val="-4"/>
          <w:lang w:val="en-GB"/>
        </w:rPr>
        <w:t xml:space="preserve"> </w:t>
      </w:r>
      <w:r w:rsidR="00A6597B" w:rsidRPr="00624CFB">
        <w:rPr>
          <w:lang w:val="en-GB"/>
        </w:rPr>
        <w:t>invoices</w:t>
      </w:r>
      <w:r w:rsidRPr="00624CFB">
        <w:rPr>
          <w:spacing w:val="-7"/>
          <w:lang w:val="en-GB"/>
        </w:rPr>
        <w:t xml:space="preserve"> </w:t>
      </w:r>
      <w:r w:rsidR="00360A4C" w:rsidRPr="00624CFB">
        <w:rPr>
          <w:spacing w:val="-7"/>
          <w:lang w:val="en-GB"/>
        </w:rPr>
        <w:t xml:space="preserve">and credit notes </w:t>
      </w:r>
      <w:r w:rsidR="007D61C6">
        <w:t xml:space="preserve">until the parties have agreed on </w:t>
      </w:r>
      <w:r w:rsidR="002709A2" w:rsidRPr="00624CFB">
        <w:rPr>
          <w:spacing w:val="-7"/>
          <w:lang w:val="en-GB"/>
        </w:rPr>
        <w:t xml:space="preserve">its settlement as paid or cancelled. </w:t>
      </w:r>
      <w:r w:rsidR="002709A2" w:rsidRPr="00624CFB">
        <w:rPr>
          <w:lang w:val="en-GB"/>
        </w:rPr>
        <w:t xml:space="preserve">It </w:t>
      </w:r>
      <w:r w:rsidR="00A6597B" w:rsidRPr="00624CFB">
        <w:rPr>
          <w:lang w:val="en-GB"/>
        </w:rPr>
        <w:t>provides</w:t>
      </w:r>
      <w:r w:rsidR="002709A2" w:rsidRPr="00624CFB">
        <w:rPr>
          <w:lang w:val="en-GB"/>
        </w:rPr>
        <w:t xml:space="preserve"> the </w:t>
      </w:r>
      <w:r w:rsidR="00360A4C" w:rsidRPr="00624CFB">
        <w:rPr>
          <w:lang w:val="en-GB"/>
        </w:rPr>
        <w:t>Seller</w:t>
      </w:r>
      <w:r w:rsidR="00A6597B" w:rsidRPr="00624CFB">
        <w:rPr>
          <w:lang w:val="en-GB"/>
        </w:rPr>
        <w:t xml:space="preserve">, as the </w:t>
      </w:r>
      <w:r w:rsidR="002709A2" w:rsidRPr="00624CFB">
        <w:rPr>
          <w:lang w:val="en-GB"/>
        </w:rPr>
        <w:t>issuer of the invoice</w:t>
      </w:r>
      <w:r w:rsidR="00360A4C" w:rsidRPr="00624CFB">
        <w:rPr>
          <w:lang w:val="en-GB"/>
        </w:rPr>
        <w:t xml:space="preserve"> or credit note</w:t>
      </w:r>
      <w:r w:rsidR="00A6597B" w:rsidRPr="00624CFB">
        <w:rPr>
          <w:lang w:val="en-GB"/>
        </w:rPr>
        <w:t>,</w:t>
      </w:r>
      <w:r w:rsidR="002709A2" w:rsidRPr="00624CFB">
        <w:rPr>
          <w:lang w:val="en-GB"/>
        </w:rPr>
        <w:t xml:space="preserve"> with information about the status of his invoice </w:t>
      </w:r>
      <w:r w:rsidR="00360A4C" w:rsidRPr="00624CFB">
        <w:rPr>
          <w:lang w:val="en-GB"/>
        </w:rPr>
        <w:t xml:space="preserve">or credit note </w:t>
      </w:r>
      <w:r w:rsidR="002709A2" w:rsidRPr="00624CFB">
        <w:rPr>
          <w:lang w:val="en-GB"/>
        </w:rPr>
        <w:t xml:space="preserve">and provides the </w:t>
      </w:r>
      <w:r w:rsidR="00360A4C" w:rsidRPr="00624CFB">
        <w:rPr>
          <w:lang w:val="en-GB"/>
        </w:rPr>
        <w:t>Buyer</w:t>
      </w:r>
      <w:r w:rsidR="00A6597B" w:rsidRPr="00624CFB">
        <w:rPr>
          <w:lang w:val="en-GB"/>
        </w:rPr>
        <w:t xml:space="preserve">, as </w:t>
      </w:r>
      <w:r w:rsidR="002709A2" w:rsidRPr="00624CFB">
        <w:rPr>
          <w:lang w:val="en-GB"/>
        </w:rPr>
        <w:t>receiver of the invoice</w:t>
      </w:r>
      <w:r w:rsidR="00360A4C" w:rsidRPr="00624CFB">
        <w:rPr>
          <w:lang w:val="en-GB"/>
        </w:rPr>
        <w:t xml:space="preserve"> or credit note</w:t>
      </w:r>
      <w:r w:rsidR="00A6597B" w:rsidRPr="00624CFB">
        <w:rPr>
          <w:lang w:val="en-GB"/>
        </w:rPr>
        <w:t>,</w:t>
      </w:r>
      <w:r w:rsidR="002709A2" w:rsidRPr="00624CFB">
        <w:rPr>
          <w:lang w:val="en-GB"/>
        </w:rPr>
        <w:t xml:space="preserve"> with efficient means for keeping the </w:t>
      </w:r>
      <w:r w:rsidR="00360A4C" w:rsidRPr="00624CFB">
        <w:rPr>
          <w:lang w:val="en-GB"/>
        </w:rPr>
        <w:t>Seller</w:t>
      </w:r>
      <w:r w:rsidR="002709A2" w:rsidRPr="00624CFB">
        <w:rPr>
          <w:lang w:val="en-GB"/>
        </w:rPr>
        <w:t xml:space="preserve"> informed.</w:t>
      </w:r>
    </w:p>
    <w:p w:rsidR="005879CC" w:rsidRPr="00624CFB" w:rsidRDefault="005879CC" w:rsidP="001618BD">
      <w:pPr>
        <w:pStyle w:val="BodyText"/>
        <w:rPr>
          <w:lang w:val="en-GB"/>
        </w:rPr>
      </w:pPr>
    </w:p>
    <w:p w:rsidR="00881DEB" w:rsidRPr="00624CFB" w:rsidRDefault="008C1EDB" w:rsidP="00AD0C88">
      <w:pPr>
        <w:pStyle w:val="Heading2"/>
        <w:rPr>
          <w:rFonts w:eastAsia="Arial"/>
        </w:rPr>
      </w:pPr>
      <w:bookmarkStart w:id="18" w:name="_Toc355012326"/>
      <w:bookmarkStart w:id="19" w:name="_Toc511919254"/>
      <w:r>
        <w:rPr>
          <w:rFonts w:eastAsia="Arial"/>
        </w:rPr>
        <w:t>Invoice Response message</w:t>
      </w:r>
      <w:r w:rsidR="00881DEB" w:rsidRPr="00624CFB">
        <w:rPr>
          <w:rFonts w:eastAsia="Arial"/>
        </w:rPr>
        <w:t xml:space="preserve"> in general</w:t>
      </w:r>
      <w:bookmarkEnd w:id="18"/>
      <w:bookmarkEnd w:id="19"/>
    </w:p>
    <w:p w:rsidR="00C9526D" w:rsidRDefault="005879CC" w:rsidP="001618BD">
      <w:pPr>
        <w:pStyle w:val="BodyText"/>
        <w:rPr>
          <w:lang w:val="en-GB"/>
        </w:rPr>
      </w:pPr>
      <w:r w:rsidRPr="00624CFB">
        <w:rPr>
          <w:spacing w:val="3"/>
          <w:lang w:val="en-GB"/>
        </w:rPr>
        <w:t>F</w:t>
      </w:r>
      <w:r w:rsidR="00C9526D" w:rsidRPr="00624CFB">
        <w:rPr>
          <w:lang w:val="en-GB"/>
        </w:rPr>
        <w:t>r</w:t>
      </w:r>
      <w:r w:rsidR="00C9526D" w:rsidRPr="00624CFB">
        <w:rPr>
          <w:spacing w:val="-3"/>
          <w:lang w:val="en-GB"/>
        </w:rPr>
        <w:t>o</w:t>
      </w:r>
      <w:r w:rsidR="00C9526D" w:rsidRPr="00624CFB">
        <w:rPr>
          <w:lang w:val="en-GB"/>
        </w:rPr>
        <w:t>m</w:t>
      </w:r>
      <w:r w:rsidR="00C9526D" w:rsidRPr="00624CFB">
        <w:rPr>
          <w:spacing w:val="-2"/>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lang w:val="en-GB"/>
        </w:rPr>
        <w:t>cre</w:t>
      </w:r>
      <w:r w:rsidR="00C9526D" w:rsidRPr="00624CFB">
        <w:rPr>
          <w:spacing w:val="-1"/>
          <w:lang w:val="en-GB"/>
        </w:rPr>
        <w:t>a</w:t>
      </w:r>
      <w:r w:rsidR="00C9526D" w:rsidRPr="00624CFB">
        <w:rPr>
          <w:lang w:val="en-GB"/>
        </w:rPr>
        <w:t>t</w:t>
      </w:r>
      <w:r w:rsidR="00C9526D" w:rsidRPr="00624CFB">
        <w:rPr>
          <w:spacing w:val="-2"/>
          <w:lang w:val="en-GB"/>
        </w:rPr>
        <w:t>i</w:t>
      </w:r>
      <w:r w:rsidR="00C9526D" w:rsidRPr="00624CFB">
        <w:rPr>
          <w:lang w:val="en-GB"/>
        </w:rPr>
        <w:t>on</w:t>
      </w:r>
      <w:r w:rsidR="00C9526D" w:rsidRPr="00624CFB">
        <w:rPr>
          <w:spacing w:val="-4"/>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an</w:t>
      </w:r>
      <w:r w:rsidR="00C9526D" w:rsidRPr="00624CFB">
        <w:rPr>
          <w:spacing w:val="-6"/>
          <w:lang w:val="en-GB"/>
        </w:rPr>
        <w:t xml:space="preserve"> </w:t>
      </w:r>
      <w:r w:rsidR="00C9526D" w:rsidRPr="00624CFB">
        <w:rPr>
          <w:spacing w:val="1"/>
          <w:lang w:val="en-GB"/>
        </w:rPr>
        <w:t>e</w:t>
      </w:r>
      <w:r w:rsidR="00C9526D" w:rsidRPr="00624CFB">
        <w:rPr>
          <w:spacing w:val="-1"/>
          <w:lang w:val="en-GB"/>
        </w:rPr>
        <w:t>l</w:t>
      </w:r>
      <w:r w:rsidR="00C9526D" w:rsidRPr="00624CFB">
        <w:rPr>
          <w:lang w:val="en-GB"/>
        </w:rPr>
        <w:t>e</w:t>
      </w:r>
      <w:r w:rsidR="00C9526D" w:rsidRPr="00624CFB">
        <w:rPr>
          <w:spacing w:val="3"/>
          <w:lang w:val="en-GB"/>
        </w:rPr>
        <w:t>c</w:t>
      </w:r>
      <w:r w:rsidR="00C9526D" w:rsidRPr="00624CFB">
        <w:rPr>
          <w:lang w:val="en-GB"/>
        </w:rPr>
        <w:t>tro</w:t>
      </w:r>
      <w:r w:rsidR="00C9526D" w:rsidRPr="00624CFB">
        <w:rPr>
          <w:spacing w:val="-1"/>
          <w:lang w:val="en-GB"/>
        </w:rPr>
        <w:t>ni</w:t>
      </w:r>
      <w:r w:rsidR="00C9526D" w:rsidRPr="00624CFB">
        <w:rPr>
          <w:lang w:val="en-GB"/>
        </w:rPr>
        <w:t>c</w:t>
      </w:r>
      <w:r w:rsidR="00C9526D" w:rsidRPr="00624CFB">
        <w:rPr>
          <w:spacing w:val="-5"/>
          <w:lang w:val="en-GB"/>
        </w:rPr>
        <w:t xml:space="preserve"> </w:t>
      </w:r>
      <w:r w:rsidR="00C9526D" w:rsidRPr="00624CFB">
        <w:rPr>
          <w:spacing w:val="4"/>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5"/>
          <w:lang w:val="en-GB"/>
        </w:rPr>
        <w:t xml:space="preserve"> </w:t>
      </w:r>
      <w:r w:rsidR="00C9526D" w:rsidRPr="00624CFB">
        <w:rPr>
          <w:spacing w:val="9"/>
          <w:lang w:val="en-GB"/>
        </w:rPr>
        <w:t>d</w:t>
      </w:r>
      <w:r w:rsidR="00C9526D" w:rsidRPr="00624CFB">
        <w:rPr>
          <w:spacing w:val="1"/>
          <w:lang w:val="en-GB"/>
        </w:rPr>
        <w:t>o</w:t>
      </w:r>
      <w:r w:rsidR="00C9526D" w:rsidRPr="00624CFB">
        <w:rPr>
          <w:lang w:val="en-GB"/>
        </w:rPr>
        <w:t>wn</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w w:val="99"/>
          <w:lang w:val="en-GB"/>
        </w:rPr>
        <w:t xml:space="preserve"> </w:t>
      </w:r>
      <w:r w:rsidR="00C9526D" w:rsidRPr="00624CFB">
        <w:rPr>
          <w:lang w:val="en-GB"/>
        </w:rPr>
        <w:t>tra</w:t>
      </w:r>
      <w:r w:rsidR="00C9526D" w:rsidRPr="00624CFB">
        <w:rPr>
          <w:spacing w:val="-1"/>
          <w:lang w:val="en-GB"/>
        </w:rPr>
        <w:t>n</w:t>
      </w:r>
      <w:r w:rsidR="00C9526D" w:rsidRPr="00624CFB">
        <w:rPr>
          <w:spacing w:val="1"/>
          <w:lang w:val="en-GB"/>
        </w:rPr>
        <w:t>s</w:t>
      </w:r>
      <w:r w:rsidR="00C9526D" w:rsidRPr="00624CFB">
        <w:rPr>
          <w:lang w:val="en-GB"/>
        </w:rPr>
        <w:t>p</w:t>
      </w:r>
      <w:r w:rsidR="00C9526D" w:rsidRPr="00624CFB">
        <w:rPr>
          <w:spacing w:val="-1"/>
          <w:lang w:val="en-GB"/>
        </w:rPr>
        <w:t>o</w:t>
      </w:r>
      <w:r w:rsidR="00C9526D" w:rsidRPr="00624CFB">
        <w:rPr>
          <w:lang w:val="en-GB"/>
        </w:rPr>
        <w:t>rt</w:t>
      </w:r>
      <w:r w:rsidR="00C9526D" w:rsidRPr="00624CFB">
        <w:rPr>
          <w:spacing w:val="-5"/>
          <w:lang w:val="en-GB"/>
        </w:rPr>
        <w:t xml:space="preserve"> </w:t>
      </w:r>
      <w:r w:rsidR="00C9526D" w:rsidRPr="00624CFB">
        <w:rPr>
          <w:spacing w:val="-1"/>
          <w:lang w:val="en-GB"/>
        </w:rPr>
        <w:t>li</w:t>
      </w:r>
      <w:r w:rsidR="00C9526D" w:rsidRPr="00624CFB">
        <w:rPr>
          <w:spacing w:val="1"/>
          <w:lang w:val="en-GB"/>
        </w:rPr>
        <w:t>n</w:t>
      </w:r>
      <w:r w:rsidR="00C9526D" w:rsidRPr="00624CFB">
        <w:rPr>
          <w:lang w:val="en-GB"/>
        </w:rPr>
        <w:t>e</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at</w:t>
      </w:r>
      <w:r w:rsidR="00C9526D" w:rsidRPr="00624CFB">
        <w:rPr>
          <w:spacing w:val="-6"/>
          <w:lang w:val="en-GB"/>
        </w:rPr>
        <w:t xml:space="preserve"> </w:t>
      </w:r>
      <w:r w:rsidR="00C9526D" w:rsidRPr="00624CFB">
        <w:rPr>
          <w:spacing w:val="1"/>
          <w:lang w:val="en-GB"/>
        </w:rPr>
        <w:t>g</w:t>
      </w:r>
      <w:r w:rsidR="00C9526D" w:rsidRPr="00624CFB">
        <w:rPr>
          <w:lang w:val="en-GB"/>
        </w:rPr>
        <w:t>o</w:t>
      </w:r>
      <w:r w:rsidR="00C9526D" w:rsidRPr="00624CFB">
        <w:rPr>
          <w:spacing w:val="-1"/>
          <w:lang w:val="en-GB"/>
        </w:rPr>
        <w:t>e</w:t>
      </w:r>
      <w:r w:rsidR="00C9526D" w:rsidRPr="00624CFB">
        <w:rPr>
          <w:lang w:val="en-GB"/>
        </w:rPr>
        <w:t>s</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spacing w:val="3"/>
          <w:lang w:val="en-GB"/>
        </w:rPr>
        <w:t>r</w:t>
      </w:r>
      <w:r w:rsidR="00C9526D" w:rsidRPr="00624CFB">
        <w:rPr>
          <w:spacing w:val="1"/>
          <w:lang w:val="en-GB"/>
        </w:rPr>
        <w:t>o</w:t>
      </w:r>
      <w:r w:rsidR="00C9526D" w:rsidRPr="00624CFB">
        <w:rPr>
          <w:lang w:val="en-GB"/>
        </w:rPr>
        <w:t>u</w:t>
      </w:r>
      <w:r w:rsidR="00C9526D" w:rsidRPr="00624CFB">
        <w:rPr>
          <w:spacing w:val="-1"/>
          <w:lang w:val="en-GB"/>
        </w:rPr>
        <w:t>g</w:t>
      </w:r>
      <w:r w:rsidR="00C9526D" w:rsidRPr="00624CFB">
        <w:rPr>
          <w:lang w:val="en-GB"/>
        </w:rPr>
        <w:t>h</w:t>
      </w:r>
      <w:r w:rsidR="00C9526D" w:rsidRPr="00624CFB">
        <w:rPr>
          <w:spacing w:val="-4"/>
          <w:lang w:val="en-GB"/>
        </w:rPr>
        <w:t xml:space="preserve"> </w:t>
      </w:r>
      <w:r w:rsidR="00C9526D" w:rsidRPr="00624CFB">
        <w:rPr>
          <w:lang w:val="en-GB"/>
        </w:rPr>
        <w:t>o</w:t>
      </w:r>
      <w:r w:rsidR="00C9526D" w:rsidRPr="00624CFB">
        <w:rPr>
          <w:spacing w:val="-1"/>
          <w:lang w:val="en-GB"/>
        </w:rPr>
        <w:t>n</w:t>
      </w:r>
      <w:r w:rsidR="00C9526D" w:rsidRPr="00624CFB">
        <w:rPr>
          <w:lang w:val="en-GB"/>
        </w:rPr>
        <w:t>e</w:t>
      </w:r>
      <w:r w:rsidR="00C9526D" w:rsidRPr="00624CFB">
        <w:rPr>
          <w:spacing w:val="-4"/>
          <w:lang w:val="en-GB"/>
        </w:rPr>
        <w:t xml:space="preserve"> </w:t>
      </w:r>
      <w:r w:rsidR="00C9526D" w:rsidRPr="00624CFB">
        <w:rPr>
          <w:lang w:val="en-GB"/>
        </w:rPr>
        <w:t>or</w:t>
      </w:r>
      <w:r w:rsidR="00C9526D" w:rsidRPr="00624CFB">
        <w:rPr>
          <w:spacing w:val="-6"/>
          <w:lang w:val="en-GB"/>
        </w:rPr>
        <w:t xml:space="preserve"> </w:t>
      </w:r>
      <w:r w:rsidR="00C9526D" w:rsidRPr="00624CFB">
        <w:rPr>
          <w:spacing w:val="4"/>
          <w:lang w:val="en-GB"/>
        </w:rPr>
        <w:t>m</w:t>
      </w:r>
      <w:r w:rsidR="00C9526D" w:rsidRPr="00624CFB">
        <w:rPr>
          <w:lang w:val="en-GB"/>
        </w:rPr>
        <w:t>ore</w:t>
      </w:r>
      <w:r w:rsidR="00C9526D" w:rsidRPr="00624CFB">
        <w:rPr>
          <w:spacing w:val="-6"/>
          <w:lang w:val="en-GB"/>
        </w:rPr>
        <w:t xml:space="preserve"> </w:t>
      </w:r>
      <w:r w:rsidR="00C9526D" w:rsidRPr="00624CFB">
        <w:rPr>
          <w:lang w:val="en-GB"/>
        </w:rPr>
        <w:t>tra</w:t>
      </w:r>
      <w:r w:rsidR="00C9526D" w:rsidRPr="00624CFB">
        <w:rPr>
          <w:spacing w:val="-1"/>
          <w:lang w:val="en-GB"/>
        </w:rPr>
        <w:t>n</w:t>
      </w:r>
      <w:r w:rsidR="00C9526D" w:rsidRPr="00624CFB">
        <w:rPr>
          <w:spacing w:val="1"/>
          <w:lang w:val="en-GB"/>
        </w:rPr>
        <w:t>s</w:t>
      </w:r>
      <w:r w:rsidR="00C9526D" w:rsidRPr="00624CFB">
        <w:rPr>
          <w:lang w:val="en-GB"/>
        </w:rPr>
        <w:t>p</w:t>
      </w:r>
      <w:r w:rsidR="00C9526D" w:rsidRPr="00624CFB">
        <w:rPr>
          <w:spacing w:val="-1"/>
          <w:lang w:val="en-GB"/>
        </w:rPr>
        <w:t>o</w:t>
      </w:r>
      <w:r w:rsidR="00C9526D" w:rsidRPr="00624CFB">
        <w:rPr>
          <w:lang w:val="en-GB"/>
        </w:rPr>
        <w:t>rt</w:t>
      </w:r>
      <w:r w:rsidR="00C9526D" w:rsidRPr="00624CFB">
        <w:rPr>
          <w:spacing w:val="-4"/>
          <w:lang w:val="en-GB"/>
        </w:rPr>
        <w:t xml:space="preserve"> </w:t>
      </w:r>
      <w:r w:rsidR="00C9526D" w:rsidRPr="00624CFB">
        <w:rPr>
          <w:lang w:val="en-GB"/>
        </w:rPr>
        <w:t>n</w:t>
      </w:r>
      <w:r w:rsidR="00C9526D" w:rsidRPr="00624CFB">
        <w:rPr>
          <w:spacing w:val="-1"/>
          <w:lang w:val="en-GB"/>
        </w:rPr>
        <w:t>e</w:t>
      </w:r>
      <w:r w:rsidR="00C9526D" w:rsidRPr="00624CFB">
        <w:rPr>
          <w:spacing w:val="2"/>
          <w:lang w:val="en-GB"/>
        </w:rPr>
        <w:t>t</w:t>
      </w:r>
      <w:r w:rsidR="00C9526D" w:rsidRPr="00624CFB">
        <w:rPr>
          <w:spacing w:val="-3"/>
          <w:lang w:val="en-GB"/>
        </w:rPr>
        <w:t>w</w:t>
      </w:r>
      <w:r w:rsidR="00C9526D" w:rsidRPr="00624CFB">
        <w:rPr>
          <w:lang w:val="en-GB"/>
        </w:rPr>
        <w:t>or</w:t>
      </w:r>
      <w:r w:rsidR="00C9526D" w:rsidRPr="00624CFB">
        <w:rPr>
          <w:spacing w:val="4"/>
          <w:lang w:val="en-GB"/>
        </w:rPr>
        <w:t>k</w:t>
      </w:r>
      <w:r w:rsidR="00C9526D" w:rsidRPr="00624CFB">
        <w:rPr>
          <w:lang w:val="en-GB"/>
        </w:rPr>
        <w:t>s</w:t>
      </w:r>
      <w:r w:rsidR="00DC7214">
        <w:rPr>
          <w:lang w:val="en-GB"/>
        </w:rPr>
        <w:t>,</w:t>
      </w:r>
      <w:r w:rsidR="00C9526D" w:rsidRPr="00624CFB">
        <w:rPr>
          <w:spacing w:val="-5"/>
          <w:lang w:val="en-GB"/>
        </w:rPr>
        <w:t xml:space="preserve"> </w:t>
      </w:r>
      <w:r w:rsidR="00C9526D" w:rsidRPr="00624CFB">
        <w:rPr>
          <w:lang w:val="en-GB"/>
        </w:rPr>
        <w:t>to</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5"/>
          <w:lang w:val="en-GB"/>
        </w:rPr>
        <w:t xml:space="preserve"> </w:t>
      </w:r>
      <w:r w:rsidR="00C9526D" w:rsidRPr="00624CFB">
        <w:rPr>
          <w:lang w:val="en-GB"/>
        </w:rPr>
        <w:t>d</w:t>
      </w:r>
      <w:r w:rsidR="00C9526D" w:rsidRPr="00624CFB">
        <w:rPr>
          <w:spacing w:val="-1"/>
          <w:lang w:val="en-GB"/>
        </w:rPr>
        <w:t>e</w:t>
      </w:r>
      <w:r w:rsidR="00C9526D" w:rsidRPr="00624CFB">
        <w:rPr>
          <w:spacing w:val="1"/>
          <w:lang w:val="en-GB"/>
        </w:rPr>
        <w:t>si</w:t>
      </w:r>
      <w:r w:rsidR="00C9526D" w:rsidRPr="00624CFB">
        <w:rPr>
          <w:lang w:val="en-GB"/>
        </w:rPr>
        <w:t>g</w:t>
      </w:r>
      <w:r w:rsidR="00C9526D" w:rsidRPr="00624CFB">
        <w:rPr>
          <w:spacing w:val="-1"/>
          <w:lang w:val="en-GB"/>
        </w:rPr>
        <w:t>n</w:t>
      </w:r>
      <w:r w:rsidR="00C9526D" w:rsidRPr="00624CFB">
        <w:rPr>
          <w:lang w:val="en-GB"/>
        </w:rPr>
        <w:t>a</w:t>
      </w:r>
      <w:r w:rsidR="00C9526D" w:rsidRPr="00624CFB">
        <w:rPr>
          <w:spacing w:val="1"/>
          <w:lang w:val="en-GB"/>
        </w:rPr>
        <w:t>t</w:t>
      </w:r>
      <w:r w:rsidR="00C9526D" w:rsidRPr="00624CFB">
        <w:rPr>
          <w:lang w:val="en-GB"/>
        </w:rPr>
        <w:t>ed</w:t>
      </w:r>
      <w:r w:rsidR="00C9526D" w:rsidRPr="00624CFB">
        <w:rPr>
          <w:spacing w:val="-5"/>
          <w:lang w:val="en-GB"/>
        </w:rPr>
        <w:t xml:space="preserve"> </w:t>
      </w:r>
      <w:r w:rsidR="00C9526D" w:rsidRPr="00624CFB">
        <w:rPr>
          <w:lang w:val="en-GB"/>
        </w:rPr>
        <w:t>rece</w:t>
      </w:r>
      <w:r w:rsidR="00C9526D" w:rsidRPr="00624CFB">
        <w:rPr>
          <w:spacing w:val="-2"/>
          <w:lang w:val="en-GB"/>
        </w:rPr>
        <w:t>i</w:t>
      </w:r>
      <w:r w:rsidR="00C9526D" w:rsidRPr="00624CFB">
        <w:rPr>
          <w:spacing w:val="1"/>
          <w:lang w:val="en-GB"/>
        </w:rPr>
        <w:t>v</w:t>
      </w:r>
      <w:r w:rsidR="00C9526D" w:rsidRPr="00624CFB">
        <w:rPr>
          <w:lang w:val="en-GB"/>
        </w:rPr>
        <w:t>er</w:t>
      </w:r>
      <w:r w:rsidR="00C9526D" w:rsidRPr="00624CFB">
        <w:rPr>
          <w:spacing w:val="-6"/>
          <w:lang w:val="en-GB"/>
        </w:rPr>
        <w:t xml:space="preserve"> </w:t>
      </w:r>
      <w:r w:rsidR="00C9526D" w:rsidRPr="00624CFB">
        <w:rPr>
          <w:lang w:val="en-GB"/>
        </w:rPr>
        <w:t>a</w:t>
      </w:r>
      <w:r w:rsidR="00C9526D" w:rsidRPr="00624CFB">
        <w:rPr>
          <w:spacing w:val="1"/>
          <w:lang w:val="en-GB"/>
        </w:rPr>
        <w:t>n</w:t>
      </w:r>
      <w:r w:rsidR="00C9526D" w:rsidRPr="00624CFB">
        <w:rPr>
          <w:lang w:val="en-GB"/>
        </w:rPr>
        <w:t>d</w:t>
      </w:r>
      <w:r w:rsidR="00C9526D" w:rsidRPr="00624CFB">
        <w:rPr>
          <w:spacing w:val="-6"/>
          <w:lang w:val="en-GB"/>
        </w:rPr>
        <w:t xml:space="preserve"> </w:t>
      </w:r>
      <w:r w:rsidR="00C9526D" w:rsidRPr="00624CFB">
        <w:rPr>
          <w:spacing w:val="1"/>
          <w:lang w:val="en-GB"/>
        </w:rPr>
        <w:t>a</w:t>
      </w:r>
      <w:r w:rsidR="00C9526D" w:rsidRPr="00624CFB">
        <w:rPr>
          <w:spacing w:val="-1"/>
          <w:lang w:val="en-GB"/>
        </w:rPr>
        <w:t>l</w:t>
      </w:r>
      <w:r w:rsidR="00C9526D" w:rsidRPr="00624CFB">
        <w:rPr>
          <w:lang w:val="en-GB"/>
        </w:rPr>
        <w:t>l</w:t>
      </w:r>
      <w:r w:rsidR="00C9526D" w:rsidRPr="00624CFB">
        <w:rPr>
          <w:spacing w:val="-5"/>
          <w:lang w:val="en-GB"/>
        </w:rPr>
        <w:t xml:space="preserve"> </w:t>
      </w:r>
      <w:r w:rsidR="00C9526D" w:rsidRPr="00624CFB">
        <w:rPr>
          <w:lang w:val="en-GB"/>
        </w:rPr>
        <w:t>w</w:t>
      </w:r>
      <w:r w:rsidR="00C9526D" w:rsidRPr="00624CFB">
        <w:rPr>
          <w:spacing w:val="4"/>
          <w:lang w:val="en-GB"/>
        </w:rPr>
        <w:t>a</w:t>
      </w:r>
      <w:r w:rsidR="00C9526D" w:rsidRPr="00624CFB">
        <w:rPr>
          <w:lang w:val="en-GB"/>
        </w:rPr>
        <w:t>y</w:t>
      </w:r>
      <w:r w:rsidR="00C9526D" w:rsidRPr="00624CFB">
        <w:rPr>
          <w:w w:val="99"/>
          <w:lang w:val="en-GB"/>
        </w:rPr>
        <w:t xml:space="preserve"> </w:t>
      </w:r>
      <w:r w:rsidR="00C9526D" w:rsidRPr="00624CFB">
        <w:rPr>
          <w:lang w:val="en-GB"/>
        </w:rPr>
        <w:t>throu</w:t>
      </w:r>
      <w:r w:rsidR="00C9526D" w:rsidRPr="00624CFB">
        <w:rPr>
          <w:spacing w:val="1"/>
          <w:lang w:val="en-GB"/>
        </w:rPr>
        <w:t>g</w:t>
      </w:r>
      <w:r w:rsidR="00C9526D" w:rsidRPr="00624CFB">
        <w:rPr>
          <w:lang w:val="en-GB"/>
        </w:rPr>
        <w:t>h</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e</w:t>
      </w:r>
      <w:r w:rsidR="00C9526D" w:rsidRPr="00624CFB">
        <w:rPr>
          <w:spacing w:val="-7"/>
          <w:lang w:val="en-GB"/>
        </w:rPr>
        <w:t xml:space="preserve"> </w:t>
      </w:r>
      <w:r w:rsidR="00C9526D" w:rsidRPr="00624CFB">
        <w:rPr>
          <w:spacing w:val="1"/>
          <w:lang w:val="en-GB"/>
        </w:rPr>
        <w:t>e</w:t>
      </w:r>
      <w:r w:rsidR="00C9526D" w:rsidRPr="00624CFB">
        <w:rPr>
          <w:spacing w:val="-2"/>
          <w:lang w:val="en-GB"/>
        </w:rPr>
        <w:t>v</w:t>
      </w:r>
      <w:r w:rsidR="00C9526D" w:rsidRPr="00624CFB">
        <w:rPr>
          <w:spacing w:val="1"/>
          <w:lang w:val="en-GB"/>
        </w:rPr>
        <w:t>e</w:t>
      </w:r>
      <w:r w:rsidR="00C9526D" w:rsidRPr="00624CFB">
        <w:rPr>
          <w:lang w:val="en-GB"/>
        </w:rPr>
        <w:t>nt</w:t>
      </w:r>
      <w:r w:rsidR="00C9526D" w:rsidRPr="00624CFB">
        <w:rPr>
          <w:spacing w:val="-1"/>
          <w:lang w:val="en-GB"/>
        </w:rPr>
        <w:t>u</w:t>
      </w:r>
      <w:r w:rsidR="00C9526D" w:rsidRPr="00624CFB">
        <w:rPr>
          <w:spacing w:val="1"/>
          <w:lang w:val="en-GB"/>
        </w:rPr>
        <w:t>a</w:t>
      </w:r>
      <w:r w:rsidR="00C9526D" w:rsidRPr="00624CFB">
        <w:rPr>
          <w:lang w:val="en-GB"/>
        </w:rPr>
        <w:t>l</w:t>
      </w:r>
      <w:r w:rsidR="00C9526D" w:rsidRPr="00624CFB">
        <w:rPr>
          <w:spacing w:val="-6"/>
          <w:lang w:val="en-GB"/>
        </w:rPr>
        <w:t xml:space="preserve"> </w:t>
      </w:r>
      <w:r w:rsidR="00C9526D" w:rsidRPr="00624CFB">
        <w:rPr>
          <w:lang w:val="en-GB"/>
        </w:rPr>
        <w:t>p</w:t>
      </w:r>
      <w:r w:rsidR="00C9526D" w:rsidRPr="00624CFB">
        <w:rPr>
          <w:spacing w:val="2"/>
          <w:lang w:val="en-GB"/>
        </w:rPr>
        <w:t>r</w:t>
      </w:r>
      <w:r w:rsidR="00C9526D" w:rsidRPr="00624CFB">
        <w:rPr>
          <w:lang w:val="en-GB"/>
        </w:rPr>
        <w:t>oc</w:t>
      </w:r>
      <w:r w:rsidR="00C9526D" w:rsidRPr="00624CFB">
        <w:rPr>
          <w:spacing w:val="1"/>
          <w:lang w:val="en-GB"/>
        </w:rPr>
        <w:t>ess</w:t>
      </w:r>
      <w:r w:rsidR="00C9526D" w:rsidRPr="00624CFB">
        <w:rPr>
          <w:spacing w:val="-1"/>
          <w:lang w:val="en-GB"/>
        </w:rPr>
        <w:t>i</w:t>
      </w:r>
      <w:r w:rsidR="00C9526D" w:rsidRPr="00624CFB">
        <w:rPr>
          <w:lang w:val="en-GB"/>
        </w:rPr>
        <w:t>ng</w:t>
      </w:r>
      <w:r w:rsidR="00C9526D" w:rsidRPr="00624CFB">
        <w:rPr>
          <w:spacing w:val="-6"/>
          <w:lang w:val="en-GB"/>
        </w:rPr>
        <w:t xml:space="preserve"> </w:t>
      </w:r>
      <w:r w:rsidR="00C9526D" w:rsidRPr="00624CFB">
        <w:rPr>
          <w:lang w:val="en-GB"/>
        </w:rPr>
        <w:t>of</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3"/>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6"/>
          <w:lang w:val="en-GB"/>
        </w:rPr>
        <w:t xml:space="preserve"> </w:t>
      </w:r>
      <w:r w:rsidR="00C9526D" w:rsidRPr="00624CFB">
        <w:rPr>
          <w:lang w:val="en-GB"/>
        </w:rPr>
        <w:t>co</w:t>
      </w:r>
      <w:r w:rsidR="00C9526D" w:rsidRPr="00624CFB">
        <w:rPr>
          <w:spacing w:val="-1"/>
          <w:lang w:val="en-GB"/>
        </w:rPr>
        <w:t>n</w:t>
      </w:r>
      <w:r w:rsidR="00C9526D" w:rsidRPr="00624CFB">
        <w:rPr>
          <w:spacing w:val="2"/>
          <w:lang w:val="en-GB"/>
        </w:rPr>
        <w:t>t</w:t>
      </w:r>
      <w:r w:rsidR="00C9526D" w:rsidRPr="00624CFB">
        <w:rPr>
          <w:spacing w:val="1"/>
          <w:lang w:val="en-GB"/>
        </w:rPr>
        <w:t>e</w:t>
      </w:r>
      <w:r w:rsidR="00C9526D" w:rsidRPr="00624CFB">
        <w:rPr>
          <w:lang w:val="en-GB"/>
        </w:rPr>
        <w:t>nt</w:t>
      </w:r>
      <w:r w:rsidR="00DC7214">
        <w:rPr>
          <w:lang w:val="en-GB"/>
        </w:rPr>
        <w: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ere</w:t>
      </w:r>
      <w:r w:rsidR="00C9526D" w:rsidRPr="00624CFB">
        <w:rPr>
          <w:spacing w:val="-6"/>
          <w:lang w:val="en-GB"/>
        </w:rPr>
        <w:t xml:space="preserve"> </w:t>
      </w:r>
      <w:r w:rsidR="00C9526D" w:rsidRPr="00624CFB">
        <w:rPr>
          <w:spacing w:val="4"/>
          <w:lang w:val="en-GB"/>
        </w:rPr>
        <w:t>m</w:t>
      </w:r>
      <w:r w:rsidR="00C9526D" w:rsidRPr="00624CFB">
        <w:rPr>
          <w:spacing w:val="1"/>
          <w:lang w:val="en-GB"/>
        </w:rPr>
        <w:t>a</w:t>
      </w:r>
      <w:r w:rsidR="00C9526D" w:rsidRPr="00624CFB">
        <w:rPr>
          <w:lang w:val="en-GB"/>
        </w:rPr>
        <w:t>y</w:t>
      </w:r>
      <w:r w:rsidR="00C9526D" w:rsidRPr="00624CFB">
        <w:rPr>
          <w:spacing w:val="-8"/>
          <w:lang w:val="en-GB"/>
        </w:rPr>
        <w:t xml:space="preserve"> </w:t>
      </w:r>
      <w:r w:rsidR="00C9526D" w:rsidRPr="00624CFB">
        <w:rPr>
          <w:lang w:val="en-GB"/>
        </w:rPr>
        <w:t>be</w:t>
      </w:r>
      <w:r w:rsidR="00C9526D" w:rsidRPr="00624CFB">
        <w:rPr>
          <w:spacing w:val="-6"/>
          <w:lang w:val="en-GB"/>
        </w:rPr>
        <w:t xml:space="preserve"> </w:t>
      </w:r>
      <w:r w:rsidR="005E0BA2">
        <w:rPr>
          <w:spacing w:val="-6"/>
          <w:lang w:val="en-GB"/>
        </w:rPr>
        <w:t xml:space="preserve">a </w:t>
      </w:r>
      <w:r w:rsidR="00C9526D" w:rsidRPr="00624CFB">
        <w:rPr>
          <w:lang w:val="en-GB"/>
        </w:rPr>
        <w:t>n</w:t>
      </w:r>
      <w:r w:rsidR="00C9526D" w:rsidRPr="00624CFB">
        <w:rPr>
          <w:spacing w:val="-1"/>
          <w:lang w:val="en-GB"/>
        </w:rPr>
        <w:t>e</w:t>
      </w:r>
      <w:r w:rsidR="00C9526D" w:rsidRPr="00624CFB">
        <w:rPr>
          <w:spacing w:val="1"/>
          <w:lang w:val="en-GB"/>
        </w:rPr>
        <w:t>e</w:t>
      </w:r>
      <w:r w:rsidR="00C9526D" w:rsidRPr="00624CFB">
        <w:rPr>
          <w:lang w:val="en-GB"/>
        </w:rPr>
        <w:t>d</w:t>
      </w:r>
      <w:r w:rsidR="00C9526D" w:rsidRPr="00624CFB">
        <w:rPr>
          <w:spacing w:val="-6"/>
          <w:lang w:val="en-GB"/>
        </w:rPr>
        <w:t xml:space="preserve"> </w:t>
      </w:r>
      <w:r w:rsidR="00C9526D" w:rsidRPr="00624CFB">
        <w:rPr>
          <w:spacing w:val="-1"/>
          <w:lang w:val="en-GB"/>
        </w:rPr>
        <w:t>t</w:t>
      </w:r>
      <w:r w:rsidR="00C9526D" w:rsidRPr="00624CFB">
        <w:rPr>
          <w:lang w:val="en-GB"/>
        </w:rPr>
        <w:t>o</w:t>
      </w:r>
      <w:r w:rsidR="00C9526D" w:rsidRPr="00624CFB">
        <w:rPr>
          <w:spacing w:val="-4"/>
          <w:lang w:val="en-GB"/>
        </w:rPr>
        <w:t xml:space="preserve"> </w:t>
      </w:r>
      <w:r w:rsidR="00C9526D" w:rsidRPr="00624CFB">
        <w:rPr>
          <w:lang w:val="en-GB"/>
        </w:rPr>
        <w:t>gi</w:t>
      </w:r>
      <w:r w:rsidR="00C9526D" w:rsidRPr="00624CFB">
        <w:rPr>
          <w:spacing w:val="-2"/>
          <w:lang w:val="en-GB"/>
        </w:rPr>
        <w:t>v</w:t>
      </w:r>
      <w:r w:rsidR="00C9526D" w:rsidRPr="00624CFB">
        <w:rPr>
          <w:lang w:val="en-GB"/>
        </w:rPr>
        <w:t>e</w:t>
      </w:r>
      <w:r w:rsidR="00C9526D" w:rsidRPr="00624CFB">
        <w:rPr>
          <w:spacing w:val="-6"/>
          <w:lang w:val="en-GB"/>
        </w:rPr>
        <w:t xml:space="preserve"> </w:t>
      </w:r>
      <w:r w:rsidR="00C9526D" w:rsidRPr="00624CFB">
        <w:rPr>
          <w:lang w:val="en-GB"/>
        </w:rPr>
        <w:t>re</w:t>
      </w:r>
      <w:r w:rsidR="00C9526D" w:rsidRPr="00624CFB">
        <w:rPr>
          <w:spacing w:val="1"/>
          <w:lang w:val="en-GB"/>
        </w:rPr>
        <w:t>sp</w:t>
      </w:r>
      <w:r w:rsidR="00C9526D" w:rsidRPr="00624CFB">
        <w:rPr>
          <w:lang w:val="en-GB"/>
        </w:rPr>
        <w:t>o</w:t>
      </w:r>
      <w:r w:rsidR="00C9526D" w:rsidRPr="00624CFB">
        <w:rPr>
          <w:spacing w:val="-1"/>
          <w:lang w:val="en-GB"/>
        </w:rPr>
        <w:t>n</w:t>
      </w:r>
      <w:r w:rsidR="00C9526D" w:rsidRPr="00624CFB">
        <w:rPr>
          <w:spacing w:val="1"/>
          <w:lang w:val="en-GB"/>
        </w:rPr>
        <w:t>s</w:t>
      </w:r>
      <w:r w:rsidR="00C9526D" w:rsidRPr="00624CFB">
        <w:rPr>
          <w:lang w:val="en-GB"/>
        </w:rPr>
        <w:t>es</w:t>
      </w:r>
      <w:r w:rsidR="00C9526D" w:rsidRPr="00624CFB">
        <w:rPr>
          <w:spacing w:val="-5"/>
          <w:lang w:val="en-GB"/>
        </w:rPr>
        <w:t xml:space="preserve"> </w:t>
      </w:r>
      <w:r w:rsidR="00C9526D" w:rsidRPr="00624CFB">
        <w:rPr>
          <w:lang w:val="en-GB"/>
        </w:rPr>
        <w:t>to</w:t>
      </w:r>
      <w:r w:rsidR="00C9526D" w:rsidRPr="00624CFB">
        <w:rPr>
          <w:spacing w:val="-5"/>
          <w:lang w:val="en-GB"/>
        </w:rPr>
        <w:t xml:space="preserve"> </w:t>
      </w:r>
      <w:r w:rsidR="00C9526D" w:rsidRPr="00624CFB">
        <w:rPr>
          <w:lang w:val="en-GB"/>
        </w:rPr>
        <w:t>the</w:t>
      </w:r>
      <w:r w:rsidR="00C9526D" w:rsidRPr="00624CFB">
        <w:rPr>
          <w:w w:val="99"/>
          <w:lang w:val="en-GB"/>
        </w:rPr>
        <w:t xml:space="preserve"> </w:t>
      </w:r>
      <w:r w:rsidR="00C9526D" w:rsidRPr="00624CFB">
        <w:rPr>
          <w:lang w:val="en-GB"/>
        </w:rPr>
        <w:t>re</w:t>
      </w:r>
      <w:r w:rsidR="00C9526D" w:rsidRPr="00624CFB">
        <w:rPr>
          <w:spacing w:val="-2"/>
          <w:lang w:val="en-GB"/>
        </w:rPr>
        <w:t>l</w:t>
      </w:r>
      <w:r w:rsidR="00C9526D" w:rsidRPr="00624CFB">
        <w:rPr>
          <w:spacing w:val="1"/>
          <w:lang w:val="en-GB"/>
        </w:rPr>
        <w:t>e</w:t>
      </w:r>
      <w:r w:rsidR="00C9526D" w:rsidRPr="00624CFB">
        <w:rPr>
          <w:spacing w:val="-2"/>
          <w:lang w:val="en-GB"/>
        </w:rPr>
        <w:t>v</w:t>
      </w:r>
      <w:r w:rsidR="00C9526D" w:rsidRPr="00624CFB">
        <w:rPr>
          <w:lang w:val="en-GB"/>
        </w:rPr>
        <w:t>a</w:t>
      </w:r>
      <w:r w:rsidR="00C9526D" w:rsidRPr="00624CFB">
        <w:rPr>
          <w:spacing w:val="-1"/>
          <w:lang w:val="en-GB"/>
        </w:rPr>
        <w:t>n</w:t>
      </w:r>
      <w:r w:rsidR="00C9526D" w:rsidRPr="00624CFB">
        <w:rPr>
          <w:lang w:val="en-GB"/>
        </w:rPr>
        <w:t>t</w:t>
      </w:r>
      <w:r w:rsidR="00C9526D" w:rsidRPr="00624CFB">
        <w:rPr>
          <w:spacing w:val="-5"/>
          <w:lang w:val="en-GB"/>
        </w:rPr>
        <w:t xml:space="preserve"> </w:t>
      </w:r>
      <w:r w:rsidR="00C9526D" w:rsidRPr="00624CFB">
        <w:rPr>
          <w:lang w:val="en-GB"/>
        </w:rPr>
        <w:t>p</w:t>
      </w:r>
      <w:r w:rsidR="00C9526D" w:rsidRPr="00624CFB">
        <w:rPr>
          <w:spacing w:val="-1"/>
          <w:lang w:val="en-GB"/>
        </w:rPr>
        <w:t>a</w:t>
      </w:r>
      <w:r w:rsidR="00C9526D" w:rsidRPr="00624CFB">
        <w:rPr>
          <w:lang w:val="en-GB"/>
        </w:rPr>
        <w:t>r</w:t>
      </w:r>
      <w:r w:rsidR="00C9526D" w:rsidRPr="00624CFB">
        <w:rPr>
          <w:spacing w:val="2"/>
          <w:lang w:val="en-GB"/>
        </w:rPr>
        <w:t>t</w:t>
      </w:r>
      <w:r w:rsidR="00C9526D" w:rsidRPr="00624CFB">
        <w:rPr>
          <w:spacing w:val="-1"/>
          <w:lang w:val="en-GB"/>
        </w:rPr>
        <w:t>i</w:t>
      </w:r>
      <w:r w:rsidR="00C9526D" w:rsidRPr="00624CFB">
        <w:rPr>
          <w:lang w:val="en-GB"/>
        </w:rPr>
        <w:t>es</w:t>
      </w:r>
      <w:r w:rsidR="00C9526D" w:rsidRPr="00624CFB">
        <w:rPr>
          <w:spacing w:val="-5"/>
          <w:lang w:val="en-GB"/>
        </w:rPr>
        <w:t xml:space="preserve"> </w:t>
      </w:r>
      <w:r w:rsidR="00C9526D" w:rsidRPr="00624CFB">
        <w:rPr>
          <w:spacing w:val="1"/>
          <w:lang w:val="en-GB"/>
        </w:rPr>
        <w:t>up</w:t>
      </w:r>
      <w:r w:rsidR="00C9526D" w:rsidRPr="00624CFB">
        <w:rPr>
          <w:lang w:val="en-GB"/>
        </w:rPr>
        <w:t>-</w:t>
      </w:r>
      <w:r w:rsidR="00C9526D" w:rsidRPr="00624CFB">
        <w:rPr>
          <w:spacing w:val="-1"/>
          <w:lang w:val="en-GB"/>
        </w:rPr>
        <w:t>l</w:t>
      </w:r>
      <w:r w:rsidR="00C9526D" w:rsidRPr="00624CFB">
        <w:rPr>
          <w:spacing w:val="1"/>
          <w:lang w:val="en-GB"/>
        </w:rPr>
        <w:t>i</w:t>
      </w:r>
      <w:r w:rsidR="00C9526D" w:rsidRPr="00624CFB">
        <w:rPr>
          <w:lang w:val="en-GB"/>
        </w:rPr>
        <w:t>ne</w:t>
      </w:r>
      <w:r w:rsidR="00C9526D" w:rsidRPr="00624CFB">
        <w:rPr>
          <w:spacing w:val="-5"/>
          <w:lang w:val="en-GB"/>
        </w:rPr>
        <w:t xml:space="preserve"> </w:t>
      </w:r>
      <w:r w:rsidR="00C9526D" w:rsidRPr="00624CFB">
        <w:rPr>
          <w:lang w:val="en-GB"/>
        </w:rPr>
        <w:t>a</w:t>
      </w:r>
      <w:r w:rsidR="00C9526D" w:rsidRPr="00624CFB">
        <w:rPr>
          <w:spacing w:val="-1"/>
          <w:lang w:val="en-GB"/>
        </w:rPr>
        <w:t>b</w:t>
      </w:r>
      <w:r w:rsidR="00C9526D" w:rsidRPr="00624CFB">
        <w:rPr>
          <w:spacing w:val="1"/>
          <w:lang w:val="en-GB"/>
        </w:rPr>
        <w:t>o</w:t>
      </w:r>
      <w:r w:rsidR="00C9526D" w:rsidRPr="00624CFB">
        <w:rPr>
          <w:lang w:val="en-GB"/>
        </w:rPr>
        <w:t>ut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lang w:val="en-GB"/>
        </w:rPr>
        <w:t>sta</w:t>
      </w:r>
      <w:r w:rsidR="00C9526D" w:rsidRPr="00624CFB">
        <w:rPr>
          <w:spacing w:val="-1"/>
          <w:lang w:val="en-GB"/>
        </w:rPr>
        <w:t>t</w:t>
      </w:r>
      <w:r w:rsidR="00C9526D" w:rsidRPr="00624CFB">
        <w:rPr>
          <w:lang w:val="en-GB"/>
        </w:rPr>
        <w:t>us</w:t>
      </w:r>
      <w:r w:rsidR="00C9526D" w:rsidRPr="00624CFB">
        <w:rPr>
          <w:spacing w:val="-4"/>
          <w:lang w:val="en-GB"/>
        </w:rPr>
        <w:t xml:space="preserve"> </w:t>
      </w:r>
      <w:r w:rsidR="00C9526D" w:rsidRPr="00624CFB">
        <w:rPr>
          <w:lang w:val="en-GB"/>
        </w:rPr>
        <w:t>or</w:t>
      </w:r>
      <w:r w:rsidR="00C9526D" w:rsidRPr="00624CFB">
        <w:rPr>
          <w:spacing w:val="-6"/>
          <w:lang w:val="en-GB"/>
        </w:rPr>
        <w:t xml:space="preserve"> </w:t>
      </w:r>
      <w:r w:rsidR="00C9526D" w:rsidRPr="00624CFB">
        <w:rPr>
          <w:spacing w:val="3"/>
          <w:lang w:val="en-GB"/>
        </w:rPr>
        <w:t>r</w:t>
      </w:r>
      <w:r w:rsidR="00C9526D" w:rsidRPr="00624CFB">
        <w:rPr>
          <w:lang w:val="en-GB"/>
        </w:rPr>
        <w:t>esu</w:t>
      </w:r>
      <w:r w:rsidR="00C9526D" w:rsidRPr="00624CFB">
        <w:rPr>
          <w:spacing w:val="-2"/>
          <w:lang w:val="en-GB"/>
        </w:rPr>
        <w:t>l</w:t>
      </w:r>
      <w:r w:rsidR="00C9526D" w:rsidRPr="00624CFB">
        <w:rPr>
          <w:lang w:val="en-GB"/>
        </w:rPr>
        <w:t>ts</w:t>
      </w:r>
      <w:r w:rsidR="00C9526D" w:rsidRPr="00624CFB">
        <w:rPr>
          <w:spacing w:val="-5"/>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1"/>
          <w:lang w:val="en-GB"/>
        </w:rPr>
        <w:t>a</w:t>
      </w:r>
      <w:r w:rsidR="00C9526D" w:rsidRPr="00624CFB">
        <w:rPr>
          <w:spacing w:val="1"/>
          <w:lang w:val="en-GB"/>
        </w:rPr>
        <w:t>c</w:t>
      </w:r>
      <w:r w:rsidR="00C9526D" w:rsidRPr="00624CFB">
        <w:rPr>
          <w:lang w:val="en-GB"/>
        </w:rPr>
        <w:t>t</w:t>
      </w:r>
      <w:r w:rsidR="00C9526D" w:rsidRPr="00624CFB">
        <w:rPr>
          <w:spacing w:val="1"/>
          <w:lang w:val="en-GB"/>
        </w:rPr>
        <w:t>i</w:t>
      </w:r>
      <w:r w:rsidR="00C9526D" w:rsidRPr="00624CFB">
        <w:rPr>
          <w:lang w:val="en-GB"/>
        </w:rPr>
        <w:t>o</w:t>
      </w:r>
      <w:r w:rsidR="00C9526D" w:rsidRPr="00624CFB">
        <w:rPr>
          <w:spacing w:val="-1"/>
          <w:lang w:val="en-GB"/>
        </w:rPr>
        <w:t>n</w:t>
      </w:r>
      <w:r w:rsidR="00C9526D" w:rsidRPr="00624CFB">
        <w:rPr>
          <w:lang w:val="en-GB"/>
        </w:rPr>
        <w:t>s</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lang w:val="en-GB"/>
        </w:rPr>
        <w:t>at</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e</w:t>
      </w:r>
      <w:r w:rsidR="00C9526D" w:rsidRPr="00624CFB">
        <w:rPr>
          <w:spacing w:val="-6"/>
          <w:lang w:val="en-GB"/>
        </w:rPr>
        <w:t xml:space="preserve"> </w:t>
      </w:r>
      <w:r w:rsidR="00C9526D" w:rsidRPr="00624CFB">
        <w:rPr>
          <w:spacing w:val="3"/>
          <w:lang w:val="en-GB"/>
        </w:rPr>
        <w:t>m</w:t>
      </w:r>
      <w:r w:rsidR="00C9526D" w:rsidRPr="00624CFB">
        <w:rPr>
          <w:lang w:val="en-GB"/>
        </w:rPr>
        <w:t>es</w:t>
      </w:r>
      <w:r w:rsidR="00C9526D" w:rsidRPr="00624CFB">
        <w:rPr>
          <w:spacing w:val="1"/>
          <w:lang w:val="en-GB"/>
        </w:rPr>
        <w:t>s</w:t>
      </w:r>
      <w:r w:rsidR="00C9526D" w:rsidRPr="00624CFB">
        <w:rPr>
          <w:lang w:val="en-GB"/>
        </w:rPr>
        <w:t>a</w:t>
      </w:r>
      <w:r w:rsidR="00C9526D" w:rsidRPr="00624CFB">
        <w:rPr>
          <w:spacing w:val="-1"/>
          <w:lang w:val="en-GB"/>
        </w:rPr>
        <w:t>g</w:t>
      </w:r>
      <w:r w:rsidR="00C9526D" w:rsidRPr="00624CFB">
        <w:rPr>
          <w:lang w:val="en-GB"/>
        </w:rPr>
        <w:t>e</w:t>
      </w:r>
      <w:r w:rsidR="00C9526D" w:rsidRPr="00624CFB">
        <w:rPr>
          <w:spacing w:val="-6"/>
          <w:lang w:val="en-GB"/>
        </w:rPr>
        <w:t xml:space="preserve"> </w:t>
      </w:r>
      <w:r w:rsidR="00C9526D" w:rsidRPr="00624CFB">
        <w:rPr>
          <w:spacing w:val="-1"/>
          <w:lang w:val="en-GB"/>
        </w:rPr>
        <w:t>g</w:t>
      </w:r>
      <w:r w:rsidR="00C9526D" w:rsidRPr="00624CFB">
        <w:rPr>
          <w:lang w:val="en-GB"/>
        </w:rPr>
        <w:t>o</w:t>
      </w:r>
      <w:r w:rsidR="00C9526D" w:rsidRPr="00624CFB">
        <w:rPr>
          <w:spacing w:val="-1"/>
          <w:lang w:val="en-GB"/>
        </w:rPr>
        <w:t>e</w:t>
      </w:r>
      <w:r w:rsidR="00C9526D" w:rsidRPr="00624CFB">
        <w:rPr>
          <w:lang w:val="en-GB"/>
        </w:rPr>
        <w:t>s</w:t>
      </w:r>
      <w:r w:rsidR="00C9526D" w:rsidRPr="00624CFB">
        <w:rPr>
          <w:spacing w:val="-6"/>
          <w:lang w:val="en-GB"/>
        </w:rPr>
        <w:t xml:space="preserve"> </w:t>
      </w:r>
      <w:r w:rsidR="00C9526D" w:rsidRPr="00624CFB">
        <w:rPr>
          <w:lang w:val="en-GB"/>
        </w:rPr>
        <w:t>t</w:t>
      </w:r>
      <w:r w:rsidR="00C9526D" w:rsidRPr="00624CFB">
        <w:rPr>
          <w:spacing w:val="-1"/>
          <w:lang w:val="en-GB"/>
        </w:rPr>
        <w:t>h</w:t>
      </w:r>
      <w:r w:rsidR="00C9526D" w:rsidRPr="00624CFB">
        <w:rPr>
          <w:lang w:val="en-GB"/>
        </w:rPr>
        <w:t>r</w:t>
      </w:r>
      <w:r w:rsidR="00C9526D" w:rsidRPr="00624CFB">
        <w:rPr>
          <w:spacing w:val="1"/>
          <w:lang w:val="en-GB"/>
        </w:rPr>
        <w:t>o</w:t>
      </w:r>
      <w:r w:rsidR="00C9526D" w:rsidRPr="00624CFB">
        <w:rPr>
          <w:lang w:val="en-GB"/>
        </w:rPr>
        <w:t>u</w:t>
      </w:r>
      <w:r w:rsidR="00C9526D" w:rsidRPr="00624CFB">
        <w:rPr>
          <w:spacing w:val="1"/>
          <w:lang w:val="en-GB"/>
        </w:rPr>
        <w:t>g</w:t>
      </w:r>
      <w:r w:rsidR="00C9526D" w:rsidRPr="00624CFB">
        <w:rPr>
          <w:lang w:val="en-GB"/>
        </w:rPr>
        <w:t>h.</w:t>
      </w:r>
      <w:r w:rsidR="00C9526D" w:rsidRPr="00624CFB">
        <w:rPr>
          <w:spacing w:val="-6"/>
          <w:lang w:val="en-GB"/>
        </w:rPr>
        <w:t xml:space="preserve"> </w:t>
      </w:r>
      <w:r w:rsidR="00C9526D" w:rsidRPr="00624CFB">
        <w:rPr>
          <w:spacing w:val="3"/>
          <w:lang w:val="en-GB"/>
        </w:rPr>
        <w:t>T</w:t>
      </w:r>
      <w:r w:rsidR="00C9526D" w:rsidRPr="00624CFB">
        <w:rPr>
          <w:lang w:val="en-GB"/>
        </w:rPr>
        <w:t>h</w:t>
      </w:r>
      <w:r w:rsidR="00C9526D" w:rsidRPr="00624CFB">
        <w:rPr>
          <w:spacing w:val="-1"/>
          <w:lang w:val="en-GB"/>
        </w:rPr>
        <w:t>e</w:t>
      </w:r>
      <w:r w:rsidR="00C9526D" w:rsidRPr="00624CFB">
        <w:rPr>
          <w:spacing w:val="1"/>
          <w:lang w:val="en-GB"/>
        </w:rPr>
        <w:t>s</w:t>
      </w:r>
      <w:r w:rsidR="00C9526D" w:rsidRPr="00624CFB">
        <w:rPr>
          <w:lang w:val="en-GB"/>
        </w:rPr>
        <w:t>e</w:t>
      </w:r>
      <w:r w:rsidR="00C9526D" w:rsidRPr="00624CFB">
        <w:rPr>
          <w:w w:val="99"/>
          <w:lang w:val="en-GB"/>
        </w:rPr>
        <w:t xml:space="preserve"> </w:t>
      </w:r>
      <w:r w:rsidR="00C9526D" w:rsidRPr="00624CFB">
        <w:rPr>
          <w:lang w:val="en-GB"/>
        </w:rPr>
        <w:t>resp</w:t>
      </w:r>
      <w:r w:rsidR="00C9526D" w:rsidRPr="00624CFB">
        <w:rPr>
          <w:spacing w:val="-1"/>
          <w:lang w:val="en-GB"/>
        </w:rPr>
        <w:t>o</w:t>
      </w:r>
      <w:r w:rsidR="00C9526D" w:rsidRPr="00624CFB">
        <w:rPr>
          <w:lang w:val="en-GB"/>
        </w:rPr>
        <w:t>nses</w:t>
      </w:r>
      <w:r w:rsidR="00C9526D" w:rsidRPr="00624CFB">
        <w:rPr>
          <w:spacing w:val="-5"/>
          <w:lang w:val="en-GB"/>
        </w:rPr>
        <w:t xml:space="preserve"> </w:t>
      </w:r>
      <w:r w:rsidR="00C9526D" w:rsidRPr="00624CFB">
        <w:rPr>
          <w:lang w:val="en-GB"/>
        </w:rPr>
        <w:t>are</w:t>
      </w:r>
      <w:r w:rsidR="00C9526D" w:rsidRPr="00624CFB">
        <w:rPr>
          <w:spacing w:val="-4"/>
          <w:lang w:val="en-GB"/>
        </w:rPr>
        <w:t xml:space="preserve"> </w:t>
      </w:r>
      <w:r w:rsidR="00C9526D" w:rsidRPr="00624CFB">
        <w:rPr>
          <w:lang w:val="en-GB"/>
        </w:rPr>
        <w:t>of</w:t>
      </w:r>
      <w:r w:rsidR="00C9526D" w:rsidRPr="00624CFB">
        <w:rPr>
          <w:spacing w:val="-4"/>
          <w:lang w:val="en-GB"/>
        </w:rPr>
        <w:t xml:space="preserve"> </w:t>
      </w:r>
      <w:r w:rsidR="00C9526D" w:rsidRPr="00624CFB">
        <w:rPr>
          <w:lang w:val="en-GB"/>
        </w:rPr>
        <w:t>d</w:t>
      </w:r>
      <w:r w:rsidR="00C9526D" w:rsidRPr="00624CFB">
        <w:rPr>
          <w:spacing w:val="-2"/>
          <w:lang w:val="en-GB"/>
        </w:rPr>
        <w:t>i</w:t>
      </w:r>
      <w:r w:rsidR="00C9526D" w:rsidRPr="00624CFB">
        <w:rPr>
          <w:spacing w:val="2"/>
          <w:lang w:val="en-GB"/>
        </w:rPr>
        <w:t>ff</w:t>
      </w:r>
      <w:r w:rsidR="00C9526D" w:rsidRPr="00624CFB">
        <w:rPr>
          <w:lang w:val="en-GB"/>
        </w:rPr>
        <w:t>erent</w:t>
      </w:r>
      <w:r w:rsidR="00C9526D" w:rsidRPr="00624CFB">
        <w:rPr>
          <w:spacing w:val="-6"/>
          <w:lang w:val="en-GB"/>
        </w:rPr>
        <w:t xml:space="preserve"> </w:t>
      </w:r>
      <w:r w:rsidR="00C9526D" w:rsidRPr="00624CFB">
        <w:rPr>
          <w:spacing w:val="1"/>
          <w:lang w:val="en-GB"/>
        </w:rPr>
        <w:t>n</w:t>
      </w:r>
      <w:r w:rsidR="00C9526D" w:rsidRPr="00624CFB">
        <w:rPr>
          <w:lang w:val="en-GB"/>
        </w:rPr>
        <w:t>at</w:t>
      </w:r>
      <w:r w:rsidR="00C9526D" w:rsidRPr="00624CFB">
        <w:rPr>
          <w:spacing w:val="-1"/>
          <w:lang w:val="en-GB"/>
        </w:rPr>
        <w:t>u</w:t>
      </w:r>
      <w:r w:rsidR="00C9526D" w:rsidRPr="00624CFB">
        <w:rPr>
          <w:lang w:val="en-GB"/>
        </w:rPr>
        <w:t>re</w:t>
      </w:r>
      <w:r w:rsidR="00C9526D" w:rsidRPr="00624CFB">
        <w:rPr>
          <w:spacing w:val="-5"/>
          <w:lang w:val="en-GB"/>
        </w:rPr>
        <w:t xml:space="preserve"> </w:t>
      </w:r>
      <w:r w:rsidR="00C9526D" w:rsidRPr="00624CFB">
        <w:rPr>
          <w:spacing w:val="1"/>
          <w:lang w:val="en-GB"/>
        </w:rPr>
        <w:t>b</w:t>
      </w:r>
      <w:r w:rsidR="00C9526D" w:rsidRPr="00624CFB">
        <w:rPr>
          <w:lang w:val="en-GB"/>
        </w:rPr>
        <w:t>ut</w:t>
      </w:r>
      <w:r w:rsidR="00C9526D" w:rsidRPr="00624CFB">
        <w:rPr>
          <w:spacing w:val="-6"/>
          <w:lang w:val="en-GB"/>
        </w:rPr>
        <w:t xml:space="preserve"> </w:t>
      </w:r>
      <w:r w:rsidRPr="00624CFB">
        <w:rPr>
          <w:spacing w:val="2"/>
          <w:lang w:val="en-GB"/>
        </w:rPr>
        <w:t>in the scope</w:t>
      </w:r>
      <w:r w:rsidR="00C9526D" w:rsidRPr="00624CFB">
        <w:rPr>
          <w:spacing w:val="-6"/>
          <w:lang w:val="en-GB"/>
        </w:rPr>
        <w:t xml:space="preserve"> </w:t>
      </w:r>
      <w:r w:rsidR="00C9526D" w:rsidRPr="00624CFB">
        <w:rPr>
          <w:spacing w:val="-1"/>
          <w:lang w:val="en-GB"/>
        </w:rPr>
        <w:t>o</w:t>
      </w:r>
      <w:r w:rsidR="00C9526D" w:rsidRPr="00624CFB">
        <w:rPr>
          <w:lang w:val="en-GB"/>
        </w:rPr>
        <w:t>f</w:t>
      </w:r>
      <w:r w:rsidR="00C9526D" w:rsidRPr="00624CFB">
        <w:rPr>
          <w:spacing w:val="-4"/>
          <w:lang w:val="en-GB"/>
        </w:rPr>
        <w:t xml:space="preserve"> </w:t>
      </w:r>
      <w:r w:rsidR="00C9526D" w:rsidRPr="00624CFB">
        <w:rPr>
          <w:lang w:val="en-GB"/>
        </w:rPr>
        <w:t>t</w:t>
      </w:r>
      <w:r w:rsidR="00C9526D" w:rsidRPr="00624CFB">
        <w:rPr>
          <w:spacing w:val="-1"/>
          <w:lang w:val="en-GB"/>
        </w:rPr>
        <w:t>hi</w:t>
      </w:r>
      <w:r w:rsidR="00C9526D" w:rsidRPr="00624CFB">
        <w:rPr>
          <w:lang w:val="en-GB"/>
        </w:rPr>
        <w:t>s</w:t>
      </w:r>
      <w:r w:rsidR="00C9526D" w:rsidRPr="00624CFB">
        <w:rPr>
          <w:spacing w:val="-5"/>
          <w:lang w:val="en-GB"/>
        </w:rPr>
        <w:t xml:space="preserve"> </w:t>
      </w:r>
      <w:r w:rsidR="00C9526D" w:rsidRPr="00624CFB">
        <w:rPr>
          <w:spacing w:val="1"/>
          <w:lang w:val="en-GB"/>
        </w:rPr>
        <w:t>d</w:t>
      </w:r>
      <w:r w:rsidR="00C9526D" w:rsidRPr="00624CFB">
        <w:rPr>
          <w:lang w:val="en-GB"/>
        </w:rPr>
        <w:t>ocu</w:t>
      </w:r>
      <w:r w:rsidR="00C9526D" w:rsidRPr="00624CFB">
        <w:rPr>
          <w:spacing w:val="4"/>
          <w:lang w:val="en-GB"/>
        </w:rPr>
        <w:t>m</w:t>
      </w:r>
      <w:r w:rsidR="00C9526D" w:rsidRPr="00624CFB">
        <w:rPr>
          <w:lang w:val="en-GB"/>
        </w:rPr>
        <w:t>e</w:t>
      </w:r>
      <w:r w:rsidR="00C9526D" w:rsidRPr="00624CFB">
        <w:rPr>
          <w:spacing w:val="-1"/>
          <w:lang w:val="en-GB"/>
        </w:rPr>
        <w:t>n</w:t>
      </w:r>
      <w:r w:rsidR="00C9526D" w:rsidRPr="00624CFB">
        <w:rPr>
          <w:lang w:val="en-GB"/>
        </w:rPr>
        <w:t>t</w:t>
      </w:r>
      <w:r w:rsidR="00C9526D" w:rsidRPr="00624CFB">
        <w:rPr>
          <w:spacing w:val="-5"/>
          <w:lang w:val="en-GB"/>
        </w:rPr>
        <w:t xml:space="preserve"> </w:t>
      </w:r>
      <w:r w:rsidR="00C9526D" w:rsidRPr="00624CFB">
        <w:rPr>
          <w:lang w:val="en-GB"/>
        </w:rPr>
        <w:t>t</w:t>
      </w:r>
      <w:r w:rsidR="00C9526D" w:rsidRPr="00624CFB">
        <w:rPr>
          <w:spacing w:val="-1"/>
          <w:lang w:val="en-GB"/>
        </w:rPr>
        <w:t>h</w:t>
      </w:r>
      <w:r w:rsidR="00C9526D" w:rsidRPr="00624CFB">
        <w:rPr>
          <w:spacing w:val="4"/>
          <w:lang w:val="en-GB"/>
        </w:rPr>
        <w:t>e</w:t>
      </w:r>
      <w:r w:rsidR="00C9526D" w:rsidRPr="00624CFB">
        <w:rPr>
          <w:lang w:val="en-GB"/>
        </w:rPr>
        <w:t>y</w:t>
      </w:r>
      <w:r w:rsidR="00C9526D" w:rsidRPr="00624CFB">
        <w:rPr>
          <w:spacing w:val="-9"/>
          <w:lang w:val="en-GB"/>
        </w:rPr>
        <w:t xml:space="preserve"> </w:t>
      </w:r>
      <w:r w:rsidR="00C9526D" w:rsidRPr="00624CFB">
        <w:rPr>
          <w:lang w:val="en-GB"/>
        </w:rPr>
        <w:t>can</w:t>
      </w:r>
      <w:r w:rsidR="00C9526D" w:rsidRPr="00624CFB">
        <w:rPr>
          <w:spacing w:val="-4"/>
          <w:lang w:val="en-GB"/>
        </w:rPr>
        <w:t xml:space="preserve"> </w:t>
      </w:r>
      <w:r w:rsidR="00C9526D" w:rsidRPr="00624CFB">
        <w:rPr>
          <w:lang w:val="en-GB"/>
        </w:rPr>
        <w:t>be</w:t>
      </w:r>
      <w:r w:rsidR="00C9526D" w:rsidRPr="00624CFB">
        <w:rPr>
          <w:spacing w:val="-5"/>
          <w:lang w:val="en-GB"/>
        </w:rPr>
        <w:t xml:space="preserve"> </w:t>
      </w:r>
      <w:r w:rsidR="00C9526D" w:rsidRPr="00624CFB">
        <w:rPr>
          <w:lang w:val="en-GB"/>
        </w:rPr>
        <w:t>di</w:t>
      </w:r>
      <w:r w:rsidR="00C9526D" w:rsidRPr="00624CFB">
        <w:rPr>
          <w:spacing w:val="-2"/>
          <w:lang w:val="en-GB"/>
        </w:rPr>
        <w:t>v</w:t>
      </w:r>
      <w:r w:rsidR="00C9526D" w:rsidRPr="00624CFB">
        <w:rPr>
          <w:spacing w:val="-1"/>
          <w:lang w:val="en-GB"/>
        </w:rPr>
        <w:t>i</w:t>
      </w:r>
      <w:r w:rsidR="00C9526D" w:rsidRPr="00624CFB">
        <w:rPr>
          <w:spacing w:val="1"/>
          <w:lang w:val="en-GB"/>
        </w:rPr>
        <w:t>d</w:t>
      </w:r>
      <w:r w:rsidR="00C9526D" w:rsidRPr="00624CFB">
        <w:rPr>
          <w:lang w:val="en-GB"/>
        </w:rPr>
        <w:t>ed</w:t>
      </w:r>
      <w:r w:rsidR="00C9526D" w:rsidRPr="00624CFB">
        <w:rPr>
          <w:spacing w:val="-5"/>
          <w:lang w:val="en-GB"/>
        </w:rPr>
        <w:t xml:space="preserve"> </w:t>
      </w:r>
      <w:r w:rsidR="00C9526D" w:rsidRPr="00624CFB">
        <w:rPr>
          <w:spacing w:val="-1"/>
          <w:lang w:val="en-GB"/>
        </w:rPr>
        <w:t>i</w:t>
      </w:r>
      <w:r w:rsidR="00C9526D" w:rsidRPr="00624CFB">
        <w:rPr>
          <w:lang w:val="en-GB"/>
        </w:rPr>
        <w:t>n</w:t>
      </w:r>
      <w:r w:rsidR="00C9526D" w:rsidRPr="00624CFB">
        <w:rPr>
          <w:spacing w:val="1"/>
          <w:lang w:val="en-GB"/>
        </w:rPr>
        <w:t>t</w:t>
      </w:r>
      <w:r w:rsidR="00C9526D" w:rsidRPr="00624CFB">
        <w:rPr>
          <w:lang w:val="en-GB"/>
        </w:rPr>
        <w:t>o</w:t>
      </w:r>
      <w:r w:rsidR="00C9526D" w:rsidRPr="00624CFB">
        <w:rPr>
          <w:spacing w:val="-6"/>
          <w:lang w:val="en-GB"/>
        </w:rPr>
        <w:t xml:space="preserve"> </w:t>
      </w:r>
      <w:r w:rsidR="00C9526D" w:rsidRPr="00624CFB">
        <w:rPr>
          <w:spacing w:val="-1"/>
          <w:lang w:val="en-GB"/>
        </w:rPr>
        <w:t>t</w:t>
      </w:r>
      <w:r w:rsidR="00C9526D" w:rsidRPr="00624CFB">
        <w:rPr>
          <w:spacing w:val="1"/>
          <w:lang w:val="en-GB"/>
        </w:rPr>
        <w:t>h</w:t>
      </w:r>
      <w:r w:rsidR="00C9526D" w:rsidRPr="00624CFB">
        <w:rPr>
          <w:lang w:val="en-GB"/>
        </w:rPr>
        <w:t>e</w:t>
      </w:r>
      <w:r w:rsidR="00C9526D" w:rsidRPr="00624CFB">
        <w:rPr>
          <w:spacing w:val="-5"/>
          <w:lang w:val="en-GB"/>
        </w:rPr>
        <w:t xml:space="preserve"> </w:t>
      </w:r>
      <w:r w:rsidR="00C9526D" w:rsidRPr="00624CFB">
        <w:rPr>
          <w:spacing w:val="1"/>
          <w:lang w:val="en-GB"/>
        </w:rPr>
        <w:t>f</w:t>
      </w:r>
      <w:r w:rsidR="00C9526D" w:rsidRPr="00624CFB">
        <w:rPr>
          <w:lang w:val="en-GB"/>
        </w:rPr>
        <w:t>o</w:t>
      </w:r>
      <w:r w:rsidR="00C9526D" w:rsidRPr="00624CFB">
        <w:rPr>
          <w:spacing w:val="-2"/>
          <w:lang w:val="en-GB"/>
        </w:rPr>
        <w:t>l</w:t>
      </w:r>
      <w:r w:rsidR="00C9526D" w:rsidRPr="00624CFB">
        <w:rPr>
          <w:spacing w:val="1"/>
          <w:lang w:val="en-GB"/>
        </w:rPr>
        <w:t>lo</w:t>
      </w:r>
      <w:r w:rsidR="00C9526D" w:rsidRPr="00624CFB">
        <w:rPr>
          <w:spacing w:val="-3"/>
          <w:lang w:val="en-GB"/>
        </w:rPr>
        <w:t>w</w:t>
      </w:r>
      <w:r w:rsidR="00C9526D" w:rsidRPr="00624CFB">
        <w:rPr>
          <w:spacing w:val="1"/>
          <w:lang w:val="en-GB"/>
        </w:rPr>
        <w:t>i</w:t>
      </w:r>
      <w:r w:rsidR="00C9526D" w:rsidRPr="00624CFB">
        <w:rPr>
          <w:lang w:val="en-GB"/>
        </w:rPr>
        <w:t>ng</w:t>
      </w:r>
      <w:r w:rsidR="00C9526D" w:rsidRPr="00624CFB">
        <w:rPr>
          <w:w w:val="99"/>
          <w:lang w:val="en-GB"/>
        </w:rPr>
        <w:t xml:space="preserve"> </w:t>
      </w:r>
      <w:r w:rsidR="00C9526D" w:rsidRPr="00624CFB">
        <w:rPr>
          <w:spacing w:val="4"/>
          <w:lang w:val="en-GB"/>
        </w:rPr>
        <w:t>m</w:t>
      </w:r>
      <w:r w:rsidR="00C9526D" w:rsidRPr="00624CFB">
        <w:rPr>
          <w:lang w:val="en-GB"/>
        </w:rPr>
        <w:t>a</w:t>
      </w:r>
      <w:r w:rsidR="00C9526D" w:rsidRPr="00624CFB">
        <w:rPr>
          <w:spacing w:val="-2"/>
          <w:lang w:val="en-GB"/>
        </w:rPr>
        <w:t>i</w:t>
      </w:r>
      <w:r w:rsidR="00C9526D" w:rsidRPr="00624CFB">
        <w:rPr>
          <w:lang w:val="en-GB"/>
        </w:rPr>
        <w:t>n</w:t>
      </w:r>
      <w:r w:rsidR="00C9526D" w:rsidRPr="00624CFB">
        <w:rPr>
          <w:spacing w:val="-12"/>
          <w:lang w:val="en-GB"/>
        </w:rPr>
        <w:t xml:space="preserve"> </w:t>
      </w:r>
      <w:r w:rsidR="00C9526D" w:rsidRPr="00624CFB">
        <w:rPr>
          <w:spacing w:val="-1"/>
          <w:lang w:val="en-GB"/>
        </w:rPr>
        <w:t>g</w:t>
      </w:r>
      <w:r w:rsidR="00C9526D" w:rsidRPr="00624CFB">
        <w:rPr>
          <w:lang w:val="en-GB"/>
        </w:rPr>
        <w:t>ro</w:t>
      </w:r>
      <w:r w:rsidR="00C9526D" w:rsidRPr="00624CFB">
        <w:rPr>
          <w:spacing w:val="-1"/>
          <w:lang w:val="en-GB"/>
        </w:rPr>
        <w:t>u</w:t>
      </w:r>
      <w:r w:rsidR="00C9526D" w:rsidRPr="00624CFB">
        <w:rPr>
          <w:lang w:val="en-GB"/>
        </w:rPr>
        <w:t>ps.</w:t>
      </w:r>
    </w:p>
    <w:p w:rsidR="002732D9" w:rsidRDefault="002732D9" w:rsidP="001618BD">
      <w:pPr>
        <w:pStyle w:val="BodyText"/>
        <w:rPr>
          <w:lang w:val="en-GB"/>
        </w:rPr>
      </w:pPr>
      <w:del w:id="20" w:author="Georg Birgisson" w:date="2018-04-11T17:12:00Z">
        <w:r w:rsidRPr="00624CFB" w:rsidDel="009849C1">
          <w:rPr>
            <w:rFonts w:cs="Arial"/>
            <w:noProof/>
            <w:lang w:val="en-GB" w:eastAsia="en-GB"/>
          </w:rPr>
          <w:drawing>
            <wp:inline distT="0" distB="0" distL="0" distR="0" wp14:anchorId="0CF380F8" wp14:editId="74A75553">
              <wp:extent cx="5731510" cy="270192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31510" cy="2701925"/>
                      </a:xfrm>
                      <a:prstGeom prst="rect">
                        <a:avLst/>
                      </a:prstGeom>
                      <a:noFill/>
                      <a:ln w="9525">
                        <a:noFill/>
                        <a:miter lim="800000"/>
                        <a:headEnd/>
                        <a:tailEnd/>
                      </a:ln>
                    </pic:spPr>
                  </pic:pic>
                </a:graphicData>
              </a:graphic>
            </wp:inline>
          </w:drawing>
        </w:r>
      </w:del>
    </w:p>
    <w:p w:rsidR="002A4BFD" w:rsidRPr="002A4BFD" w:rsidRDefault="002A4BFD" w:rsidP="002732D9">
      <w:pPr>
        <w:rPr>
          <w:ins w:id="21" w:author="Georg Birgisson" w:date="2018-04-11T17:13:00Z"/>
          <w:rFonts w:eastAsia="Arial" w:cs="Arial"/>
          <w:lang w:val="en-GB"/>
          <w:rPrChange w:id="22" w:author="Georg Birgisson" w:date="2018-04-11T17:20:00Z">
            <w:rPr>
              <w:ins w:id="23" w:author="Georg Birgisson" w:date="2018-04-11T17:13:00Z"/>
              <w:rFonts w:eastAsia="Arial" w:cs="Arial"/>
              <w:i/>
              <w:lang w:val="en-GB"/>
            </w:rPr>
          </w:rPrChange>
        </w:rPr>
      </w:pPr>
      <w:ins w:id="24" w:author="Georg Birgisson" w:date="2018-04-11T17:20:00Z">
        <w:r w:rsidRPr="002A4BFD">
          <w:rPr>
            <w:rFonts w:eastAsia="Arial" w:cs="Arial"/>
            <w:noProof/>
            <w:lang w:val="en-GB"/>
          </w:rPr>
          <w:lastRenderedPageBreak/>
          <w:drawing>
            <wp:inline distT="0" distB="0" distL="0" distR="0">
              <wp:extent cx="5314950" cy="2990850"/>
              <wp:effectExtent l="0" t="0" r="0" b="0"/>
              <wp:docPr id="2976" name="Picture 2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0" cy="2990850"/>
                      </a:xfrm>
                      <a:prstGeom prst="rect">
                        <a:avLst/>
                      </a:prstGeom>
                      <a:noFill/>
                      <a:ln>
                        <a:noFill/>
                      </a:ln>
                    </pic:spPr>
                  </pic:pic>
                </a:graphicData>
              </a:graphic>
            </wp:inline>
          </w:drawing>
        </w:r>
      </w:ins>
    </w:p>
    <w:p w:rsidR="002732D9" w:rsidRPr="004A5342" w:rsidRDefault="002732D9" w:rsidP="002732D9">
      <w:pPr>
        <w:rPr>
          <w:rFonts w:eastAsia="Arial" w:cs="Arial"/>
          <w:i/>
          <w:lang w:val="en-GB"/>
        </w:rPr>
      </w:pPr>
      <w:r w:rsidRPr="004A5342">
        <w:rPr>
          <w:rFonts w:eastAsia="Arial" w:cs="Arial"/>
          <w:i/>
          <w:lang w:val="en-GB"/>
        </w:rPr>
        <w:t>Image 1. Scope of different response messages</w:t>
      </w:r>
    </w:p>
    <w:p w:rsidR="002732D9" w:rsidRDefault="002732D9" w:rsidP="00C9526D">
      <w:pPr>
        <w:rPr>
          <w:rFonts w:cs="Arial"/>
          <w:spacing w:val="3"/>
          <w:u w:val="single" w:color="000000"/>
          <w:lang w:val="en-GB"/>
        </w:rPr>
      </w:pPr>
    </w:p>
    <w:p w:rsidR="00C9526D" w:rsidRPr="00624CFB" w:rsidRDefault="00C9526D" w:rsidP="00C9526D">
      <w:pPr>
        <w:rPr>
          <w:rFonts w:cs="Arial"/>
          <w:lang w:val="en-GB"/>
        </w:rPr>
      </w:pPr>
      <w:r w:rsidRPr="00624CFB">
        <w:rPr>
          <w:rFonts w:cs="Arial"/>
          <w:spacing w:val="3"/>
          <w:u w:val="single" w:color="000000"/>
          <w:lang w:val="en-GB"/>
        </w:rPr>
        <w:t>T</w:t>
      </w:r>
      <w:r w:rsidRPr="00624CFB">
        <w:rPr>
          <w:rFonts w:cs="Arial"/>
          <w:u w:val="single" w:color="000000"/>
          <w:lang w:val="en-GB"/>
        </w:rPr>
        <w:t>ra</w:t>
      </w:r>
      <w:r w:rsidRPr="00624CFB">
        <w:rPr>
          <w:rFonts w:cs="Arial"/>
          <w:spacing w:val="-1"/>
          <w:u w:val="single" w:color="000000"/>
          <w:lang w:val="en-GB"/>
        </w:rPr>
        <w:t>n</w:t>
      </w:r>
      <w:r w:rsidRPr="00624CFB">
        <w:rPr>
          <w:rFonts w:cs="Arial"/>
          <w:spacing w:val="1"/>
          <w:u w:val="single" w:color="000000"/>
          <w:lang w:val="en-GB"/>
        </w:rPr>
        <w:t>s</w:t>
      </w:r>
      <w:r w:rsidRPr="00624CFB">
        <w:rPr>
          <w:rFonts w:cs="Arial"/>
          <w:u w:val="single" w:color="000000"/>
          <w:lang w:val="en-GB"/>
        </w:rPr>
        <w:t>p</w:t>
      </w:r>
      <w:r w:rsidRPr="00624CFB">
        <w:rPr>
          <w:rFonts w:cs="Arial"/>
          <w:spacing w:val="-1"/>
          <w:u w:val="single" w:color="000000"/>
          <w:lang w:val="en-GB"/>
        </w:rPr>
        <w:t>o</w:t>
      </w:r>
      <w:r w:rsidRPr="00624CFB">
        <w:rPr>
          <w:rFonts w:cs="Arial"/>
          <w:u w:val="single" w:color="000000"/>
          <w:lang w:val="en-GB"/>
        </w:rPr>
        <w:t>rt</w:t>
      </w:r>
      <w:r w:rsidRPr="00624CFB">
        <w:rPr>
          <w:rFonts w:cs="Arial"/>
          <w:spacing w:val="-27"/>
          <w:u w:val="single" w:color="000000"/>
          <w:lang w:val="en-GB"/>
        </w:rPr>
        <w:t xml:space="preserve"> </w:t>
      </w:r>
      <w:r w:rsidRPr="00624CFB">
        <w:rPr>
          <w:rFonts w:cs="Arial"/>
          <w:spacing w:val="-1"/>
          <w:u w:val="single" w:color="000000"/>
          <w:lang w:val="en-GB"/>
        </w:rPr>
        <w:t>a</w:t>
      </w:r>
      <w:r w:rsidRPr="00624CFB">
        <w:rPr>
          <w:rFonts w:cs="Arial"/>
          <w:spacing w:val="-2"/>
          <w:u w:val="single" w:color="000000"/>
          <w:lang w:val="en-GB"/>
        </w:rPr>
        <w:t>c</w:t>
      </w:r>
      <w:r w:rsidRPr="00624CFB">
        <w:rPr>
          <w:rFonts w:cs="Arial"/>
          <w:spacing w:val="3"/>
          <w:u w:val="single" w:color="000000"/>
          <w:lang w:val="en-GB"/>
        </w:rPr>
        <w:t>k</w:t>
      </w:r>
      <w:r w:rsidRPr="00624CFB">
        <w:rPr>
          <w:rFonts w:cs="Arial"/>
          <w:u w:val="single" w:color="000000"/>
          <w:lang w:val="en-GB"/>
        </w:rPr>
        <w:t>n</w:t>
      </w:r>
      <w:r w:rsidRPr="00624CFB">
        <w:rPr>
          <w:rFonts w:cs="Arial"/>
          <w:spacing w:val="-1"/>
          <w:u w:val="single" w:color="000000"/>
          <w:lang w:val="en-GB"/>
        </w:rPr>
        <w:t>o</w:t>
      </w:r>
      <w:r w:rsidRPr="00624CFB">
        <w:rPr>
          <w:rFonts w:cs="Arial"/>
          <w:u w:val="single" w:color="000000"/>
          <w:lang w:val="en-GB"/>
        </w:rPr>
        <w:t>w</w:t>
      </w:r>
      <w:r w:rsidRPr="00624CFB">
        <w:rPr>
          <w:rFonts w:cs="Arial"/>
          <w:spacing w:val="-1"/>
          <w:u w:val="single" w:color="000000"/>
          <w:lang w:val="en-GB"/>
        </w:rPr>
        <w:t>l</w:t>
      </w:r>
      <w:r w:rsidRPr="00624CFB">
        <w:rPr>
          <w:rFonts w:cs="Arial"/>
          <w:spacing w:val="1"/>
          <w:u w:val="single" w:color="000000"/>
          <w:lang w:val="en-GB"/>
        </w:rPr>
        <w:t>e</w:t>
      </w:r>
      <w:r w:rsidRPr="00624CFB">
        <w:rPr>
          <w:rFonts w:cs="Arial"/>
          <w:u w:val="single" w:color="000000"/>
          <w:lang w:val="en-GB"/>
        </w:rPr>
        <w:t>d</w:t>
      </w:r>
      <w:r w:rsidRPr="00624CFB">
        <w:rPr>
          <w:rFonts w:cs="Arial"/>
          <w:spacing w:val="-1"/>
          <w:u w:val="single" w:color="000000"/>
          <w:lang w:val="en-GB"/>
        </w:rPr>
        <w:t>g</w:t>
      </w:r>
      <w:r w:rsidRPr="00624CFB">
        <w:rPr>
          <w:rFonts w:cs="Arial"/>
          <w:u w:val="single" w:color="000000"/>
          <w:lang w:val="en-GB"/>
        </w:rPr>
        <w:t>e</w:t>
      </w:r>
      <w:r w:rsidRPr="00624CFB">
        <w:rPr>
          <w:rFonts w:cs="Arial"/>
          <w:spacing w:val="4"/>
          <w:u w:val="single" w:color="000000"/>
          <w:lang w:val="en-GB"/>
        </w:rPr>
        <w:t>m</w:t>
      </w:r>
      <w:r w:rsidRPr="00624CFB">
        <w:rPr>
          <w:rFonts w:cs="Arial"/>
          <w:u w:val="single" w:color="000000"/>
          <w:lang w:val="en-GB"/>
        </w:rPr>
        <w:t>e</w:t>
      </w:r>
      <w:r w:rsidRPr="00624CFB">
        <w:rPr>
          <w:rFonts w:cs="Arial"/>
          <w:spacing w:val="-1"/>
          <w:u w:val="single" w:color="000000"/>
          <w:lang w:val="en-GB"/>
        </w:rPr>
        <w:t>n</w:t>
      </w:r>
      <w:r w:rsidRPr="00624CFB">
        <w:rPr>
          <w:rFonts w:cs="Arial"/>
          <w:u w:val="single" w:color="000000"/>
          <w:lang w:val="en-GB"/>
        </w:rPr>
        <w:t>ts</w:t>
      </w:r>
    </w:p>
    <w:p w:rsidR="00C9526D" w:rsidRPr="00624CFB" w:rsidRDefault="00C9526D" w:rsidP="001618BD">
      <w:pPr>
        <w:pStyle w:val="BodyText"/>
        <w:rPr>
          <w:lang w:val="en-GB"/>
        </w:rPr>
      </w:pPr>
      <w:r w:rsidRPr="00624CFB">
        <w:rPr>
          <w:spacing w:val="3"/>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7"/>
          <w:lang w:val="en-GB"/>
        </w:rPr>
        <w:t xml:space="preserve"> </w:t>
      </w:r>
      <w:r w:rsidRPr="00624CFB">
        <w:rPr>
          <w:spacing w:val="-1"/>
          <w:lang w:val="en-GB"/>
        </w:rPr>
        <w:t>a</w:t>
      </w:r>
      <w:r w:rsidRPr="00624CFB">
        <w:rPr>
          <w:lang w:val="en-GB"/>
        </w:rPr>
        <w:t>re</w:t>
      </w:r>
      <w:r w:rsidRPr="00624CFB">
        <w:rPr>
          <w:spacing w:val="-6"/>
          <w:lang w:val="en-GB"/>
        </w:rPr>
        <w:t xml:space="preserve"> </w:t>
      </w:r>
      <w:r w:rsidRPr="00624CFB">
        <w:rPr>
          <w:spacing w:val="3"/>
          <w:lang w:val="en-GB"/>
        </w:rPr>
        <w:t>m</w:t>
      </w:r>
      <w:r w:rsidRPr="00624CFB">
        <w:rPr>
          <w:lang w:val="en-GB"/>
        </w:rPr>
        <w:t>e</w:t>
      </w:r>
      <w:r w:rsidRPr="00624CFB">
        <w:rPr>
          <w:spacing w:val="-2"/>
          <w:lang w:val="en-GB"/>
        </w:rPr>
        <w:t>s</w:t>
      </w:r>
      <w:r w:rsidRPr="00624CFB">
        <w:rPr>
          <w:spacing w:val="1"/>
          <w:lang w:val="en-GB"/>
        </w:rPr>
        <w:t>s</w:t>
      </w:r>
      <w:r w:rsidRPr="00624CFB">
        <w:rPr>
          <w:lang w:val="en-GB"/>
        </w:rPr>
        <w:t>a</w:t>
      </w:r>
      <w:r w:rsidRPr="00624CFB">
        <w:rPr>
          <w:spacing w:val="-1"/>
          <w:lang w:val="en-GB"/>
        </w:rPr>
        <w:t>g</w:t>
      </w:r>
      <w:r w:rsidRPr="00624CFB">
        <w:rPr>
          <w:lang w:val="en-GB"/>
        </w:rPr>
        <w:t>es</w:t>
      </w:r>
      <w:r w:rsidRPr="00624CFB">
        <w:rPr>
          <w:spacing w:val="-6"/>
          <w:lang w:val="en-GB"/>
        </w:rPr>
        <w:t xml:space="preserve"> </w:t>
      </w:r>
      <w:r w:rsidRPr="00624CFB">
        <w:rPr>
          <w:lang w:val="en-GB"/>
        </w:rPr>
        <w:t>t</w:t>
      </w:r>
      <w:r w:rsidRPr="00624CFB">
        <w:rPr>
          <w:spacing w:val="-1"/>
          <w:lang w:val="en-GB"/>
        </w:rPr>
        <w:t>h</w:t>
      </w:r>
      <w:r w:rsidRPr="00624CFB">
        <w:rPr>
          <w:lang w:val="en-GB"/>
        </w:rPr>
        <w:t>at</w:t>
      </w:r>
      <w:r w:rsidRPr="00624CFB">
        <w:rPr>
          <w:spacing w:val="-4"/>
          <w:lang w:val="en-GB"/>
        </w:rPr>
        <w:t xml:space="preserve"> </w:t>
      </w:r>
      <w:r w:rsidRPr="00624CFB">
        <w:rPr>
          <w:spacing w:val="1"/>
          <w:lang w:val="en-GB"/>
        </w:rPr>
        <w:t>a</w:t>
      </w:r>
      <w:r w:rsidRPr="00624CFB">
        <w:rPr>
          <w:lang w:val="en-GB"/>
        </w:rPr>
        <w:t>re</w:t>
      </w:r>
      <w:r w:rsidRPr="00624CFB">
        <w:rPr>
          <w:spacing w:val="-7"/>
          <w:lang w:val="en-GB"/>
        </w:rPr>
        <w:t xml:space="preserve"> </w:t>
      </w:r>
      <w:r w:rsidRPr="00624CFB">
        <w:rPr>
          <w:spacing w:val="-1"/>
          <w:lang w:val="en-GB"/>
        </w:rPr>
        <w:t>e</w:t>
      </w:r>
      <w:r w:rsidRPr="00624CFB">
        <w:rPr>
          <w:spacing w:val="1"/>
          <w:lang w:val="en-GB"/>
        </w:rPr>
        <w:t>xc</w:t>
      </w:r>
      <w:r w:rsidRPr="00624CFB">
        <w:rPr>
          <w:lang w:val="en-GB"/>
        </w:rPr>
        <w:t>h</w:t>
      </w:r>
      <w:r w:rsidRPr="00624CFB">
        <w:rPr>
          <w:spacing w:val="-1"/>
          <w:lang w:val="en-GB"/>
        </w:rPr>
        <w:t>a</w:t>
      </w:r>
      <w:r w:rsidRPr="00624CFB">
        <w:rPr>
          <w:lang w:val="en-GB"/>
        </w:rPr>
        <w:t>n</w:t>
      </w:r>
      <w:r w:rsidRPr="00624CFB">
        <w:rPr>
          <w:spacing w:val="1"/>
          <w:lang w:val="en-GB"/>
        </w:rPr>
        <w:t>g</w:t>
      </w:r>
      <w:r w:rsidRPr="00624CFB">
        <w:rPr>
          <w:lang w:val="en-GB"/>
        </w:rPr>
        <w:t>ed</w:t>
      </w:r>
      <w:r w:rsidRPr="00624CFB">
        <w:rPr>
          <w:spacing w:val="-5"/>
          <w:lang w:val="en-GB"/>
        </w:rPr>
        <w:t xml:space="preserve"> </w:t>
      </w:r>
      <w:r w:rsidRPr="00624CFB">
        <w:rPr>
          <w:lang w:val="en-GB"/>
        </w:rPr>
        <w:t>w</w:t>
      </w:r>
      <w:r w:rsidRPr="00624CFB">
        <w:rPr>
          <w:spacing w:val="-1"/>
          <w:lang w:val="en-GB"/>
        </w:rPr>
        <w:t>i</w:t>
      </w:r>
      <w:r w:rsidRPr="00624CFB">
        <w:rPr>
          <w:lang w:val="en-GB"/>
        </w:rPr>
        <w:t>t</w:t>
      </w:r>
      <w:r w:rsidRPr="00624CFB">
        <w:rPr>
          <w:spacing w:val="1"/>
          <w:lang w:val="en-GB"/>
        </w:rPr>
        <w:t>h</w:t>
      </w:r>
      <w:r w:rsidRPr="00624CFB">
        <w:rPr>
          <w:spacing w:val="-1"/>
          <w:lang w:val="en-GB"/>
        </w:rPr>
        <w:t>i</w:t>
      </w:r>
      <w:r w:rsidRPr="00624CFB">
        <w:rPr>
          <w:lang w:val="en-GB"/>
        </w:rPr>
        <w:t>n</w:t>
      </w:r>
      <w:r w:rsidRPr="00624CFB">
        <w:rPr>
          <w:spacing w:val="-5"/>
          <w:lang w:val="en-GB"/>
        </w:rPr>
        <w:t xml:space="preserve"> </w:t>
      </w:r>
      <w:r w:rsidRPr="00624CFB">
        <w:rPr>
          <w:lang w:val="en-GB"/>
        </w:rPr>
        <w:t>the</w:t>
      </w:r>
      <w:r w:rsidRPr="00624CFB">
        <w:rPr>
          <w:spacing w:val="-6"/>
          <w:lang w:val="en-GB"/>
        </w:rPr>
        <w:t xml:space="preserve"> </w:t>
      </w:r>
      <w:r w:rsidRPr="00624CFB">
        <w:rPr>
          <w:lang w:val="en-GB"/>
        </w:rPr>
        <w:t>tr</w:t>
      </w:r>
      <w:r w:rsidRPr="00624CFB">
        <w:rPr>
          <w:spacing w:val="1"/>
          <w:lang w:val="en-GB"/>
        </w:rPr>
        <w:t>a</w:t>
      </w:r>
      <w:r w:rsidRPr="00624CFB">
        <w:rPr>
          <w:lang w:val="en-GB"/>
        </w:rPr>
        <w:t>nsp</w:t>
      </w:r>
      <w:r w:rsidRPr="00624CFB">
        <w:rPr>
          <w:spacing w:val="-1"/>
          <w:lang w:val="en-GB"/>
        </w:rPr>
        <w:t>o</w:t>
      </w:r>
      <w:r w:rsidRPr="00624CFB">
        <w:rPr>
          <w:lang w:val="en-GB"/>
        </w:rPr>
        <w:t>rt</w:t>
      </w:r>
      <w:r w:rsidRPr="00624CFB">
        <w:rPr>
          <w:spacing w:val="-6"/>
          <w:lang w:val="en-GB"/>
        </w:rPr>
        <w:t xml:space="preserve"> </w:t>
      </w:r>
      <w:r w:rsidRPr="00624CFB">
        <w:rPr>
          <w:spacing w:val="-1"/>
          <w:lang w:val="en-GB"/>
        </w:rPr>
        <w:t>n</w:t>
      </w:r>
      <w:r w:rsidRPr="00624CFB">
        <w:rPr>
          <w:spacing w:val="1"/>
          <w:lang w:val="en-GB"/>
        </w:rPr>
        <w:t>e</w:t>
      </w:r>
      <w:r w:rsidRPr="00624CFB">
        <w:rPr>
          <w:spacing w:val="2"/>
          <w:lang w:val="en-GB"/>
        </w:rPr>
        <w:t>t</w:t>
      </w:r>
      <w:r w:rsidRPr="00624CFB">
        <w:rPr>
          <w:spacing w:val="-3"/>
          <w:lang w:val="en-GB"/>
        </w:rPr>
        <w:t>w</w:t>
      </w:r>
      <w:r w:rsidRPr="00624CFB">
        <w:rPr>
          <w:lang w:val="en-GB"/>
        </w:rPr>
        <w:t>or</w:t>
      </w:r>
      <w:r w:rsidRPr="00624CFB">
        <w:rPr>
          <w:spacing w:val="4"/>
          <w:lang w:val="en-GB"/>
        </w:rPr>
        <w:t>k</w:t>
      </w:r>
      <w:r w:rsidRPr="00624CFB">
        <w:rPr>
          <w:lang w:val="en-GB"/>
        </w:rPr>
        <w:t>(</w:t>
      </w:r>
      <w:r w:rsidRPr="00624CFB">
        <w:rPr>
          <w:spacing w:val="1"/>
          <w:lang w:val="en-GB"/>
        </w:rPr>
        <w:t>s</w:t>
      </w:r>
      <w:r w:rsidRPr="00624CFB">
        <w:rPr>
          <w:lang w:val="en-GB"/>
        </w:rPr>
        <w:t>)</w:t>
      </w:r>
      <w:r w:rsidRPr="00624CFB">
        <w:rPr>
          <w:spacing w:val="-5"/>
          <w:lang w:val="en-GB"/>
        </w:rPr>
        <w:t xml:space="preserve"> </w:t>
      </w:r>
      <w:r w:rsidRPr="00624CFB">
        <w:rPr>
          <w:lang w:val="en-GB"/>
        </w:rPr>
        <w:t>to</w:t>
      </w:r>
      <w:r w:rsidRPr="00624CFB">
        <w:rPr>
          <w:spacing w:val="-7"/>
          <w:lang w:val="en-GB"/>
        </w:rPr>
        <w:t xml:space="preserve"> </w:t>
      </w:r>
      <w:r w:rsidRPr="00624CFB">
        <w:rPr>
          <w:spacing w:val="-2"/>
          <w:lang w:val="en-GB"/>
        </w:rPr>
        <w:t>i</w:t>
      </w:r>
      <w:r w:rsidRPr="00624CFB">
        <w:rPr>
          <w:lang w:val="en-GB"/>
        </w:rPr>
        <w:t>n</w:t>
      </w:r>
      <w:r w:rsidRPr="00624CFB">
        <w:rPr>
          <w:spacing w:val="1"/>
          <w:lang w:val="en-GB"/>
        </w:rPr>
        <w:t>f</w:t>
      </w:r>
      <w:r w:rsidRPr="00624CFB">
        <w:rPr>
          <w:lang w:val="en-GB"/>
        </w:rPr>
        <w:t>o</w:t>
      </w:r>
      <w:r w:rsidRPr="00624CFB">
        <w:rPr>
          <w:spacing w:val="-2"/>
          <w:lang w:val="en-GB"/>
        </w:rPr>
        <w:t>r</w:t>
      </w:r>
      <w:r w:rsidRPr="00624CFB">
        <w:rPr>
          <w:lang w:val="en-GB"/>
        </w:rPr>
        <w:t>m</w:t>
      </w:r>
      <w:r w:rsidRPr="00624CFB">
        <w:rPr>
          <w:spacing w:val="-4"/>
          <w:lang w:val="en-GB"/>
        </w:rPr>
        <w:t xml:space="preserve"> </w:t>
      </w:r>
      <w:r w:rsidRPr="00624CFB">
        <w:rPr>
          <w:lang w:val="en-GB"/>
        </w:rPr>
        <w:t>a</w:t>
      </w:r>
      <w:r w:rsidRPr="00624CFB">
        <w:rPr>
          <w:spacing w:val="-1"/>
          <w:lang w:val="en-GB"/>
        </w:rPr>
        <w:t>b</w:t>
      </w:r>
      <w:r w:rsidRPr="00624CFB">
        <w:rPr>
          <w:lang w:val="en-GB"/>
        </w:rPr>
        <w:t>o</w:t>
      </w:r>
      <w:r w:rsidRPr="00624CFB">
        <w:rPr>
          <w:spacing w:val="1"/>
          <w:lang w:val="en-GB"/>
        </w:rPr>
        <w:t>u</w:t>
      </w:r>
      <w:r w:rsidRPr="00624CFB">
        <w:rPr>
          <w:lang w:val="en-GB"/>
        </w:rPr>
        <w:t>t</w:t>
      </w:r>
      <w:r w:rsidRPr="00624CFB">
        <w:rPr>
          <w:spacing w:val="-7"/>
          <w:lang w:val="en-GB"/>
        </w:rPr>
        <w:t xml:space="preserve"> </w:t>
      </w:r>
      <w:r w:rsidRPr="00624CFB">
        <w:rPr>
          <w:lang w:val="en-GB"/>
        </w:rPr>
        <w:t>t</w:t>
      </w:r>
      <w:r w:rsidRPr="00624CFB">
        <w:rPr>
          <w:spacing w:val="1"/>
          <w:lang w:val="en-GB"/>
        </w:rPr>
        <w:t>h</w:t>
      </w:r>
      <w:r w:rsidRPr="00624CFB">
        <w:rPr>
          <w:lang w:val="en-GB"/>
        </w:rPr>
        <w:t>e</w:t>
      </w:r>
      <w:r w:rsidRPr="00624CFB">
        <w:rPr>
          <w:spacing w:val="-6"/>
          <w:lang w:val="en-GB"/>
        </w:rPr>
        <w:t xml:space="preserve"> </w:t>
      </w:r>
      <w:r w:rsidRPr="00624CFB">
        <w:rPr>
          <w:spacing w:val="-1"/>
          <w:lang w:val="en-GB"/>
        </w:rPr>
        <w:t>p</w:t>
      </w:r>
      <w:r w:rsidRPr="00624CFB">
        <w:rPr>
          <w:lang w:val="en-GB"/>
        </w:rPr>
        <w:t>rocess</w:t>
      </w:r>
      <w:r w:rsidRPr="00624CFB">
        <w:rPr>
          <w:spacing w:val="-6"/>
          <w:lang w:val="en-GB"/>
        </w:rPr>
        <w:t xml:space="preserve"> </w:t>
      </w:r>
      <w:r w:rsidRPr="00624CFB">
        <w:rPr>
          <w:lang w:val="en-GB"/>
        </w:rPr>
        <w:t>of</w:t>
      </w:r>
      <w:r w:rsidRPr="00624CFB">
        <w:rPr>
          <w:w w:val="99"/>
          <w:lang w:val="en-GB"/>
        </w:rPr>
        <w:t xml:space="preserve"> </w:t>
      </w:r>
      <w:r w:rsidRPr="00624CFB">
        <w:rPr>
          <w:spacing w:val="1"/>
          <w:lang w:val="en-GB"/>
        </w:rPr>
        <w:t>c</w:t>
      </w:r>
      <w:r w:rsidRPr="00624CFB">
        <w:rPr>
          <w:lang w:val="en-GB"/>
        </w:rPr>
        <w:t>ar</w:t>
      </w:r>
      <w:r w:rsidRPr="00624CFB">
        <w:rPr>
          <w:spacing w:val="3"/>
          <w:lang w:val="en-GB"/>
        </w:rPr>
        <w:t>r</w:t>
      </w:r>
      <w:r w:rsidRPr="00624CFB">
        <w:rPr>
          <w:spacing w:val="-5"/>
          <w:lang w:val="en-GB"/>
        </w:rPr>
        <w:t>y</w:t>
      </w:r>
      <w:r w:rsidRPr="00624CFB">
        <w:rPr>
          <w:spacing w:val="-1"/>
          <w:lang w:val="en-GB"/>
        </w:rPr>
        <w:t>i</w:t>
      </w:r>
      <w:r w:rsidRPr="00624CFB">
        <w:rPr>
          <w:lang w:val="en-GB"/>
        </w:rPr>
        <w:t>ng</w:t>
      </w:r>
      <w:r w:rsidRPr="00624CFB">
        <w:rPr>
          <w:spacing w:val="-5"/>
          <w:lang w:val="en-GB"/>
        </w:rPr>
        <w:t xml:space="preserve"> </w:t>
      </w:r>
      <w:r w:rsidRPr="00624CFB">
        <w:rPr>
          <w:lang w:val="en-GB"/>
        </w:rPr>
        <w:t>a</w:t>
      </w:r>
      <w:r w:rsidRPr="00624CFB">
        <w:rPr>
          <w:spacing w:val="-7"/>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7"/>
          <w:lang w:val="en-GB"/>
        </w:rPr>
        <w:t xml:space="preserve"> </w:t>
      </w:r>
      <w:r w:rsidRPr="00624CFB">
        <w:rPr>
          <w:spacing w:val="-1"/>
          <w:lang w:val="en-GB"/>
        </w:rPr>
        <w:t>d</w:t>
      </w:r>
      <w:r w:rsidRPr="00624CFB">
        <w:rPr>
          <w:spacing w:val="1"/>
          <w:lang w:val="en-GB"/>
        </w:rPr>
        <w:t>o</w:t>
      </w:r>
      <w:r w:rsidRPr="00624CFB">
        <w:rPr>
          <w:lang w:val="en-GB"/>
        </w:rPr>
        <w:t>wn</w:t>
      </w:r>
      <w:r w:rsidRPr="00624CFB">
        <w:rPr>
          <w:spacing w:val="-6"/>
          <w:lang w:val="en-GB"/>
        </w:rPr>
        <w:t xml:space="preserve"> </w:t>
      </w:r>
      <w:r w:rsidRPr="00624CFB">
        <w:rPr>
          <w:spacing w:val="1"/>
          <w:lang w:val="en-GB"/>
        </w:rPr>
        <w:t>t</w:t>
      </w:r>
      <w:r w:rsidRPr="00624CFB">
        <w:rPr>
          <w:lang w:val="en-GB"/>
        </w:rPr>
        <w:t>he</w:t>
      </w:r>
      <w:r w:rsidRPr="00624CFB">
        <w:rPr>
          <w:spacing w:val="-7"/>
          <w:lang w:val="en-GB"/>
        </w:rPr>
        <w:t xml:space="preserve"> </w:t>
      </w:r>
      <w:r w:rsidRPr="00624CFB">
        <w:rPr>
          <w:lang w:val="en-GB"/>
        </w:rPr>
        <w:t>trans</w:t>
      </w:r>
      <w:r w:rsidRPr="00624CFB">
        <w:rPr>
          <w:spacing w:val="1"/>
          <w:lang w:val="en-GB"/>
        </w:rPr>
        <w:t>p</w:t>
      </w:r>
      <w:r w:rsidRPr="00624CFB">
        <w:rPr>
          <w:lang w:val="en-GB"/>
        </w:rPr>
        <w:t>ort</w:t>
      </w:r>
      <w:r w:rsidRPr="00624CFB">
        <w:rPr>
          <w:spacing w:val="-6"/>
          <w:lang w:val="en-GB"/>
        </w:rPr>
        <w:t xml:space="preserve"> </w:t>
      </w:r>
      <w:r w:rsidRPr="00624CFB">
        <w:rPr>
          <w:spacing w:val="1"/>
          <w:lang w:val="en-GB"/>
        </w:rPr>
        <w:t>l</w:t>
      </w:r>
      <w:r w:rsidRPr="00624CFB">
        <w:rPr>
          <w:spacing w:val="-1"/>
          <w:lang w:val="en-GB"/>
        </w:rPr>
        <w:t>i</w:t>
      </w:r>
      <w:r w:rsidRPr="00624CFB">
        <w:rPr>
          <w:spacing w:val="1"/>
          <w:lang w:val="en-GB"/>
        </w:rPr>
        <w:t>n</w:t>
      </w:r>
      <w:r w:rsidRPr="00624CFB">
        <w:rPr>
          <w:lang w:val="en-GB"/>
        </w:rPr>
        <w:t>e.</w:t>
      </w:r>
      <w:r w:rsidRPr="00624CFB">
        <w:rPr>
          <w:spacing w:val="-7"/>
          <w:lang w:val="en-GB"/>
        </w:rPr>
        <w:t xml:space="preserve"> </w:t>
      </w:r>
      <w:r w:rsidRPr="00624CFB">
        <w:rPr>
          <w:spacing w:val="3"/>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7"/>
          <w:lang w:val="en-GB"/>
        </w:rPr>
        <w:t xml:space="preserve"> </w:t>
      </w:r>
      <w:r w:rsidRPr="00624CFB">
        <w:rPr>
          <w:lang w:val="en-GB"/>
        </w:rPr>
        <w:t>re</w:t>
      </w:r>
      <w:r w:rsidRPr="00624CFB">
        <w:rPr>
          <w:spacing w:val="1"/>
          <w:lang w:val="en-GB"/>
        </w:rPr>
        <w:t>s</w:t>
      </w:r>
      <w:r w:rsidRPr="00624CFB">
        <w:rPr>
          <w:lang w:val="en-GB"/>
        </w:rPr>
        <w:t>p</w:t>
      </w:r>
      <w:r w:rsidRPr="00624CFB">
        <w:rPr>
          <w:spacing w:val="-1"/>
          <w:lang w:val="en-GB"/>
        </w:rPr>
        <w:t>o</w:t>
      </w:r>
      <w:r w:rsidRPr="00624CFB">
        <w:rPr>
          <w:lang w:val="en-GB"/>
        </w:rPr>
        <w:t>nses</w:t>
      </w:r>
      <w:r w:rsidRPr="00624CFB">
        <w:rPr>
          <w:spacing w:val="-5"/>
          <w:lang w:val="en-GB"/>
        </w:rPr>
        <w:t xml:space="preserve"> </w:t>
      </w:r>
      <w:r w:rsidRPr="00624CFB">
        <w:rPr>
          <w:spacing w:val="4"/>
          <w:lang w:val="en-GB"/>
        </w:rPr>
        <w:t>m</w:t>
      </w:r>
      <w:r w:rsidRPr="00624CFB">
        <w:rPr>
          <w:spacing w:val="1"/>
          <w:lang w:val="en-GB"/>
        </w:rPr>
        <w:t>a</w:t>
      </w:r>
      <w:r w:rsidRPr="00624CFB">
        <w:rPr>
          <w:lang w:val="en-GB"/>
        </w:rPr>
        <w:t>y</w:t>
      </w:r>
      <w:r w:rsidRPr="00624CFB">
        <w:rPr>
          <w:spacing w:val="-10"/>
          <w:lang w:val="en-GB"/>
        </w:rPr>
        <w:t xml:space="preserve"> </w:t>
      </w:r>
      <w:r w:rsidRPr="00624CFB">
        <w:rPr>
          <w:spacing w:val="-1"/>
          <w:lang w:val="en-GB"/>
        </w:rPr>
        <w:t>i</w:t>
      </w:r>
      <w:r w:rsidRPr="00624CFB">
        <w:rPr>
          <w:lang w:val="en-GB"/>
        </w:rPr>
        <w:t>n</w:t>
      </w:r>
      <w:r w:rsidRPr="00624CFB">
        <w:rPr>
          <w:spacing w:val="1"/>
          <w:lang w:val="en-GB"/>
        </w:rPr>
        <w:t>f</w:t>
      </w:r>
      <w:r w:rsidRPr="00624CFB">
        <w:rPr>
          <w:lang w:val="en-GB"/>
        </w:rPr>
        <w:t>orm</w:t>
      </w:r>
      <w:r w:rsidRPr="00624CFB">
        <w:rPr>
          <w:spacing w:val="-3"/>
          <w:lang w:val="en-GB"/>
        </w:rPr>
        <w:t xml:space="preserve"> </w:t>
      </w:r>
      <w:r w:rsidRPr="00624CFB">
        <w:rPr>
          <w:lang w:val="en-GB"/>
        </w:rPr>
        <w:t>s</w:t>
      </w:r>
      <w:r w:rsidRPr="00624CFB">
        <w:rPr>
          <w:spacing w:val="-3"/>
          <w:lang w:val="en-GB"/>
        </w:rPr>
        <w:t>o</w:t>
      </w:r>
      <w:r w:rsidRPr="00624CFB">
        <w:rPr>
          <w:spacing w:val="4"/>
          <w:lang w:val="en-GB"/>
        </w:rPr>
        <w:t>m</w:t>
      </w:r>
      <w:r w:rsidRPr="00624CFB">
        <w:rPr>
          <w:lang w:val="en-GB"/>
        </w:rPr>
        <w:t>e</w:t>
      </w:r>
      <w:r w:rsidRPr="00624CFB">
        <w:rPr>
          <w:spacing w:val="-5"/>
          <w:lang w:val="en-GB"/>
        </w:rPr>
        <w:t>o</w:t>
      </w:r>
      <w:r w:rsidRPr="00624CFB">
        <w:rPr>
          <w:lang w:val="en-GB"/>
        </w:rPr>
        <w:t>ne</w:t>
      </w:r>
      <w:r w:rsidRPr="00624CFB">
        <w:rPr>
          <w:spacing w:val="-6"/>
          <w:lang w:val="en-GB"/>
        </w:rPr>
        <w:t xml:space="preserve"> </w:t>
      </w:r>
      <w:r w:rsidRPr="00624CFB">
        <w:rPr>
          <w:spacing w:val="1"/>
          <w:lang w:val="en-GB"/>
        </w:rPr>
        <w:t>u</w:t>
      </w:r>
      <w:r w:rsidRPr="00624CFB">
        <w:rPr>
          <w:spacing w:val="7"/>
          <w:lang w:val="en-GB"/>
        </w:rPr>
        <w:t>p</w:t>
      </w:r>
      <w:r w:rsidRPr="00624CFB">
        <w:rPr>
          <w:lang w:val="en-GB"/>
        </w:rPr>
        <w:t>-</w:t>
      </w:r>
      <w:r w:rsidRPr="00624CFB">
        <w:rPr>
          <w:spacing w:val="-1"/>
          <w:lang w:val="en-GB"/>
        </w:rPr>
        <w:t>l</w:t>
      </w:r>
      <w:r w:rsidRPr="00624CFB">
        <w:rPr>
          <w:spacing w:val="1"/>
          <w:lang w:val="en-GB"/>
        </w:rPr>
        <w:t>i</w:t>
      </w:r>
      <w:r w:rsidRPr="00624CFB">
        <w:rPr>
          <w:lang w:val="en-GB"/>
        </w:rPr>
        <w:t>ne</w:t>
      </w:r>
      <w:r w:rsidRPr="00624CFB">
        <w:rPr>
          <w:spacing w:val="-7"/>
          <w:lang w:val="en-GB"/>
        </w:rPr>
        <w:t xml:space="preserve"> </w:t>
      </w:r>
      <w:r w:rsidR="002709A2" w:rsidRPr="00624CFB">
        <w:rPr>
          <w:spacing w:val="1"/>
          <w:lang w:val="en-GB"/>
        </w:rPr>
        <w:t xml:space="preserve">whether </w:t>
      </w:r>
      <w:r w:rsidRPr="00624CFB">
        <w:rPr>
          <w:lang w:val="en-GB"/>
        </w:rPr>
        <w:t>the</w:t>
      </w:r>
      <w:r w:rsidRPr="00624CFB">
        <w:rPr>
          <w:spacing w:val="-5"/>
          <w:lang w:val="en-GB"/>
        </w:rPr>
        <w:t xml:space="preserve"> </w:t>
      </w:r>
      <w:r w:rsidRPr="00624CFB">
        <w:rPr>
          <w:lang w:val="en-GB"/>
        </w:rPr>
        <w:t>d</w:t>
      </w:r>
      <w:r w:rsidRPr="00624CFB">
        <w:rPr>
          <w:spacing w:val="1"/>
          <w:lang w:val="en-GB"/>
        </w:rPr>
        <w:t>e</w:t>
      </w:r>
      <w:r w:rsidRPr="00624CFB">
        <w:rPr>
          <w:spacing w:val="-1"/>
          <w:lang w:val="en-GB"/>
        </w:rPr>
        <w:t>l</w:t>
      </w:r>
      <w:r w:rsidRPr="00624CFB">
        <w:rPr>
          <w:spacing w:val="1"/>
          <w:lang w:val="en-GB"/>
        </w:rPr>
        <w:t>i</w:t>
      </w:r>
      <w:r w:rsidRPr="00624CFB">
        <w:rPr>
          <w:spacing w:val="-2"/>
          <w:lang w:val="en-GB"/>
        </w:rPr>
        <w:t>v</w:t>
      </w:r>
      <w:r w:rsidRPr="00624CFB">
        <w:rPr>
          <w:lang w:val="en-GB"/>
        </w:rPr>
        <w:t>e</w:t>
      </w:r>
      <w:r w:rsidRPr="00624CFB">
        <w:rPr>
          <w:spacing w:val="5"/>
          <w:lang w:val="en-GB"/>
        </w:rPr>
        <w:t>r</w:t>
      </w:r>
      <w:r w:rsidRPr="00624CFB">
        <w:rPr>
          <w:lang w:val="en-GB"/>
        </w:rPr>
        <w:t>y</w:t>
      </w:r>
      <w:r w:rsidRPr="00624CFB">
        <w:rPr>
          <w:w w:val="99"/>
          <w:lang w:val="en-GB"/>
        </w:rPr>
        <w:t xml:space="preserve"> </w:t>
      </w:r>
      <w:r w:rsidRPr="00624CFB">
        <w:rPr>
          <w:lang w:val="en-GB"/>
        </w:rPr>
        <w:t>to</w:t>
      </w:r>
      <w:r w:rsidRPr="00624CFB">
        <w:rPr>
          <w:spacing w:val="-6"/>
          <w:lang w:val="en-GB"/>
        </w:rPr>
        <w:t xml:space="preserve"> </w:t>
      </w:r>
      <w:r w:rsidRPr="00624CFB">
        <w:rPr>
          <w:lang w:val="en-GB"/>
        </w:rPr>
        <w:t>a</w:t>
      </w:r>
      <w:r w:rsidRPr="00624CFB">
        <w:rPr>
          <w:spacing w:val="-3"/>
          <w:lang w:val="en-GB"/>
        </w:rPr>
        <w:t xml:space="preserve"> </w:t>
      </w:r>
      <w:r w:rsidRPr="00624CFB">
        <w:rPr>
          <w:lang w:val="en-GB"/>
        </w:rPr>
        <w:t>gi</w:t>
      </w:r>
      <w:r w:rsidRPr="00624CFB">
        <w:rPr>
          <w:spacing w:val="-2"/>
          <w:lang w:val="en-GB"/>
        </w:rPr>
        <w:t>v</w:t>
      </w:r>
      <w:r w:rsidRPr="00624CFB">
        <w:rPr>
          <w:lang w:val="en-GB"/>
        </w:rPr>
        <w:t>en</w:t>
      </w:r>
      <w:r w:rsidRPr="00624CFB">
        <w:rPr>
          <w:spacing w:val="-3"/>
          <w:lang w:val="en-GB"/>
        </w:rPr>
        <w:t xml:space="preserve"> </w:t>
      </w:r>
      <w:r w:rsidRPr="00624CFB">
        <w:rPr>
          <w:lang w:val="en-GB"/>
        </w:rPr>
        <w:t>p</w:t>
      </w:r>
      <w:r w:rsidRPr="00624CFB">
        <w:rPr>
          <w:spacing w:val="1"/>
          <w:lang w:val="en-GB"/>
        </w:rPr>
        <w:t>o</w:t>
      </w:r>
      <w:r w:rsidRPr="00624CFB">
        <w:rPr>
          <w:spacing w:val="-1"/>
          <w:lang w:val="en-GB"/>
        </w:rPr>
        <w:t>i</w:t>
      </w:r>
      <w:r w:rsidRPr="00624CFB">
        <w:rPr>
          <w:lang w:val="en-GB"/>
        </w:rPr>
        <w:t>nt</w:t>
      </w:r>
      <w:r w:rsidRPr="00624CFB">
        <w:rPr>
          <w:spacing w:val="-3"/>
          <w:lang w:val="en-GB"/>
        </w:rPr>
        <w:t xml:space="preserve"> </w:t>
      </w:r>
      <w:r w:rsidRPr="00624CFB">
        <w:rPr>
          <w:lang w:val="en-GB"/>
        </w:rPr>
        <w:t>was</w:t>
      </w:r>
      <w:r w:rsidRPr="00624CFB">
        <w:rPr>
          <w:spacing w:val="-5"/>
          <w:lang w:val="en-GB"/>
        </w:rPr>
        <w:t xml:space="preserve"> </w:t>
      </w:r>
      <w:r w:rsidRPr="00624CFB">
        <w:rPr>
          <w:lang w:val="en-GB"/>
        </w:rPr>
        <w:t>suc</w:t>
      </w:r>
      <w:r w:rsidRPr="00624CFB">
        <w:rPr>
          <w:spacing w:val="1"/>
          <w:lang w:val="en-GB"/>
        </w:rPr>
        <w:t>c</w:t>
      </w:r>
      <w:r w:rsidRPr="00624CFB">
        <w:rPr>
          <w:lang w:val="en-GB"/>
        </w:rPr>
        <w:t>es</w:t>
      </w:r>
      <w:r w:rsidRPr="00624CFB">
        <w:rPr>
          <w:spacing w:val="1"/>
          <w:lang w:val="en-GB"/>
        </w:rPr>
        <w:t>s</w:t>
      </w:r>
      <w:r w:rsidRPr="00624CFB">
        <w:rPr>
          <w:spacing w:val="2"/>
          <w:lang w:val="en-GB"/>
        </w:rPr>
        <w:t>f</w:t>
      </w:r>
      <w:r w:rsidRPr="00624CFB">
        <w:rPr>
          <w:lang w:val="en-GB"/>
        </w:rPr>
        <w:t>ul</w:t>
      </w:r>
      <w:r w:rsidRPr="00624CFB">
        <w:rPr>
          <w:spacing w:val="-6"/>
          <w:lang w:val="en-GB"/>
        </w:rPr>
        <w:t xml:space="preserve"> </w:t>
      </w:r>
      <w:r w:rsidRPr="00624CFB">
        <w:rPr>
          <w:lang w:val="en-GB"/>
        </w:rPr>
        <w:t>or</w:t>
      </w:r>
      <w:r w:rsidRPr="00624CFB">
        <w:rPr>
          <w:spacing w:val="-5"/>
          <w:lang w:val="en-GB"/>
        </w:rPr>
        <w:t xml:space="preserve"> </w:t>
      </w:r>
      <w:r w:rsidRPr="00624CFB">
        <w:rPr>
          <w:lang w:val="en-GB"/>
        </w:rPr>
        <w:t>not</w:t>
      </w:r>
      <w:r w:rsidRPr="00624CFB">
        <w:rPr>
          <w:spacing w:val="-5"/>
          <w:lang w:val="en-GB"/>
        </w:rPr>
        <w:t xml:space="preserve"> </w:t>
      </w:r>
      <w:r w:rsidRPr="00624CFB">
        <w:rPr>
          <w:spacing w:val="1"/>
          <w:lang w:val="en-GB"/>
        </w:rPr>
        <w:t>a</w:t>
      </w:r>
      <w:r w:rsidRPr="00624CFB">
        <w:rPr>
          <w:lang w:val="en-GB"/>
        </w:rPr>
        <w:t>nd</w:t>
      </w:r>
      <w:r w:rsidRPr="00624CFB">
        <w:rPr>
          <w:spacing w:val="-5"/>
          <w:lang w:val="en-GB"/>
        </w:rPr>
        <w:t xml:space="preserve"> </w:t>
      </w:r>
      <w:r w:rsidRPr="00624CFB">
        <w:rPr>
          <w:spacing w:val="4"/>
          <w:lang w:val="en-GB"/>
        </w:rPr>
        <w:t>m</w:t>
      </w:r>
      <w:r w:rsidRPr="00624CFB">
        <w:rPr>
          <w:spacing w:val="1"/>
          <w:lang w:val="en-GB"/>
        </w:rPr>
        <w:t>a</w:t>
      </w:r>
      <w:r w:rsidRPr="00624CFB">
        <w:rPr>
          <w:lang w:val="en-GB"/>
        </w:rPr>
        <w:t>y</w:t>
      </w:r>
      <w:r w:rsidRPr="00624CFB">
        <w:rPr>
          <w:spacing w:val="-8"/>
          <w:lang w:val="en-GB"/>
        </w:rPr>
        <w:t xml:space="preserve"> </w:t>
      </w:r>
      <w:r w:rsidRPr="00624CFB">
        <w:rPr>
          <w:lang w:val="en-GB"/>
        </w:rPr>
        <w:t>co</w:t>
      </w:r>
      <w:r w:rsidRPr="00624CFB">
        <w:rPr>
          <w:spacing w:val="4"/>
          <w:lang w:val="en-GB"/>
        </w:rPr>
        <w:t>n</w:t>
      </w:r>
      <w:r w:rsidRPr="00624CFB">
        <w:rPr>
          <w:spacing w:val="2"/>
          <w:lang w:val="en-GB"/>
        </w:rPr>
        <w:t>t</w:t>
      </w:r>
      <w:r w:rsidRPr="00624CFB">
        <w:rPr>
          <w:lang w:val="en-GB"/>
        </w:rPr>
        <w:t>ain</w:t>
      </w:r>
      <w:r w:rsidRPr="00624CFB">
        <w:rPr>
          <w:spacing w:val="-3"/>
          <w:lang w:val="en-GB"/>
        </w:rPr>
        <w:t xml:space="preserve"> </w:t>
      </w:r>
      <w:r w:rsidRPr="00624CFB">
        <w:rPr>
          <w:lang w:val="en-GB"/>
        </w:rPr>
        <w:t>d</w:t>
      </w:r>
      <w:r w:rsidRPr="00624CFB">
        <w:rPr>
          <w:spacing w:val="-1"/>
          <w:lang w:val="en-GB"/>
        </w:rPr>
        <w:t>e</w:t>
      </w:r>
      <w:r w:rsidRPr="00624CFB">
        <w:rPr>
          <w:lang w:val="en-GB"/>
        </w:rPr>
        <w:t>t</w:t>
      </w:r>
      <w:r w:rsidRPr="00624CFB">
        <w:rPr>
          <w:spacing w:val="1"/>
          <w:lang w:val="en-GB"/>
        </w:rPr>
        <w:t>a</w:t>
      </w:r>
      <w:r w:rsidRPr="00624CFB">
        <w:rPr>
          <w:spacing w:val="-1"/>
          <w:lang w:val="en-GB"/>
        </w:rPr>
        <w:t>il</w:t>
      </w:r>
      <w:r w:rsidRPr="00624CFB">
        <w:rPr>
          <w:lang w:val="en-GB"/>
        </w:rPr>
        <w:t>s</w:t>
      </w:r>
      <w:r w:rsidRPr="00624CFB">
        <w:rPr>
          <w:spacing w:val="-3"/>
          <w:lang w:val="en-GB"/>
        </w:rPr>
        <w:t xml:space="preserve"> </w:t>
      </w:r>
      <w:r w:rsidRPr="00624CFB">
        <w:rPr>
          <w:lang w:val="en-GB"/>
        </w:rPr>
        <w:t>a</w:t>
      </w:r>
      <w:r w:rsidRPr="00624CFB">
        <w:rPr>
          <w:spacing w:val="-1"/>
          <w:lang w:val="en-GB"/>
        </w:rPr>
        <w:t>b</w:t>
      </w:r>
      <w:r w:rsidRPr="00624CFB">
        <w:rPr>
          <w:spacing w:val="1"/>
          <w:lang w:val="en-GB"/>
        </w:rPr>
        <w:t>o</w:t>
      </w:r>
      <w:r w:rsidRPr="00624CFB">
        <w:rPr>
          <w:lang w:val="en-GB"/>
        </w:rPr>
        <w:t>ut</w:t>
      </w:r>
      <w:r w:rsidRPr="00624CFB">
        <w:rPr>
          <w:spacing w:val="-5"/>
          <w:lang w:val="en-GB"/>
        </w:rPr>
        <w:t xml:space="preserve"> </w:t>
      </w:r>
      <w:r w:rsidRPr="00624CFB">
        <w:rPr>
          <w:spacing w:val="-1"/>
          <w:lang w:val="en-GB"/>
        </w:rPr>
        <w:t>i</w:t>
      </w:r>
      <w:r w:rsidRPr="00624CFB">
        <w:rPr>
          <w:spacing w:val="1"/>
          <w:lang w:val="en-GB"/>
        </w:rPr>
        <w:t>ss</w:t>
      </w:r>
      <w:r w:rsidRPr="00624CFB">
        <w:rPr>
          <w:lang w:val="en-GB"/>
        </w:rPr>
        <w:t>u</w:t>
      </w:r>
      <w:r w:rsidRPr="00624CFB">
        <w:rPr>
          <w:spacing w:val="-1"/>
          <w:lang w:val="en-GB"/>
        </w:rPr>
        <w:t>e</w:t>
      </w:r>
      <w:r w:rsidRPr="00624CFB">
        <w:rPr>
          <w:lang w:val="en-GB"/>
        </w:rPr>
        <w:t>s</w:t>
      </w:r>
      <w:r w:rsidRPr="00624CFB">
        <w:rPr>
          <w:spacing w:val="-4"/>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3"/>
          <w:lang w:val="en-GB"/>
        </w:rPr>
        <w:t xml:space="preserve"> </w:t>
      </w:r>
      <w:r w:rsidRPr="00624CFB">
        <w:rPr>
          <w:lang w:val="en-GB"/>
        </w:rPr>
        <w:t>a</w:t>
      </w:r>
      <w:r w:rsidRPr="00624CFB">
        <w:rPr>
          <w:spacing w:val="2"/>
          <w:lang w:val="en-GB"/>
        </w:rPr>
        <w:t>r</w:t>
      </w:r>
      <w:r w:rsidRPr="00624CFB">
        <w:rPr>
          <w:lang w:val="en-GB"/>
        </w:rPr>
        <w:t>e</w:t>
      </w:r>
      <w:r w:rsidRPr="00624CFB">
        <w:rPr>
          <w:spacing w:val="-5"/>
          <w:lang w:val="en-GB"/>
        </w:rPr>
        <w:t xml:space="preserve"> </w:t>
      </w:r>
      <w:r w:rsidRPr="00624CFB">
        <w:rPr>
          <w:lang w:val="en-GB"/>
        </w:rPr>
        <w:t>re</w:t>
      </w:r>
      <w:r w:rsidRPr="00624CFB">
        <w:rPr>
          <w:spacing w:val="-1"/>
          <w:lang w:val="en-GB"/>
        </w:rPr>
        <w:t>l</w:t>
      </w:r>
      <w:r w:rsidRPr="00624CFB">
        <w:rPr>
          <w:spacing w:val="1"/>
          <w:lang w:val="en-GB"/>
        </w:rPr>
        <w:t>e</w:t>
      </w:r>
      <w:r w:rsidRPr="00624CFB">
        <w:rPr>
          <w:spacing w:val="-2"/>
          <w:lang w:val="en-GB"/>
        </w:rPr>
        <w:t>v</w:t>
      </w:r>
      <w:r w:rsidRPr="00624CFB">
        <w:rPr>
          <w:spacing w:val="1"/>
          <w:lang w:val="en-GB"/>
        </w:rPr>
        <w:t>a</w:t>
      </w:r>
      <w:r w:rsidRPr="00624CFB">
        <w:rPr>
          <w:lang w:val="en-GB"/>
        </w:rPr>
        <w:t>nt</w:t>
      </w:r>
      <w:r w:rsidRPr="00624CFB">
        <w:rPr>
          <w:spacing w:val="-6"/>
          <w:lang w:val="en-GB"/>
        </w:rPr>
        <w:t xml:space="preserve"> </w:t>
      </w:r>
      <w:r w:rsidRPr="00624CFB">
        <w:rPr>
          <w:spacing w:val="1"/>
          <w:lang w:val="en-GB"/>
        </w:rPr>
        <w:t>s</w:t>
      </w:r>
      <w:r w:rsidRPr="00624CFB">
        <w:rPr>
          <w:lang w:val="en-GB"/>
        </w:rPr>
        <w:t>uch</w:t>
      </w:r>
      <w:r w:rsidRPr="00624CFB">
        <w:rPr>
          <w:spacing w:val="-3"/>
          <w:lang w:val="en-GB"/>
        </w:rPr>
        <w:t xml:space="preserve"> </w:t>
      </w:r>
      <w:r w:rsidRPr="00624CFB">
        <w:rPr>
          <w:lang w:val="en-GB"/>
        </w:rPr>
        <w:t>as</w:t>
      </w:r>
      <w:r w:rsidRPr="00624CFB">
        <w:rPr>
          <w:spacing w:val="-2"/>
          <w:lang w:val="en-GB"/>
        </w:rPr>
        <w:t xml:space="preserve"> </w:t>
      </w:r>
      <w:r w:rsidRPr="00624CFB">
        <w:rPr>
          <w:spacing w:val="-3"/>
          <w:lang w:val="en-GB"/>
        </w:rPr>
        <w:t>w</w:t>
      </w:r>
      <w:r w:rsidRPr="00624CFB">
        <w:rPr>
          <w:spacing w:val="4"/>
          <w:lang w:val="en-GB"/>
        </w:rPr>
        <w:t>h</w:t>
      </w:r>
      <w:r w:rsidRPr="00624CFB">
        <w:rPr>
          <w:lang w:val="en-GB"/>
        </w:rPr>
        <w:t>y</w:t>
      </w:r>
      <w:r w:rsidRPr="00624CFB">
        <w:rPr>
          <w:spacing w:val="-8"/>
          <w:lang w:val="en-GB"/>
        </w:rPr>
        <w:t xml:space="preserve"> </w:t>
      </w:r>
      <w:r w:rsidRPr="00624CFB">
        <w:rPr>
          <w:lang w:val="en-GB"/>
        </w:rPr>
        <w:t>a</w:t>
      </w:r>
      <w:r w:rsidRPr="00624CFB">
        <w:rPr>
          <w:w w:val="99"/>
          <w:lang w:val="en-GB"/>
        </w:rPr>
        <w:t xml:space="preserve"> </w:t>
      </w:r>
      <w:r w:rsidRPr="00624CFB">
        <w:rPr>
          <w:lang w:val="en-GB"/>
        </w:rPr>
        <w:t>d</w:t>
      </w:r>
      <w:r w:rsidRPr="00624CFB">
        <w:rPr>
          <w:spacing w:val="-1"/>
          <w:lang w:val="en-GB"/>
        </w:rPr>
        <w:t>e</w:t>
      </w:r>
      <w:r w:rsidRPr="00624CFB">
        <w:rPr>
          <w:spacing w:val="1"/>
          <w:lang w:val="en-GB"/>
        </w:rPr>
        <w:t>l</w:t>
      </w:r>
      <w:r w:rsidRPr="00624CFB">
        <w:rPr>
          <w:spacing w:val="-1"/>
          <w:lang w:val="en-GB"/>
        </w:rPr>
        <w:t>i</w:t>
      </w:r>
      <w:r w:rsidRPr="00624CFB">
        <w:rPr>
          <w:spacing w:val="1"/>
          <w:lang w:val="en-GB"/>
        </w:rPr>
        <w:t>v</w:t>
      </w:r>
      <w:r w:rsidRPr="00624CFB">
        <w:rPr>
          <w:lang w:val="en-GB"/>
        </w:rPr>
        <w:t>e</w:t>
      </w:r>
      <w:r w:rsidRPr="00624CFB">
        <w:rPr>
          <w:spacing w:val="2"/>
          <w:lang w:val="en-GB"/>
        </w:rPr>
        <w:t>r</w:t>
      </w:r>
      <w:r w:rsidRPr="00624CFB">
        <w:rPr>
          <w:lang w:val="en-GB"/>
        </w:rPr>
        <w:t>y</w:t>
      </w:r>
      <w:r w:rsidRPr="00624CFB">
        <w:rPr>
          <w:spacing w:val="-6"/>
          <w:lang w:val="en-GB"/>
        </w:rPr>
        <w:t xml:space="preserve"> </w:t>
      </w:r>
      <w:r w:rsidRPr="00624CFB">
        <w:rPr>
          <w:lang w:val="en-GB"/>
        </w:rPr>
        <w:t>was</w:t>
      </w:r>
      <w:r w:rsidRPr="00624CFB">
        <w:rPr>
          <w:spacing w:val="-5"/>
          <w:lang w:val="en-GB"/>
        </w:rPr>
        <w:t xml:space="preserve"> </w:t>
      </w:r>
      <w:r w:rsidRPr="00624CFB">
        <w:rPr>
          <w:lang w:val="en-GB"/>
        </w:rPr>
        <w:t>n</w:t>
      </w:r>
      <w:r w:rsidRPr="00624CFB">
        <w:rPr>
          <w:spacing w:val="1"/>
          <w:lang w:val="en-GB"/>
        </w:rPr>
        <w:t>o</w:t>
      </w:r>
      <w:r w:rsidRPr="00624CFB">
        <w:rPr>
          <w:lang w:val="en-GB"/>
        </w:rPr>
        <w:t>t</w:t>
      </w:r>
      <w:r w:rsidRPr="00624CFB">
        <w:rPr>
          <w:spacing w:val="-5"/>
          <w:lang w:val="en-GB"/>
        </w:rPr>
        <w:t xml:space="preserve"> </w:t>
      </w:r>
      <w:r w:rsidRPr="00624CFB">
        <w:rPr>
          <w:lang w:val="en-GB"/>
        </w:rPr>
        <w:t>suc</w:t>
      </w:r>
      <w:r w:rsidRPr="00624CFB">
        <w:rPr>
          <w:spacing w:val="1"/>
          <w:lang w:val="en-GB"/>
        </w:rPr>
        <w:t>c</w:t>
      </w:r>
      <w:r w:rsidRPr="00624CFB">
        <w:rPr>
          <w:lang w:val="en-GB"/>
        </w:rPr>
        <w:t>es</w:t>
      </w:r>
      <w:r w:rsidRPr="00624CFB">
        <w:rPr>
          <w:spacing w:val="1"/>
          <w:lang w:val="en-GB"/>
        </w:rPr>
        <w:t>s</w:t>
      </w:r>
      <w:r w:rsidRPr="00624CFB">
        <w:rPr>
          <w:spacing w:val="2"/>
          <w:lang w:val="en-GB"/>
        </w:rPr>
        <w:t>f</w:t>
      </w:r>
      <w:r w:rsidRPr="00624CFB">
        <w:rPr>
          <w:lang w:val="en-GB"/>
        </w:rPr>
        <w:t>u</w:t>
      </w:r>
      <w:r w:rsidRPr="00624CFB">
        <w:rPr>
          <w:spacing w:val="-2"/>
          <w:lang w:val="en-GB"/>
        </w:rPr>
        <w:t>l</w:t>
      </w:r>
      <w:r w:rsidRPr="00624CFB">
        <w:rPr>
          <w:lang w:val="en-GB"/>
        </w:rPr>
        <w:t>.</w:t>
      </w:r>
      <w:r w:rsidRPr="00624CFB">
        <w:rPr>
          <w:spacing w:val="-5"/>
          <w:lang w:val="en-GB"/>
        </w:rPr>
        <w:t xml:space="preserve"> </w:t>
      </w:r>
      <w:r w:rsidRPr="00624CFB">
        <w:rPr>
          <w:spacing w:val="2"/>
          <w:lang w:val="en-GB"/>
        </w:rPr>
        <w:t>T</w:t>
      </w:r>
      <w:r w:rsidRPr="00624CFB">
        <w:rPr>
          <w:lang w:val="en-GB"/>
        </w:rPr>
        <w:t>he</w:t>
      </w:r>
      <w:r w:rsidRPr="00624CFB">
        <w:rPr>
          <w:spacing w:val="-5"/>
          <w:lang w:val="en-GB"/>
        </w:rPr>
        <w:t xml:space="preserve"> </w:t>
      </w:r>
      <w:r w:rsidRPr="00624CFB">
        <w:rPr>
          <w:spacing w:val="3"/>
          <w:lang w:val="en-GB"/>
        </w:rPr>
        <w:t>k</w:t>
      </w:r>
      <w:r w:rsidRPr="00624CFB">
        <w:rPr>
          <w:spacing w:val="1"/>
          <w:lang w:val="en-GB"/>
        </w:rPr>
        <w:t>e</w:t>
      </w:r>
      <w:r w:rsidRPr="00624CFB">
        <w:rPr>
          <w:lang w:val="en-GB"/>
        </w:rPr>
        <w:t>y</w:t>
      </w:r>
      <w:r w:rsidRPr="00624CFB">
        <w:rPr>
          <w:spacing w:val="-10"/>
          <w:lang w:val="en-GB"/>
        </w:rPr>
        <w:t xml:space="preserve"> </w:t>
      </w:r>
      <w:r w:rsidRPr="00624CFB">
        <w:rPr>
          <w:spacing w:val="1"/>
          <w:lang w:val="en-GB"/>
        </w:rPr>
        <w:t>n</w:t>
      </w:r>
      <w:r w:rsidRPr="00624CFB">
        <w:rPr>
          <w:lang w:val="en-GB"/>
        </w:rPr>
        <w:t>at</w:t>
      </w:r>
      <w:r w:rsidRPr="00624CFB">
        <w:rPr>
          <w:spacing w:val="-1"/>
          <w:lang w:val="en-GB"/>
        </w:rPr>
        <w:t>u</w:t>
      </w:r>
      <w:r w:rsidRPr="00624CFB">
        <w:rPr>
          <w:lang w:val="en-GB"/>
        </w:rPr>
        <w:t>re</w:t>
      </w:r>
      <w:r w:rsidRPr="00624CFB">
        <w:rPr>
          <w:spacing w:val="-3"/>
          <w:lang w:val="en-GB"/>
        </w:rPr>
        <w:t xml:space="preserve"> </w:t>
      </w:r>
      <w:r w:rsidRPr="00624CFB">
        <w:rPr>
          <w:lang w:val="en-GB"/>
        </w:rPr>
        <w:t>of</w:t>
      </w:r>
      <w:r w:rsidRPr="00624CFB">
        <w:rPr>
          <w:spacing w:val="-4"/>
          <w:lang w:val="en-GB"/>
        </w:rPr>
        <w:t xml:space="preserve"> </w:t>
      </w:r>
      <w:r w:rsidRPr="00624CFB">
        <w:rPr>
          <w:lang w:val="en-GB"/>
        </w:rPr>
        <w:t>t</w:t>
      </w:r>
      <w:r w:rsidRPr="00624CFB">
        <w:rPr>
          <w:spacing w:val="-1"/>
          <w:lang w:val="en-GB"/>
        </w:rPr>
        <w:t>h</w:t>
      </w:r>
      <w:r w:rsidRPr="00624CFB">
        <w:rPr>
          <w:lang w:val="en-GB"/>
        </w:rPr>
        <w:t>ese</w:t>
      </w:r>
      <w:r w:rsidRPr="00624CFB">
        <w:rPr>
          <w:spacing w:val="-5"/>
          <w:lang w:val="en-GB"/>
        </w:rPr>
        <w:t xml:space="preserve"> </w:t>
      </w:r>
      <w:r w:rsidRPr="00624CFB">
        <w:rPr>
          <w:lang w:val="en-GB"/>
        </w:rPr>
        <w:t>r</w:t>
      </w:r>
      <w:r w:rsidRPr="00624CFB">
        <w:rPr>
          <w:spacing w:val="2"/>
          <w:lang w:val="en-GB"/>
        </w:rPr>
        <w:t>e</w:t>
      </w:r>
      <w:r w:rsidRPr="00624CFB">
        <w:rPr>
          <w:spacing w:val="1"/>
          <w:lang w:val="en-GB"/>
        </w:rPr>
        <w:t>s</w:t>
      </w:r>
      <w:r w:rsidRPr="00624CFB">
        <w:rPr>
          <w:lang w:val="en-GB"/>
        </w:rPr>
        <w:t>p</w:t>
      </w:r>
      <w:r w:rsidRPr="00624CFB">
        <w:rPr>
          <w:spacing w:val="-1"/>
          <w:lang w:val="en-GB"/>
        </w:rPr>
        <w:t>o</w:t>
      </w:r>
      <w:r w:rsidRPr="00624CFB">
        <w:rPr>
          <w:lang w:val="en-GB"/>
        </w:rPr>
        <w:t>nses</w:t>
      </w:r>
      <w:r w:rsidRPr="00624CFB">
        <w:rPr>
          <w:spacing w:val="-4"/>
          <w:lang w:val="en-GB"/>
        </w:rPr>
        <w:t xml:space="preserve"> </w:t>
      </w:r>
      <w:r w:rsidRPr="00624CFB">
        <w:rPr>
          <w:spacing w:val="-2"/>
          <w:lang w:val="en-GB"/>
        </w:rPr>
        <w:t>i</w:t>
      </w:r>
      <w:r w:rsidRPr="00624CFB">
        <w:rPr>
          <w:lang w:val="en-GB"/>
        </w:rPr>
        <w:t>s</w:t>
      </w:r>
      <w:r w:rsidRPr="00624CFB">
        <w:rPr>
          <w:spacing w:val="-4"/>
          <w:lang w:val="en-GB"/>
        </w:rPr>
        <w:t xml:space="preserve"> </w:t>
      </w:r>
      <w:r w:rsidRPr="00624CFB">
        <w:rPr>
          <w:lang w:val="en-GB"/>
        </w:rPr>
        <w:t>t</w:t>
      </w:r>
      <w:r w:rsidRPr="00624CFB">
        <w:rPr>
          <w:spacing w:val="1"/>
          <w:lang w:val="en-GB"/>
        </w:rPr>
        <w:t>h</w:t>
      </w:r>
      <w:r w:rsidRPr="00624CFB">
        <w:rPr>
          <w:lang w:val="en-GB"/>
        </w:rPr>
        <w:t>at</w:t>
      </w:r>
      <w:r w:rsidRPr="00624CFB">
        <w:rPr>
          <w:spacing w:val="-5"/>
          <w:lang w:val="en-GB"/>
        </w:rPr>
        <w:t xml:space="preserve"> </w:t>
      </w:r>
      <w:r w:rsidRPr="00624CFB">
        <w:rPr>
          <w:spacing w:val="2"/>
          <w:lang w:val="en-GB"/>
        </w:rPr>
        <w:t>t</w:t>
      </w:r>
      <w:r w:rsidRPr="00624CFB">
        <w:rPr>
          <w:lang w:val="en-GB"/>
        </w:rPr>
        <w:t>h</w:t>
      </w:r>
      <w:r w:rsidRPr="00624CFB">
        <w:rPr>
          <w:spacing w:val="4"/>
          <w:lang w:val="en-GB"/>
        </w:rPr>
        <w:t>e</w:t>
      </w:r>
      <w:r w:rsidRPr="00624CFB">
        <w:rPr>
          <w:lang w:val="en-GB"/>
        </w:rPr>
        <w:t>y</w:t>
      </w:r>
      <w:r w:rsidRPr="00624CFB">
        <w:rPr>
          <w:spacing w:val="-8"/>
          <w:lang w:val="en-GB"/>
        </w:rPr>
        <w:t xml:space="preserve"> </w:t>
      </w:r>
      <w:r w:rsidRPr="00624CFB">
        <w:rPr>
          <w:lang w:val="en-GB"/>
        </w:rPr>
        <w:t>do</w:t>
      </w:r>
      <w:r w:rsidRPr="00624CFB">
        <w:rPr>
          <w:spacing w:val="-3"/>
          <w:lang w:val="en-GB"/>
        </w:rPr>
        <w:t xml:space="preserve"> </w:t>
      </w:r>
      <w:r w:rsidRPr="00624CFB">
        <w:rPr>
          <w:lang w:val="en-GB"/>
        </w:rPr>
        <w:t>n</w:t>
      </w:r>
      <w:r w:rsidRPr="00624CFB">
        <w:rPr>
          <w:spacing w:val="-1"/>
          <w:lang w:val="en-GB"/>
        </w:rPr>
        <w:t>o</w:t>
      </w:r>
      <w:r w:rsidRPr="00624CFB">
        <w:rPr>
          <w:lang w:val="en-GB"/>
        </w:rPr>
        <w:t>t</w:t>
      </w:r>
      <w:r w:rsidRPr="00624CFB">
        <w:rPr>
          <w:spacing w:val="-1"/>
          <w:lang w:val="en-GB"/>
        </w:rPr>
        <w:t xml:space="preserve"> i</w:t>
      </w:r>
      <w:r w:rsidRPr="00624CFB">
        <w:rPr>
          <w:lang w:val="en-GB"/>
        </w:rPr>
        <w:t>n</w:t>
      </w:r>
      <w:r w:rsidRPr="00624CFB">
        <w:rPr>
          <w:spacing w:val="-5"/>
          <w:lang w:val="en-GB"/>
        </w:rPr>
        <w:t xml:space="preserve"> </w:t>
      </w:r>
      <w:r w:rsidRPr="00624CFB">
        <w:rPr>
          <w:spacing w:val="1"/>
          <w:lang w:val="en-GB"/>
        </w:rPr>
        <w:t>an</w:t>
      </w:r>
      <w:r w:rsidRPr="00624CFB">
        <w:rPr>
          <w:lang w:val="en-GB"/>
        </w:rPr>
        <w:t>y</w:t>
      </w:r>
      <w:r w:rsidRPr="00624CFB">
        <w:rPr>
          <w:spacing w:val="-6"/>
          <w:lang w:val="en-GB"/>
        </w:rPr>
        <w:t xml:space="preserve"> </w:t>
      </w:r>
      <w:r w:rsidRPr="00624CFB">
        <w:rPr>
          <w:lang w:val="en-GB"/>
        </w:rPr>
        <w:t>w</w:t>
      </w:r>
      <w:r w:rsidRPr="00624CFB">
        <w:rPr>
          <w:spacing w:val="4"/>
          <w:lang w:val="en-GB"/>
        </w:rPr>
        <w:t>a</w:t>
      </w:r>
      <w:r w:rsidRPr="00624CFB">
        <w:rPr>
          <w:lang w:val="en-GB"/>
        </w:rPr>
        <w:t>y</w:t>
      </w:r>
      <w:r w:rsidRPr="00624CFB">
        <w:rPr>
          <w:spacing w:val="-8"/>
          <w:lang w:val="en-GB"/>
        </w:rPr>
        <w:t xml:space="preserve"> </w:t>
      </w:r>
      <w:r w:rsidRPr="00624CFB">
        <w:rPr>
          <w:lang w:val="en-GB"/>
        </w:rPr>
        <w:t>act</w:t>
      </w:r>
      <w:r w:rsidRPr="00624CFB">
        <w:rPr>
          <w:spacing w:val="-3"/>
          <w:lang w:val="en-GB"/>
        </w:rPr>
        <w:t xml:space="preserve"> </w:t>
      </w:r>
      <w:r w:rsidRPr="00624CFB">
        <w:rPr>
          <w:lang w:val="en-GB"/>
        </w:rPr>
        <w:t>on</w:t>
      </w:r>
      <w:r w:rsidRPr="00624CFB">
        <w:rPr>
          <w:spacing w:val="-5"/>
          <w:lang w:val="en-GB"/>
        </w:rPr>
        <w:t xml:space="preserve"> </w:t>
      </w:r>
      <w:r w:rsidR="009223FD">
        <w:rPr>
          <w:spacing w:val="-5"/>
          <w:lang w:val="en-GB"/>
        </w:rPr>
        <w:t xml:space="preserve">the </w:t>
      </w:r>
      <w:r w:rsidR="00716F43" w:rsidRPr="00624CFB">
        <w:rPr>
          <w:spacing w:val="-5"/>
          <w:lang w:val="en-GB"/>
        </w:rPr>
        <w:t>result of validation or processing of the content of the payload that is being transported</w:t>
      </w:r>
      <w:r w:rsidRPr="00624CFB">
        <w:rPr>
          <w:lang w:val="en-GB"/>
        </w:rPr>
        <w:t>.</w:t>
      </w:r>
      <w:r w:rsidRPr="00624CFB">
        <w:rPr>
          <w:spacing w:val="-7"/>
          <w:lang w:val="en-GB"/>
        </w:rPr>
        <w:t xml:space="preserve"> </w:t>
      </w:r>
      <w:r w:rsidRPr="00624CFB">
        <w:rPr>
          <w:spacing w:val="2"/>
          <w:lang w:val="en-GB"/>
        </w:rPr>
        <w:t>T</w:t>
      </w:r>
      <w:r w:rsidRPr="00624CFB">
        <w:rPr>
          <w:lang w:val="en-GB"/>
        </w:rPr>
        <w:t>h</w:t>
      </w:r>
      <w:r w:rsidRPr="00624CFB">
        <w:rPr>
          <w:spacing w:val="-1"/>
          <w:lang w:val="en-GB"/>
        </w:rPr>
        <w:t>e</w:t>
      </w:r>
      <w:r w:rsidRPr="00624CFB">
        <w:rPr>
          <w:spacing w:val="1"/>
          <w:lang w:val="en-GB"/>
        </w:rPr>
        <w:t>s</w:t>
      </w:r>
      <w:r w:rsidRPr="00624CFB">
        <w:rPr>
          <w:lang w:val="en-GB"/>
        </w:rPr>
        <w:t>e</w:t>
      </w:r>
      <w:r w:rsidRPr="00624CFB">
        <w:rPr>
          <w:spacing w:val="-5"/>
          <w:lang w:val="en-GB"/>
        </w:rPr>
        <w:t xml:space="preserve"> </w:t>
      </w:r>
      <w:r w:rsidRPr="00624CFB">
        <w:rPr>
          <w:lang w:val="en-GB"/>
        </w:rPr>
        <w:t>resp</w:t>
      </w:r>
      <w:r w:rsidRPr="00624CFB">
        <w:rPr>
          <w:spacing w:val="-1"/>
          <w:lang w:val="en-GB"/>
        </w:rPr>
        <w:t>o</w:t>
      </w:r>
      <w:r w:rsidRPr="00624CFB">
        <w:rPr>
          <w:lang w:val="en-GB"/>
        </w:rPr>
        <w:t>nse</w:t>
      </w:r>
      <w:r w:rsidRPr="00624CFB">
        <w:rPr>
          <w:spacing w:val="-7"/>
          <w:lang w:val="en-GB"/>
        </w:rPr>
        <w:t xml:space="preserve"> </w:t>
      </w:r>
      <w:r w:rsidRPr="00624CFB">
        <w:rPr>
          <w:spacing w:val="3"/>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es</w:t>
      </w:r>
      <w:r w:rsidRPr="00624CFB">
        <w:rPr>
          <w:spacing w:val="-6"/>
          <w:lang w:val="en-GB"/>
        </w:rPr>
        <w:t xml:space="preserve"> </w:t>
      </w:r>
      <w:r w:rsidRPr="00624CFB">
        <w:rPr>
          <w:lang w:val="en-GB"/>
        </w:rPr>
        <w:t>are</w:t>
      </w:r>
      <w:r w:rsidRPr="00624CFB">
        <w:rPr>
          <w:spacing w:val="-7"/>
          <w:lang w:val="en-GB"/>
        </w:rPr>
        <w:t xml:space="preserve"> </w:t>
      </w:r>
      <w:r w:rsidRPr="00624CFB">
        <w:rPr>
          <w:lang w:val="en-GB"/>
        </w:rPr>
        <w:t>co</w:t>
      </w:r>
      <w:r w:rsidRPr="00624CFB">
        <w:rPr>
          <w:spacing w:val="1"/>
          <w:lang w:val="en-GB"/>
        </w:rPr>
        <w:t>m</w:t>
      </w:r>
      <w:r w:rsidRPr="00624CFB">
        <w:rPr>
          <w:spacing w:val="4"/>
          <w:lang w:val="en-GB"/>
        </w:rPr>
        <w:t>m</w:t>
      </w:r>
      <w:r w:rsidRPr="00624CFB">
        <w:rPr>
          <w:lang w:val="en-GB"/>
        </w:rPr>
        <w:t>o</w:t>
      </w:r>
      <w:r w:rsidRPr="00624CFB">
        <w:rPr>
          <w:spacing w:val="-1"/>
          <w:lang w:val="en-GB"/>
        </w:rPr>
        <w:t>n</w:t>
      </w:r>
      <w:r w:rsidRPr="00624CFB">
        <w:rPr>
          <w:spacing w:val="1"/>
          <w:lang w:val="en-GB"/>
        </w:rPr>
        <w:t>l</w:t>
      </w:r>
      <w:r w:rsidRPr="00624CFB">
        <w:rPr>
          <w:lang w:val="en-GB"/>
        </w:rPr>
        <w:t>y</w:t>
      </w:r>
      <w:r w:rsidRPr="00624CFB">
        <w:rPr>
          <w:spacing w:val="-12"/>
          <w:lang w:val="en-GB"/>
        </w:rPr>
        <w:t xml:space="preserve"> </w:t>
      </w:r>
      <w:r w:rsidRPr="00624CFB">
        <w:rPr>
          <w:lang w:val="en-GB"/>
        </w:rPr>
        <w:t>c</w:t>
      </w:r>
      <w:r w:rsidRPr="00624CFB">
        <w:rPr>
          <w:spacing w:val="1"/>
          <w:lang w:val="en-GB"/>
        </w:rPr>
        <w:t>a</w:t>
      </w:r>
      <w:r w:rsidRPr="00624CFB">
        <w:rPr>
          <w:spacing w:val="-1"/>
          <w:lang w:val="en-GB"/>
        </w:rPr>
        <w:t>l</w:t>
      </w:r>
      <w:r w:rsidRPr="00624CFB">
        <w:rPr>
          <w:spacing w:val="1"/>
          <w:lang w:val="en-GB"/>
        </w:rPr>
        <w:t>l</w:t>
      </w:r>
      <w:r w:rsidRPr="00624CFB">
        <w:rPr>
          <w:lang w:val="en-GB"/>
        </w:rPr>
        <w:t>ed</w:t>
      </w:r>
      <w:r w:rsidRPr="00624CFB">
        <w:rPr>
          <w:spacing w:val="1"/>
          <w:lang w:val="en-GB"/>
        </w:rPr>
        <w:t xml:space="preserve"> </w:t>
      </w:r>
      <w:r w:rsidRPr="00624CFB">
        <w:rPr>
          <w:lang w:val="en-GB"/>
        </w:rPr>
        <w:t>“ac</w:t>
      </w:r>
      <w:r w:rsidRPr="00624CFB">
        <w:rPr>
          <w:spacing w:val="3"/>
          <w:lang w:val="en-GB"/>
        </w:rPr>
        <w:t>k</w:t>
      </w:r>
      <w:r w:rsidRPr="00624CFB">
        <w:rPr>
          <w:spacing w:val="1"/>
          <w:lang w:val="en-GB"/>
        </w:rPr>
        <w:t>s</w:t>
      </w:r>
      <w:r w:rsidR="002709A2" w:rsidRPr="00624CFB">
        <w:rPr>
          <w:lang w:val="en-GB"/>
        </w:rPr>
        <w:t xml:space="preserve">” </w:t>
      </w:r>
      <w:r w:rsidR="005E0BA2">
        <w:rPr>
          <w:lang w:val="en-GB"/>
        </w:rPr>
        <w:t xml:space="preserve">(short for acknowledgements) </w:t>
      </w:r>
      <w:r w:rsidR="002709A2" w:rsidRPr="00624CFB">
        <w:rPr>
          <w:lang w:val="en-GB"/>
        </w:rPr>
        <w:t>and in PEPPOL they are part of the transport protocol of the PEPPOL network [PEPPOL_</w:t>
      </w:r>
      <w:r w:rsidR="005E0BA2">
        <w:rPr>
          <w:lang w:val="en-GB"/>
        </w:rPr>
        <w:t>T</w:t>
      </w:r>
      <w:r w:rsidR="002709A2" w:rsidRPr="00624CFB">
        <w:rPr>
          <w:lang w:val="en-GB"/>
        </w:rPr>
        <w:t>ransp]</w:t>
      </w:r>
      <w:r w:rsidR="005E0BA2">
        <w:rPr>
          <w:lang w:val="en-GB"/>
        </w:rPr>
        <w:t xml:space="preserve"> </w:t>
      </w:r>
      <w:r w:rsidR="005E0BA2" w:rsidRPr="00D415E5">
        <w:rPr>
          <w:lang w:val="en-GB"/>
        </w:rPr>
        <w:t>(e.g. as MDN – Message Disposition Notification – in AS2)</w:t>
      </w:r>
      <w:r w:rsidR="002709A2" w:rsidRPr="00624CFB">
        <w:rPr>
          <w:lang w:val="en-GB"/>
        </w:rPr>
        <w:t>.</w:t>
      </w:r>
    </w:p>
    <w:p w:rsidR="00C9526D" w:rsidRPr="00624CFB" w:rsidDel="00D40AAE" w:rsidRDefault="00C9526D" w:rsidP="00C9526D">
      <w:pPr>
        <w:rPr>
          <w:del w:id="25" w:author="Georg Birgisson" w:date="2018-04-11T16:49:00Z"/>
          <w:rFonts w:cs="Arial"/>
          <w:lang w:val="en-GB"/>
        </w:rPr>
      </w:pPr>
      <w:del w:id="26" w:author="Georg Birgisson" w:date="2018-04-11T16:49:00Z">
        <w:r w:rsidRPr="00624CFB" w:rsidDel="00D40AAE">
          <w:rPr>
            <w:rFonts w:cs="Arial"/>
            <w:u w:val="single" w:color="000000"/>
            <w:lang w:val="en-GB"/>
          </w:rPr>
          <w:delText>M</w:delText>
        </w:r>
        <w:r w:rsidRPr="00624CFB" w:rsidDel="00D40AAE">
          <w:rPr>
            <w:rFonts w:cs="Arial"/>
            <w:spacing w:val="-1"/>
            <w:u w:val="single" w:color="000000"/>
            <w:lang w:val="en-GB"/>
          </w:rPr>
          <w:delText>e</w:delText>
        </w:r>
        <w:r w:rsidRPr="00624CFB" w:rsidDel="00D40AAE">
          <w:rPr>
            <w:rFonts w:cs="Arial"/>
            <w:spacing w:val="1"/>
            <w:u w:val="single" w:color="000000"/>
            <w:lang w:val="en-GB"/>
          </w:rPr>
          <w:delText>ss</w:delText>
        </w:r>
        <w:r w:rsidRPr="00624CFB" w:rsidDel="00D40AAE">
          <w:rPr>
            <w:rFonts w:cs="Arial"/>
            <w:u w:val="single" w:color="000000"/>
            <w:lang w:val="en-GB"/>
          </w:rPr>
          <w:delText>a</w:delText>
        </w:r>
        <w:r w:rsidRPr="00624CFB" w:rsidDel="00D40AAE">
          <w:rPr>
            <w:rFonts w:cs="Arial"/>
            <w:spacing w:val="-1"/>
            <w:u w:val="single" w:color="000000"/>
            <w:lang w:val="en-GB"/>
          </w:rPr>
          <w:delText>g</w:delText>
        </w:r>
        <w:r w:rsidRPr="00624CFB" w:rsidDel="00D40AAE">
          <w:rPr>
            <w:rFonts w:cs="Arial"/>
            <w:u w:val="single" w:color="000000"/>
            <w:lang w:val="en-GB"/>
          </w:rPr>
          <w:delText>e</w:delText>
        </w:r>
        <w:r w:rsidRPr="00624CFB" w:rsidDel="00D40AAE">
          <w:rPr>
            <w:rFonts w:cs="Arial"/>
            <w:spacing w:val="-12"/>
            <w:u w:val="single" w:color="000000"/>
            <w:lang w:val="en-GB"/>
          </w:rPr>
          <w:delText xml:space="preserve"> </w:delText>
        </w:r>
        <w:r w:rsidRPr="00624CFB" w:rsidDel="00D40AAE">
          <w:rPr>
            <w:rFonts w:cs="Arial"/>
            <w:u w:val="single" w:color="000000"/>
            <w:lang w:val="en-GB"/>
          </w:rPr>
          <w:delText>L</w:delText>
        </w:r>
        <w:r w:rsidRPr="00624CFB" w:rsidDel="00D40AAE">
          <w:rPr>
            <w:rFonts w:cs="Arial"/>
            <w:spacing w:val="1"/>
            <w:u w:val="single" w:color="000000"/>
            <w:lang w:val="en-GB"/>
          </w:rPr>
          <w:delText>e</w:delText>
        </w:r>
        <w:r w:rsidRPr="00624CFB" w:rsidDel="00D40AAE">
          <w:rPr>
            <w:rFonts w:cs="Arial"/>
            <w:spacing w:val="-2"/>
            <w:u w:val="single" w:color="000000"/>
            <w:lang w:val="en-GB"/>
          </w:rPr>
          <w:delText>v</w:delText>
        </w:r>
        <w:r w:rsidRPr="00624CFB" w:rsidDel="00D40AAE">
          <w:rPr>
            <w:rFonts w:cs="Arial"/>
            <w:spacing w:val="1"/>
            <w:u w:val="single" w:color="000000"/>
            <w:lang w:val="en-GB"/>
          </w:rPr>
          <w:delText>e</w:delText>
        </w:r>
        <w:r w:rsidRPr="00624CFB" w:rsidDel="00D40AAE">
          <w:rPr>
            <w:rFonts w:cs="Arial"/>
            <w:u w:val="single" w:color="000000"/>
            <w:lang w:val="en-GB"/>
          </w:rPr>
          <w:delText>l</w:delText>
        </w:r>
        <w:r w:rsidRPr="00624CFB" w:rsidDel="00D40AAE">
          <w:rPr>
            <w:rFonts w:cs="Arial"/>
            <w:spacing w:val="-12"/>
            <w:u w:val="single" w:color="000000"/>
            <w:lang w:val="en-GB"/>
          </w:rPr>
          <w:delText xml:space="preserve"> </w:delText>
        </w:r>
        <w:r w:rsidRPr="00624CFB" w:rsidDel="00D40AAE">
          <w:rPr>
            <w:rFonts w:cs="Arial"/>
            <w:u w:val="single" w:color="000000"/>
            <w:lang w:val="en-GB"/>
          </w:rPr>
          <w:delText>Res</w:delText>
        </w:r>
        <w:r w:rsidRPr="00624CFB" w:rsidDel="00D40AAE">
          <w:rPr>
            <w:rFonts w:cs="Arial"/>
            <w:spacing w:val="1"/>
            <w:u w:val="single" w:color="000000"/>
            <w:lang w:val="en-GB"/>
          </w:rPr>
          <w:delText>p</w:delText>
        </w:r>
        <w:r w:rsidRPr="00624CFB" w:rsidDel="00D40AAE">
          <w:rPr>
            <w:rFonts w:cs="Arial"/>
            <w:u w:val="single" w:color="000000"/>
            <w:lang w:val="en-GB"/>
          </w:rPr>
          <w:delText>o</w:delText>
        </w:r>
        <w:r w:rsidRPr="00624CFB" w:rsidDel="00D40AAE">
          <w:rPr>
            <w:rFonts w:cs="Arial"/>
            <w:spacing w:val="-1"/>
            <w:u w:val="single" w:color="000000"/>
            <w:lang w:val="en-GB"/>
          </w:rPr>
          <w:delText>n</w:delText>
        </w:r>
        <w:r w:rsidRPr="00624CFB" w:rsidDel="00D40AAE">
          <w:rPr>
            <w:rFonts w:cs="Arial"/>
            <w:spacing w:val="1"/>
            <w:u w:val="single" w:color="000000"/>
            <w:lang w:val="en-GB"/>
          </w:rPr>
          <w:delText>s</w:delText>
        </w:r>
        <w:r w:rsidRPr="00624CFB" w:rsidDel="00D40AAE">
          <w:rPr>
            <w:rFonts w:cs="Arial"/>
            <w:u w:val="single" w:color="000000"/>
            <w:lang w:val="en-GB"/>
          </w:rPr>
          <w:delText>es</w:delText>
        </w:r>
      </w:del>
    </w:p>
    <w:p w:rsidR="00C9526D" w:rsidRPr="00624CFB" w:rsidRDefault="00C9526D" w:rsidP="001618BD">
      <w:pPr>
        <w:pStyle w:val="BodyText"/>
        <w:rPr>
          <w:lang w:val="en-GB"/>
        </w:rPr>
      </w:pPr>
      <w:del w:id="27" w:author="Georg Birgisson" w:date="2018-04-11T16:49:00Z">
        <w:r w:rsidRPr="00624CFB" w:rsidDel="00D40AAE">
          <w:rPr>
            <w:spacing w:val="6"/>
            <w:lang w:val="en-GB"/>
          </w:rPr>
          <w:delText>W</w:delText>
        </w:r>
        <w:r w:rsidRPr="00624CFB" w:rsidDel="00D40AAE">
          <w:rPr>
            <w:spacing w:val="-3"/>
            <w:lang w:val="en-GB"/>
          </w:rPr>
          <w:delText>h</w:delText>
        </w:r>
        <w:r w:rsidRPr="00624CFB" w:rsidDel="00D40AAE">
          <w:rPr>
            <w:lang w:val="en-GB"/>
          </w:rPr>
          <w:delText>en</w:delText>
        </w:r>
        <w:r w:rsidRPr="00624CFB" w:rsidDel="00D40AAE">
          <w:rPr>
            <w:spacing w:val="-6"/>
            <w:lang w:val="en-GB"/>
          </w:rPr>
          <w:delText xml:space="preserve"> </w:delText>
        </w:r>
        <w:r w:rsidRPr="00624CFB" w:rsidDel="00D40AAE">
          <w:rPr>
            <w:lang w:val="en-GB"/>
          </w:rPr>
          <w:delText>a</w:delText>
        </w:r>
        <w:r w:rsidRPr="00624CFB" w:rsidDel="00D40AAE">
          <w:rPr>
            <w:spacing w:val="-6"/>
            <w:lang w:val="en-GB"/>
          </w:rPr>
          <w:delText xml:space="preserve"> </w:delText>
        </w:r>
        <w:r w:rsidRPr="00624CFB" w:rsidDel="00D40AAE">
          <w:rPr>
            <w:spacing w:val="4"/>
            <w:lang w:val="en-GB"/>
          </w:rPr>
          <w:delText>m</w:delText>
        </w:r>
        <w:r w:rsidRPr="00624CFB" w:rsidDel="00D40AAE">
          <w:rPr>
            <w:lang w:val="en-GB"/>
          </w:rPr>
          <w:delText>e</w:delText>
        </w:r>
        <w:r w:rsidRPr="00624CFB" w:rsidDel="00D40AAE">
          <w:rPr>
            <w:spacing w:val="-2"/>
            <w:lang w:val="en-GB"/>
          </w:rPr>
          <w:delText>s</w:delText>
        </w:r>
        <w:r w:rsidRPr="00624CFB" w:rsidDel="00D40AAE">
          <w:rPr>
            <w:spacing w:val="1"/>
            <w:lang w:val="en-GB"/>
          </w:rPr>
          <w:delText>s</w:delText>
        </w:r>
        <w:r w:rsidRPr="00624CFB" w:rsidDel="00D40AAE">
          <w:rPr>
            <w:lang w:val="en-GB"/>
          </w:rPr>
          <w:delText>a</w:delText>
        </w:r>
        <w:r w:rsidRPr="00624CFB" w:rsidDel="00D40AAE">
          <w:rPr>
            <w:spacing w:val="-1"/>
            <w:lang w:val="en-GB"/>
          </w:rPr>
          <w:delText>g</w:delText>
        </w:r>
        <w:r w:rsidRPr="00624CFB" w:rsidDel="00D40AAE">
          <w:rPr>
            <w:lang w:val="en-GB"/>
          </w:rPr>
          <w:delText>e</w:delText>
        </w:r>
        <w:r w:rsidRPr="00624CFB" w:rsidDel="00D40AAE">
          <w:rPr>
            <w:spacing w:val="-5"/>
            <w:lang w:val="en-GB"/>
          </w:rPr>
          <w:delText xml:space="preserve"> </w:delText>
        </w:r>
        <w:r w:rsidRPr="00624CFB" w:rsidDel="00D40AAE">
          <w:rPr>
            <w:spacing w:val="-1"/>
            <w:lang w:val="en-GB"/>
          </w:rPr>
          <w:delText>h</w:delText>
        </w:r>
        <w:r w:rsidRPr="00624CFB" w:rsidDel="00D40AAE">
          <w:rPr>
            <w:lang w:val="en-GB"/>
          </w:rPr>
          <w:delText>as</w:delText>
        </w:r>
        <w:r w:rsidRPr="00624CFB" w:rsidDel="00D40AAE">
          <w:rPr>
            <w:spacing w:val="-5"/>
            <w:lang w:val="en-GB"/>
          </w:rPr>
          <w:delText xml:space="preserve"> </w:delText>
        </w:r>
        <w:r w:rsidRPr="00624CFB" w:rsidDel="00D40AAE">
          <w:rPr>
            <w:lang w:val="en-GB"/>
          </w:rPr>
          <w:delText>r</w:delText>
        </w:r>
        <w:r w:rsidRPr="00624CFB" w:rsidDel="00D40AAE">
          <w:rPr>
            <w:spacing w:val="1"/>
            <w:lang w:val="en-GB"/>
          </w:rPr>
          <w:delText>e</w:delText>
        </w:r>
        <w:r w:rsidRPr="00624CFB" w:rsidDel="00D40AAE">
          <w:rPr>
            <w:lang w:val="en-GB"/>
          </w:rPr>
          <w:delText>ach</w:delText>
        </w:r>
        <w:r w:rsidRPr="00624CFB" w:rsidDel="00D40AAE">
          <w:rPr>
            <w:spacing w:val="-1"/>
            <w:lang w:val="en-GB"/>
          </w:rPr>
          <w:delText>e</w:delText>
        </w:r>
        <w:r w:rsidRPr="00624CFB" w:rsidDel="00D40AAE">
          <w:rPr>
            <w:lang w:val="en-GB"/>
          </w:rPr>
          <w:delText>d</w:delText>
        </w:r>
        <w:r w:rsidRPr="00624CFB" w:rsidDel="00D40AAE">
          <w:rPr>
            <w:spacing w:val="-4"/>
            <w:lang w:val="en-GB"/>
          </w:rPr>
          <w:delText xml:space="preserve"> </w:delText>
        </w:r>
        <w:r w:rsidRPr="00624CFB" w:rsidDel="00D40AAE">
          <w:rPr>
            <w:lang w:val="en-GB"/>
          </w:rPr>
          <w:delText>a</w:delText>
        </w:r>
        <w:r w:rsidRPr="00624CFB" w:rsidDel="00D40AAE">
          <w:rPr>
            <w:spacing w:val="-5"/>
            <w:lang w:val="en-GB"/>
          </w:rPr>
          <w:delText xml:space="preserve"> </w:delText>
        </w:r>
        <w:r w:rsidRPr="00624CFB" w:rsidDel="00D40AAE">
          <w:rPr>
            <w:spacing w:val="1"/>
            <w:lang w:val="en-GB"/>
          </w:rPr>
          <w:delText>g</w:delText>
        </w:r>
        <w:r w:rsidRPr="00624CFB" w:rsidDel="00D40AAE">
          <w:rPr>
            <w:spacing w:val="-1"/>
            <w:lang w:val="en-GB"/>
          </w:rPr>
          <w:delText>i</w:delText>
        </w:r>
        <w:r w:rsidRPr="00624CFB" w:rsidDel="00D40AAE">
          <w:rPr>
            <w:spacing w:val="1"/>
            <w:lang w:val="en-GB"/>
          </w:rPr>
          <w:delText>v</w:delText>
        </w:r>
        <w:r w:rsidRPr="00624CFB" w:rsidDel="00D40AAE">
          <w:rPr>
            <w:lang w:val="en-GB"/>
          </w:rPr>
          <w:delText>en</w:delText>
        </w:r>
        <w:r w:rsidRPr="00624CFB" w:rsidDel="00D40AAE">
          <w:rPr>
            <w:spacing w:val="-6"/>
            <w:lang w:val="en-GB"/>
          </w:rPr>
          <w:delText xml:space="preserve"> </w:delText>
        </w:r>
        <w:r w:rsidRPr="00624CFB" w:rsidDel="00D40AAE">
          <w:rPr>
            <w:spacing w:val="1"/>
            <w:lang w:val="en-GB"/>
          </w:rPr>
          <w:delText>p</w:delText>
        </w:r>
        <w:r w:rsidRPr="00624CFB" w:rsidDel="00D40AAE">
          <w:rPr>
            <w:lang w:val="en-GB"/>
          </w:rPr>
          <w:delText>oint</w:delText>
        </w:r>
        <w:r w:rsidRPr="00624CFB" w:rsidDel="00D40AAE">
          <w:rPr>
            <w:spacing w:val="-6"/>
            <w:lang w:val="en-GB"/>
          </w:rPr>
          <w:delText xml:space="preserve"> </w:delText>
        </w:r>
        <w:r w:rsidRPr="00624CFB" w:rsidDel="00D40AAE">
          <w:rPr>
            <w:spacing w:val="1"/>
            <w:lang w:val="en-GB"/>
          </w:rPr>
          <w:delText>i</w:delText>
        </w:r>
        <w:r w:rsidRPr="00624CFB" w:rsidDel="00D40AAE">
          <w:rPr>
            <w:lang w:val="en-GB"/>
          </w:rPr>
          <w:delText>n</w:delText>
        </w:r>
        <w:r w:rsidRPr="00624CFB" w:rsidDel="00D40AAE">
          <w:rPr>
            <w:spacing w:val="-5"/>
            <w:lang w:val="en-GB"/>
          </w:rPr>
          <w:delText xml:space="preserve"> </w:delText>
        </w:r>
        <w:r w:rsidRPr="00624CFB" w:rsidDel="00D40AAE">
          <w:rPr>
            <w:spacing w:val="-1"/>
            <w:lang w:val="en-GB"/>
          </w:rPr>
          <w:delText>t</w:delText>
        </w:r>
        <w:r w:rsidRPr="00624CFB" w:rsidDel="00D40AAE">
          <w:rPr>
            <w:spacing w:val="1"/>
            <w:lang w:val="en-GB"/>
          </w:rPr>
          <w:delText>h</w:delText>
        </w:r>
        <w:r w:rsidRPr="00624CFB" w:rsidDel="00D40AAE">
          <w:rPr>
            <w:lang w:val="en-GB"/>
          </w:rPr>
          <w:delText>e</w:delText>
        </w:r>
        <w:r w:rsidRPr="00624CFB" w:rsidDel="00D40AAE">
          <w:rPr>
            <w:spacing w:val="-6"/>
            <w:lang w:val="en-GB"/>
          </w:rPr>
          <w:delText xml:space="preserve"> </w:delText>
        </w:r>
        <w:r w:rsidRPr="00624CFB" w:rsidDel="00D40AAE">
          <w:rPr>
            <w:spacing w:val="-1"/>
            <w:lang w:val="en-GB"/>
          </w:rPr>
          <w:delText>t</w:delText>
        </w:r>
        <w:r w:rsidRPr="00624CFB" w:rsidDel="00D40AAE">
          <w:rPr>
            <w:lang w:val="en-GB"/>
          </w:rPr>
          <w:delText>r</w:delText>
        </w:r>
        <w:r w:rsidRPr="00624CFB" w:rsidDel="00D40AAE">
          <w:rPr>
            <w:spacing w:val="1"/>
            <w:lang w:val="en-GB"/>
          </w:rPr>
          <w:delText>a</w:delText>
        </w:r>
        <w:r w:rsidRPr="00624CFB" w:rsidDel="00D40AAE">
          <w:rPr>
            <w:lang w:val="en-GB"/>
          </w:rPr>
          <w:delText>nsp</w:delText>
        </w:r>
        <w:r w:rsidRPr="00624CFB" w:rsidDel="00D40AAE">
          <w:rPr>
            <w:spacing w:val="-1"/>
            <w:lang w:val="en-GB"/>
          </w:rPr>
          <w:delText>o</w:delText>
        </w:r>
        <w:r w:rsidRPr="00624CFB" w:rsidDel="00D40AAE">
          <w:rPr>
            <w:lang w:val="en-GB"/>
          </w:rPr>
          <w:delText>rt</w:delText>
        </w:r>
        <w:r w:rsidRPr="00624CFB" w:rsidDel="00D40AAE">
          <w:rPr>
            <w:spacing w:val="-6"/>
            <w:lang w:val="en-GB"/>
          </w:rPr>
          <w:delText xml:space="preserve"> </w:delText>
        </w:r>
        <w:r w:rsidRPr="00624CFB" w:rsidDel="00D40AAE">
          <w:rPr>
            <w:lang w:val="en-GB"/>
          </w:rPr>
          <w:delText>l</w:delText>
        </w:r>
        <w:r w:rsidRPr="00624CFB" w:rsidDel="00D40AAE">
          <w:rPr>
            <w:spacing w:val="-1"/>
            <w:lang w:val="en-GB"/>
          </w:rPr>
          <w:delText>i</w:delText>
        </w:r>
        <w:r w:rsidRPr="00624CFB" w:rsidDel="00D40AAE">
          <w:rPr>
            <w:spacing w:val="1"/>
            <w:lang w:val="en-GB"/>
          </w:rPr>
          <w:delText>n</w:delText>
        </w:r>
        <w:r w:rsidRPr="00624CFB" w:rsidDel="00D40AAE">
          <w:rPr>
            <w:lang w:val="en-GB"/>
          </w:rPr>
          <w:delText>e</w:delText>
        </w:r>
        <w:r w:rsidRPr="00624CFB" w:rsidDel="00D40AAE">
          <w:rPr>
            <w:spacing w:val="-5"/>
            <w:lang w:val="en-GB"/>
          </w:rPr>
          <w:delText xml:space="preserve"> </w:delText>
        </w:r>
        <w:r w:rsidRPr="00624CFB" w:rsidDel="00D40AAE">
          <w:rPr>
            <w:spacing w:val="-2"/>
            <w:lang w:val="en-GB"/>
          </w:rPr>
          <w:delText>i</w:delText>
        </w:r>
        <w:r w:rsidRPr="00624CFB" w:rsidDel="00D40AAE">
          <w:rPr>
            <w:lang w:val="en-GB"/>
          </w:rPr>
          <w:delText>ts</w:delText>
        </w:r>
        <w:r w:rsidRPr="00624CFB" w:rsidDel="00D40AAE">
          <w:rPr>
            <w:spacing w:val="-5"/>
            <w:lang w:val="en-GB"/>
          </w:rPr>
          <w:delText xml:space="preserve"> </w:delText>
        </w:r>
        <w:r w:rsidRPr="00624CFB" w:rsidDel="00D40AAE">
          <w:rPr>
            <w:lang w:val="en-GB"/>
          </w:rPr>
          <w:delText>c</w:delText>
        </w:r>
        <w:r w:rsidRPr="00624CFB" w:rsidDel="00D40AAE">
          <w:rPr>
            <w:spacing w:val="1"/>
            <w:lang w:val="en-GB"/>
          </w:rPr>
          <w:delText>o</w:delText>
        </w:r>
        <w:r w:rsidRPr="00624CFB" w:rsidDel="00D40AAE">
          <w:rPr>
            <w:lang w:val="en-GB"/>
          </w:rPr>
          <w:delText>nt</w:delText>
        </w:r>
        <w:r w:rsidRPr="00624CFB" w:rsidDel="00D40AAE">
          <w:rPr>
            <w:spacing w:val="-1"/>
            <w:lang w:val="en-GB"/>
          </w:rPr>
          <w:delText>e</w:delText>
        </w:r>
        <w:r w:rsidRPr="00624CFB" w:rsidDel="00D40AAE">
          <w:rPr>
            <w:spacing w:val="1"/>
            <w:lang w:val="en-GB"/>
          </w:rPr>
          <w:delText>n</w:delText>
        </w:r>
        <w:r w:rsidRPr="00624CFB" w:rsidDel="00D40AAE">
          <w:rPr>
            <w:lang w:val="en-GB"/>
          </w:rPr>
          <w:delText>t</w:delText>
        </w:r>
        <w:r w:rsidRPr="00624CFB" w:rsidDel="00D40AAE">
          <w:rPr>
            <w:spacing w:val="-5"/>
            <w:lang w:val="en-GB"/>
          </w:rPr>
          <w:delText xml:space="preserve"> </w:delText>
        </w:r>
        <w:r w:rsidRPr="00624CFB" w:rsidDel="00D40AAE">
          <w:rPr>
            <w:spacing w:val="4"/>
            <w:lang w:val="en-GB"/>
          </w:rPr>
          <w:delText>m</w:delText>
        </w:r>
        <w:r w:rsidRPr="00624CFB" w:rsidDel="00D40AAE">
          <w:rPr>
            <w:spacing w:val="1"/>
            <w:lang w:val="en-GB"/>
          </w:rPr>
          <w:delText>a</w:delText>
        </w:r>
        <w:r w:rsidRPr="00624CFB" w:rsidDel="00D40AAE">
          <w:rPr>
            <w:lang w:val="en-GB"/>
          </w:rPr>
          <w:delText>y</w:delText>
        </w:r>
        <w:r w:rsidRPr="00624CFB" w:rsidDel="00D40AAE">
          <w:rPr>
            <w:spacing w:val="-10"/>
            <w:lang w:val="en-GB"/>
          </w:rPr>
          <w:delText xml:space="preserve"> </w:delText>
        </w:r>
        <w:r w:rsidRPr="00624CFB" w:rsidDel="00D40AAE">
          <w:rPr>
            <w:lang w:val="en-GB"/>
          </w:rPr>
          <w:delText>be</w:delText>
        </w:r>
        <w:r w:rsidRPr="00624CFB" w:rsidDel="00D40AAE">
          <w:rPr>
            <w:spacing w:val="-4"/>
            <w:lang w:val="en-GB"/>
          </w:rPr>
          <w:delText xml:space="preserve"> </w:delText>
        </w:r>
        <w:r w:rsidRPr="00624CFB" w:rsidDel="00D40AAE">
          <w:rPr>
            <w:spacing w:val="-2"/>
            <w:lang w:val="en-GB"/>
          </w:rPr>
          <w:delText>v</w:delText>
        </w:r>
        <w:r w:rsidRPr="00624CFB" w:rsidDel="00D40AAE">
          <w:rPr>
            <w:lang w:val="en-GB"/>
          </w:rPr>
          <w:delText>al</w:delText>
        </w:r>
        <w:r w:rsidRPr="00624CFB" w:rsidDel="00D40AAE">
          <w:rPr>
            <w:spacing w:val="-1"/>
            <w:lang w:val="en-GB"/>
          </w:rPr>
          <w:delText>i</w:delText>
        </w:r>
        <w:r w:rsidRPr="00624CFB" w:rsidDel="00D40AAE">
          <w:rPr>
            <w:spacing w:val="1"/>
            <w:lang w:val="en-GB"/>
          </w:rPr>
          <w:delText>d</w:delText>
        </w:r>
        <w:r w:rsidRPr="00624CFB" w:rsidDel="00D40AAE">
          <w:rPr>
            <w:lang w:val="en-GB"/>
          </w:rPr>
          <w:delText>at</w:delText>
        </w:r>
        <w:r w:rsidRPr="00624CFB" w:rsidDel="00D40AAE">
          <w:rPr>
            <w:spacing w:val="-1"/>
            <w:lang w:val="en-GB"/>
          </w:rPr>
          <w:delText>e</w:delText>
        </w:r>
        <w:r w:rsidRPr="00624CFB" w:rsidDel="00D40AAE">
          <w:rPr>
            <w:lang w:val="en-GB"/>
          </w:rPr>
          <w:delText>d</w:delText>
        </w:r>
        <w:r w:rsidRPr="00624CFB" w:rsidDel="00D40AAE">
          <w:rPr>
            <w:spacing w:val="-4"/>
            <w:lang w:val="en-GB"/>
          </w:rPr>
          <w:delText xml:space="preserve"> </w:delText>
        </w:r>
        <w:r w:rsidRPr="00624CFB" w:rsidDel="00D40AAE">
          <w:rPr>
            <w:lang w:val="en-GB"/>
          </w:rPr>
          <w:delText>ac</w:delText>
        </w:r>
        <w:r w:rsidRPr="00624CFB" w:rsidDel="00D40AAE">
          <w:rPr>
            <w:spacing w:val="1"/>
            <w:lang w:val="en-GB"/>
          </w:rPr>
          <w:delText>c</w:delText>
        </w:r>
        <w:r w:rsidRPr="00624CFB" w:rsidDel="00D40AAE">
          <w:rPr>
            <w:lang w:val="en-GB"/>
          </w:rPr>
          <w:delText>ord</w:delText>
        </w:r>
        <w:r w:rsidRPr="00624CFB" w:rsidDel="00D40AAE">
          <w:rPr>
            <w:spacing w:val="1"/>
            <w:lang w:val="en-GB"/>
          </w:rPr>
          <w:delText>i</w:delText>
        </w:r>
        <w:r w:rsidRPr="00624CFB" w:rsidDel="00D40AAE">
          <w:rPr>
            <w:lang w:val="en-GB"/>
          </w:rPr>
          <w:delText>ng</w:delText>
        </w:r>
        <w:r w:rsidRPr="00624CFB" w:rsidDel="00D40AAE">
          <w:rPr>
            <w:spacing w:val="-6"/>
            <w:lang w:val="en-GB"/>
          </w:rPr>
          <w:delText xml:space="preserve"> </w:delText>
        </w:r>
        <w:r w:rsidRPr="00624CFB" w:rsidDel="00D40AAE">
          <w:rPr>
            <w:spacing w:val="1"/>
            <w:lang w:val="en-GB"/>
          </w:rPr>
          <w:delText>t</w:delText>
        </w:r>
        <w:r w:rsidRPr="00624CFB" w:rsidDel="00D40AAE">
          <w:rPr>
            <w:lang w:val="en-GB"/>
          </w:rPr>
          <w:delText>o</w:delText>
        </w:r>
        <w:r w:rsidRPr="00624CFB" w:rsidDel="00D40AAE">
          <w:rPr>
            <w:w w:val="99"/>
            <w:lang w:val="en-GB"/>
          </w:rPr>
          <w:delText xml:space="preserve"> </w:delText>
        </w:r>
        <w:r w:rsidRPr="00624CFB" w:rsidDel="00D40AAE">
          <w:rPr>
            <w:lang w:val="en-GB"/>
          </w:rPr>
          <w:delText>a</w:delText>
        </w:r>
        <w:r w:rsidRPr="00624CFB" w:rsidDel="00D40AAE">
          <w:rPr>
            <w:spacing w:val="-1"/>
            <w:lang w:val="en-GB"/>
          </w:rPr>
          <w:delText>g</w:delText>
        </w:r>
        <w:r w:rsidRPr="00624CFB" w:rsidDel="00D40AAE">
          <w:rPr>
            <w:lang w:val="en-GB"/>
          </w:rPr>
          <w:delText>re</w:delText>
        </w:r>
        <w:r w:rsidRPr="00624CFB" w:rsidDel="00D40AAE">
          <w:rPr>
            <w:spacing w:val="1"/>
            <w:lang w:val="en-GB"/>
          </w:rPr>
          <w:delText>e</w:delText>
        </w:r>
        <w:r w:rsidRPr="00624CFB" w:rsidDel="00D40AAE">
          <w:rPr>
            <w:lang w:val="en-GB"/>
          </w:rPr>
          <w:delText>d</w:delText>
        </w:r>
        <w:r w:rsidRPr="00624CFB" w:rsidDel="00D40AAE">
          <w:rPr>
            <w:spacing w:val="-7"/>
            <w:lang w:val="en-GB"/>
          </w:rPr>
          <w:delText xml:space="preserve"> </w:delText>
        </w:r>
        <w:r w:rsidRPr="00624CFB" w:rsidDel="00D40AAE">
          <w:rPr>
            <w:lang w:val="en-GB"/>
          </w:rPr>
          <w:delText>sp</w:delText>
        </w:r>
        <w:r w:rsidRPr="00624CFB" w:rsidDel="00D40AAE">
          <w:rPr>
            <w:spacing w:val="-1"/>
            <w:lang w:val="en-GB"/>
          </w:rPr>
          <w:delText>e</w:delText>
        </w:r>
        <w:r w:rsidRPr="00624CFB" w:rsidDel="00D40AAE">
          <w:rPr>
            <w:spacing w:val="1"/>
            <w:lang w:val="en-GB"/>
          </w:rPr>
          <w:delText>c</w:delText>
        </w:r>
        <w:r w:rsidRPr="00624CFB" w:rsidDel="00D40AAE">
          <w:rPr>
            <w:spacing w:val="-1"/>
            <w:lang w:val="en-GB"/>
          </w:rPr>
          <w:delText>i</w:delText>
        </w:r>
        <w:r w:rsidRPr="00624CFB" w:rsidDel="00D40AAE">
          <w:rPr>
            <w:spacing w:val="2"/>
            <w:lang w:val="en-GB"/>
          </w:rPr>
          <w:delText>f</w:delText>
        </w:r>
        <w:r w:rsidRPr="00624CFB" w:rsidDel="00D40AAE">
          <w:rPr>
            <w:spacing w:val="-1"/>
            <w:lang w:val="en-GB"/>
          </w:rPr>
          <w:delText>i</w:delText>
        </w:r>
        <w:r w:rsidRPr="00624CFB" w:rsidDel="00D40AAE">
          <w:rPr>
            <w:spacing w:val="1"/>
            <w:lang w:val="en-GB"/>
          </w:rPr>
          <w:delText>c</w:delText>
        </w:r>
        <w:r w:rsidRPr="00624CFB" w:rsidDel="00D40AAE">
          <w:rPr>
            <w:lang w:val="en-GB"/>
          </w:rPr>
          <w:delText>a</w:delText>
        </w:r>
        <w:r w:rsidRPr="00624CFB" w:rsidDel="00D40AAE">
          <w:rPr>
            <w:spacing w:val="1"/>
            <w:lang w:val="en-GB"/>
          </w:rPr>
          <w:delText>t</w:delText>
        </w:r>
        <w:r w:rsidRPr="00624CFB" w:rsidDel="00D40AAE">
          <w:rPr>
            <w:spacing w:val="-1"/>
            <w:lang w:val="en-GB"/>
          </w:rPr>
          <w:delText>i</w:delText>
        </w:r>
        <w:r w:rsidRPr="00624CFB" w:rsidDel="00D40AAE">
          <w:rPr>
            <w:lang w:val="en-GB"/>
          </w:rPr>
          <w:delText>o</w:delText>
        </w:r>
        <w:r w:rsidRPr="00624CFB" w:rsidDel="00D40AAE">
          <w:rPr>
            <w:spacing w:val="-1"/>
            <w:lang w:val="en-GB"/>
          </w:rPr>
          <w:delText>n</w:delText>
        </w:r>
        <w:r w:rsidRPr="00624CFB" w:rsidDel="00D40AAE">
          <w:rPr>
            <w:lang w:val="en-GB"/>
          </w:rPr>
          <w:delText>s</w:delText>
        </w:r>
        <w:r w:rsidRPr="00624CFB" w:rsidDel="00D40AAE">
          <w:rPr>
            <w:spacing w:val="-6"/>
            <w:lang w:val="en-GB"/>
          </w:rPr>
          <w:delText xml:space="preserve"> </w:delText>
        </w:r>
        <w:r w:rsidRPr="00624CFB" w:rsidDel="00D40AAE">
          <w:rPr>
            <w:spacing w:val="1"/>
            <w:lang w:val="en-GB"/>
          </w:rPr>
          <w:delText>t</w:delText>
        </w:r>
        <w:r w:rsidRPr="00624CFB" w:rsidDel="00D40AAE">
          <w:rPr>
            <w:lang w:val="en-GB"/>
          </w:rPr>
          <w:delText>h</w:delText>
        </w:r>
        <w:r w:rsidRPr="00624CFB" w:rsidDel="00D40AAE">
          <w:rPr>
            <w:spacing w:val="-1"/>
            <w:lang w:val="en-GB"/>
          </w:rPr>
          <w:delText>a</w:delText>
        </w:r>
        <w:r w:rsidRPr="00624CFB" w:rsidDel="00D40AAE">
          <w:rPr>
            <w:lang w:val="en-GB"/>
          </w:rPr>
          <w:delText>t</w:delText>
        </w:r>
        <w:r w:rsidRPr="00624CFB" w:rsidDel="00D40AAE">
          <w:rPr>
            <w:spacing w:val="-5"/>
            <w:lang w:val="en-GB"/>
          </w:rPr>
          <w:delText xml:space="preserve"> </w:delText>
        </w:r>
        <w:r w:rsidRPr="00624CFB" w:rsidDel="00D40AAE">
          <w:rPr>
            <w:spacing w:val="4"/>
            <w:lang w:val="en-GB"/>
          </w:rPr>
          <w:delText>m</w:delText>
        </w:r>
        <w:r w:rsidRPr="00624CFB" w:rsidDel="00D40AAE">
          <w:rPr>
            <w:lang w:val="en-GB"/>
          </w:rPr>
          <w:delText>ay</w:delText>
        </w:r>
        <w:r w:rsidRPr="00624CFB" w:rsidDel="00D40AAE">
          <w:rPr>
            <w:spacing w:val="-10"/>
            <w:lang w:val="en-GB"/>
          </w:rPr>
          <w:delText xml:space="preserve"> </w:delText>
        </w:r>
        <w:r w:rsidRPr="00624CFB" w:rsidDel="00D40AAE">
          <w:rPr>
            <w:lang w:val="en-GB"/>
          </w:rPr>
          <w:delText>be</w:delText>
        </w:r>
        <w:r w:rsidRPr="00624CFB" w:rsidDel="00D40AAE">
          <w:rPr>
            <w:spacing w:val="-6"/>
            <w:lang w:val="en-GB"/>
          </w:rPr>
          <w:delText xml:space="preserve"> </w:delText>
        </w:r>
        <w:r w:rsidRPr="00624CFB" w:rsidDel="00D40AAE">
          <w:rPr>
            <w:lang w:val="en-GB"/>
          </w:rPr>
          <w:delText>b</w:delText>
        </w:r>
        <w:r w:rsidRPr="00624CFB" w:rsidDel="00D40AAE">
          <w:rPr>
            <w:spacing w:val="-1"/>
            <w:lang w:val="en-GB"/>
          </w:rPr>
          <w:delText>o</w:delText>
        </w:r>
        <w:r w:rsidRPr="00624CFB" w:rsidDel="00D40AAE">
          <w:rPr>
            <w:spacing w:val="2"/>
            <w:lang w:val="en-GB"/>
          </w:rPr>
          <w:delText>t</w:delText>
        </w:r>
        <w:r w:rsidRPr="00624CFB" w:rsidDel="00D40AAE">
          <w:rPr>
            <w:lang w:val="en-GB"/>
          </w:rPr>
          <w:delText>h</w:delText>
        </w:r>
        <w:r w:rsidRPr="00624CFB" w:rsidDel="00D40AAE">
          <w:rPr>
            <w:spacing w:val="-6"/>
            <w:lang w:val="en-GB"/>
          </w:rPr>
          <w:delText xml:space="preserve"> </w:delText>
        </w:r>
        <w:r w:rsidRPr="00624CFB" w:rsidDel="00D40AAE">
          <w:rPr>
            <w:spacing w:val="2"/>
            <w:lang w:val="en-GB"/>
          </w:rPr>
          <w:delText>s</w:delText>
        </w:r>
        <w:r w:rsidRPr="00624CFB" w:rsidDel="00D40AAE">
          <w:rPr>
            <w:spacing w:val="-5"/>
            <w:lang w:val="en-GB"/>
          </w:rPr>
          <w:delText>y</w:delText>
        </w:r>
        <w:r w:rsidRPr="00624CFB" w:rsidDel="00D40AAE">
          <w:rPr>
            <w:spacing w:val="1"/>
            <w:lang w:val="en-GB"/>
          </w:rPr>
          <w:delText>n</w:delText>
        </w:r>
        <w:r w:rsidRPr="00624CFB" w:rsidDel="00D40AAE">
          <w:rPr>
            <w:lang w:val="en-GB"/>
          </w:rPr>
          <w:delText>tact</w:delText>
        </w:r>
        <w:r w:rsidRPr="00624CFB" w:rsidDel="00D40AAE">
          <w:rPr>
            <w:spacing w:val="-2"/>
            <w:lang w:val="en-GB"/>
          </w:rPr>
          <w:delText>i</w:delText>
        </w:r>
        <w:r w:rsidRPr="00624CFB" w:rsidDel="00D40AAE">
          <w:rPr>
            <w:spacing w:val="1"/>
            <w:lang w:val="en-GB"/>
          </w:rPr>
          <w:delText>ca</w:delText>
        </w:r>
        <w:r w:rsidRPr="00624CFB" w:rsidDel="00D40AAE">
          <w:rPr>
            <w:lang w:val="en-GB"/>
          </w:rPr>
          <w:delText>l</w:delText>
        </w:r>
        <w:r w:rsidRPr="00624CFB" w:rsidDel="00D40AAE">
          <w:rPr>
            <w:spacing w:val="-8"/>
            <w:lang w:val="en-GB"/>
          </w:rPr>
          <w:delText xml:space="preserve"> </w:delText>
        </w:r>
        <w:r w:rsidRPr="00624CFB" w:rsidDel="00D40AAE">
          <w:rPr>
            <w:spacing w:val="1"/>
            <w:lang w:val="en-GB"/>
          </w:rPr>
          <w:delText>an</w:delText>
        </w:r>
        <w:r w:rsidRPr="00624CFB" w:rsidDel="00D40AAE">
          <w:rPr>
            <w:lang w:val="en-GB"/>
          </w:rPr>
          <w:delText>d</w:delText>
        </w:r>
        <w:r w:rsidRPr="00624CFB" w:rsidDel="00D40AAE">
          <w:rPr>
            <w:spacing w:val="-7"/>
            <w:lang w:val="en-GB"/>
          </w:rPr>
          <w:delText xml:space="preserve"> </w:delText>
        </w:r>
        <w:r w:rsidRPr="00624CFB" w:rsidDel="00D40AAE">
          <w:rPr>
            <w:lang w:val="en-GB"/>
          </w:rPr>
          <w:delText>se</w:delText>
        </w:r>
        <w:r w:rsidRPr="00624CFB" w:rsidDel="00D40AAE">
          <w:rPr>
            <w:spacing w:val="4"/>
            <w:lang w:val="en-GB"/>
          </w:rPr>
          <w:delText>m</w:delText>
        </w:r>
        <w:r w:rsidRPr="00624CFB" w:rsidDel="00D40AAE">
          <w:rPr>
            <w:lang w:val="en-GB"/>
          </w:rPr>
          <w:delText>a</w:delText>
        </w:r>
        <w:r w:rsidRPr="00624CFB" w:rsidDel="00D40AAE">
          <w:rPr>
            <w:spacing w:val="-1"/>
            <w:lang w:val="en-GB"/>
          </w:rPr>
          <w:delText>n</w:delText>
        </w:r>
        <w:r w:rsidRPr="00624CFB" w:rsidDel="00D40AAE">
          <w:rPr>
            <w:lang w:val="en-GB"/>
          </w:rPr>
          <w:delText>t</w:delText>
        </w:r>
        <w:r w:rsidRPr="00624CFB" w:rsidDel="00D40AAE">
          <w:rPr>
            <w:spacing w:val="-2"/>
            <w:lang w:val="en-GB"/>
          </w:rPr>
          <w:delText>i</w:delText>
        </w:r>
        <w:r w:rsidRPr="00624CFB" w:rsidDel="00D40AAE">
          <w:rPr>
            <w:spacing w:val="1"/>
            <w:lang w:val="en-GB"/>
          </w:rPr>
          <w:delText>c</w:delText>
        </w:r>
        <w:r w:rsidRPr="00624CFB" w:rsidDel="00D40AAE">
          <w:rPr>
            <w:lang w:val="en-GB"/>
          </w:rPr>
          <w:delText>.</w:delText>
        </w:r>
        <w:r w:rsidRPr="00624CFB" w:rsidDel="00D40AAE">
          <w:rPr>
            <w:spacing w:val="-6"/>
            <w:lang w:val="en-GB"/>
          </w:rPr>
          <w:delText xml:space="preserve"> </w:delText>
        </w:r>
        <w:r w:rsidRPr="00624CFB" w:rsidDel="00D40AAE">
          <w:rPr>
            <w:spacing w:val="2"/>
            <w:lang w:val="en-GB"/>
          </w:rPr>
          <w:delText>T</w:delText>
        </w:r>
        <w:r w:rsidRPr="00624CFB" w:rsidDel="00D40AAE">
          <w:rPr>
            <w:lang w:val="en-GB"/>
          </w:rPr>
          <w:delText>he</w:delText>
        </w:r>
        <w:r w:rsidRPr="00624CFB" w:rsidDel="00D40AAE">
          <w:rPr>
            <w:spacing w:val="-7"/>
            <w:lang w:val="en-GB"/>
          </w:rPr>
          <w:delText xml:space="preserve"> </w:delText>
        </w:r>
        <w:r w:rsidRPr="00624CFB" w:rsidDel="00D40AAE">
          <w:rPr>
            <w:lang w:val="en-GB"/>
          </w:rPr>
          <w:delText>o</w:delText>
        </w:r>
        <w:r w:rsidRPr="00624CFB" w:rsidDel="00D40AAE">
          <w:rPr>
            <w:spacing w:val="-1"/>
            <w:lang w:val="en-GB"/>
          </w:rPr>
          <w:delText>u</w:delText>
        </w:r>
        <w:r w:rsidRPr="00624CFB" w:rsidDel="00D40AAE">
          <w:rPr>
            <w:lang w:val="en-GB"/>
          </w:rPr>
          <w:delText>tco</w:delText>
        </w:r>
        <w:r w:rsidRPr="00624CFB" w:rsidDel="00D40AAE">
          <w:rPr>
            <w:spacing w:val="4"/>
            <w:lang w:val="en-GB"/>
          </w:rPr>
          <w:delText>m</w:delText>
        </w:r>
        <w:r w:rsidRPr="00624CFB" w:rsidDel="00D40AAE">
          <w:rPr>
            <w:lang w:val="en-GB"/>
          </w:rPr>
          <w:delText>e</w:delText>
        </w:r>
        <w:r w:rsidRPr="00624CFB" w:rsidDel="00D40AAE">
          <w:rPr>
            <w:spacing w:val="-7"/>
            <w:lang w:val="en-GB"/>
          </w:rPr>
          <w:delText xml:space="preserve"> </w:delText>
        </w:r>
        <w:r w:rsidRPr="00624CFB" w:rsidDel="00D40AAE">
          <w:rPr>
            <w:spacing w:val="-1"/>
            <w:lang w:val="en-GB"/>
          </w:rPr>
          <w:delText>o</w:delText>
        </w:r>
        <w:r w:rsidRPr="00624CFB" w:rsidDel="00D40AAE">
          <w:rPr>
            <w:lang w:val="en-GB"/>
          </w:rPr>
          <w:delText>f</w:delText>
        </w:r>
        <w:r w:rsidRPr="00624CFB" w:rsidDel="00D40AAE">
          <w:rPr>
            <w:spacing w:val="-5"/>
            <w:lang w:val="en-GB"/>
          </w:rPr>
          <w:delText xml:space="preserve"> </w:delText>
        </w:r>
        <w:r w:rsidRPr="00624CFB" w:rsidDel="00D40AAE">
          <w:rPr>
            <w:lang w:val="en-GB"/>
          </w:rPr>
          <w:delText>t</w:delText>
        </w:r>
        <w:r w:rsidRPr="00624CFB" w:rsidDel="00D40AAE">
          <w:rPr>
            <w:spacing w:val="-1"/>
            <w:lang w:val="en-GB"/>
          </w:rPr>
          <w:delText>h</w:delText>
        </w:r>
        <w:r w:rsidRPr="00624CFB" w:rsidDel="00D40AAE">
          <w:rPr>
            <w:lang w:val="en-GB"/>
          </w:rPr>
          <w:delText>ese</w:delText>
        </w:r>
        <w:r w:rsidRPr="00624CFB" w:rsidDel="00D40AAE">
          <w:rPr>
            <w:spacing w:val="-6"/>
            <w:lang w:val="en-GB"/>
          </w:rPr>
          <w:delText xml:space="preserve"> </w:delText>
        </w:r>
        <w:r w:rsidRPr="00624CFB" w:rsidDel="00D40AAE">
          <w:rPr>
            <w:spacing w:val="-2"/>
            <w:lang w:val="en-GB"/>
          </w:rPr>
          <w:delText>v</w:delText>
        </w:r>
        <w:r w:rsidRPr="00624CFB" w:rsidDel="00D40AAE">
          <w:rPr>
            <w:spacing w:val="1"/>
            <w:lang w:val="en-GB"/>
          </w:rPr>
          <w:delText>a</w:delText>
        </w:r>
        <w:r w:rsidRPr="00624CFB" w:rsidDel="00D40AAE">
          <w:rPr>
            <w:spacing w:val="-1"/>
            <w:lang w:val="en-GB"/>
          </w:rPr>
          <w:delText>l</w:delText>
        </w:r>
        <w:r w:rsidRPr="00624CFB" w:rsidDel="00D40AAE">
          <w:rPr>
            <w:spacing w:val="1"/>
            <w:lang w:val="en-GB"/>
          </w:rPr>
          <w:delText>i</w:delText>
        </w:r>
        <w:r w:rsidRPr="00624CFB" w:rsidDel="00D40AAE">
          <w:rPr>
            <w:lang w:val="en-GB"/>
          </w:rPr>
          <w:delText>d</w:delText>
        </w:r>
        <w:r w:rsidRPr="00624CFB" w:rsidDel="00D40AAE">
          <w:rPr>
            <w:spacing w:val="-1"/>
            <w:lang w:val="en-GB"/>
          </w:rPr>
          <w:delText>a</w:delText>
        </w:r>
        <w:r w:rsidRPr="00624CFB" w:rsidDel="00D40AAE">
          <w:rPr>
            <w:spacing w:val="2"/>
            <w:lang w:val="en-GB"/>
          </w:rPr>
          <w:delText>t</w:delText>
        </w:r>
        <w:r w:rsidRPr="00624CFB" w:rsidDel="00D40AAE">
          <w:rPr>
            <w:spacing w:val="-1"/>
            <w:lang w:val="en-GB"/>
          </w:rPr>
          <w:delText>i</w:delText>
        </w:r>
        <w:r w:rsidRPr="00624CFB" w:rsidDel="00D40AAE">
          <w:rPr>
            <w:lang w:val="en-GB"/>
          </w:rPr>
          <w:delText>o</w:delText>
        </w:r>
        <w:r w:rsidRPr="00624CFB" w:rsidDel="00D40AAE">
          <w:rPr>
            <w:spacing w:val="-1"/>
            <w:lang w:val="en-GB"/>
          </w:rPr>
          <w:delText>n</w:delText>
        </w:r>
        <w:r w:rsidRPr="00624CFB" w:rsidDel="00D40AAE">
          <w:rPr>
            <w:lang w:val="en-GB"/>
          </w:rPr>
          <w:delText>s</w:delText>
        </w:r>
        <w:r w:rsidRPr="00624CFB" w:rsidDel="00D40AAE">
          <w:rPr>
            <w:spacing w:val="-6"/>
            <w:lang w:val="en-GB"/>
          </w:rPr>
          <w:delText xml:space="preserve"> </w:delText>
        </w:r>
        <w:r w:rsidRPr="00624CFB" w:rsidDel="00D40AAE">
          <w:rPr>
            <w:spacing w:val="4"/>
            <w:lang w:val="en-GB"/>
          </w:rPr>
          <w:delText>m</w:delText>
        </w:r>
        <w:r w:rsidRPr="00624CFB" w:rsidDel="00D40AAE">
          <w:rPr>
            <w:spacing w:val="1"/>
            <w:lang w:val="en-GB"/>
          </w:rPr>
          <w:delText>a</w:delText>
        </w:r>
        <w:r w:rsidRPr="00624CFB" w:rsidDel="00D40AAE">
          <w:rPr>
            <w:lang w:val="en-GB"/>
          </w:rPr>
          <w:delText>y</w:delText>
        </w:r>
        <w:r w:rsidRPr="00624CFB" w:rsidDel="00D40AAE">
          <w:rPr>
            <w:spacing w:val="-9"/>
            <w:lang w:val="en-GB"/>
          </w:rPr>
          <w:delText xml:space="preserve"> </w:delText>
        </w:r>
        <w:r w:rsidRPr="00624CFB" w:rsidDel="00D40AAE">
          <w:rPr>
            <w:spacing w:val="1"/>
            <w:lang w:val="en-GB"/>
          </w:rPr>
          <w:delText>b</w:delText>
        </w:r>
        <w:r w:rsidRPr="00624CFB" w:rsidDel="00D40AAE">
          <w:rPr>
            <w:lang w:val="en-GB"/>
          </w:rPr>
          <w:delText>e</w:delText>
        </w:r>
        <w:r w:rsidRPr="00624CFB" w:rsidDel="00D40AAE">
          <w:rPr>
            <w:w w:val="99"/>
            <w:lang w:val="en-GB"/>
          </w:rPr>
          <w:delText xml:space="preserve"> </w:delText>
        </w:r>
        <w:r w:rsidRPr="00624CFB" w:rsidDel="00D40AAE">
          <w:rPr>
            <w:lang w:val="en-GB"/>
          </w:rPr>
          <w:delText>re</w:delText>
        </w:r>
        <w:r w:rsidRPr="00624CFB" w:rsidDel="00D40AAE">
          <w:rPr>
            <w:spacing w:val="-1"/>
            <w:lang w:val="en-GB"/>
          </w:rPr>
          <w:delText>p</w:delText>
        </w:r>
        <w:r w:rsidRPr="00624CFB" w:rsidDel="00D40AAE">
          <w:rPr>
            <w:lang w:val="en-GB"/>
          </w:rPr>
          <w:delText>orted</w:delText>
        </w:r>
        <w:r w:rsidRPr="00624CFB" w:rsidDel="00D40AAE">
          <w:rPr>
            <w:spacing w:val="-4"/>
            <w:lang w:val="en-GB"/>
          </w:rPr>
          <w:delText xml:space="preserve"> </w:delText>
        </w:r>
        <w:r w:rsidRPr="00624CFB" w:rsidDel="00D40AAE">
          <w:rPr>
            <w:lang w:val="en-GB"/>
          </w:rPr>
          <w:delText>to</w:delText>
        </w:r>
        <w:r w:rsidRPr="00624CFB" w:rsidDel="00D40AAE">
          <w:rPr>
            <w:spacing w:val="-5"/>
            <w:lang w:val="en-GB"/>
          </w:rPr>
          <w:delText xml:space="preserve"> </w:delText>
        </w:r>
        <w:r w:rsidRPr="00624CFB" w:rsidDel="00D40AAE">
          <w:rPr>
            <w:lang w:val="en-GB"/>
          </w:rPr>
          <w:delText>a</w:delText>
        </w:r>
        <w:r w:rsidRPr="00624CFB" w:rsidDel="00D40AAE">
          <w:rPr>
            <w:spacing w:val="-5"/>
            <w:lang w:val="en-GB"/>
          </w:rPr>
          <w:delText xml:space="preserve"> </w:delText>
        </w:r>
        <w:r w:rsidRPr="00624CFB" w:rsidDel="00D40AAE">
          <w:rPr>
            <w:lang w:val="en-GB"/>
          </w:rPr>
          <w:delText>releva</w:delText>
        </w:r>
        <w:r w:rsidRPr="00624CFB" w:rsidDel="00D40AAE">
          <w:rPr>
            <w:spacing w:val="-1"/>
            <w:lang w:val="en-GB"/>
          </w:rPr>
          <w:delText>n</w:delText>
        </w:r>
        <w:r w:rsidRPr="00624CFB" w:rsidDel="00D40AAE">
          <w:rPr>
            <w:lang w:val="en-GB"/>
          </w:rPr>
          <w:delText>t</w:delText>
        </w:r>
        <w:r w:rsidRPr="00624CFB" w:rsidDel="00D40AAE">
          <w:rPr>
            <w:spacing w:val="-4"/>
            <w:lang w:val="en-GB"/>
          </w:rPr>
          <w:delText xml:space="preserve"> </w:delText>
        </w:r>
        <w:r w:rsidRPr="00624CFB" w:rsidDel="00D40AAE">
          <w:rPr>
            <w:lang w:val="en-GB"/>
          </w:rPr>
          <w:delText>p</w:delText>
        </w:r>
        <w:r w:rsidRPr="00624CFB" w:rsidDel="00D40AAE">
          <w:rPr>
            <w:spacing w:val="-1"/>
            <w:lang w:val="en-GB"/>
          </w:rPr>
          <w:delText>a</w:delText>
        </w:r>
        <w:r w:rsidRPr="00624CFB" w:rsidDel="00D40AAE">
          <w:rPr>
            <w:lang w:val="en-GB"/>
          </w:rPr>
          <w:delText>r</w:delText>
        </w:r>
        <w:r w:rsidRPr="00624CFB" w:rsidDel="00D40AAE">
          <w:rPr>
            <w:spacing w:val="4"/>
            <w:lang w:val="en-GB"/>
          </w:rPr>
          <w:delText>t</w:delText>
        </w:r>
        <w:r w:rsidRPr="00624CFB" w:rsidDel="00D40AAE">
          <w:rPr>
            <w:lang w:val="en-GB"/>
          </w:rPr>
          <w:delText>y</w:delText>
        </w:r>
        <w:r w:rsidRPr="00624CFB" w:rsidDel="00D40AAE">
          <w:rPr>
            <w:spacing w:val="-7"/>
            <w:lang w:val="en-GB"/>
          </w:rPr>
          <w:delText xml:space="preserve"> </w:delText>
        </w:r>
        <w:r w:rsidRPr="00624CFB" w:rsidDel="00D40AAE">
          <w:rPr>
            <w:lang w:val="en-GB"/>
          </w:rPr>
          <w:delText>up</w:delText>
        </w:r>
        <w:r w:rsidRPr="00624CFB" w:rsidDel="00D40AAE">
          <w:rPr>
            <w:spacing w:val="1"/>
            <w:lang w:val="en-GB"/>
          </w:rPr>
          <w:delText>-l</w:delText>
        </w:r>
        <w:r w:rsidRPr="00624CFB" w:rsidDel="00D40AAE">
          <w:rPr>
            <w:spacing w:val="-1"/>
            <w:lang w:val="en-GB"/>
          </w:rPr>
          <w:delText>i</w:delText>
        </w:r>
        <w:r w:rsidRPr="00624CFB" w:rsidDel="00D40AAE">
          <w:rPr>
            <w:lang w:val="en-GB"/>
          </w:rPr>
          <w:delText>n</w:delText>
        </w:r>
        <w:r w:rsidRPr="00624CFB" w:rsidDel="00D40AAE">
          <w:rPr>
            <w:spacing w:val="-1"/>
            <w:lang w:val="en-GB"/>
          </w:rPr>
          <w:delText>e</w:delText>
        </w:r>
        <w:r w:rsidRPr="00624CFB" w:rsidDel="00D40AAE">
          <w:rPr>
            <w:lang w:val="en-GB"/>
          </w:rPr>
          <w:delText>,</w:delText>
        </w:r>
        <w:r w:rsidRPr="00624CFB" w:rsidDel="00D40AAE">
          <w:rPr>
            <w:spacing w:val="-4"/>
            <w:lang w:val="en-GB"/>
          </w:rPr>
          <w:delText xml:space="preserve"> </w:delText>
        </w:r>
        <w:r w:rsidRPr="00624CFB" w:rsidDel="00D40AAE">
          <w:rPr>
            <w:spacing w:val="1"/>
            <w:lang w:val="en-GB"/>
          </w:rPr>
          <w:delText>i</w:delText>
        </w:r>
        <w:r w:rsidRPr="00624CFB" w:rsidDel="00D40AAE">
          <w:rPr>
            <w:lang w:val="en-GB"/>
          </w:rPr>
          <w:delText>n</w:delText>
        </w:r>
        <w:r w:rsidRPr="00624CFB" w:rsidDel="00D40AAE">
          <w:rPr>
            <w:spacing w:val="1"/>
            <w:lang w:val="en-GB"/>
          </w:rPr>
          <w:delText>f</w:delText>
        </w:r>
        <w:r w:rsidRPr="00624CFB" w:rsidDel="00D40AAE">
          <w:rPr>
            <w:lang w:val="en-GB"/>
          </w:rPr>
          <w:delText>o</w:delText>
        </w:r>
        <w:r w:rsidRPr="00624CFB" w:rsidDel="00D40AAE">
          <w:rPr>
            <w:spacing w:val="-2"/>
            <w:lang w:val="en-GB"/>
          </w:rPr>
          <w:delText>r</w:delText>
        </w:r>
        <w:r w:rsidRPr="00624CFB" w:rsidDel="00D40AAE">
          <w:rPr>
            <w:spacing w:val="4"/>
            <w:lang w:val="en-GB"/>
          </w:rPr>
          <w:delText>m</w:delText>
        </w:r>
        <w:r w:rsidRPr="00624CFB" w:rsidDel="00D40AAE">
          <w:rPr>
            <w:spacing w:val="-1"/>
            <w:lang w:val="en-GB"/>
          </w:rPr>
          <w:delText>i</w:delText>
        </w:r>
        <w:r w:rsidRPr="00624CFB" w:rsidDel="00D40AAE">
          <w:rPr>
            <w:lang w:val="en-GB"/>
          </w:rPr>
          <w:delText>ng</w:delText>
        </w:r>
        <w:r w:rsidRPr="00624CFB" w:rsidDel="00D40AAE">
          <w:rPr>
            <w:spacing w:val="-6"/>
            <w:lang w:val="en-GB"/>
          </w:rPr>
          <w:delText xml:space="preserve"> </w:delText>
        </w:r>
        <w:r w:rsidRPr="00624CFB" w:rsidDel="00D40AAE">
          <w:rPr>
            <w:lang w:val="en-GB"/>
          </w:rPr>
          <w:delText>h</w:delText>
        </w:r>
        <w:r w:rsidRPr="00624CFB" w:rsidDel="00D40AAE">
          <w:rPr>
            <w:spacing w:val="-2"/>
            <w:lang w:val="en-GB"/>
          </w:rPr>
          <w:delText>i</w:delText>
        </w:r>
        <w:r w:rsidRPr="00624CFB" w:rsidDel="00D40AAE">
          <w:rPr>
            <w:lang w:val="en-GB"/>
          </w:rPr>
          <w:delText>m</w:delText>
        </w:r>
        <w:r w:rsidRPr="00624CFB" w:rsidDel="00D40AAE">
          <w:rPr>
            <w:spacing w:val="-2"/>
            <w:lang w:val="en-GB"/>
          </w:rPr>
          <w:delText xml:space="preserve"> </w:delText>
        </w:r>
        <w:r w:rsidRPr="00624CFB" w:rsidDel="00D40AAE">
          <w:rPr>
            <w:lang w:val="en-GB"/>
          </w:rPr>
          <w:delText>wh</w:delText>
        </w:r>
        <w:r w:rsidRPr="00624CFB" w:rsidDel="00D40AAE">
          <w:rPr>
            <w:spacing w:val="-1"/>
            <w:lang w:val="en-GB"/>
          </w:rPr>
          <w:delText>e</w:delText>
        </w:r>
        <w:r w:rsidRPr="00624CFB" w:rsidDel="00D40AAE">
          <w:rPr>
            <w:spacing w:val="2"/>
            <w:lang w:val="en-GB"/>
          </w:rPr>
          <w:delText>t</w:delText>
        </w:r>
        <w:r w:rsidRPr="00624CFB" w:rsidDel="00D40AAE">
          <w:rPr>
            <w:lang w:val="en-GB"/>
          </w:rPr>
          <w:delText>h</w:delText>
        </w:r>
        <w:r w:rsidRPr="00624CFB" w:rsidDel="00D40AAE">
          <w:rPr>
            <w:spacing w:val="-1"/>
            <w:lang w:val="en-GB"/>
          </w:rPr>
          <w:delText>e</w:delText>
        </w:r>
        <w:r w:rsidRPr="00624CFB" w:rsidDel="00D40AAE">
          <w:rPr>
            <w:lang w:val="en-GB"/>
          </w:rPr>
          <w:delText>r</w:delText>
        </w:r>
        <w:r w:rsidRPr="00624CFB" w:rsidDel="00D40AAE">
          <w:rPr>
            <w:spacing w:val="-5"/>
            <w:lang w:val="en-GB"/>
          </w:rPr>
          <w:delText xml:space="preserve"> </w:delText>
        </w:r>
        <w:r w:rsidRPr="00624CFB" w:rsidDel="00D40AAE">
          <w:rPr>
            <w:lang w:val="en-GB"/>
          </w:rPr>
          <w:delText>t</w:delText>
        </w:r>
        <w:r w:rsidRPr="00624CFB" w:rsidDel="00D40AAE">
          <w:rPr>
            <w:spacing w:val="-1"/>
            <w:lang w:val="en-GB"/>
          </w:rPr>
          <w:delText>h</w:delText>
        </w:r>
        <w:r w:rsidRPr="00624CFB" w:rsidDel="00D40AAE">
          <w:rPr>
            <w:lang w:val="en-GB"/>
          </w:rPr>
          <w:delText>e</w:delText>
        </w:r>
        <w:r w:rsidRPr="00624CFB" w:rsidDel="00D40AAE">
          <w:rPr>
            <w:spacing w:val="-4"/>
            <w:lang w:val="en-GB"/>
          </w:rPr>
          <w:delText xml:space="preserve"> </w:delText>
        </w:r>
        <w:r w:rsidRPr="00624CFB" w:rsidDel="00D40AAE">
          <w:rPr>
            <w:lang w:val="en-GB"/>
          </w:rPr>
          <w:delText>val</w:delText>
        </w:r>
        <w:r w:rsidRPr="00624CFB" w:rsidDel="00D40AAE">
          <w:rPr>
            <w:spacing w:val="-1"/>
            <w:lang w:val="en-GB"/>
          </w:rPr>
          <w:delText>i</w:delText>
        </w:r>
        <w:r w:rsidRPr="00624CFB" w:rsidDel="00D40AAE">
          <w:rPr>
            <w:lang w:val="en-GB"/>
          </w:rPr>
          <w:delText>d</w:delText>
        </w:r>
        <w:r w:rsidRPr="00624CFB" w:rsidDel="00D40AAE">
          <w:rPr>
            <w:spacing w:val="1"/>
            <w:lang w:val="en-GB"/>
          </w:rPr>
          <w:delText>a</w:delText>
        </w:r>
        <w:r w:rsidRPr="00624CFB" w:rsidDel="00D40AAE">
          <w:rPr>
            <w:lang w:val="en-GB"/>
          </w:rPr>
          <w:delText>t</w:delText>
        </w:r>
        <w:r w:rsidRPr="00624CFB" w:rsidDel="00D40AAE">
          <w:rPr>
            <w:spacing w:val="-2"/>
            <w:lang w:val="en-GB"/>
          </w:rPr>
          <w:delText>i</w:delText>
        </w:r>
        <w:r w:rsidRPr="00624CFB" w:rsidDel="00D40AAE">
          <w:rPr>
            <w:spacing w:val="1"/>
            <w:lang w:val="en-GB"/>
          </w:rPr>
          <w:delText>o</w:delText>
        </w:r>
        <w:r w:rsidRPr="00624CFB" w:rsidDel="00D40AAE">
          <w:rPr>
            <w:lang w:val="en-GB"/>
          </w:rPr>
          <w:delText>n</w:delText>
        </w:r>
        <w:r w:rsidRPr="00624CFB" w:rsidDel="00D40AAE">
          <w:rPr>
            <w:spacing w:val="-4"/>
            <w:lang w:val="en-GB"/>
          </w:rPr>
          <w:delText xml:space="preserve"> </w:delText>
        </w:r>
        <w:r w:rsidRPr="00624CFB" w:rsidDel="00D40AAE">
          <w:rPr>
            <w:spacing w:val="-3"/>
            <w:lang w:val="en-GB"/>
          </w:rPr>
          <w:delText>w</w:delText>
        </w:r>
        <w:r w:rsidRPr="00624CFB" w:rsidDel="00D40AAE">
          <w:rPr>
            <w:lang w:val="en-GB"/>
          </w:rPr>
          <w:delText>as</w:delText>
        </w:r>
        <w:r w:rsidRPr="00624CFB" w:rsidDel="00D40AAE">
          <w:rPr>
            <w:spacing w:val="-5"/>
            <w:lang w:val="en-GB"/>
          </w:rPr>
          <w:delText xml:space="preserve"> </w:delText>
        </w:r>
        <w:r w:rsidRPr="00624CFB" w:rsidDel="00D40AAE">
          <w:rPr>
            <w:lang w:val="en-GB"/>
          </w:rPr>
          <w:delText>suc</w:delText>
        </w:r>
        <w:r w:rsidRPr="00624CFB" w:rsidDel="00D40AAE">
          <w:rPr>
            <w:spacing w:val="3"/>
            <w:lang w:val="en-GB"/>
          </w:rPr>
          <w:delText>c</w:delText>
        </w:r>
        <w:r w:rsidRPr="00624CFB" w:rsidDel="00D40AAE">
          <w:rPr>
            <w:lang w:val="en-GB"/>
          </w:rPr>
          <w:delText>es</w:delText>
        </w:r>
        <w:r w:rsidRPr="00624CFB" w:rsidDel="00D40AAE">
          <w:rPr>
            <w:spacing w:val="1"/>
            <w:lang w:val="en-GB"/>
          </w:rPr>
          <w:delText>s</w:delText>
        </w:r>
        <w:r w:rsidRPr="00624CFB" w:rsidDel="00D40AAE">
          <w:rPr>
            <w:spacing w:val="2"/>
            <w:lang w:val="en-GB"/>
          </w:rPr>
          <w:delText>f</w:delText>
        </w:r>
        <w:r w:rsidRPr="00624CFB" w:rsidDel="00D40AAE">
          <w:rPr>
            <w:lang w:val="en-GB"/>
          </w:rPr>
          <w:delText>ul</w:delText>
        </w:r>
        <w:r w:rsidRPr="00624CFB" w:rsidDel="00D40AAE">
          <w:rPr>
            <w:spacing w:val="-6"/>
            <w:lang w:val="en-GB"/>
          </w:rPr>
          <w:delText xml:space="preserve"> </w:delText>
        </w:r>
        <w:r w:rsidRPr="00624CFB" w:rsidDel="00D40AAE">
          <w:rPr>
            <w:lang w:val="en-GB"/>
          </w:rPr>
          <w:delText>or</w:delText>
        </w:r>
        <w:r w:rsidRPr="00624CFB" w:rsidDel="00D40AAE">
          <w:rPr>
            <w:spacing w:val="-6"/>
            <w:lang w:val="en-GB"/>
          </w:rPr>
          <w:delText xml:space="preserve"> </w:delText>
        </w:r>
        <w:r w:rsidRPr="00624CFB" w:rsidDel="00D40AAE">
          <w:rPr>
            <w:lang w:val="en-GB"/>
          </w:rPr>
          <w:delText>not</w:delText>
        </w:r>
        <w:r w:rsidRPr="00624CFB" w:rsidDel="00D40AAE">
          <w:rPr>
            <w:spacing w:val="-6"/>
            <w:lang w:val="en-GB"/>
          </w:rPr>
          <w:delText xml:space="preserve"> </w:delText>
        </w:r>
        <w:r w:rsidRPr="00624CFB" w:rsidDel="00D40AAE">
          <w:rPr>
            <w:lang w:val="en-GB"/>
          </w:rPr>
          <w:delText>as</w:delText>
        </w:r>
        <w:r w:rsidRPr="00624CFB" w:rsidDel="00D40AAE">
          <w:rPr>
            <w:spacing w:val="-3"/>
            <w:lang w:val="en-GB"/>
          </w:rPr>
          <w:delText xml:space="preserve"> </w:delText>
        </w:r>
        <w:r w:rsidRPr="00624CFB" w:rsidDel="00D40AAE">
          <w:rPr>
            <w:lang w:val="en-GB"/>
          </w:rPr>
          <w:delText>we</w:delText>
        </w:r>
        <w:r w:rsidRPr="00624CFB" w:rsidDel="00D40AAE">
          <w:rPr>
            <w:spacing w:val="1"/>
            <w:lang w:val="en-GB"/>
          </w:rPr>
          <w:delText>l</w:delText>
        </w:r>
        <w:r w:rsidRPr="00624CFB" w:rsidDel="00D40AAE">
          <w:rPr>
            <w:lang w:val="en-GB"/>
          </w:rPr>
          <w:delText>l</w:delText>
        </w:r>
        <w:r w:rsidRPr="00624CFB" w:rsidDel="00D40AAE">
          <w:rPr>
            <w:spacing w:val="-7"/>
            <w:lang w:val="en-GB"/>
          </w:rPr>
          <w:delText xml:space="preserve"> </w:delText>
        </w:r>
        <w:r w:rsidRPr="00624CFB" w:rsidDel="00D40AAE">
          <w:rPr>
            <w:lang w:val="en-GB"/>
          </w:rPr>
          <w:delText>as</w:delText>
        </w:r>
        <w:r w:rsidRPr="00624CFB" w:rsidDel="00D40AAE">
          <w:rPr>
            <w:w w:val="99"/>
            <w:lang w:val="en-GB"/>
          </w:rPr>
          <w:delText xml:space="preserve"> </w:delText>
        </w:r>
        <w:r w:rsidRPr="00624CFB" w:rsidDel="00D40AAE">
          <w:rPr>
            <w:lang w:val="en-GB"/>
          </w:rPr>
          <w:delText>gi</w:delText>
        </w:r>
        <w:r w:rsidRPr="00624CFB" w:rsidDel="00D40AAE">
          <w:rPr>
            <w:spacing w:val="-2"/>
            <w:lang w:val="en-GB"/>
          </w:rPr>
          <w:delText>v</w:delText>
        </w:r>
        <w:r w:rsidRPr="00624CFB" w:rsidDel="00D40AAE">
          <w:rPr>
            <w:spacing w:val="-1"/>
            <w:lang w:val="en-GB"/>
          </w:rPr>
          <w:delText>i</w:delText>
        </w:r>
        <w:r w:rsidRPr="00624CFB" w:rsidDel="00D40AAE">
          <w:rPr>
            <w:spacing w:val="1"/>
            <w:lang w:val="en-GB"/>
          </w:rPr>
          <w:delText>n</w:delText>
        </w:r>
        <w:r w:rsidRPr="00624CFB" w:rsidDel="00D40AAE">
          <w:rPr>
            <w:lang w:val="en-GB"/>
          </w:rPr>
          <w:delText>g</w:delText>
        </w:r>
        <w:r w:rsidRPr="00624CFB" w:rsidDel="00D40AAE">
          <w:rPr>
            <w:spacing w:val="-6"/>
            <w:lang w:val="en-GB"/>
          </w:rPr>
          <w:delText xml:space="preserve"> </w:delText>
        </w:r>
        <w:r w:rsidRPr="00624CFB" w:rsidDel="00D40AAE">
          <w:rPr>
            <w:lang w:val="en-GB"/>
          </w:rPr>
          <w:delText>so</w:delText>
        </w:r>
        <w:r w:rsidRPr="00624CFB" w:rsidDel="00D40AAE">
          <w:rPr>
            <w:spacing w:val="4"/>
            <w:lang w:val="en-GB"/>
          </w:rPr>
          <w:delText>m</w:delText>
        </w:r>
        <w:r w:rsidRPr="00624CFB" w:rsidDel="00D40AAE">
          <w:rPr>
            <w:lang w:val="en-GB"/>
          </w:rPr>
          <w:delText>e</w:delText>
        </w:r>
        <w:r w:rsidRPr="00624CFB" w:rsidDel="00D40AAE">
          <w:rPr>
            <w:spacing w:val="-6"/>
            <w:lang w:val="en-GB"/>
          </w:rPr>
          <w:delText xml:space="preserve"> </w:delText>
        </w:r>
        <w:r w:rsidRPr="00624CFB" w:rsidDel="00D40AAE">
          <w:rPr>
            <w:spacing w:val="-1"/>
            <w:lang w:val="en-GB"/>
          </w:rPr>
          <w:delText>d</w:delText>
        </w:r>
        <w:r w:rsidRPr="00624CFB" w:rsidDel="00D40AAE">
          <w:rPr>
            <w:lang w:val="en-GB"/>
          </w:rPr>
          <w:delText>et</w:delText>
        </w:r>
        <w:r w:rsidRPr="00624CFB" w:rsidDel="00D40AAE">
          <w:rPr>
            <w:spacing w:val="1"/>
            <w:lang w:val="en-GB"/>
          </w:rPr>
          <w:delText>a</w:delText>
        </w:r>
        <w:r w:rsidRPr="00624CFB" w:rsidDel="00D40AAE">
          <w:rPr>
            <w:spacing w:val="-1"/>
            <w:lang w:val="en-GB"/>
          </w:rPr>
          <w:delText>il</w:delText>
        </w:r>
        <w:r w:rsidRPr="00624CFB" w:rsidDel="00D40AAE">
          <w:rPr>
            <w:spacing w:val="1"/>
            <w:lang w:val="en-GB"/>
          </w:rPr>
          <w:delText>s</w:delText>
        </w:r>
        <w:r w:rsidRPr="00624CFB" w:rsidDel="00D40AAE">
          <w:rPr>
            <w:lang w:val="en-GB"/>
          </w:rPr>
          <w:delText>.</w:delText>
        </w:r>
        <w:r w:rsidRPr="00624CFB" w:rsidDel="00D40AAE">
          <w:rPr>
            <w:spacing w:val="-3"/>
            <w:lang w:val="en-GB"/>
          </w:rPr>
          <w:delText xml:space="preserve"> </w:delText>
        </w:r>
        <w:r w:rsidRPr="00624CFB" w:rsidDel="00D40AAE">
          <w:rPr>
            <w:spacing w:val="-1"/>
            <w:lang w:val="en-GB"/>
          </w:rPr>
          <w:delText>A</w:delText>
        </w:r>
        <w:r w:rsidRPr="00624CFB" w:rsidDel="00D40AAE">
          <w:rPr>
            <w:lang w:val="en-GB"/>
          </w:rPr>
          <w:delText>n</w:delText>
        </w:r>
        <w:r w:rsidRPr="00624CFB" w:rsidDel="00D40AAE">
          <w:rPr>
            <w:spacing w:val="-4"/>
            <w:lang w:val="en-GB"/>
          </w:rPr>
          <w:delText xml:space="preserve"> </w:delText>
        </w:r>
        <w:r w:rsidRPr="00624CFB" w:rsidDel="00D40AAE">
          <w:rPr>
            <w:lang w:val="en-GB"/>
          </w:rPr>
          <w:delText>ex</w:delText>
        </w:r>
        <w:r w:rsidRPr="00624CFB" w:rsidDel="00D40AAE">
          <w:rPr>
            <w:spacing w:val="1"/>
            <w:lang w:val="en-GB"/>
          </w:rPr>
          <w:delText>a</w:delText>
        </w:r>
        <w:r w:rsidRPr="00624CFB" w:rsidDel="00D40AAE">
          <w:rPr>
            <w:spacing w:val="4"/>
            <w:lang w:val="en-GB"/>
          </w:rPr>
          <w:delText>m</w:delText>
        </w:r>
        <w:r w:rsidRPr="00624CFB" w:rsidDel="00D40AAE">
          <w:rPr>
            <w:lang w:val="en-GB"/>
          </w:rPr>
          <w:delText>p</w:delText>
        </w:r>
        <w:r w:rsidRPr="00624CFB" w:rsidDel="00D40AAE">
          <w:rPr>
            <w:spacing w:val="-2"/>
            <w:lang w:val="en-GB"/>
          </w:rPr>
          <w:delText>l</w:delText>
        </w:r>
        <w:r w:rsidRPr="00624CFB" w:rsidDel="00D40AAE">
          <w:rPr>
            <w:lang w:val="en-GB"/>
          </w:rPr>
          <w:delText>e</w:delText>
        </w:r>
        <w:r w:rsidRPr="00624CFB" w:rsidDel="00D40AAE">
          <w:rPr>
            <w:spacing w:val="-5"/>
            <w:lang w:val="en-GB"/>
          </w:rPr>
          <w:delText xml:space="preserve"> </w:delText>
        </w:r>
        <w:r w:rsidRPr="00624CFB" w:rsidDel="00D40AAE">
          <w:rPr>
            <w:lang w:val="en-GB"/>
          </w:rPr>
          <w:delText>co</w:delText>
        </w:r>
        <w:r w:rsidRPr="00624CFB" w:rsidDel="00D40AAE">
          <w:rPr>
            <w:spacing w:val="-1"/>
            <w:lang w:val="en-GB"/>
          </w:rPr>
          <w:delText>ul</w:delText>
        </w:r>
        <w:r w:rsidRPr="00624CFB" w:rsidDel="00D40AAE">
          <w:rPr>
            <w:lang w:val="en-GB"/>
          </w:rPr>
          <w:delText>d</w:delText>
        </w:r>
        <w:r w:rsidRPr="00624CFB" w:rsidDel="00D40AAE">
          <w:rPr>
            <w:spacing w:val="-4"/>
            <w:lang w:val="en-GB"/>
          </w:rPr>
          <w:delText xml:space="preserve"> </w:delText>
        </w:r>
        <w:r w:rsidRPr="00624CFB" w:rsidDel="00D40AAE">
          <w:rPr>
            <w:lang w:val="en-GB"/>
          </w:rPr>
          <w:delText>be</w:delText>
        </w:r>
        <w:r w:rsidRPr="00624CFB" w:rsidDel="00D40AAE">
          <w:rPr>
            <w:spacing w:val="-6"/>
            <w:lang w:val="en-GB"/>
          </w:rPr>
          <w:delText xml:space="preserve"> </w:delText>
        </w:r>
        <w:r w:rsidRPr="00624CFB" w:rsidDel="00D40AAE">
          <w:rPr>
            <w:spacing w:val="1"/>
            <w:lang w:val="en-GB"/>
          </w:rPr>
          <w:delText>t</w:delText>
        </w:r>
        <w:r w:rsidRPr="00624CFB" w:rsidDel="00D40AAE">
          <w:rPr>
            <w:lang w:val="en-GB"/>
          </w:rPr>
          <w:delText>h</w:delText>
        </w:r>
        <w:r w:rsidRPr="00624CFB" w:rsidDel="00D40AAE">
          <w:rPr>
            <w:spacing w:val="-1"/>
            <w:lang w:val="en-GB"/>
          </w:rPr>
          <w:delText>a</w:delText>
        </w:r>
        <w:r w:rsidRPr="00624CFB" w:rsidDel="00D40AAE">
          <w:rPr>
            <w:lang w:val="en-GB"/>
          </w:rPr>
          <w:delText>t</w:delText>
        </w:r>
        <w:r w:rsidRPr="00624CFB" w:rsidDel="00D40AAE">
          <w:rPr>
            <w:spacing w:val="-3"/>
            <w:lang w:val="en-GB"/>
          </w:rPr>
          <w:delText xml:space="preserve"> </w:delText>
        </w:r>
        <w:r w:rsidRPr="00624CFB" w:rsidDel="00D40AAE">
          <w:rPr>
            <w:lang w:val="en-GB"/>
          </w:rPr>
          <w:delText>an</w:delText>
        </w:r>
        <w:r w:rsidRPr="00624CFB" w:rsidDel="00D40AAE">
          <w:rPr>
            <w:spacing w:val="-6"/>
            <w:lang w:val="en-GB"/>
          </w:rPr>
          <w:delText xml:space="preserve"> </w:delText>
        </w:r>
        <w:r w:rsidR="002709A2" w:rsidRPr="00624CFB" w:rsidDel="00D40AAE">
          <w:rPr>
            <w:lang w:val="en-GB"/>
          </w:rPr>
          <w:delText>invoice</w:delText>
        </w:r>
        <w:r w:rsidRPr="00624CFB" w:rsidDel="00D40AAE">
          <w:rPr>
            <w:spacing w:val="-3"/>
            <w:lang w:val="en-GB"/>
          </w:rPr>
          <w:delText xml:space="preserve"> </w:delText>
        </w:r>
        <w:r w:rsidRPr="00624CFB" w:rsidDel="00D40AAE">
          <w:rPr>
            <w:spacing w:val="4"/>
            <w:lang w:val="en-GB"/>
          </w:rPr>
          <w:delText>m</w:delText>
        </w:r>
        <w:r w:rsidRPr="00624CFB" w:rsidDel="00D40AAE">
          <w:rPr>
            <w:lang w:val="en-GB"/>
          </w:rPr>
          <w:delText>e</w:delText>
        </w:r>
        <w:r w:rsidRPr="00624CFB" w:rsidDel="00D40AAE">
          <w:rPr>
            <w:spacing w:val="-2"/>
            <w:lang w:val="en-GB"/>
          </w:rPr>
          <w:delText>s</w:delText>
        </w:r>
        <w:r w:rsidRPr="00624CFB" w:rsidDel="00D40AAE">
          <w:rPr>
            <w:spacing w:val="1"/>
            <w:lang w:val="en-GB"/>
          </w:rPr>
          <w:delText>s</w:delText>
        </w:r>
        <w:r w:rsidRPr="00624CFB" w:rsidDel="00D40AAE">
          <w:rPr>
            <w:lang w:val="en-GB"/>
          </w:rPr>
          <w:delText>a</w:delText>
        </w:r>
        <w:r w:rsidRPr="00624CFB" w:rsidDel="00D40AAE">
          <w:rPr>
            <w:spacing w:val="-1"/>
            <w:lang w:val="en-GB"/>
          </w:rPr>
          <w:delText>g</w:delText>
        </w:r>
        <w:r w:rsidRPr="00624CFB" w:rsidDel="00D40AAE">
          <w:rPr>
            <w:lang w:val="en-GB"/>
          </w:rPr>
          <w:delText>e</w:delText>
        </w:r>
        <w:r w:rsidRPr="00624CFB" w:rsidDel="00D40AAE">
          <w:rPr>
            <w:spacing w:val="-5"/>
            <w:lang w:val="en-GB"/>
          </w:rPr>
          <w:delText xml:space="preserve"> </w:delText>
        </w:r>
        <w:r w:rsidRPr="00624CFB" w:rsidDel="00D40AAE">
          <w:rPr>
            <w:spacing w:val="-1"/>
            <w:lang w:val="en-GB"/>
          </w:rPr>
          <w:delText>t</w:delText>
        </w:r>
        <w:r w:rsidRPr="00624CFB" w:rsidDel="00D40AAE">
          <w:rPr>
            <w:lang w:val="en-GB"/>
          </w:rPr>
          <w:delText>h</w:delText>
        </w:r>
        <w:r w:rsidRPr="00624CFB" w:rsidDel="00D40AAE">
          <w:rPr>
            <w:spacing w:val="-1"/>
            <w:lang w:val="en-GB"/>
          </w:rPr>
          <w:delText>a</w:delText>
        </w:r>
        <w:r w:rsidRPr="00624CFB" w:rsidDel="00D40AAE">
          <w:rPr>
            <w:lang w:val="en-GB"/>
          </w:rPr>
          <w:delText>t</w:delText>
        </w:r>
        <w:r w:rsidRPr="00624CFB" w:rsidDel="00D40AAE">
          <w:rPr>
            <w:spacing w:val="-4"/>
            <w:lang w:val="en-GB"/>
          </w:rPr>
          <w:delText xml:space="preserve"> </w:delText>
        </w:r>
        <w:r w:rsidRPr="00624CFB" w:rsidDel="00D40AAE">
          <w:rPr>
            <w:spacing w:val="-2"/>
            <w:lang w:val="en-GB"/>
          </w:rPr>
          <w:delText>i</w:delText>
        </w:r>
        <w:r w:rsidRPr="00624CFB" w:rsidDel="00D40AAE">
          <w:rPr>
            <w:lang w:val="en-GB"/>
          </w:rPr>
          <w:delText>s</w:delText>
        </w:r>
        <w:r w:rsidRPr="00624CFB" w:rsidDel="00D40AAE">
          <w:rPr>
            <w:spacing w:val="-4"/>
            <w:lang w:val="en-GB"/>
          </w:rPr>
          <w:delText xml:space="preserve"> </w:delText>
        </w:r>
        <w:r w:rsidRPr="00624CFB" w:rsidDel="00D40AAE">
          <w:rPr>
            <w:lang w:val="en-GB"/>
          </w:rPr>
          <w:delText>rec</w:delText>
        </w:r>
        <w:r w:rsidRPr="00624CFB" w:rsidDel="00D40AAE">
          <w:rPr>
            <w:spacing w:val="1"/>
            <w:lang w:val="en-GB"/>
          </w:rPr>
          <w:delText>e</w:delText>
        </w:r>
        <w:r w:rsidRPr="00624CFB" w:rsidDel="00D40AAE">
          <w:rPr>
            <w:spacing w:val="-1"/>
            <w:lang w:val="en-GB"/>
          </w:rPr>
          <w:delText>i</w:delText>
        </w:r>
        <w:r w:rsidRPr="00624CFB" w:rsidDel="00D40AAE">
          <w:rPr>
            <w:spacing w:val="1"/>
            <w:lang w:val="en-GB"/>
          </w:rPr>
          <w:delText>v</w:delText>
        </w:r>
        <w:r w:rsidRPr="00624CFB" w:rsidDel="00D40AAE">
          <w:rPr>
            <w:lang w:val="en-GB"/>
          </w:rPr>
          <w:delText>ed</w:delText>
        </w:r>
        <w:r w:rsidRPr="00624CFB" w:rsidDel="00D40AAE">
          <w:rPr>
            <w:spacing w:val="-5"/>
            <w:lang w:val="en-GB"/>
          </w:rPr>
          <w:delText xml:space="preserve"> </w:delText>
        </w:r>
        <w:r w:rsidRPr="00624CFB" w:rsidDel="00D40AAE">
          <w:rPr>
            <w:spacing w:val="1"/>
            <w:lang w:val="en-GB"/>
          </w:rPr>
          <w:delText>i</w:delText>
        </w:r>
        <w:r w:rsidRPr="00624CFB" w:rsidDel="00D40AAE">
          <w:rPr>
            <w:lang w:val="en-GB"/>
          </w:rPr>
          <w:delText>s</w:delText>
        </w:r>
        <w:r w:rsidRPr="00624CFB" w:rsidDel="00D40AAE">
          <w:rPr>
            <w:spacing w:val="-4"/>
            <w:lang w:val="en-GB"/>
          </w:rPr>
          <w:delText xml:space="preserve"> </w:delText>
        </w:r>
        <w:r w:rsidRPr="00624CFB" w:rsidDel="00D40AAE">
          <w:rPr>
            <w:lang w:val="en-GB"/>
          </w:rPr>
          <w:delText>rejected</w:delText>
        </w:r>
        <w:r w:rsidRPr="00624CFB" w:rsidDel="00D40AAE">
          <w:rPr>
            <w:spacing w:val="-6"/>
            <w:lang w:val="en-GB"/>
          </w:rPr>
          <w:delText xml:space="preserve"> </w:delText>
        </w:r>
        <w:r w:rsidRPr="00624CFB" w:rsidDel="00D40AAE">
          <w:rPr>
            <w:lang w:val="en-GB"/>
          </w:rPr>
          <w:delText>b</w:delText>
        </w:r>
        <w:r w:rsidRPr="00624CFB" w:rsidDel="00D40AAE">
          <w:rPr>
            <w:spacing w:val="-1"/>
            <w:lang w:val="en-GB"/>
          </w:rPr>
          <w:delText>e</w:delText>
        </w:r>
        <w:r w:rsidRPr="00624CFB" w:rsidDel="00D40AAE">
          <w:rPr>
            <w:spacing w:val="1"/>
            <w:lang w:val="en-GB"/>
          </w:rPr>
          <w:delText>ca</w:delText>
        </w:r>
        <w:r w:rsidRPr="00624CFB" w:rsidDel="00D40AAE">
          <w:rPr>
            <w:lang w:val="en-GB"/>
          </w:rPr>
          <w:delText>use</w:delText>
        </w:r>
        <w:r w:rsidRPr="00624CFB" w:rsidDel="00D40AAE">
          <w:rPr>
            <w:spacing w:val="-6"/>
            <w:lang w:val="en-GB"/>
          </w:rPr>
          <w:delText xml:space="preserve"> </w:delText>
        </w:r>
        <w:r w:rsidRPr="00624CFB" w:rsidDel="00D40AAE">
          <w:rPr>
            <w:spacing w:val="-2"/>
            <w:lang w:val="en-GB"/>
          </w:rPr>
          <w:delText>i</w:delText>
        </w:r>
        <w:r w:rsidRPr="00624CFB" w:rsidDel="00D40AAE">
          <w:rPr>
            <w:lang w:val="en-GB"/>
          </w:rPr>
          <w:delText>t</w:delText>
        </w:r>
        <w:r w:rsidRPr="00624CFB" w:rsidDel="00D40AAE">
          <w:rPr>
            <w:spacing w:val="-3"/>
            <w:lang w:val="en-GB"/>
          </w:rPr>
          <w:delText xml:space="preserve"> </w:delText>
        </w:r>
        <w:r w:rsidRPr="00624CFB" w:rsidDel="00D40AAE">
          <w:rPr>
            <w:spacing w:val="-2"/>
            <w:lang w:val="en-GB"/>
          </w:rPr>
          <w:delText>i</w:delText>
        </w:r>
        <w:r w:rsidRPr="00624CFB" w:rsidDel="00D40AAE">
          <w:rPr>
            <w:lang w:val="en-GB"/>
          </w:rPr>
          <w:delText>s</w:delText>
        </w:r>
        <w:r w:rsidRPr="00624CFB" w:rsidDel="00D40AAE">
          <w:rPr>
            <w:w w:val="99"/>
            <w:lang w:val="en-GB"/>
          </w:rPr>
          <w:delText xml:space="preserve"> </w:delText>
        </w:r>
        <w:r w:rsidRPr="00624CFB" w:rsidDel="00D40AAE">
          <w:rPr>
            <w:spacing w:val="4"/>
            <w:lang w:val="en-GB"/>
          </w:rPr>
          <w:delText>m</w:delText>
        </w:r>
        <w:r w:rsidRPr="00624CFB" w:rsidDel="00D40AAE">
          <w:rPr>
            <w:spacing w:val="-1"/>
            <w:lang w:val="en-GB"/>
          </w:rPr>
          <w:delText>i</w:delText>
        </w:r>
        <w:r w:rsidRPr="00624CFB" w:rsidDel="00D40AAE">
          <w:rPr>
            <w:spacing w:val="-2"/>
            <w:lang w:val="en-GB"/>
          </w:rPr>
          <w:delText>s</w:delText>
        </w:r>
        <w:r w:rsidRPr="00624CFB" w:rsidDel="00D40AAE">
          <w:rPr>
            <w:spacing w:val="1"/>
            <w:lang w:val="en-GB"/>
          </w:rPr>
          <w:delText>s</w:delText>
        </w:r>
        <w:r w:rsidRPr="00624CFB" w:rsidDel="00D40AAE">
          <w:rPr>
            <w:spacing w:val="-1"/>
            <w:lang w:val="en-GB"/>
          </w:rPr>
          <w:delText>i</w:delText>
        </w:r>
        <w:r w:rsidRPr="00624CFB" w:rsidDel="00D40AAE">
          <w:rPr>
            <w:lang w:val="en-GB"/>
          </w:rPr>
          <w:delText>ng</w:delText>
        </w:r>
        <w:r w:rsidRPr="00624CFB" w:rsidDel="00D40AAE">
          <w:rPr>
            <w:spacing w:val="-6"/>
            <w:lang w:val="en-GB"/>
          </w:rPr>
          <w:delText xml:space="preserve"> </w:delText>
        </w:r>
        <w:r w:rsidRPr="00624CFB" w:rsidDel="00D40AAE">
          <w:rPr>
            <w:lang w:val="en-GB"/>
          </w:rPr>
          <w:delText>a</w:delText>
        </w:r>
        <w:r w:rsidRPr="00624CFB" w:rsidDel="00D40AAE">
          <w:rPr>
            <w:spacing w:val="-5"/>
            <w:lang w:val="en-GB"/>
          </w:rPr>
          <w:delText xml:space="preserve"> </w:delText>
        </w:r>
        <w:r w:rsidRPr="00624CFB" w:rsidDel="00D40AAE">
          <w:rPr>
            <w:spacing w:val="1"/>
            <w:lang w:val="en-GB"/>
          </w:rPr>
          <w:delText>cl</w:delText>
        </w:r>
        <w:r w:rsidRPr="00624CFB" w:rsidDel="00D40AAE">
          <w:rPr>
            <w:lang w:val="en-GB"/>
          </w:rPr>
          <w:delText>os</w:delText>
        </w:r>
        <w:r w:rsidRPr="00624CFB" w:rsidDel="00D40AAE">
          <w:rPr>
            <w:spacing w:val="-1"/>
            <w:lang w:val="en-GB"/>
          </w:rPr>
          <w:delText>i</w:delText>
        </w:r>
        <w:r w:rsidRPr="00624CFB" w:rsidDel="00D40AAE">
          <w:rPr>
            <w:spacing w:val="1"/>
            <w:lang w:val="en-GB"/>
          </w:rPr>
          <w:delText>n</w:delText>
        </w:r>
        <w:r w:rsidRPr="00624CFB" w:rsidDel="00D40AAE">
          <w:rPr>
            <w:lang w:val="en-GB"/>
          </w:rPr>
          <w:delText>g</w:delText>
        </w:r>
        <w:r w:rsidRPr="00624CFB" w:rsidDel="00D40AAE">
          <w:rPr>
            <w:spacing w:val="-6"/>
            <w:lang w:val="en-GB"/>
          </w:rPr>
          <w:delText xml:space="preserve"> </w:delText>
        </w:r>
        <w:r w:rsidRPr="00624CFB" w:rsidDel="00D40AAE">
          <w:rPr>
            <w:spacing w:val="-1"/>
            <w:lang w:val="en-GB"/>
          </w:rPr>
          <w:delText>t</w:delText>
        </w:r>
        <w:r w:rsidRPr="00624CFB" w:rsidDel="00D40AAE">
          <w:rPr>
            <w:spacing w:val="1"/>
            <w:lang w:val="en-GB"/>
          </w:rPr>
          <w:delText>a</w:delText>
        </w:r>
        <w:r w:rsidRPr="00624CFB" w:rsidDel="00D40AAE">
          <w:rPr>
            <w:lang w:val="en-GB"/>
          </w:rPr>
          <w:delText>g</w:delText>
        </w:r>
        <w:r w:rsidRPr="00624CFB" w:rsidDel="00D40AAE">
          <w:rPr>
            <w:spacing w:val="-5"/>
            <w:lang w:val="en-GB"/>
          </w:rPr>
          <w:delText xml:space="preserve"> </w:delText>
        </w:r>
        <w:r w:rsidRPr="00624CFB" w:rsidDel="00D40AAE">
          <w:rPr>
            <w:lang w:val="en-GB"/>
          </w:rPr>
          <w:delText>(</w:delText>
        </w:r>
        <w:r w:rsidRPr="00624CFB" w:rsidDel="00D40AAE">
          <w:rPr>
            <w:spacing w:val="3"/>
            <w:lang w:val="en-GB"/>
          </w:rPr>
          <w:delText>s</w:delText>
        </w:r>
        <w:r w:rsidRPr="00624CFB" w:rsidDel="00D40AAE">
          <w:rPr>
            <w:spacing w:val="-5"/>
            <w:lang w:val="en-GB"/>
          </w:rPr>
          <w:delText>y</w:delText>
        </w:r>
        <w:r w:rsidRPr="00624CFB" w:rsidDel="00D40AAE">
          <w:rPr>
            <w:lang w:val="en-GB"/>
          </w:rPr>
          <w:delText>n</w:delText>
        </w:r>
        <w:r w:rsidRPr="00624CFB" w:rsidDel="00D40AAE">
          <w:rPr>
            <w:spacing w:val="1"/>
            <w:lang w:val="en-GB"/>
          </w:rPr>
          <w:delText>t</w:delText>
        </w:r>
        <w:r w:rsidRPr="00624CFB" w:rsidDel="00D40AAE">
          <w:rPr>
            <w:lang w:val="en-GB"/>
          </w:rPr>
          <w:delText>ax</w:delText>
        </w:r>
        <w:r w:rsidRPr="00624CFB" w:rsidDel="00D40AAE">
          <w:rPr>
            <w:spacing w:val="-5"/>
            <w:lang w:val="en-GB"/>
          </w:rPr>
          <w:delText xml:space="preserve"> </w:delText>
        </w:r>
        <w:r w:rsidRPr="00624CFB" w:rsidDel="00D40AAE">
          <w:rPr>
            <w:lang w:val="en-GB"/>
          </w:rPr>
          <w:delText>er</w:delText>
        </w:r>
        <w:r w:rsidRPr="00624CFB" w:rsidDel="00D40AAE">
          <w:rPr>
            <w:spacing w:val="1"/>
            <w:lang w:val="en-GB"/>
          </w:rPr>
          <w:delText>r</w:delText>
        </w:r>
        <w:r w:rsidRPr="00624CFB" w:rsidDel="00D40AAE">
          <w:rPr>
            <w:lang w:val="en-GB"/>
          </w:rPr>
          <w:delText>or)</w:delText>
        </w:r>
        <w:r w:rsidRPr="00624CFB" w:rsidDel="00D40AAE">
          <w:rPr>
            <w:spacing w:val="-4"/>
            <w:lang w:val="en-GB"/>
          </w:rPr>
          <w:delText xml:space="preserve"> </w:delText>
        </w:r>
        <w:r w:rsidRPr="00624CFB" w:rsidDel="00D40AAE">
          <w:rPr>
            <w:lang w:val="en-GB"/>
          </w:rPr>
          <w:delText>or</w:delText>
        </w:r>
        <w:r w:rsidRPr="00624CFB" w:rsidDel="00D40AAE">
          <w:rPr>
            <w:spacing w:val="-5"/>
            <w:lang w:val="en-GB"/>
          </w:rPr>
          <w:delText xml:space="preserve"> </w:delText>
        </w:r>
        <w:r w:rsidRPr="00624CFB" w:rsidDel="00D40AAE">
          <w:rPr>
            <w:lang w:val="en-GB"/>
          </w:rPr>
          <w:delText>beca</w:delText>
        </w:r>
        <w:r w:rsidRPr="00624CFB" w:rsidDel="00D40AAE">
          <w:rPr>
            <w:spacing w:val="-1"/>
            <w:lang w:val="en-GB"/>
          </w:rPr>
          <w:delText>u</w:delText>
        </w:r>
        <w:r w:rsidRPr="00624CFB" w:rsidDel="00D40AAE">
          <w:rPr>
            <w:spacing w:val="1"/>
            <w:lang w:val="en-GB"/>
          </w:rPr>
          <w:delText>s</w:delText>
        </w:r>
        <w:r w:rsidRPr="00624CFB" w:rsidDel="00D40AAE">
          <w:rPr>
            <w:lang w:val="en-GB"/>
          </w:rPr>
          <w:delText>e</w:delText>
        </w:r>
        <w:r w:rsidRPr="00624CFB" w:rsidDel="00D40AAE">
          <w:rPr>
            <w:spacing w:val="-4"/>
            <w:lang w:val="en-GB"/>
          </w:rPr>
          <w:delText xml:space="preserve"> </w:delText>
        </w:r>
        <w:r w:rsidRPr="00624CFB" w:rsidDel="00D40AAE">
          <w:rPr>
            <w:spacing w:val="-2"/>
            <w:lang w:val="en-GB"/>
          </w:rPr>
          <w:delText>i</w:delText>
        </w:r>
        <w:r w:rsidRPr="00624CFB" w:rsidDel="00D40AAE">
          <w:rPr>
            <w:lang w:val="en-GB"/>
          </w:rPr>
          <w:delText>ts</w:delText>
        </w:r>
        <w:r w:rsidRPr="00624CFB" w:rsidDel="00D40AAE">
          <w:rPr>
            <w:spacing w:val="-4"/>
            <w:lang w:val="en-GB"/>
          </w:rPr>
          <w:delText xml:space="preserve"> </w:delText>
        </w:r>
        <w:r w:rsidRPr="00624CFB" w:rsidDel="00D40AAE">
          <w:rPr>
            <w:lang w:val="en-GB"/>
          </w:rPr>
          <w:delText>a</w:delText>
        </w:r>
        <w:r w:rsidRPr="00624CFB" w:rsidDel="00D40AAE">
          <w:rPr>
            <w:spacing w:val="3"/>
            <w:lang w:val="en-GB"/>
          </w:rPr>
          <w:delText>m</w:delText>
        </w:r>
        <w:r w:rsidRPr="00624CFB" w:rsidDel="00D40AAE">
          <w:rPr>
            <w:spacing w:val="4"/>
            <w:lang w:val="en-GB"/>
          </w:rPr>
          <w:delText>o</w:delText>
        </w:r>
        <w:r w:rsidRPr="00624CFB" w:rsidDel="00D40AAE">
          <w:rPr>
            <w:lang w:val="en-GB"/>
          </w:rPr>
          <w:delText>u</w:delText>
        </w:r>
        <w:r w:rsidRPr="00624CFB" w:rsidDel="00D40AAE">
          <w:rPr>
            <w:spacing w:val="-1"/>
            <w:lang w:val="en-GB"/>
          </w:rPr>
          <w:delText>n</w:delText>
        </w:r>
        <w:r w:rsidRPr="00624CFB" w:rsidDel="00D40AAE">
          <w:rPr>
            <w:lang w:val="en-GB"/>
          </w:rPr>
          <w:delText>ts</w:delText>
        </w:r>
        <w:r w:rsidRPr="00624CFB" w:rsidDel="00D40AAE">
          <w:rPr>
            <w:spacing w:val="-5"/>
            <w:lang w:val="en-GB"/>
          </w:rPr>
          <w:delText xml:space="preserve"> </w:delText>
        </w:r>
        <w:r w:rsidRPr="00624CFB" w:rsidDel="00D40AAE">
          <w:rPr>
            <w:spacing w:val="1"/>
            <w:lang w:val="en-GB"/>
          </w:rPr>
          <w:delText>d</w:delText>
        </w:r>
        <w:r w:rsidRPr="00624CFB" w:rsidDel="00D40AAE">
          <w:rPr>
            <w:lang w:val="en-GB"/>
          </w:rPr>
          <w:delText>o</w:delText>
        </w:r>
        <w:r w:rsidRPr="00624CFB" w:rsidDel="00D40AAE">
          <w:rPr>
            <w:spacing w:val="1"/>
            <w:lang w:val="en-GB"/>
          </w:rPr>
          <w:delText>n</w:delText>
        </w:r>
        <w:r w:rsidRPr="00624CFB" w:rsidDel="00D40AAE">
          <w:rPr>
            <w:spacing w:val="-1"/>
            <w:lang w:val="en-GB"/>
          </w:rPr>
          <w:delText>’</w:delText>
        </w:r>
        <w:r w:rsidRPr="00624CFB" w:rsidDel="00D40AAE">
          <w:rPr>
            <w:lang w:val="en-GB"/>
          </w:rPr>
          <w:delText>t</w:delText>
        </w:r>
        <w:r w:rsidRPr="00624CFB" w:rsidDel="00D40AAE">
          <w:rPr>
            <w:spacing w:val="-5"/>
            <w:lang w:val="en-GB"/>
          </w:rPr>
          <w:delText xml:space="preserve"> </w:delText>
        </w:r>
        <w:r w:rsidRPr="00624CFB" w:rsidDel="00D40AAE">
          <w:rPr>
            <w:spacing w:val="1"/>
            <w:lang w:val="en-GB"/>
          </w:rPr>
          <w:delText>a</w:delText>
        </w:r>
        <w:r w:rsidRPr="00624CFB" w:rsidDel="00D40AAE">
          <w:rPr>
            <w:lang w:val="en-GB"/>
          </w:rPr>
          <w:delText>dd</w:delText>
        </w:r>
        <w:r w:rsidRPr="00624CFB" w:rsidDel="00D40AAE">
          <w:rPr>
            <w:spacing w:val="-6"/>
            <w:lang w:val="en-GB"/>
          </w:rPr>
          <w:delText xml:space="preserve"> </w:delText>
        </w:r>
        <w:r w:rsidRPr="00624CFB" w:rsidDel="00D40AAE">
          <w:rPr>
            <w:spacing w:val="1"/>
            <w:lang w:val="en-GB"/>
          </w:rPr>
          <w:delText>u</w:delText>
        </w:r>
        <w:r w:rsidRPr="00624CFB" w:rsidDel="00D40AAE">
          <w:rPr>
            <w:lang w:val="en-GB"/>
          </w:rPr>
          <w:delText>p</w:delText>
        </w:r>
        <w:r w:rsidRPr="00624CFB" w:rsidDel="00D40AAE">
          <w:rPr>
            <w:spacing w:val="-5"/>
            <w:lang w:val="en-GB"/>
          </w:rPr>
          <w:delText xml:space="preserve"> </w:delText>
        </w:r>
        <w:r w:rsidRPr="00624CFB" w:rsidDel="00D40AAE">
          <w:rPr>
            <w:spacing w:val="-1"/>
            <w:lang w:val="en-GB"/>
          </w:rPr>
          <w:delText>a</w:delText>
        </w:r>
        <w:r w:rsidRPr="00624CFB" w:rsidDel="00D40AAE">
          <w:rPr>
            <w:spacing w:val="1"/>
            <w:lang w:val="en-GB"/>
          </w:rPr>
          <w:delText>cc</w:delText>
        </w:r>
        <w:r w:rsidRPr="00624CFB" w:rsidDel="00D40AAE">
          <w:rPr>
            <w:lang w:val="en-GB"/>
          </w:rPr>
          <w:delText>or</w:delText>
        </w:r>
        <w:r w:rsidRPr="00624CFB" w:rsidDel="00D40AAE">
          <w:rPr>
            <w:spacing w:val="2"/>
            <w:lang w:val="en-GB"/>
          </w:rPr>
          <w:delText>d</w:delText>
        </w:r>
        <w:r w:rsidRPr="00624CFB" w:rsidDel="00D40AAE">
          <w:rPr>
            <w:spacing w:val="1"/>
            <w:lang w:val="en-GB"/>
          </w:rPr>
          <w:delText>i</w:delText>
        </w:r>
        <w:r w:rsidRPr="00624CFB" w:rsidDel="00D40AAE">
          <w:rPr>
            <w:lang w:val="en-GB"/>
          </w:rPr>
          <w:delText>ng</w:delText>
        </w:r>
        <w:r w:rsidRPr="00624CFB" w:rsidDel="00D40AAE">
          <w:rPr>
            <w:spacing w:val="-5"/>
            <w:lang w:val="en-GB"/>
          </w:rPr>
          <w:delText xml:space="preserve"> </w:delText>
        </w:r>
        <w:r w:rsidRPr="00624CFB" w:rsidDel="00D40AAE">
          <w:rPr>
            <w:lang w:val="en-GB"/>
          </w:rPr>
          <w:delText>to</w:delText>
        </w:r>
        <w:r w:rsidRPr="00624CFB" w:rsidDel="00D40AAE">
          <w:rPr>
            <w:spacing w:val="-2"/>
            <w:lang w:val="en-GB"/>
          </w:rPr>
          <w:delText xml:space="preserve"> </w:delText>
        </w:r>
        <w:r w:rsidRPr="00624CFB" w:rsidDel="00D40AAE">
          <w:rPr>
            <w:spacing w:val="-3"/>
            <w:lang w:val="en-GB"/>
          </w:rPr>
          <w:delText>w</w:delText>
        </w:r>
        <w:r w:rsidRPr="00624CFB" w:rsidDel="00D40AAE">
          <w:rPr>
            <w:lang w:val="en-GB"/>
          </w:rPr>
          <w:delText>h</w:delText>
        </w:r>
        <w:r w:rsidRPr="00624CFB" w:rsidDel="00D40AAE">
          <w:rPr>
            <w:spacing w:val="1"/>
            <w:lang w:val="en-GB"/>
          </w:rPr>
          <w:delText>a</w:delText>
        </w:r>
        <w:r w:rsidRPr="00624CFB" w:rsidDel="00D40AAE">
          <w:rPr>
            <w:lang w:val="en-GB"/>
          </w:rPr>
          <w:delText>t</w:delText>
        </w:r>
        <w:r w:rsidRPr="00624CFB" w:rsidDel="00D40AAE">
          <w:rPr>
            <w:spacing w:val="-6"/>
            <w:lang w:val="en-GB"/>
          </w:rPr>
          <w:delText xml:space="preserve"> </w:delText>
        </w:r>
        <w:r w:rsidRPr="00624CFB" w:rsidDel="00D40AAE">
          <w:rPr>
            <w:spacing w:val="-2"/>
            <w:lang w:val="en-GB"/>
          </w:rPr>
          <w:delText>i</w:delText>
        </w:r>
        <w:r w:rsidRPr="00624CFB" w:rsidDel="00D40AAE">
          <w:rPr>
            <w:lang w:val="en-GB"/>
          </w:rPr>
          <w:delText>s</w:delText>
        </w:r>
        <w:r w:rsidRPr="00624CFB" w:rsidDel="00D40AAE">
          <w:rPr>
            <w:spacing w:val="-4"/>
            <w:lang w:val="en-GB"/>
          </w:rPr>
          <w:delText xml:space="preserve"> </w:delText>
        </w:r>
        <w:r w:rsidRPr="00624CFB" w:rsidDel="00D40AAE">
          <w:rPr>
            <w:lang w:val="en-GB"/>
          </w:rPr>
          <w:delText>sp</w:delText>
        </w:r>
        <w:r w:rsidRPr="00624CFB" w:rsidDel="00D40AAE">
          <w:rPr>
            <w:spacing w:val="-1"/>
            <w:lang w:val="en-GB"/>
          </w:rPr>
          <w:delText>e</w:delText>
        </w:r>
        <w:r w:rsidRPr="00624CFB" w:rsidDel="00D40AAE">
          <w:rPr>
            <w:spacing w:val="3"/>
            <w:lang w:val="en-GB"/>
          </w:rPr>
          <w:delText>c</w:delText>
        </w:r>
        <w:r w:rsidRPr="00624CFB" w:rsidDel="00D40AAE">
          <w:rPr>
            <w:spacing w:val="-1"/>
            <w:lang w:val="en-GB"/>
          </w:rPr>
          <w:delText>i</w:delText>
        </w:r>
        <w:r w:rsidRPr="00624CFB" w:rsidDel="00D40AAE">
          <w:rPr>
            <w:spacing w:val="2"/>
            <w:lang w:val="en-GB"/>
          </w:rPr>
          <w:delText>f</w:delText>
        </w:r>
        <w:r w:rsidRPr="00624CFB" w:rsidDel="00D40AAE">
          <w:rPr>
            <w:spacing w:val="-1"/>
            <w:lang w:val="en-GB"/>
          </w:rPr>
          <w:delText>i</w:delText>
        </w:r>
        <w:r w:rsidRPr="00624CFB" w:rsidDel="00D40AAE">
          <w:rPr>
            <w:lang w:val="en-GB"/>
          </w:rPr>
          <w:delText>ed</w:delText>
        </w:r>
        <w:r w:rsidRPr="00624CFB" w:rsidDel="00D40AAE">
          <w:rPr>
            <w:spacing w:val="-4"/>
            <w:lang w:val="en-GB"/>
          </w:rPr>
          <w:delText xml:space="preserve"> </w:delText>
        </w:r>
        <w:r w:rsidRPr="00624CFB" w:rsidDel="00D40AAE">
          <w:rPr>
            <w:spacing w:val="-1"/>
            <w:lang w:val="en-GB"/>
          </w:rPr>
          <w:delText>i</w:delText>
        </w:r>
        <w:r w:rsidRPr="00624CFB" w:rsidDel="00D40AAE">
          <w:rPr>
            <w:lang w:val="en-GB"/>
          </w:rPr>
          <w:delText>n</w:delText>
        </w:r>
        <w:r w:rsidRPr="00624CFB" w:rsidDel="00D40AAE">
          <w:rPr>
            <w:spacing w:val="-6"/>
            <w:lang w:val="en-GB"/>
          </w:rPr>
          <w:delText xml:space="preserve"> </w:delText>
        </w:r>
        <w:r w:rsidRPr="00624CFB" w:rsidDel="00D40AAE">
          <w:rPr>
            <w:spacing w:val="1"/>
            <w:lang w:val="en-GB"/>
          </w:rPr>
          <w:delText>th</w:delText>
        </w:r>
        <w:r w:rsidRPr="00624CFB" w:rsidDel="00D40AAE">
          <w:rPr>
            <w:lang w:val="en-GB"/>
          </w:rPr>
          <w:delText>e</w:delText>
        </w:r>
        <w:r w:rsidRPr="00624CFB" w:rsidDel="00D40AAE">
          <w:rPr>
            <w:w w:val="99"/>
            <w:lang w:val="en-GB"/>
          </w:rPr>
          <w:delText xml:space="preserve"> </w:delText>
        </w:r>
        <w:r w:rsidRPr="00624CFB" w:rsidDel="00D40AAE">
          <w:rPr>
            <w:lang w:val="en-GB"/>
          </w:rPr>
          <w:delText>re</w:delText>
        </w:r>
        <w:r w:rsidRPr="00624CFB" w:rsidDel="00D40AAE">
          <w:rPr>
            <w:spacing w:val="-2"/>
            <w:lang w:val="en-GB"/>
          </w:rPr>
          <w:delText>l</w:delText>
        </w:r>
        <w:r w:rsidRPr="00624CFB" w:rsidDel="00D40AAE">
          <w:rPr>
            <w:spacing w:val="1"/>
            <w:lang w:val="en-GB"/>
          </w:rPr>
          <w:delText>e</w:delText>
        </w:r>
        <w:r w:rsidRPr="00624CFB" w:rsidDel="00D40AAE">
          <w:rPr>
            <w:spacing w:val="-2"/>
            <w:lang w:val="en-GB"/>
          </w:rPr>
          <w:delText>v</w:delText>
        </w:r>
        <w:r w:rsidRPr="00624CFB" w:rsidDel="00D40AAE">
          <w:rPr>
            <w:lang w:val="en-GB"/>
          </w:rPr>
          <w:delText>a</w:delText>
        </w:r>
        <w:r w:rsidRPr="00624CFB" w:rsidDel="00D40AAE">
          <w:rPr>
            <w:spacing w:val="-1"/>
            <w:lang w:val="en-GB"/>
          </w:rPr>
          <w:delText>n</w:delText>
        </w:r>
        <w:r w:rsidRPr="00624CFB" w:rsidDel="00D40AAE">
          <w:rPr>
            <w:lang w:val="en-GB"/>
          </w:rPr>
          <w:delText>t</w:delText>
        </w:r>
        <w:r w:rsidRPr="00624CFB" w:rsidDel="00D40AAE">
          <w:rPr>
            <w:spacing w:val="-5"/>
            <w:lang w:val="en-GB"/>
          </w:rPr>
          <w:delText xml:space="preserve"> </w:delText>
        </w:r>
        <w:r w:rsidRPr="00624CFB" w:rsidDel="00D40AAE">
          <w:rPr>
            <w:spacing w:val="3"/>
            <w:lang w:val="en-GB"/>
          </w:rPr>
          <w:delText>s</w:delText>
        </w:r>
        <w:r w:rsidRPr="00624CFB" w:rsidDel="00D40AAE">
          <w:rPr>
            <w:spacing w:val="-5"/>
            <w:lang w:val="en-GB"/>
          </w:rPr>
          <w:delText>y</w:delText>
        </w:r>
        <w:r w:rsidRPr="00624CFB" w:rsidDel="00D40AAE">
          <w:rPr>
            <w:lang w:val="en-GB"/>
          </w:rPr>
          <w:delText>n</w:delText>
        </w:r>
        <w:r w:rsidRPr="00624CFB" w:rsidDel="00D40AAE">
          <w:rPr>
            <w:spacing w:val="1"/>
            <w:lang w:val="en-GB"/>
          </w:rPr>
          <w:delText>t</w:delText>
        </w:r>
        <w:r w:rsidRPr="00624CFB" w:rsidDel="00D40AAE">
          <w:rPr>
            <w:lang w:val="en-GB"/>
          </w:rPr>
          <w:delText>ax</w:delText>
        </w:r>
        <w:r w:rsidRPr="00624CFB" w:rsidDel="00D40AAE">
          <w:rPr>
            <w:spacing w:val="-5"/>
            <w:lang w:val="en-GB"/>
          </w:rPr>
          <w:delText xml:space="preserve"> </w:delText>
        </w:r>
        <w:r w:rsidRPr="00624CFB" w:rsidDel="00D40AAE">
          <w:rPr>
            <w:lang w:val="en-GB"/>
          </w:rPr>
          <w:delText>sp</w:delText>
        </w:r>
        <w:r w:rsidRPr="00624CFB" w:rsidDel="00D40AAE">
          <w:rPr>
            <w:spacing w:val="-1"/>
            <w:lang w:val="en-GB"/>
          </w:rPr>
          <w:delText>e</w:delText>
        </w:r>
        <w:r w:rsidRPr="00624CFB" w:rsidDel="00D40AAE">
          <w:rPr>
            <w:spacing w:val="1"/>
            <w:lang w:val="en-GB"/>
          </w:rPr>
          <w:delText>c</w:delText>
        </w:r>
        <w:r w:rsidRPr="00624CFB" w:rsidDel="00D40AAE">
          <w:rPr>
            <w:spacing w:val="-1"/>
            <w:lang w:val="en-GB"/>
          </w:rPr>
          <w:delText>i</w:delText>
        </w:r>
        <w:r w:rsidRPr="00624CFB" w:rsidDel="00D40AAE">
          <w:rPr>
            <w:spacing w:val="2"/>
            <w:lang w:val="en-GB"/>
          </w:rPr>
          <w:delText>f</w:delText>
        </w:r>
        <w:r w:rsidRPr="00624CFB" w:rsidDel="00D40AAE">
          <w:rPr>
            <w:spacing w:val="-1"/>
            <w:lang w:val="en-GB"/>
          </w:rPr>
          <w:delText>i</w:delText>
        </w:r>
        <w:r w:rsidRPr="00624CFB" w:rsidDel="00D40AAE">
          <w:rPr>
            <w:spacing w:val="1"/>
            <w:lang w:val="en-GB"/>
          </w:rPr>
          <w:delText>c</w:delText>
        </w:r>
        <w:r w:rsidRPr="00624CFB" w:rsidDel="00D40AAE">
          <w:rPr>
            <w:lang w:val="en-GB"/>
          </w:rPr>
          <w:delText>a</w:delText>
        </w:r>
        <w:r w:rsidRPr="00624CFB" w:rsidDel="00D40AAE">
          <w:rPr>
            <w:spacing w:val="1"/>
            <w:lang w:val="en-GB"/>
          </w:rPr>
          <w:delText>t</w:delText>
        </w:r>
        <w:r w:rsidRPr="00624CFB" w:rsidDel="00D40AAE">
          <w:rPr>
            <w:spacing w:val="-1"/>
            <w:lang w:val="en-GB"/>
          </w:rPr>
          <w:delText>i</w:delText>
        </w:r>
        <w:r w:rsidRPr="00624CFB" w:rsidDel="00D40AAE">
          <w:rPr>
            <w:spacing w:val="1"/>
            <w:lang w:val="en-GB"/>
          </w:rPr>
          <w:delText>o</w:delText>
        </w:r>
        <w:r w:rsidRPr="00624CFB" w:rsidDel="00D40AAE">
          <w:rPr>
            <w:lang w:val="en-GB"/>
          </w:rPr>
          <w:delText>n.</w:delText>
        </w:r>
        <w:r w:rsidRPr="00624CFB" w:rsidDel="00D40AAE">
          <w:rPr>
            <w:spacing w:val="-6"/>
            <w:lang w:val="en-GB"/>
          </w:rPr>
          <w:delText xml:space="preserve"> </w:delText>
        </w:r>
        <w:r w:rsidRPr="00624CFB" w:rsidDel="00D40AAE">
          <w:rPr>
            <w:lang w:val="en-GB"/>
          </w:rPr>
          <w:delText>A</w:delText>
        </w:r>
        <w:r w:rsidRPr="00624CFB" w:rsidDel="00D40AAE">
          <w:rPr>
            <w:spacing w:val="-6"/>
            <w:lang w:val="en-GB"/>
          </w:rPr>
          <w:delText xml:space="preserve"> </w:delText>
        </w:r>
        <w:r w:rsidRPr="00624CFB" w:rsidDel="00D40AAE">
          <w:rPr>
            <w:spacing w:val="3"/>
            <w:lang w:val="en-GB"/>
          </w:rPr>
          <w:delText>k</w:delText>
        </w:r>
        <w:r w:rsidRPr="00624CFB" w:rsidDel="00D40AAE">
          <w:rPr>
            <w:spacing w:val="1"/>
            <w:lang w:val="en-GB"/>
          </w:rPr>
          <w:delText>e</w:delText>
        </w:r>
        <w:r w:rsidRPr="00624CFB" w:rsidDel="00D40AAE">
          <w:rPr>
            <w:lang w:val="en-GB"/>
          </w:rPr>
          <w:delText>y</w:delText>
        </w:r>
        <w:r w:rsidRPr="00624CFB" w:rsidDel="00D40AAE">
          <w:rPr>
            <w:spacing w:val="-6"/>
            <w:lang w:val="en-GB"/>
          </w:rPr>
          <w:delText xml:space="preserve"> </w:delText>
        </w:r>
        <w:r w:rsidRPr="00624CFB" w:rsidDel="00D40AAE">
          <w:rPr>
            <w:lang w:val="en-GB"/>
          </w:rPr>
          <w:delText>n</w:delText>
        </w:r>
        <w:r w:rsidRPr="00624CFB" w:rsidDel="00D40AAE">
          <w:rPr>
            <w:spacing w:val="-1"/>
            <w:lang w:val="en-GB"/>
          </w:rPr>
          <w:delText>a</w:delText>
        </w:r>
        <w:r w:rsidRPr="00624CFB" w:rsidDel="00D40AAE">
          <w:rPr>
            <w:lang w:val="en-GB"/>
          </w:rPr>
          <w:delText>tu</w:delText>
        </w:r>
        <w:r w:rsidRPr="00624CFB" w:rsidDel="00D40AAE">
          <w:rPr>
            <w:spacing w:val="2"/>
            <w:lang w:val="en-GB"/>
          </w:rPr>
          <w:delText>r</w:delText>
        </w:r>
        <w:r w:rsidRPr="00624CFB" w:rsidDel="00D40AAE">
          <w:rPr>
            <w:lang w:val="en-GB"/>
          </w:rPr>
          <w:delText>e</w:delText>
        </w:r>
        <w:r w:rsidRPr="00624CFB" w:rsidDel="00D40AAE">
          <w:rPr>
            <w:spacing w:val="-6"/>
            <w:lang w:val="en-GB"/>
          </w:rPr>
          <w:delText xml:space="preserve"> </w:delText>
        </w:r>
        <w:r w:rsidRPr="00624CFB" w:rsidDel="00D40AAE">
          <w:rPr>
            <w:spacing w:val="-1"/>
            <w:lang w:val="en-GB"/>
          </w:rPr>
          <w:delText>o</w:delText>
        </w:r>
        <w:r w:rsidRPr="00624CFB" w:rsidDel="00D40AAE">
          <w:rPr>
            <w:lang w:val="en-GB"/>
          </w:rPr>
          <w:delText>f</w:delText>
        </w:r>
        <w:r w:rsidRPr="00624CFB" w:rsidDel="00D40AAE">
          <w:rPr>
            <w:spacing w:val="-4"/>
            <w:lang w:val="en-GB"/>
          </w:rPr>
          <w:delText xml:space="preserve"> </w:delText>
        </w:r>
        <w:r w:rsidRPr="00624CFB" w:rsidDel="00D40AAE">
          <w:rPr>
            <w:lang w:val="en-GB"/>
          </w:rPr>
          <w:delText>t</w:delText>
        </w:r>
        <w:r w:rsidRPr="00624CFB" w:rsidDel="00D40AAE">
          <w:rPr>
            <w:spacing w:val="-1"/>
            <w:lang w:val="en-GB"/>
          </w:rPr>
          <w:delText>h</w:delText>
        </w:r>
        <w:r w:rsidRPr="00624CFB" w:rsidDel="00D40AAE">
          <w:rPr>
            <w:lang w:val="en-GB"/>
          </w:rPr>
          <w:delText>ese</w:delText>
        </w:r>
        <w:r w:rsidRPr="00624CFB" w:rsidDel="00D40AAE">
          <w:rPr>
            <w:spacing w:val="-6"/>
            <w:lang w:val="en-GB"/>
          </w:rPr>
          <w:delText xml:space="preserve"> </w:delText>
        </w:r>
        <w:r w:rsidRPr="00624CFB" w:rsidDel="00D40AAE">
          <w:rPr>
            <w:spacing w:val="3"/>
            <w:lang w:val="en-GB"/>
          </w:rPr>
          <w:delText>m</w:delText>
        </w:r>
        <w:r w:rsidRPr="00624CFB" w:rsidDel="00D40AAE">
          <w:rPr>
            <w:lang w:val="en-GB"/>
          </w:rPr>
          <w:delText>es</w:delText>
        </w:r>
        <w:r w:rsidRPr="00624CFB" w:rsidDel="00D40AAE">
          <w:rPr>
            <w:spacing w:val="1"/>
            <w:lang w:val="en-GB"/>
          </w:rPr>
          <w:delText>s</w:delText>
        </w:r>
        <w:r w:rsidRPr="00624CFB" w:rsidDel="00D40AAE">
          <w:rPr>
            <w:lang w:val="en-GB"/>
          </w:rPr>
          <w:delText>a</w:delText>
        </w:r>
        <w:r w:rsidRPr="00624CFB" w:rsidDel="00D40AAE">
          <w:rPr>
            <w:spacing w:val="-1"/>
            <w:lang w:val="en-GB"/>
          </w:rPr>
          <w:delText>g</w:delText>
        </w:r>
        <w:r w:rsidRPr="00624CFB" w:rsidDel="00D40AAE">
          <w:rPr>
            <w:lang w:val="en-GB"/>
          </w:rPr>
          <w:delText>es</w:delText>
        </w:r>
        <w:r w:rsidRPr="00624CFB" w:rsidDel="00D40AAE">
          <w:rPr>
            <w:spacing w:val="-5"/>
            <w:lang w:val="en-GB"/>
          </w:rPr>
          <w:delText xml:space="preserve"> </w:delText>
        </w:r>
        <w:r w:rsidRPr="00624CFB" w:rsidDel="00D40AAE">
          <w:rPr>
            <w:spacing w:val="-2"/>
            <w:lang w:val="en-GB"/>
          </w:rPr>
          <w:delText>i</w:delText>
        </w:r>
        <w:r w:rsidRPr="00624CFB" w:rsidDel="00D40AAE">
          <w:rPr>
            <w:lang w:val="en-GB"/>
          </w:rPr>
          <w:delText>s</w:delText>
        </w:r>
        <w:r w:rsidRPr="00624CFB" w:rsidDel="00D40AAE">
          <w:rPr>
            <w:spacing w:val="-6"/>
            <w:lang w:val="en-GB"/>
          </w:rPr>
          <w:delText xml:space="preserve"> </w:delText>
        </w:r>
        <w:r w:rsidRPr="00624CFB" w:rsidDel="00D40AAE">
          <w:rPr>
            <w:lang w:val="en-GB"/>
          </w:rPr>
          <w:delText>t</w:delText>
        </w:r>
        <w:r w:rsidRPr="00624CFB" w:rsidDel="00D40AAE">
          <w:rPr>
            <w:spacing w:val="-1"/>
            <w:lang w:val="en-GB"/>
          </w:rPr>
          <w:delText>h</w:delText>
        </w:r>
        <w:r w:rsidRPr="00624CFB" w:rsidDel="00D40AAE">
          <w:rPr>
            <w:spacing w:val="1"/>
            <w:lang w:val="en-GB"/>
          </w:rPr>
          <w:delText>a</w:delText>
        </w:r>
        <w:r w:rsidRPr="00624CFB" w:rsidDel="00D40AAE">
          <w:rPr>
            <w:lang w:val="en-GB"/>
          </w:rPr>
          <w:delText>t</w:delText>
        </w:r>
        <w:r w:rsidRPr="00624CFB" w:rsidDel="00D40AAE">
          <w:rPr>
            <w:spacing w:val="-5"/>
            <w:lang w:val="en-GB"/>
          </w:rPr>
          <w:delText xml:space="preserve"> </w:delText>
        </w:r>
        <w:r w:rsidRPr="00624CFB" w:rsidDel="00D40AAE">
          <w:rPr>
            <w:lang w:val="en-GB"/>
          </w:rPr>
          <w:delText>t</w:delText>
        </w:r>
        <w:r w:rsidRPr="00624CFB" w:rsidDel="00D40AAE">
          <w:rPr>
            <w:spacing w:val="1"/>
            <w:lang w:val="en-GB"/>
          </w:rPr>
          <w:delText>he</w:delText>
        </w:r>
        <w:r w:rsidRPr="00624CFB" w:rsidDel="00D40AAE">
          <w:rPr>
            <w:lang w:val="en-GB"/>
          </w:rPr>
          <w:delText>y</w:delText>
        </w:r>
        <w:r w:rsidRPr="00624CFB" w:rsidDel="00D40AAE">
          <w:rPr>
            <w:spacing w:val="-9"/>
            <w:lang w:val="en-GB"/>
          </w:rPr>
          <w:delText xml:space="preserve"> </w:delText>
        </w:r>
        <w:r w:rsidRPr="00624CFB" w:rsidDel="00D40AAE">
          <w:rPr>
            <w:lang w:val="en-GB"/>
          </w:rPr>
          <w:delText>r</w:delText>
        </w:r>
        <w:r w:rsidRPr="00624CFB" w:rsidDel="00D40AAE">
          <w:rPr>
            <w:spacing w:val="1"/>
            <w:lang w:val="en-GB"/>
          </w:rPr>
          <w:delText>e</w:delText>
        </w:r>
        <w:r w:rsidRPr="00624CFB" w:rsidDel="00D40AAE">
          <w:rPr>
            <w:lang w:val="en-GB"/>
          </w:rPr>
          <w:delText>p</w:delText>
        </w:r>
        <w:r w:rsidRPr="00624CFB" w:rsidDel="00D40AAE">
          <w:rPr>
            <w:spacing w:val="-1"/>
            <w:lang w:val="en-GB"/>
          </w:rPr>
          <w:delText>o</w:delText>
        </w:r>
        <w:r w:rsidRPr="00624CFB" w:rsidDel="00D40AAE">
          <w:rPr>
            <w:lang w:val="en-GB"/>
          </w:rPr>
          <w:delText>rt</w:delText>
        </w:r>
        <w:r w:rsidRPr="00624CFB" w:rsidDel="00D40AAE">
          <w:rPr>
            <w:spacing w:val="-4"/>
            <w:lang w:val="en-GB"/>
          </w:rPr>
          <w:delText xml:space="preserve"> </w:delText>
        </w:r>
        <w:r w:rsidRPr="00624CFB" w:rsidDel="00D40AAE">
          <w:rPr>
            <w:spacing w:val="1"/>
            <w:lang w:val="en-GB"/>
          </w:rPr>
          <w:delText>o</w:delText>
        </w:r>
        <w:r w:rsidRPr="00624CFB" w:rsidDel="00D40AAE">
          <w:rPr>
            <w:lang w:val="en-GB"/>
          </w:rPr>
          <w:delText>n</w:delText>
        </w:r>
        <w:r w:rsidRPr="00624CFB" w:rsidDel="00D40AAE">
          <w:rPr>
            <w:spacing w:val="-6"/>
            <w:lang w:val="en-GB"/>
          </w:rPr>
          <w:delText xml:space="preserve"> </w:delText>
        </w:r>
        <w:r w:rsidRPr="00624CFB" w:rsidDel="00D40AAE">
          <w:rPr>
            <w:spacing w:val="-1"/>
            <w:lang w:val="en-GB"/>
          </w:rPr>
          <w:delText>t</w:delText>
        </w:r>
        <w:r w:rsidRPr="00624CFB" w:rsidDel="00D40AAE">
          <w:rPr>
            <w:lang w:val="en-GB"/>
          </w:rPr>
          <w:delText>he</w:delText>
        </w:r>
        <w:r w:rsidRPr="00624CFB" w:rsidDel="00D40AAE">
          <w:rPr>
            <w:spacing w:val="-4"/>
            <w:lang w:val="en-GB"/>
          </w:rPr>
          <w:delText xml:space="preserve"> </w:delText>
        </w:r>
        <w:r w:rsidRPr="00624CFB" w:rsidDel="00D40AAE">
          <w:rPr>
            <w:spacing w:val="4"/>
            <w:lang w:val="en-GB"/>
          </w:rPr>
          <w:delText>m</w:delText>
        </w:r>
        <w:r w:rsidRPr="00624CFB" w:rsidDel="00D40AAE">
          <w:rPr>
            <w:lang w:val="en-GB"/>
          </w:rPr>
          <w:delText>es</w:delText>
        </w:r>
        <w:r w:rsidRPr="00624CFB" w:rsidDel="00D40AAE">
          <w:rPr>
            <w:spacing w:val="1"/>
            <w:lang w:val="en-GB"/>
          </w:rPr>
          <w:delText>s</w:delText>
        </w:r>
        <w:r w:rsidRPr="00624CFB" w:rsidDel="00D40AAE">
          <w:rPr>
            <w:lang w:val="en-GB"/>
          </w:rPr>
          <w:delText>a</w:delText>
        </w:r>
        <w:r w:rsidRPr="00624CFB" w:rsidDel="00D40AAE">
          <w:rPr>
            <w:spacing w:val="-1"/>
            <w:lang w:val="en-GB"/>
          </w:rPr>
          <w:delText>g</w:delText>
        </w:r>
        <w:r w:rsidRPr="00624CFB" w:rsidDel="00D40AAE">
          <w:rPr>
            <w:lang w:val="en-GB"/>
          </w:rPr>
          <w:delText>e</w:delText>
        </w:r>
        <w:r w:rsidRPr="00624CFB" w:rsidDel="00D40AAE">
          <w:rPr>
            <w:spacing w:val="-6"/>
            <w:lang w:val="en-GB"/>
          </w:rPr>
          <w:delText xml:space="preserve"> </w:delText>
        </w:r>
        <w:r w:rsidRPr="00624CFB" w:rsidDel="00D40AAE">
          <w:rPr>
            <w:lang w:val="en-GB"/>
          </w:rPr>
          <w:delText>co</w:delText>
        </w:r>
        <w:r w:rsidRPr="00624CFB" w:rsidDel="00D40AAE">
          <w:rPr>
            <w:spacing w:val="-1"/>
            <w:lang w:val="en-GB"/>
          </w:rPr>
          <w:delText>n</w:delText>
        </w:r>
        <w:r w:rsidRPr="00624CFB" w:rsidDel="00D40AAE">
          <w:rPr>
            <w:lang w:val="en-GB"/>
          </w:rPr>
          <w:delText>te</w:delText>
        </w:r>
        <w:r w:rsidRPr="00624CFB" w:rsidDel="00D40AAE">
          <w:rPr>
            <w:spacing w:val="-1"/>
            <w:lang w:val="en-GB"/>
          </w:rPr>
          <w:delText>n</w:delText>
        </w:r>
        <w:r w:rsidRPr="00624CFB" w:rsidDel="00D40AAE">
          <w:rPr>
            <w:lang w:val="en-GB"/>
          </w:rPr>
          <w:delText>t</w:delText>
        </w:r>
        <w:r w:rsidRPr="00624CFB" w:rsidDel="00D40AAE">
          <w:rPr>
            <w:spacing w:val="-4"/>
            <w:lang w:val="en-GB"/>
          </w:rPr>
          <w:delText xml:space="preserve"> </w:delText>
        </w:r>
        <w:r w:rsidRPr="00624CFB" w:rsidDel="00D40AAE">
          <w:rPr>
            <w:lang w:val="en-GB"/>
          </w:rPr>
          <w:delText>on</w:delText>
        </w:r>
        <w:r w:rsidRPr="00624CFB" w:rsidDel="00D40AAE">
          <w:rPr>
            <w:w w:val="99"/>
            <w:lang w:val="en-GB"/>
          </w:rPr>
          <w:delText xml:space="preserve"> </w:delText>
        </w:r>
        <w:r w:rsidRPr="00624CFB" w:rsidDel="00D40AAE">
          <w:rPr>
            <w:lang w:val="en-GB"/>
          </w:rPr>
          <w:delText>the</w:delText>
        </w:r>
        <w:r w:rsidRPr="00624CFB" w:rsidDel="00D40AAE">
          <w:rPr>
            <w:spacing w:val="-7"/>
            <w:lang w:val="en-GB"/>
          </w:rPr>
          <w:delText xml:space="preserve"> </w:delText>
        </w:r>
        <w:r w:rsidRPr="00624CFB" w:rsidDel="00D40AAE">
          <w:rPr>
            <w:spacing w:val="1"/>
            <w:lang w:val="en-GB"/>
          </w:rPr>
          <w:delText>b</w:delText>
        </w:r>
        <w:r w:rsidRPr="00624CFB" w:rsidDel="00D40AAE">
          <w:rPr>
            <w:lang w:val="en-GB"/>
          </w:rPr>
          <w:delText>as</w:delText>
        </w:r>
        <w:r w:rsidRPr="00624CFB" w:rsidDel="00D40AAE">
          <w:rPr>
            <w:spacing w:val="-1"/>
            <w:lang w:val="en-GB"/>
          </w:rPr>
          <w:delText>i</w:delText>
        </w:r>
        <w:r w:rsidRPr="00624CFB" w:rsidDel="00D40AAE">
          <w:rPr>
            <w:lang w:val="en-GB"/>
          </w:rPr>
          <w:delText>s</w:delText>
        </w:r>
        <w:r w:rsidRPr="00624CFB" w:rsidDel="00D40AAE">
          <w:rPr>
            <w:spacing w:val="-6"/>
            <w:lang w:val="en-GB"/>
          </w:rPr>
          <w:delText xml:space="preserve"> </w:delText>
        </w:r>
        <w:r w:rsidRPr="00624CFB" w:rsidDel="00D40AAE">
          <w:rPr>
            <w:lang w:val="en-GB"/>
          </w:rPr>
          <w:delText>of</w:delText>
        </w:r>
        <w:r w:rsidRPr="00624CFB" w:rsidDel="00D40AAE">
          <w:rPr>
            <w:spacing w:val="-4"/>
            <w:lang w:val="en-GB"/>
          </w:rPr>
          <w:delText xml:space="preserve"> </w:delText>
        </w:r>
        <w:r w:rsidRPr="00624CFB" w:rsidDel="00D40AAE">
          <w:rPr>
            <w:lang w:val="en-GB"/>
          </w:rPr>
          <w:delText>t</w:delText>
        </w:r>
        <w:r w:rsidRPr="00624CFB" w:rsidDel="00D40AAE">
          <w:rPr>
            <w:spacing w:val="-1"/>
            <w:lang w:val="en-GB"/>
          </w:rPr>
          <w:delText>h</w:delText>
        </w:r>
        <w:r w:rsidRPr="00624CFB" w:rsidDel="00D40AAE">
          <w:rPr>
            <w:lang w:val="en-GB"/>
          </w:rPr>
          <w:delText>e</w:delText>
        </w:r>
        <w:r w:rsidRPr="00624CFB" w:rsidDel="00D40AAE">
          <w:rPr>
            <w:spacing w:val="-5"/>
            <w:lang w:val="en-GB"/>
          </w:rPr>
          <w:delText xml:space="preserve"> </w:delText>
        </w:r>
        <w:r w:rsidRPr="00624CFB" w:rsidDel="00D40AAE">
          <w:rPr>
            <w:lang w:val="en-GB"/>
          </w:rPr>
          <w:delText>tech</w:delText>
        </w:r>
        <w:r w:rsidRPr="00624CFB" w:rsidDel="00D40AAE">
          <w:rPr>
            <w:spacing w:val="1"/>
            <w:lang w:val="en-GB"/>
          </w:rPr>
          <w:delText>n</w:delText>
        </w:r>
        <w:r w:rsidRPr="00624CFB" w:rsidDel="00D40AAE">
          <w:rPr>
            <w:spacing w:val="-1"/>
            <w:lang w:val="en-GB"/>
          </w:rPr>
          <w:delText>i</w:delText>
        </w:r>
        <w:r w:rsidRPr="00624CFB" w:rsidDel="00D40AAE">
          <w:rPr>
            <w:spacing w:val="1"/>
            <w:lang w:val="en-GB"/>
          </w:rPr>
          <w:delText>c</w:delText>
        </w:r>
        <w:r w:rsidRPr="00624CFB" w:rsidDel="00D40AAE">
          <w:rPr>
            <w:lang w:val="en-GB"/>
          </w:rPr>
          <w:delText>al</w:delText>
        </w:r>
        <w:r w:rsidRPr="00624CFB" w:rsidDel="00D40AAE">
          <w:rPr>
            <w:spacing w:val="-8"/>
            <w:lang w:val="en-GB"/>
          </w:rPr>
          <w:delText xml:space="preserve"> </w:delText>
        </w:r>
        <w:r w:rsidRPr="00624CFB" w:rsidDel="00D40AAE">
          <w:rPr>
            <w:spacing w:val="3"/>
            <w:lang w:val="en-GB"/>
          </w:rPr>
          <w:delText>s</w:delText>
        </w:r>
        <w:r w:rsidRPr="00624CFB" w:rsidDel="00D40AAE">
          <w:rPr>
            <w:lang w:val="en-GB"/>
          </w:rPr>
          <w:delText>p</w:delText>
        </w:r>
        <w:r w:rsidRPr="00624CFB" w:rsidDel="00D40AAE">
          <w:rPr>
            <w:spacing w:val="-1"/>
            <w:lang w:val="en-GB"/>
          </w:rPr>
          <w:delText>e</w:delText>
        </w:r>
        <w:r w:rsidRPr="00624CFB" w:rsidDel="00D40AAE">
          <w:rPr>
            <w:spacing w:val="1"/>
            <w:lang w:val="en-GB"/>
          </w:rPr>
          <w:delText>c</w:delText>
        </w:r>
        <w:r w:rsidRPr="00624CFB" w:rsidDel="00D40AAE">
          <w:rPr>
            <w:spacing w:val="-1"/>
            <w:lang w:val="en-GB"/>
          </w:rPr>
          <w:delText>i</w:delText>
        </w:r>
        <w:r w:rsidRPr="00624CFB" w:rsidDel="00D40AAE">
          <w:rPr>
            <w:spacing w:val="2"/>
            <w:lang w:val="en-GB"/>
          </w:rPr>
          <w:delText>f</w:delText>
        </w:r>
        <w:r w:rsidRPr="00624CFB" w:rsidDel="00D40AAE">
          <w:rPr>
            <w:spacing w:val="-1"/>
            <w:lang w:val="en-GB"/>
          </w:rPr>
          <w:delText>i</w:delText>
        </w:r>
        <w:r w:rsidRPr="00624CFB" w:rsidDel="00D40AAE">
          <w:rPr>
            <w:spacing w:val="1"/>
            <w:lang w:val="en-GB"/>
          </w:rPr>
          <w:delText>c</w:delText>
        </w:r>
        <w:r w:rsidRPr="00624CFB" w:rsidDel="00D40AAE">
          <w:rPr>
            <w:lang w:val="en-GB"/>
          </w:rPr>
          <w:delText>atio</w:delText>
        </w:r>
        <w:r w:rsidRPr="00624CFB" w:rsidDel="00D40AAE">
          <w:rPr>
            <w:spacing w:val="-1"/>
            <w:lang w:val="en-GB"/>
          </w:rPr>
          <w:delText>n</w:delText>
        </w:r>
        <w:r w:rsidRPr="00624CFB" w:rsidDel="00D40AAE">
          <w:rPr>
            <w:lang w:val="en-GB"/>
          </w:rPr>
          <w:delText>s</w:delText>
        </w:r>
        <w:r w:rsidRPr="00624CFB" w:rsidDel="00D40AAE">
          <w:rPr>
            <w:spacing w:val="-5"/>
            <w:lang w:val="en-GB"/>
          </w:rPr>
          <w:delText xml:space="preserve"> </w:delText>
        </w:r>
        <w:r w:rsidRPr="00624CFB" w:rsidDel="00D40AAE">
          <w:rPr>
            <w:lang w:val="en-GB"/>
          </w:rPr>
          <w:delText>t</w:delText>
        </w:r>
        <w:r w:rsidRPr="00624CFB" w:rsidDel="00D40AAE">
          <w:rPr>
            <w:spacing w:val="1"/>
            <w:lang w:val="en-GB"/>
          </w:rPr>
          <w:delText>h</w:delText>
        </w:r>
        <w:r w:rsidRPr="00624CFB" w:rsidDel="00D40AAE">
          <w:rPr>
            <w:lang w:val="en-GB"/>
          </w:rPr>
          <w:delText>at</w:delText>
        </w:r>
        <w:r w:rsidRPr="00624CFB" w:rsidDel="00D40AAE">
          <w:rPr>
            <w:spacing w:val="-7"/>
            <w:lang w:val="en-GB"/>
          </w:rPr>
          <w:delText xml:space="preserve"> </w:delText>
        </w:r>
        <w:r w:rsidRPr="00624CFB" w:rsidDel="00D40AAE">
          <w:rPr>
            <w:spacing w:val="1"/>
            <w:lang w:val="en-GB"/>
          </w:rPr>
          <w:delText>a</w:delText>
        </w:r>
        <w:r w:rsidRPr="00624CFB" w:rsidDel="00D40AAE">
          <w:rPr>
            <w:lang w:val="en-GB"/>
          </w:rPr>
          <w:delText>p</w:delText>
        </w:r>
        <w:r w:rsidRPr="00624CFB" w:rsidDel="00D40AAE">
          <w:rPr>
            <w:spacing w:val="-1"/>
            <w:lang w:val="en-GB"/>
          </w:rPr>
          <w:delText>p</w:delText>
        </w:r>
        <w:r w:rsidRPr="00624CFB" w:rsidDel="00D40AAE">
          <w:rPr>
            <w:spacing w:val="3"/>
            <w:lang w:val="en-GB"/>
          </w:rPr>
          <w:delText>l</w:delText>
        </w:r>
        <w:r w:rsidRPr="00624CFB" w:rsidDel="00D40AAE">
          <w:rPr>
            <w:spacing w:val="-5"/>
            <w:lang w:val="en-GB"/>
          </w:rPr>
          <w:delText>y</w:delText>
        </w:r>
        <w:r w:rsidRPr="00624CFB" w:rsidDel="00D40AAE">
          <w:rPr>
            <w:lang w:val="en-GB"/>
          </w:rPr>
          <w:delText>.</w:delText>
        </w:r>
        <w:r w:rsidR="002709A2" w:rsidRPr="00624CFB" w:rsidDel="00D40AAE">
          <w:rPr>
            <w:lang w:val="en-GB"/>
          </w:rPr>
          <w:delText xml:space="preserve"> PEPPOL provides a specific BIS specification for these kind</w:delText>
        </w:r>
        <w:r w:rsidR="00167CD3" w:rsidRPr="00624CFB" w:rsidDel="00D40AAE">
          <w:rPr>
            <w:lang w:val="en-GB"/>
          </w:rPr>
          <w:delText>s</w:delText>
        </w:r>
        <w:r w:rsidR="002709A2" w:rsidRPr="00624CFB" w:rsidDel="00D40AAE">
          <w:rPr>
            <w:lang w:val="en-GB"/>
          </w:rPr>
          <w:delText xml:space="preserve"> of messages [BIS36A].</w:delText>
        </w:r>
      </w:del>
    </w:p>
    <w:p w:rsidR="00C9526D" w:rsidRPr="00624CFB" w:rsidRDefault="00C9526D" w:rsidP="00C9526D">
      <w:pPr>
        <w:rPr>
          <w:rFonts w:cs="Arial"/>
          <w:lang w:val="en-GB"/>
        </w:rPr>
      </w:pPr>
      <w:r w:rsidRPr="00624CFB">
        <w:rPr>
          <w:rFonts w:cs="Arial"/>
          <w:spacing w:val="-1"/>
          <w:u w:val="single" w:color="000000"/>
          <w:lang w:val="en-GB"/>
        </w:rPr>
        <w:t>B</w:t>
      </w:r>
      <w:r w:rsidRPr="00624CFB">
        <w:rPr>
          <w:rFonts w:cs="Arial"/>
          <w:u w:val="single" w:color="000000"/>
          <w:lang w:val="en-GB"/>
        </w:rPr>
        <w:t>us</w:t>
      </w:r>
      <w:r w:rsidRPr="00624CFB">
        <w:rPr>
          <w:rFonts w:cs="Arial"/>
          <w:spacing w:val="-1"/>
          <w:u w:val="single" w:color="000000"/>
          <w:lang w:val="en-GB"/>
        </w:rPr>
        <w:t>i</w:t>
      </w:r>
      <w:r w:rsidRPr="00624CFB">
        <w:rPr>
          <w:rFonts w:cs="Arial"/>
          <w:spacing w:val="1"/>
          <w:u w:val="single" w:color="000000"/>
          <w:lang w:val="en-GB"/>
        </w:rPr>
        <w:t>n</w:t>
      </w:r>
      <w:r w:rsidRPr="00624CFB">
        <w:rPr>
          <w:rFonts w:cs="Arial"/>
          <w:u w:val="single" w:color="000000"/>
          <w:lang w:val="en-GB"/>
        </w:rPr>
        <w:t>ess</w:t>
      </w:r>
      <w:r w:rsidRPr="00624CFB">
        <w:rPr>
          <w:rFonts w:cs="Arial"/>
          <w:spacing w:val="-12"/>
          <w:u w:val="single" w:color="000000"/>
          <w:lang w:val="en-GB"/>
        </w:rPr>
        <w:t xml:space="preserve"> </w:t>
      </w:r>
      <w:r w:rsidRPr="00624CFB">
        <w:rPr>
          <w:rFonts w:cs="Arial"/>
          <w:u w:val="single" w:color="000000"/>
          <w:lang w:val="en-GB"/>
        </w:rPr>
        <w:t>L</w:t>
      </w:r>
      <w:r w:rsidRPr="00624CFB">
        <w:rPr>
          <w:rFonts w:cs="Arial"/>
          <w:spacing w:val="1"/>
          <w:u w:val="single" w:color="000000"/>
          <w:lang w:val="en-GB"/>
        </w:rPr>
        <w:t>e</w:t>
      </w:r>
      <w:r w:rsidRPr="00624CFB">
        <w:rPr>
          <w:rFonts w:cs="Arial"/>
          <w:spacing w:val="-2"/>
          <w:u w:val="single" w:color="000000"/>
          <w:lang w:val="en-GB"/>
        </w:rPr>
        <w:t>v</w:t>
      </w:r>
      <w:r w:rsidRPr="00624CFB">
        <w:rPr>
          <w:rFonts w:cs="Arial"/>
          <w:spacing w:val="1"/>
          <w:u w:val="single" w:color="000000"/>
          <w:lang w:val="en-GB"/>
        </w:rPr>
        <w:t>e</w:t>
      </w:r>
      <w:r w:rsidRPr="00624CFB">
        <w:rPr>
          <w:rFonts w:cs="Arial"/>
          <w:u w:val="single" w:color="000000"/>
          <w:lang w:val="en-GB"/>
        </w:rPr>
        <w:t>l</w:t>
      </w:r>
      <w:r w:rsidRPr="00624CFB">
        <w:rPr>
          <w:rFonts w:cs="Arial"/>
          <w:spacing w:val="-12"/>
          <w:u w:val="single" w:color="000000"/>
          <w:lang w:val="en-GB"/>
        </w:rPr>
        <w:t xml:space="preserve"> </w:t>
      </w:r>
      <w:r w:rsidRPr="00624CFB">
        <w:rPr>
          <w:rFonts w:cs="Arial"/>
          <w:u w:val="single" w:color="000000"/>
          <w:lang w:val="en-GB"/>
        </w:rPr>
        <w:t>Res</w:t>
      </w:r>
      <w:r w:rsidRPr="00624CFB">
        <w:rPr>
          <w:rFonts w:cs="Arial"/>
          <w:spacing w:val="1"/>
          <w:u w:val="single" w:color="000000"/>
          <w:lang w:val="en-GB"/>
        </w:rPr>
        <w:t>p</w:t>
      </w:r>
      <w:r w:rsidRPr="00624CFB">
        <w:rPr>
          <w:rFonts w:cs="Arial"/>
          <w:u w:val="single" w:color="000000"/>
          <w:lang w:val="en-GB"/>
        </w:rPr>
        <w:t>o</w:t>
      </w:r>
      <w:r w:rsidRPr="00624CFB">
        <w:rPr>
          <w:rFonts w:cs="Arial"/>
          <w:spacing w:val="-1"/>
          <w:u w:val="single" w:color="000000"/>
          <w:lang w:val="en-GB"/>
        </w:rPr>
        <w:t>n</w:t>
      </w:r>
      <w:r w:rsidRPr="00624CFB">
        <w:rPr>
          <w:rFonts w:cs="Arial"/>
          <w:spacing w:val="1"/>
          <w:u w:val="single" w:color="000000"/>
          <w:lang w:val="en-GB"/>
        </w:rPr>
        <w:t>s</w:t>
      </w:r>
      <w:r w:rsidRPr="00624CFB">
        <w:rPr>
          <w:rFonts w:cs="Arial"/>
          <w:u w:val="single" w:color="000000"/>
          <w:lang w:val="en-GB"/>
        </w:rPr>
        <w:t>es</w:t>
      </w:r>
    </w:p>
    <w:p w:rsidR="00C9526D" w:rsidRPr="00624CFB" w:rsidRDefault="00C9526D" w:rsidP="001618BD">
      <w:pPr>
        <w:pStyle w:val="BodyText"/>
        <w:rPr>
          <w:b/>
          <w:lang w:val="en-GB"/>
        </w:rPr>
      </w:pPr>
      <w:r w:rsidRPr="00624CFB">
        <w:rPr>
          <w:lang w:val="en-GB"/>
        </w:rPr>
        <w:t>A</w:t>
      </w:r>
      <w:r w:rsidRPr="00624CFB">
        <w:rPr>
          <w:spacing w:val="-6"/>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6"/>
          <w:lang w:val="en-GB"/>
        </w:rPr>
        <w:t xml:space="preserve"> </w:t>
      </w:r>
      <w:r w:rsidRPr="00624CFB">
        <w:rPr>
          <w:spacing w:val="-1"/>
          <w:lang w:val="en-GB"/>
        </w:rPr>
        <w:t>t</w:t>
      </w:r>
      <w:r w:rsidRPr="00624CFB">
        <w:rPr>
          <w:lang w:val="en-GB"/>
        </w:rPr>
        <w:t>hat</w:t>
      </w:r>
      <w:r w:rsidRPr="00624CFB">
        <w:rPr>
          <w:spacing w:val="-4"/>
          <w:lang w:val="en-GB"/>
        </w:rPr>
        <w:t xml:space="preserve"> </w:t>
      </w:r>
      <w:r w:rsidRPr="00624CFB">
        <w:rPr>
          <w:lang w:val="en-GB"/>
        </w:rPr>
        <w:t>h</w:t>
      </w:r>
      <w:r w:rsidRPr="00624CFB">
        <w:rPr>
          <w:spacing w:val="-1"/>
          <w:lang w:val="en-GB"/>
        </w:rPr>
        <w:t>a</w:t>
      </w:r>
      <w:r w:rsidRPr="00624CFB">
        <w:rPr>
          <w:lang w:val="en-GB"/>
        </w:rPr>
        <w:t>s</w:t>
      </w:r>
      <w:r w:rsidRPr="00624CFB">
        <w:rPr>
          <w:spacing w:val="-5"/>
          <w:lang w:val="en-GB"/>
        </w:rPr>
        <w:t xml:space="preserve"> </w:t>
      </w:r>
      <w:r w:rsidRPr="00624CFB">
        <w:rPr>
          <w:lang w:val="en-GB"/>
        </w:rPr>
        <w:t>b</w:t>
      </w:r>
      <w:r w:rsidRPr="00624CFB">
        <w:rPr>
          <w:spacing w:val="1"/>
          <w:lang w:val="en-GB"/>
        </w:rPr>
        <w:t>e</w:t>
      </w:r>
      <w:r w:rsidRPr="00624CFB">
        <w:rPr>
          <w:lang w:val="en-GB"/>
        </w:rPr>
        <w:t>en</w:t>
      </w:r>
      <w:r w:rsidRPr="00624CFB">
        <w:rPr>
          <w:spacing w:val="-6"/>
          <w:lang w:val="en-GB"/>
        </w:rPr>
        <w:t xml:space="preserve"> </w:t>
      </w:r>
      <w:r w:rsidRPr="00624CFB">
        <w:rPr>
          <w:spacing w:val="3"/>
          <w:lang w:val="en-GB"/>
        </w:rPr>
        <w:t>r</w:t>
      </w:r>
      <w:r w:rsidRPr="00624CFB">
        <w:rPr>
          <w:lang w:val="en-GB"/>
        </w:rPr>
        <w:t>ecei</w:t>
      </w:r>
      <w:r w:rsidRPr="00624CFB">
        <w:rPr>
          <w:spacing w:val="-2"/>
          <w:lang w:val="en-GB"/>
        </w:rPr>
        <w:t>v</w:t>
      </w:r>
      <w:r w:rsidRPr="00624CFB">
        <w:rPr>
          <w:lang w:val="en-GB"/>
        </w:rPr>
        <w:t>ed</w:t>
      </w:r>
      <w:r w:rsidRPr="00624CFB">
        <w:rPr>
          <w:spacing w:val="-5"/>
          <w:lang w:val="en-GB"/>
        </w:rPr>
        <w:t xml:space="preserve"> </w:t>
      </w:r>
      <w:r w:rsidRPr="00624CFB">
        <w:rPr>
          <w:lang w:val="en-GB"/>
        </w:rPr>
        <w:t>a</w:t>
      </w:r>
      <w:r w:rsidRPr="00624CFB">
        <w:rPr>
          <w:spacing w:val="-1"/>
          <w:lang w:val="en-GB"/>
        </w:rPr>
        <w:t>n</w:t>
      </w:r>
      <w:r w:rsidRPr="00624CFB">
        <w:rPr>
          <w:lang w:val="en-GB"/>
        </w:rPr>
        <w:t>d</w:t>
      </w:r>
      <w:r w:rsidRPr="00624CFB">
        <w:rPr>
          <w:spacing w:val="-4"/>
          <w:lang w:val="en-GB"/>
        </w:rPr>
        <w:t xml:space="preserve"> </w:t>
      </w:r>
      <w:r w:rsidR="009223FD">
        <w:rPr>
          <w:lang w:val="en-GB"/>
        </w:rPr>
        <w:t>assigned to</w:t>
      </w:r>
      <w:r w:rsidRPr="00624CFB">
        <w:rPr>
          <w:spacing w:val="-6"/>
          <w:lang w:val="en-GB"/>
        </w:rPr>
        <w:t xml:space="preserve"> </w:t>
      </w:r>
      <w:r w:rsidRPr="00624CFB">
        <w:rPr>
          <w:spacing w:val="2"/>
          <w:lang w:val="en-GB"/>
        </w:rPr>
        <w:t>p</w:t>
      </w:r>
      <w:r w:rsidRPr="00624CFB">
        <w:rPr>
          <w:lang w:val="en-GB"/>
        </w:rPr>
        <w:t>roces</w:t>
      </w:r>
      <w:r w:rsidRPr="00624CFB">
        <w:rPr>
          <w:spacing w:val="1"/>
          <w:lang w:val="en-GB"/>
        </w:rPr>
        <w:t>s</w:t>
      </w:r>
      <w:r w:rsidRPr="00624CFB">
        <w:rPr>
          <w:spacing w:val="-1"/>
          <w:lang w:val="en-GB"/>
        </w:rPr>
        <w:t>i</w:t>
      </w:r>
      <w:r w:rsidRPr="00624CFB">
        <w:rPr>
          <w:lang w:val="en-GB"/>
        </w:rPr>
        <w:t>ng</w:t>
      </w:r>
      <w:r w:rsidRPr="00624CFB">
        <w:rPr>
          <w:spacing w:val="-6"/>
          <w:lang w:val="en-GB"/>
        </w:rPr>
        <w:t xml:space="preserve"> </w:t>
      </w:r>
      <w:r w:rsidRPr="00624CFB">
        <w:rPr>
          <w:spacing w:val="4"/>
          <w:lang w:val="en-GB"/>
        </w:rPr>
        <w:t>m</w:t>
      </w:r>
      <w:r w:rsidRPr="00624CFB">
        <w:rPr>
          <w:spacing w:val="1"/>
          <w:lang w:val="en-GB"/>
        </w:rPr>
        <w:t>a</w:t>
      </w:r>
      <w:r w:rsidRPr="00624CFB">
        <w:rPr>
          <w:lang w:val="en-GB"/>
        </w:rPr>
        <w:t>y</w:t>
      </w:r>
      <w:r w:rsidRPr="00624CFB">
        <w:rPr>
          <w:spacing w:val="-11"/>
          <w:lang w:val="en-GB"/>
        </w:rPr>
        <w:t xml:space="preserve"> </w:t>
      </w:r>
      <w:r w:rsidRPr="00624CFB">
        <w:rPr>
          <w:lang w:val="en-GB"/>
        </w:rPr>
        <w:t>c</w:t>
      </w:r>
      <w:r w:rsidRPr="00624CFB">
        <w:rPr>
          <w:spacing w:val="1"/>
          <w:lang w:val="en-GB"/>
        </w:rPr>
        <w:t>a</w:t>
      </w:r>
      <w:r w:rsidRPr="00624CFB">
        <w:rPr>
          <w:spacing w:val="-1"/>
          <w:lang w:val="en-GB"/>
        </w:rPr>
        <w:t>l</w:t>
      </w:r>
      <w:r w:rsidRPr="00624CFB">
        <w:rPr>
          <w:lang w:val="en-GB"/>
        </w:rPr>
        <w:t>l</w:t>
      </w:r>
      <w:r w:rsidRPr="00624CFB">
        <w:rPr>
          <w:spacing w:val="-5"/>
          <w:lang w:val="en-GB"/>
        </w:rPr>
        <w:t xml:space="preserve"> </w:t>
      </w:r>
      <w:r w:rsidRPr="00624CFB">
        <w:rPr>
          <w:spacing w:val="1"/>
          <w:lang w:val="en-GB"/>
        </w:rPr>
        <w:t>f</w:t>
      </w:r>
      <w:r w:rsidRPr="00624CFB">
        <w:rPr>
          <w:lang w:val="en-GB"/>
        </w:rPr>
        <w:t>or</w:t>
      </w:r>
      <w:r w:rsidRPr="00624CFB">
        <w:rPr>
          <w:spacing w:val="-6"/>
          <w:lang w:val="en-GB"/>
        </w:rPr>
        <w:t xml:space="preserve"> </w:t>
      </w:r>
      <w:r w:rsidRPr="00624CFB">
        <w:rPr>
          <w:lang w:val="en-GB"/>
        </w:rPr>
        <w:t>an</w:t>
      </w:r>
      <w:r w:rsidRPr="00624CFB">
        <w:rPr>
          <w:spacing w:val="-6"/>
          <w:lang w:val="en-GB"/>
        </w:rPr>
        <w:t xml:space="preserve"> </w:t>
      </w:r>
      <w:r w:rsidRPr="00624CFB">
        <w:rPr>
          <w:spacing w:val="1"/>
          <w:lang w:val="en-GB"/>
        </w:rPr>
        <w:t>ac</w:t>
      </w:r>
      <w:r w:rsidRPr="00624CFB">
        <w:rPr>
          <w:lang w:val="en-GB"/>
        </w:rPr>
        <w:t>t</w:t>
      </w:r>
      <w:r w:rsidRPr="00624CFB">
        <w:rPr>
          <w:spacing w:val="-2"/>
          <w:lang w:val="en-GB"/>
        </w:rPr>
        <w:t>i</w:t>
      </w:r>
      <w:r w:rsidRPr="00624CFB">
        <w:rPr>
          <w:lang w:val="en-GB"/>
        </w:rPr>
        <w:t>on</w:t>
      </w:r>
      <w:r w:rsidRPr="00624CFB">
        <w:rPr>
          <w:spacing w:val="-5"/>
          <w:lang w:val="en-GB"/>
        </w:rPr>
        <w:t xml:space="preserve"> </w:t>
      </w:r>
      <w:r w:rsidRPr="00624CFB">
        <w:rPr>
          <w:lang w:val="en-GB"/>
        </w:rPr>
        <w:t>on</w:t>
      </w:r>
      <w:r w:rsidRPr="00624CFB">
        <w:rPr>
          <w:spacing w:val="-5"/>
          <w:lang w:val="en-GB"/>
        </w:rPr>
        <w:t xml:space="preserve"> </w:t>
      </w:r>
      <w:r w:rsidRPr="00624CFB">
        <w:rPr>
          <w:spacing w:val="1"/>
          <w:lang w:val="en-GB"/>
        </w:rPr>
        <w:t>t</w:t>
      </w:r>
      <w:r w:rsidRPr="00624CFB">
        <w:rPr>
          <w:lang w:val="en-GB"/>
        </w:rPr>
        <w:t>he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lang w:val="en-GB"/>
        </w:rPr>
        <w:t>er’s</w:t>
      </w:r>
      <w:r w:rsidRPr="00624CFB">
        <w:rPr>
          <w:w w:val="99"/>
          <w:lang w:val="en-GB"/>
        </w:rPr>
        <w:t xml:space="preserve"> </w:t>
      </w:r>
      <w:r w:rsidRPr="00624CFB">
        <w:rPr>
          <w:lang w:val="en-GB"/>
        </w:rPr>
        <w:t>b</w:t>
      </w:r>
      <w:r w:rsidRPr="00624CFB">
        <w:rPr>
          <w:spacing w:val="-1"/>
          <w:lang w:val="en-GB"/>
        </w:rPr>
        <w:t>e</w:t>
      </w:r>
      <w:r w:rsidRPr="00624CFB">
        <w:rPr>
          <w:lang w:val="en-GB"/>
        </w:rPr>
        <w:t>h</w:t>
      </w:r>
      <w:r w:rsidRPr="00624CFB">
        <w:rPr>
          <w:spacing w:val="1"/>
          <w:lang w:val="en-GB"/>
        </w:rPr>
        <w:t>a</w:t>
      </w:r>
      <w:r w:rsidRPr="00624CFB">
        <w:rPr>
          <w:spacing w:val="-1"/>
          <w:lang w:val="en-GB"/>
        </w:rPr>
        <w:t>l</w:t>
      </w:r>
      <w:r w:rsidRPr="00624CFB">
        <w:rPr>
          <w:spacing w:val="2"/>
          <w:lang w:val="en-GB"/>
        </w:rPr>
        <w:t>f</w:t>
      </w:r>
      <w:r w:rsidRPr="00624CFB">
        <w:rPr>
          <w:lang w:val="en-GB"/>
        </w:rPr>
        <w:t>.</w:t>
      </w:r>
      <w:r w:rsidRPr="00624CFB">
        <w:rPr>
          <w:spacing w:val="-6"/>
          <w:lang w:val="en-GB"/>
        </w:rPr>
        <w:t xml:space="preserve"> </w:t>
      </w:r>
      <w:r w:rsidRPr="00624CFB">
        <w:rPr>
          <w:spacing w:val="2"/>
          <w:lang w:val="en-GB"/>
        </w:rPr>
        <w:t>T</w:t>
      </w:r>
      <w:r w:rsidRPr="00624CFB">
        <w:rPr>
          <w:lang w:val="en-GB"/>
        </w:rPr>
        <w:t>h</w:t>
      </w:r>
      <w:r w:rsidRPr="00624CFB">
        <w:rPr>
          <w:spacing w:val="-1"/>
          <w:lang w:val="en-GB"/>
        </w:rPr>
        <w:t>a</w:t>
      </w:r>
      <w:r w:rsidRPr="00624CFB">
        <w:rPr>
          <w:lang w:val="en-GB"/>
        </w:rPr>
        <w:t>t</w:t>
      </w:r>
      <w:r w:rsidRPr="00624CFB">
        <w:rPr>
          <w:spacing w:val="-5"/>
          <w:lang w:val="en-GB"/>
        </w:rPr>
        <w:t xml:space="preserve"> </w:t>
      </w:r>
      <w:r w:rsidRPr="00624CFB">
        <w:rPr>
          <w:lang w:val="en-GB"/>
        </w:rPr>
        <w:t>re</w:t>
      </w:r>
      <w:r w:rsidRPr="00624CFB">
        <w:rPr>
          <w:spacing w:val="1"/>
          <w:lang w:val="en-GB"/>
        </w:rPr>
        <w:t>c</w:t>
      </w:r>
      <w:r w:rsidRPr="00624CFB">
        <w:rPr>
          <w:lang w:val="en-GB"/>
        </w:rPr>
        <w:t>ei</w:t>
      </w:r>
      <w:r w:rsidRPr="00624CFB">
        <w:rPr>
          <w:spacing w:val="-2"/>
          <w:lang w:val="en-GB"/>
        </w:rPr>
        <w:t>v</w:t>
      </w:r>
      <w:r w:rsidRPr="00624CFB">
        <w:rPr>
          <w:lang w:val="en-GB"/>
        </w:rPr>
        <w:t>er’s</w:t>
      </w:r>
      <w:r w:rsidRPr="00624CFB">
        <w:rPr>
          <w:spacing w:val="-5"/>
          <w:lang w:val="en-GB"/>
        </w:rPr>
        <w:t xml:space="preserve"> </w:t>
      </w:r>
      <w:r w:rsidRPr="00624CFB">
        <w:rPr>
          <w:lang w:val="en-GB"/>
        </w:rPr>
        <w:t>ac</w:t>
      </w:r>
      <w:r w:rsidRPr="00624CFB">
        <w:rPr>
          <w:spacing w:val="2"/>
          <w:lang w:val="en-GB"/>
        </w:rPr>
        <w:t>t</w:t>
      </w:r>
      <w:r w:rsidRPr="00624CFB">
        <w:rPr>
          <w:spacing w:val="-1"/>
          <w:lang w:val="en-GB"/>
        </w:rPr>
        <w:t>i</w:t>
      </w:r>
      <w:r w:rsidRPr="00624CFB">
        <w:rPr>
          <w:spacing w:val="1"/>
          <w:lang w:val="en-GB"/>
        </w:rPr>
        <w:t>o</w:t>
      </w:r>
      <w:r w:rsidRPr="00624CFB">
        <w:rPr>
          <w:lang w:val="en-GB"/>
        </w:rPr>
        <w:t>n</w:t>
      </w:r>
      <w:r w:rsidRPr="00624CFB">
        <w:rPr>
          <w:spacing w:val="-5"/>
          <w:lang w:val="en-GB"/>
        </w:rPr>
        <w:t xml:space="preserve"> </w:t>
      </w:r>
      <w:r w:rsidRPr="00624CFB">
        <w:rPr>
          <w:spacing w:val="3"/>
          <w:lang w:val="en-GB"/>
        </w:rPr>
        <w:t>m</w:t>
      </w:r>
      <w:r w:rsidRPr="00624CFB">
        <w:rPr>
          <w:spacing w:val="1"/>
          <w:lang w:val="en-GB"/>
        </w:rPr>
        <w:t>a</w:t>
      </w:r>
      <w:r w:rsidRPr="00624CFB">
        <w:rPr>
          <w:lang w:val="en-GB"/>
        </w:rPr>
        <w:t>y</w:t>
      </w:r>
      <w:r w:rsidRPr="00624CFB">
        <w:rPr>
          <w:spacing w:val="-11"/>
          <w:lang w:val="en-GB"/>
        </w:rPr>
        <w:t xml:space="preserve"> </w:t>
      </w:r>
      <w:r w:rsidRPr="00624CFB">
        <w:rPr>
          <w:spacing w:val="1"/>
          <w:lang w:val="en-GB"/>
        </w:rPr>
        <w:t>n</w:t>
      </w:r>
      <w:r w:rsidRPr="00624CFB">
        <w:rPr>
          <w:lang w:val="en-GB"/>
        </w:rPr>
        <w:t>e</w:t>
      </w:r>
      <w:r w:rsidRPr="00624CFB">
        <w:rPr>
          <w:spacing w:val="-1"/>
          <w:lang w:val="en-GB"/>
        </w:rPr>
        <w:t>e</w:t>
      </w:r>
      <w:r w:rsidRPr="00624CFB">
        <w:rPr>
          <w:lang w:val="en-GB"/>
        </w:rPr>
        <w:t>d</w:t>
      </w:r>
      <w:r w:rsidRPr="00624CFB">
        <w:rPr>
          <w:spacing w:val="-3"/>
          <w:lang w:val="en-GB"/>
        </w:rPr>
        <w:t xml:space="preserve"> </w:t>
      </w:r>
      <w:r w:rsidRPr="00624CFB">
        <w:rPr>
          <w:lang w:val="en-GB"/>
        </w:rPr>
        <w:t>to</w:t>
      </w:r>
      <w:r w:rsidRPr="00624CFB">
        <w:rPr>
          <w:spacing w:val="-5"/>
          <w:lang w:val="en-GB"/>
        </w:rPr>
        <w:t xml:space="preserve"> </w:t>
      </w:r>
      <w:r w:rsidRPr="00624CFB">
        <w:rPr>
          <w:lang w:val="en-GB"/>
        </w:rPr>
        <w:t>be</w:t>
      </w:r>
      <w:r w:rsidRPr="00624CFB">
        <w:rPr>
          <w:spacing w:val="-5"/>
          <w:lang w:val="en-GB"/>
        </w:rPr>
        <w:t xml:space="preserve"> </w:t>
      </w:r>
      <w:r w:rsidRPr="00624CFB">
        <w:rPr>
          <w:lang w:val="en-GB"/>
        </w:rPr>
        <w:t>r</w:t>
      </w:r>
      <w:r w:rsidRPr="00624CFB">
        <w:rPr>
          <w:spacing w:val="1"/>
          <w:lang w:val="en-GB"/>
        </w:rPr>
        <w:t>e</w:t>
      </w:r>
      <w:r w:rsidRPr="00624CFB">
        <w:rPr>
          <w:lang w:val="en-GB"/>
        </w:rPr>
        <w:t>p</w:t>
      </w:r>
      <w:r w:rsidRPr="00624CFB">
        <w:rPr>
          <w:spacing w:val="-1"/>
          <w:lang w:val="en-GB"/>
        </w:rPr>
        <w:t>o</w:t>
      </w:r>
      <w:r w:rsidRPr="00624CFB">
        <w:rPr>
          <w:lang w:val="en-GB"/>
        </w:rPr>
        <w:t>rt</w:t>
      </w:r>
      <w:r w:rsidRPr="00624CFB">
        <w:rPr>
          <w:spacing w:val="1"/>
          <w:lang w:val="en-GB"/>
        </w:rPr>
        <w:t>e</w:t>
      </w:r>
      <w:r w:rsidRPr="00624CFB">
        <w:rPr>
          <w:lang w:val="en-GB"/>
        </w:rPr>
        <w:t>d</w:t>
      </w:r>
      <w:r w:rsidRPr="00624CFB">
        <w:rPr>
          <w:spacing w:val="-3"/>
          <w:lang w:val="en-GB"/>
        </w:rPr>
        <w:t xml:space="preserve"> </w:t>
      </w:r>
      <w:r w:rsidRPr="00624CFB">
        <w:rPr>
          <w:lang w:val="en-GB"/>
        </w:rPr>
        <w:t>b</w:t>
      </w:r>
      <w:r w:rsidRPr="00624CFB">
        <w:rPr>
          <w:spacing w:val="-1"/>
          <w:lang w:val="en-GB"/>
        </w:rPr>
        <w:t>a</w:t>
      </w:r>
      <w:r w:rsidRPr="00624CFB">
        <w:rPr>
          <w:spacing w:val="1"/>
          <w:lang w:val="en-GB"/>
        </w:rPr>
        <w:t>c</w:t>
      </w:r>
      <w:r w:rsidRPr="00624CFB">
        <w:rPr>
          <w:lang w:val="en-GB"/>
        </w:rPr>
        <w:t>k</w:t>
      </w:r>
      <w:r w:rsidRPr="00624CFB">
        <w:rPr>
          <w:spacing w:val="-2"/>
          <w:lang w:val="en-GB"/>
        </w:rPr>
        <w:t xml:space="preserve"> </w:t>
      </w:r>
      <w:r w:rsidRPr="00624CFB">
        <w:rPr>
          <w:lang w:val="en-GB"/>
        </w:rPr>
        <w:t>u</w:t>
      </w:r>
      <w:r w:rsidRPr="00624CFB">
        <w:rPr>
          <w:spacing w:val="6"/>
          <w:lang w:val="en-GB"/>
        </w:rPr>
        <w:t>p</w:t>
      </w:r>
      <w:r w:rsidRPr="00624CFB">
        <w:rPr>
          <w:lang w:val="en-GB"/>
        </w:rPr>
        <w:t>-</w:t>
      </w:r>
      <w:r w:rsidRPr="00624CFB">
        <w:rPr>
          <w:spacing w:val="-1"/>
          <w:lang w:val="en-GB"/>
        </w:rPr>
        <w:t>li</w:t>
      </w:r>
      <w:r w:rsidRPr="00624CFB">
        <w:rPr>
          <w:lang w:val="en-GB"/>
        </w:rPr>
        <w:t>ne</w:t>
      </w:r>
      <w:r w:rsidRPr="00624CFB">
        <w:rPr>
          <w:spacing w:val="-4"/>
          <w:lang w:val="en-GB"/>
        </w:rPr>
        <w:t xml:space="preserve"> </w:t>
      </w:r>
      <w:r w:rsidRPr="00624CFB">
        <w:rPr>
          <w:lang w:val="en-GB"/>
        </w:rPr>
        <w:t>to</w:t>
      </w:r>
      <w:r w:rsidRPr="00624CFB">
        <w:rPr>
          <w:spacing w:val="-4"/>
          <w:lang w:val="en-GB"/>
        </w:rPr>
        <w:t xml:space="preserve"> </w:t>
      </w:r>
      <w:r w:rsidRPr="00624CFB">
        <w:rPr>
          <w:lang w:val="en-GB"/>
        </w:rPr>
        <w:t>a</w:t>
      </w:r>
      <w:r w:rsidRPr="00624CFB">
        <w:rPr>
          <w:spacing w:val="-5"/>
          <w:lang w:val="en-GB"/>
        </w:rPr>
        <w:t xml:space="preserve"> </w:t>
      </w:r>
      <w:r w:rsidRPr="00624CFB">
        <w:rPr>
          <w:lang w:val="en-GB"/>
        </w:rPr>
        <w:t>re</w:t>
      </w:r>
      <w:r w:rsidRPr="00624CFB">
        <w:rPr>
          <w:spacing w:val="1"/>
          <w:lang w:val="en-GB"/>
        </w:rPr>
        <w:t>l</w:t>
      </w:r>
      <w:r w:rsidRPr="00624CFB">
        <w:rPr>
          <w:lang w:val="en-GB"/>
        </w:rPr>
        <w:t>eva</w:t>
      </w:r>
      <w:r w:rsidRPr="00624CFB">
        <w:rPr>
          <w:spacing w:val="-1"/>
          <w:lang w:val="en-GB"/>
        </w:rPr>
        <w:t>n</w:t>
      </w:r>
      <w:r w:rsidRPr="00624CFB">
        <w:rPr>
          <w:lang w:val="en-GB"/>
        </w:rPr>
        <w:t>t</w:t>
      </w:r>
      <w:r w:rsidRPr="00624CFB">
        <w:rPr>
          <w:spacing w:val="-4"/>
          <w:lang w:val="en-GB"/>
        </w:rPr>
        <w:t xml:space="preserve"> </w:t>
      </w:r>
      <w:r w:rsidRPr="00624CFB">
        <w:rPr>
          <w:spacing w:val="1"/>
          <w:lang w:val="en-GB"/>
        </w:rPr>
        <w:t>p</w:t>
      </w:r>
      <w:r w:rsidRPr="00624CFB">
        <w:rPr>
          <w:lang w:val="en-GB"/>
        </w:rPr>
        <w:t>ar</w:t>
      </w:r>
      <w:r w:rsidRPr="00624CFB">
        <w:rPr>
          <w:spacing w:val="2"/>
          <w:lang w:val="en-GB"/>
        </w:rPr>
        <w:t>t</w:t>
      </w:r>
      <w:r w:rsidRPr="00624CFB">
        <w:rPr>
          <w:spacing w:val="-5"/>
          <w:lang w:val="en-GB"/>
        </w:rPr>
        <w:t>y</w:t>
      </w:r>
      <w:r w:rsidRPr="00624CFB">
        <w:rPr>
          <w:lang w:val="en-GB"/>
        </w:rPr>
        <w:t>.</w:t>
      </w:r>
      <w:r w:rsidRPr="00624CFB">
        <w:rPr>
          <w:spacing w:val="-3"/>
          <w:lang w:val="en-GB"/>
        </w:rPr>
        <w:t xml:space="preserve"> </w:t>
      </w:r>
      <w:r w:rsidRPr="00624CFB">
        <w:rPr>
          <w:spacing w:val="-1"/>
          <w:lang w:val="en-GB"/>
        </w:rPr>
        <w:t>A</w:t>
      </w:r>
      <w:r w:rsidRPr="00624CFB">
        <w:rPr>
          <w:lang w:val="en-GB"/>
        </w:rPr>
        <w:t>n</w:t>
      </w:r>
      <w:r w:rsidRPr="00624CFB">
        <w:rPr>
          <w:spacing w:val="-4"/>
          <w:lang w:val="en-GB"/>
        </w:rPr>
        <w:t xml:space="preserve"> </w:t>
      </w:r>
      <w:r w:rsidRPr="00624CFB">
        <w:rPr>
          <w:lang w:val="en-GB"/>
        </w:rPr>
        <w:t>exa</w:t>
      </w:r>
      <w:r w:rsidRPr="00624CFB">
        <w:rPr>
          <w:spacing w:val="4"/>
          <w:lang w:val="en-GB"/>
        </w:rPr>
        <w:t>m</w:t>
      </w:r>
      <w:r w:rsidRPr="00624CFB">
        <w:rPr>
          <w:lang w:val="en-GB"/>
        </w:rPr>
        <w:t>p</w:t>
      </w:r>
      <w:r w:rsidRPr="00624CFB">
        <w:rPr>
          <w:spacing w:val="-2"/>
          <w:lang w:val="en-GB"/>
        </w:rPr>
        <w:t>l</w:t>
      </w:r>
      <w:r w:rsidRPr="00624CFB">
        <w:rPr>
          <w:lang w:val="en-GB"/>
        </w:rPr>
        <w:t>e</w:t>
      </w:r>
      <w:r w:rsidRPr="00624CFB">
        <w:rPr>
          <w:spacing w:val="-5"/>
          <w:lang w:val="en-GB"/>
        </w:rPr>
        <w:t xml:space="preserve"> </w:t>
      </w:r>
      <w:r w:rsidRPr="00624CFB">
        <w:rPr>
          <w:spacing w:val="-2"/>
          <w:lang w:val="en-GB"/>
        </w:rPr>
        <w:t>i</w:t>
      </w:r>
      <w:r w:rsidRPr="00624CFB">
        <w:rPr>
          <w:lang w:val="en-GB"/>
        </w:rPr>
        <w:t>s</w:t>
      </w:r>
      <w:r w:rsidRPr="00624CFB">
        <w:rPr>
          <w:spacing w:val="-5"/>
          <w:lang w:val="en-GB"/>
        </w:rPr>
        <w:t xml:space="preserve"> </w:t>
      </w:r>
      <w:r w:rsidRPr="00624CFB">
        <w:rPr>
          <w:lang w:val="en-GB"/>
        </w:rPr>
        <w:t>t</w:t>
      </w:r>
      <w:r w:rsidRPr="00624CFB">
        <w:rPr>
          <w:spacing w:val="1"/>
          <w:lang w:val="en-GB"/>
        </w:rPr>
        <w:t>h</w:t>
      </w:r>
      <w:r w:rsidRPr="00624CFB">
        <w:rPr>
          <w:lang w:val="en-GB"/>
        </w:rPr>
        <w:t>at</w:t>
      </w:r>
      <w:r w:rsidRPr="00624CFB">
        <w:rPr>
          <w:spacing w:val="-5"/>
          <w:lang w:val="en-GB"/>
        </w:rPr>
        <w:t xml:space="preserve"> </w:t>
      </w:r>
      <w:r w:rsidRPr="00624CFB">
        <w:rPr>
          <w:lang w:val="en-GB"/>
        </w:rPr>
        <w:t>a</w:t>
      </w:r>
      <w:r w:rsidRPr="00624CFB">
        <w:rPr>
          <w:w w:val="99"/>
          <w:lang w:val="en-GB"/>
        </w:rPr>
        <w:t xml:space="preserve"> </w:t>
      </w:r>
      <w:r w:rsidRPr="00624CFB">
        <w:rPr>
          <w:lang w:val="en-GB"/>
        </w:rPr>
        <w:t>tech</w:t>
      </w:r>
      <w:r w:rsidRPr="00624CFB">
        <w:rPr>
          <w:spacing w:val="-1"/>
          <w:lang w:val="en-GB"/>
        </w:rPr>
        <w:t>ni</w:t>
      </w:r>
      <w:r w:rsidRPr="00624CFB">
        <w:rPr>
          <w:spacing w:val="1"/>
          <w:lang w:val="en-GB"/>
        </w:rPr>
        <w:t>ca</w:t>
      </w:r>
      <w:r w:rsidRPr="00624CFB">
        <w:rPr>
          <w:spacing w:val="-1"/>
          <w:lang w:val="en-GB"/>
        </w:rPr>
        <w:t>l</w:t>
      </w:r>
      <w:r w:rsidRPr="00624CFB">
        <w:rPr>
          <w:spacing w:val="3"/>
          <w:lang w:val="en-GB"/>
        </w:rPr>
        <w:t>l</w:t>
      </w:r>
      <w:r w:rsidRPr="00624CFB">
        <w:rPr>
          <w:lang w:val="en-GB"/>
        </w:rPr>
        <w:t>y</w:t>
      </w:r>
      <w:r w:rsidRPr="00624CFB">
        <w:rPr>
          <w:spacing w:val="-9"/>
          <w:lang w:val="en-GB"/>
        </w:rPr>
        <w:t xml:space="preserve"> </w:t>
      </w:r>
      <w:r w:rsidRPr="00624CFB">
        <w:rPr>
          <w:lang w:val="en-GB"/>
        </w:rPr>
        <w:t>cor</w:t>
      </w:r>
      <w:r w:rsidRPr="00624CFB">
        <w:rPr>
          <w:spacing w:val="1"/>
          <w:lang w:val="en-GB"/>
        </w:rPr>
        <w:t>r</w:t>
      </w:r>
      <w:r w:rsidRPr="00624CFB">
        <w:rPr>
          <w:lang w:val="en-GB"/>
        </w:rPr>
        <w:t>ect</w:t>
      </w:r>
      <w:r w:rsidRPr="00624CFB">
        <w:rPr>
          <w:spacing w:val="-6"/>
          <w:lang w:val="en-GB"/>
        </w:rPr>
        <w:t xml:space="preserve"> </w:t>
      </w:r>
      <w:r w:rsidR="002709A2" w:rsidRPr="00624CFB">
        <w:rPr>
          <w:spacing w:val="-1"/>
          <w:lang w:val="en-GB"/>
        </w:rPr>
        <w:t>invoice</w:t>
      </w:r>
      <w:r w:rsidRPr="00624CFB">
        <w:rPr>
          <w:spacing w:val="-6"/>
          <w:lang w:val="en-GB"/>
        </w:rPr>
        <w:t xml:space="preserve"> </w:t>
      </w:r>
      <w:r w:rsidRPr="00624CFB">
        <w:rPr>
          <w:spacing w:val="1"/>
          <w:lang w:val="en-GB"/>
        </w:rPr>
        <w:t>ma</w:t>
      </w:r>
      <w:r w:rsidRPr="00624CFB">
        <w:rPr>
          <w:lang w:val="en-GB"/>
        </w:rPr>
        <w:t>y</w:t>
      </w:r>
      <w:r w:rsidRPr="00624CFB">
        <w:rPr>
          <w:spacing w:val="-7"/>
          <w:lang w:val="en-GB"/>
        </w:rPr>
        <w:t xml:space="preserve"> </w:t>
      </w:r>
      <w:r w:rsidRPr="00624CFB">
        <w:rPr>
          <w:lang w:val="en-GB"/>
        </w:rPr>
        <w:t>be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lang w:val="en-GB"/>
        </w:rPr>
        <w:t>ed</w:t>
      </w:r>
      <w:r w:rsidRPr="00624CFB">
        <w:rPr>
          <w:spacing w:val="-5"/>
          <w:lang w:val="en-GB"/>
        </w:rPr>
        <w:t xml:space="preserve"> </w:t>
      </w:r>
      <w:r w:rsidRPr="00624CFB">
        <w:rPr>
          <w:lang w:val="en-GB"/>
        </w:rPr>
        <w:t>b</w:t>
      </w:r>
      <w:r w:rsidRPr="00624CFB">
        <w:rPr>
          <w:spacing w:val="-1"/>
          <w:lang w:val="en-GB"/>
        </w:rPr>
        <w:t>u</w:t>
      </w:r>
      <w:r w:rsidRPr="00624CFB">
        <w:rPr>
          <w:lang w:val="en-GB"/>
        </w:rPr>
        <w:t>t</w:t>
      </w:r>
      <w:r w:rsidRPr="00624CFB">
        <w:rPr>
          <w:spacing w:val="-6"/>
          <w:lang w:val="en-GB"/>
        </w:rPr>
        <w:t xml:space="preserve"> </w:t>
      </w:r>
      <w:r w:rsidRPr="00624CFB">
        <w:rPr>
          <w:spacing w:val="1"/>
          <w:lang w:val="en-GB"/>
        </w:rPr>
        <w:t>t</w:t>
      </w:r>
      <w:r w:rsidRPr="00624CFB">
        <w:rPr>
          <w:lang w:val="en-GB"/>
        </w:rPr>
        <w:t>he</w:t>
      </w:r>
      <w:r w:rsidRPr="00624CFB">
        <w:rPr>
          <w:spacing w:val="-6"/>
          <w:lang w:val="en-GB"/>
        </w:rPr>
        <w:t xml:space="preserve"> </w:t>
      </w:r>
      <w:r w:rsidRPr="00624CFB">
        <w:rPr>
          <w:lang w:val="en-GB"/>
        </w:rPr>
        <w:t>rec</w:t>
      </w:r>
      <w:r w:rsidRPr="00624CFB">
        <w:rPr>
          <w:spacing w:val="1"/>
          <w:lang w:val="en-GB"/>
        </w:rPr>
        <w:t>e</w:t>
      </w:r>
      <w:r w:rsidRPr="00624CFB">
        <w:rPr>
          <w:spacing w:val="-1"/>
          <w:lang w:val="en-GB"/>
        </w:rPr>
        <w:t>i</w:t>
      </w:r>
      <w:r w:rsidRPr="00624CFB">
        <w:rPr>
          <w:spacing w:val="1"/>
          <w:lang w:val="en-GB"/>
        </w:rPr>
        <w:t>v</w:t>
      </w:r>
      <w:r w:rsidRPr="00624CFB">
        <w:rPr>
          <w:spacing w:val="6"/>
          <w:lang w:val="en-GB"/>
        </w:rPr>
        <w:t>e</w:t>
      </w:r>
      <w:r w:rsidRPr="00624CFB">
        <w:rPr>
          <w:lang w:val="en-GB"/>
        </w:rPr>
        <w:t>r</w:t>
      </w:r>
      <w:r w:rsidRPr="00624CFB">
        <w:rPr>
          <w:spacing w:val="-5"/>
          <w:lang w:val="en-GB"/>
        </w:rPr>
        <w:t xml:space="preserve"> </w:t>
      </w:r>
      <w:r w:rsidRPr="00624CFB">
        <w:rPr>
          <w:lang w:val="en-GB"/>
        </w:rPr>
        <w:t>d</w:t>
      </w:r>
      <w:r w:rsidRPr="00624CFB">
        <w:rPr>
          <w:spacing w:val="-1"/>
          <w:lang w:val="en-GB"/>
        </w:rPr>
        <w:t>e</w:t>
      </w:r>
      <w:r w:rsidRPr="00624CFB">
        <w:rPr>
          <w:spacing w:val="1"/>
          <w:lang w:val="en-GB"/>
        </w:rPr>
        <w:t>ci</w:t>
      </w:r>
      <w:r w:rsidRPr="00624CFB">
        <w:rPr>
          <w:lang w:val="en-GB"/>
        </w:rPr>
        <w:t>d</w:t>
      </w:r>
      <w:r w:rsidRPr="00624CFB">
        <w:rPr>
          <w:spacing w:val="-1"/>
          <w:lang w:val="en-GB"/>
        </w:rPr>
        <w:t>e</w:t>
      </w:r>
      <w:r w:rsidRPr="00624CFB">
        <w:rPr>
          <w:lang w:val="en-GB"/>
        </w:rPr>
        <w:t>s</w:t>
      </w:r>
      <w:r w:rsidRPr="00624CFB">
        <w:rPr>
          <w:spacing w:val="-5"/>
          <w:lang w:val="en-GB"/>
        </w:rPr>
        <w:t xml:space="preserve"> </w:t>
      </w:r>
      <w:r w:rsidRPr="00624CFB">
        <w:rPr>
          <w:lang w:val="en-GB"/>
        </w:rPr>
        <w:t>to</w:t>
      </w:r>
      <w:r w:rsidR="002709A2" w:rsidRPr="00624CFB">
        <w:rPr>
          <w:lang w:val="en-GB"/>
        </w:rPr>
        <w:t xml:space="preserve"> dispute t</w:t>
      </w:r>
      <w:r w:rsidRPr="00624CFB">
        <w:rPr>
          <w:spacing w:val="-1"/>
          <w:lang w:val="en-GB"/>
        </w:rPr>
        <w:t>h</w:t>
      </w:r>
      <w:r w:rsidRPr="00624CFB">
        <w:rPr>
          <w:lang w:val="en-GB"/>
        </w:rPr>
        <w:t>e</w:t>
      </w:r>
      <w:r w:rsidRPr="00624CFB">
        <w:rPr>
          <w:spacing w:val="-4"/>
          <w:lang w:val="en-GB"/>
        </w:rPr>
        <w:t xml:space="preserve"> </w:t>
      </w:r>
      <w:r w:rsidR="002709A2" w:rsidRPr="00624CFB">
        <w:rPr>
          <w:lang w:val="en-GB"/>
        </w:rPr>
        <w:t>invoice</w:t>
      </w:r>
      <w:r w:rsidRPr="00624CFB">
        <w:rPr>
          <w:spacing w:val="-5"/>
          <w:lang w:val="en-GB"/>
        </w:rPr>
        <w:t xml:space="preserve"> </w:t>
      </w:r>
      <w:r w:rsidRPr="00624CFB">
        <w:rPr>
          <w:spacing w:val="1"/>
          <w:lang w:val="en-GB"/>
        </w:rPr>
        <w:t>f</w:t>
      </w:r>
      <w:r w:rsidRPr="00624CFB">
        <w:rPr>
          <w:lang w:val="en-GB"/>
        </w:rPr>
        <w:t>or</w:t>
      </w:r>
      <w:r w:rsidRPr="00624CFB">
        <w:rPr>
          <w:spacing w:val="-6"/>
          <w:lang w:val="en-GB"/>
        </w:rPr>
        <w:t xml:space="preserve"> </w:t>
      </w:r>
      <w:r w:rsidRPr="00624CFB">
        <w:rPr>
          <w:lang w:val="en-GB"/>
        </w:rPr>
        <w:t>a</w:t>
      </w:r>
      <w:r w:rsidRPr="00624CFB">
        <w:rPr>
          <w:spacing w:val="1"/>
          <w:lang w:val="en-GB"/>
        </w:rPr>
        <w:t>n</w:t>
      </w:r>
      <w:r w:rsidRPr="00624CFB">
        <w:rPr>
          <w:lang w:val="en-GB"/>
        </w:rPr>
        <w:t>y</w:t>
      </w:r>
      <w:r w:rsidRPr="00624CFB">
        <w:rPr>
          <w:spacing w:val="-7"/>
          <w:lang w:val="en-GB"/>
        </w:rPr>
        <w:t xml:space="preserve"> </w:t>
      </w:r>
      <w:r w:rsidRPr="00624CFB">
        <w:rPr>
          <w:lang w:val="en-GB"/>
        </w:rPr>
        <w:t>b</w:t>
      </w:r>
      <w:r w:rsidRPr="00624CFB">
        <w:rPr>
          <w:spacing w:val="-1"/>
          <w:lang w:val="en-GB"/>
        </w:rPr>
        <w:t>u</w:t>
      </w:r>
      <w:r w:rsidRPr="00624CFB">
        <w:rPr>
          <w:spacing w:val="1"/>
          <w:lang w:val="en-GB"/>
        </w:rPr>
        <w:t>si</w:t>
      </w:r>
      <w:r w:rsidRPr="00624CFB">
        <w:rPr>
          <w:lang w:val="en-GB"/>
        </w:rPr>
        <w:t>n</w:t>
      </w:r>
      <w:r w:rsidRPr="00624CFB">
        <w:rPr>
          <w:spacing w:val="-1"/>
          <w:lang w:val="en-GB"/>
        </w:rPr>
        <w:t>e</w:t>
      </w:r>
      <w:r w:rsidRPr="00624CFB">
        <w:rPr>
          <w:spacing w:val="1"/>
          <w:lang w:val="en-GB"/>
        </w:rPr>
        <w:t>s</w:t>
      </w:r>
      <w:r w:rsidRPr="00624CFB">
        <w:rPr>
          <w:lang w:val="en-GB"/>
        </w:rPr>
        <w:t>s</w:t>
      </w:r>
      <w:r w:rsidRPr="00624CFB">
        <w:rPr>
          <w:spacing w:val="-5"/>
          <w:lang w:val="en-GB"/>
        </w:rPr>
        <w:t xml:space="preserve"> </w:t>
      </w:r>
      <w:r w:rsidRPr="00624CFB">
        <w:rPr>
          <w:lang w:val="en-GB"/>
        </w:rPr>
        <w:t>re</w:t>
      </w:r>
      <w:r w:rsidRPr="00624CFB">
        <w:rPr>
          <w:spacing w:val="-1"/>
          <w:lang w:val="en-GB"/>
        </w:rPr>
        <w:t>a</w:t>
      </w:r>
      <w:r w:rsidRPr="00624CFB">
        <w:rPr>
          <w:spacing w:val="1"/>
          <w:lang w:val="en-GB"/>
        </w:rPr>
        <w:t>so</w:t>
      </w:r>
      <w:r w:rsidRPr="00624CFB">
        <w:rPr>
          <w:lang w:val="en-GB"/>
        </w:rPr>
        <w:t>n</w:t>
      </w:r>
      <w:r w:rsidRPr="00624CFB">
        <w:rPr>
          <w:w w:val="99"/>
          <w:lang w:val="en-GB"/>
        </w:rPr>
        <w:t xml:space="preserve"> </w:t>
      </w:r>
      <w:r w:rsidRPr="00624CFB">
        <w:rPr>
          <w:spacing w:val="1"/>
          <w:lang w:val="en-GB"/>
        </w:rPr>
        <w:t>s</w:t>
      </w:r>
      <w:r w:rsidRPr="00624CFB">
        <w:rPr>
          <w:lang w:val="en-GB"/>
        </w:rPr>
        <w:t>uch</w:t>
      </w:r>
      <w:r w:rsidRPr="00624CFB">
        <w:rPr>
          <w:spacing w:val="-6"/>
          <w:lang w:val="en-GB"/>
        </w:rPr>
        <w:t xml:space="preserve"> </w:t>
      </w:r>
      <w:r w:rsidRPr="00624CFB">
        <w:rPr>
          <w:spacing w:val="-1"/>
          <w:lang w:val="en-GB"/>
        </w:rPr>
        <w:t>a</w:t>
      </w:r>
      <w:r w:rsidRPr="00624CFB">
        <w:rPr>
          <w:lang w:val="en-GB"/>
        </w:rPr>
        <w:t>s</w:t>
      </w:r>
      <w:r w:rsidRPr="00624CFB">
        <w:rPr>
          <w:spacing w:val="-5"/>
          <w:lang w:val="en-GB"/>
        </w:rPr>
        <w:t xml:space="preserve"> </w:t>
      </w:r>
      <w:r w:rsidR="002709A2" w:rsidRPr="00624CFB">
        <w:rPr>
          <w:lang w:val="en-GB"/>
        </w:rPr>
        <w:t xml:space="preserve">incorrect values, delivery issues </w:t>
      </w:r>
      <w:r w:rsidRPr="00624CFB">
        <w:rPr>
          <w:spacing w:val="1"/>
          <w:lang w:val="en-GB"/>
        </w:rPr>
        <w:t>e</w:t>
      </w:r>
      <w:r w:rsidRPr="00624CFB">
        <w:rPr>
          <w:lang w:val="en-GB"/>
        </w:rPr>
        <w:t>tc.</w:t>
      </w:r>
      <w:r w:rsidRPr="00624CFB">
        <w:rPr>
          <w:spacing w:val="-6"/>
          <w:lang w:val="en-GB"/>
        </w:rPr>
        <w:t xml:space="preserve"> </w:t>
      </w:r>
      <w:r w:rsidRPr="00624CFB">
        <w:rPr>
          <w:spacing w:val="2"/>
          <w:lang w:val="en-GB"/>
        </w:rPr>
        <w:t>T</w:t>
      </w:r>
      <w:r w:rsidRPr="00624CFB">
        <w:rPr>
          <w:lang w:val="en-GB"/>
        </w:rPr>
        <w:t>he</w:t>
      </w:r>
      <w:r w:rsidRPr="00624CFB">
        <w:rPr>
          <w:spacing w:val="-6"/>
          <w:lang w:val="en-GB"/>
        </w:rPr>
        <w:t xml:space="preserve"> </w:t>
      </w:r>
      <w:r w:rsidRPr="00624CFB">
        <w:rPr>
          <w:spacing w:val="3"/>
          <w:lang w:val="en-GB"/>
        </w:rPr>
        <w:t>k</w:t>
      </w:r>
      <w:r w:rsidRPr="00624CFB">
        <w:rPr>
          <w:spacing w:val="1"/>
          <w:lang w:val="en-GB"/>
        </w:rPr>
        <w:t>e</w:t>
      </w:r>
      <w:r w:rsidRPr="00624CFB">
        <w:rPr>
          <w:lang w:val="en-GB"/>
        </w:rPr>
        <w:t>y</w:t>
      </w:r>
      <w:r w:rsidRPr="00624CFB">
        <w:rPr>
          <w:spacing w:val="-9"/>
          <w:lang w:val="en-GB"/>
        </w:rPr>
        <w:t xml:space="preserve"> </w:t>
      </w:r>
      <w:r w:rsidRPr="00624CFB">
        <w:rPr>
          <w:lang w:val="en-GB"/>
        </w:rPr>
        <w:t>n</w:t>
      </w:r>
      <w:r w:rsidRPr="00624CFB">
        <w:rPr>
          <w:spacing w:val="-1"/>
          <w:lang w:val="en-GB"/>
        </w:rPr>
        <w:t>a</w:t>
      </w:r>
      <w:r w:rsidRPr="00624CFB">
        <w:rPr>
          <w:spacing w:val="2"/>
          <w:lang w:val="en-GB"/>
        </w:rPr>
        <w:t>t</w:t>
      </w:r>
      <w:r w:rsidRPr="00624CFB">
        <w:rPr>
          <w:lang w:val="en-GB"/>
        </w:rPr>
        <w:t>ure</w:t>
      </w:r>
      <w:r w:rsidRPr="00624CFB">
        <w:rPr>
          <w:spacing w:val="-6"/>
          <w:lang w:val="en-GB"/>
        </w:rPr>
        <w:t xml:space="preserve"> </w:t>
      </w:r>
      <w:r w:rsidRPr="00624CFB">
        <w:rPr>
          <w:lang w:val="en-GB"/>
        </w:rPr>
        <w:t>of</w:t>
      </w:r>
      <w:r w:rsidRPr="00624CFB">
        <w:rPr>
          <w:spacing w:val="-4"/>
          <w:lang w:val="en-GB"/>
        </w:rPr>
        <w:t xml:space="preserve"> </w:t>
      </w:r>
      <w:r w:rsidRPr="00624CFB">
        <w:rPr>
          <w:lang w:val="en-GB"/>
        </w:rPr>
        <w:t>t</w:t>
      </w:r>
      <w:r w:rsidRPr="00624CFB">
        <w:rPr>
          <w:spacing w:val="-1"/>
          <w:lang w:val="en-GB"/>
        </w:rPr>
        <w:t>h</w:t>
      </w:r>
      <w:r w:rsidRPr="00624CFB">
        <w:rPr>
          <w:lang w:val="en-GB"/>
        </w:rPr>
        <w:t>ese</w:t>
      </w:r>
      <w:r w:rsidRPr="00624CFB">
        <w:rPr>
          <w:spacing w:val="-6"/>
          <w:lang w:val="en-GB"/>
        </w:rPr>
        <w:t xml:space="preserve"> </w:t>
      </w:r>
      <w:r w:rsidRPr="00624CFB">
        <w:rPr>
          <w:spacing w:val="2"/>
          <w:lang w:val="en-GB"/>
        </w:rPr>
        <w:t>r</w:t>
      </w:r>
      <w:r w:rsidRPr="00624CFB">
        <w:rPr>
          <w:lang w:val="en-GB"/>
        </w:rPr>
        <w:t>esp</w:t>
      </w:r>
      <w:r w:rsidRPr="00624CFB">
        <w:rPr>
          <w:spacing w:val="1"/>
          <w:lang w:val="en-GB"/>
        </w:rPr>
        <w:t>o</w:t>
      </w:r>
      <w:r w:rsidRPr="00624CFB">
        <w:rPr>
          <w:lang w:val="en-GB"/>
        </w:rPr>
        <w:t>nses</w:t>
      </w:r>
      <w:r w:rsidRPr="00624CFB">
        <w:rPr>
          <w:spacing w:val="-5"/>
          <w:lang w:val="en-GB"/>
        </w:rPr>
        <w:t xml:space="preserve"> </w:t>
      </w:r>
      <w:r w:rsidRPr="00624CFB">
        <w:rPr>
          <w:spacing w:val="-2"/>
          <w:lang w:val="en-GB"/>
        </w:rPr>
        <w:t>i</w:t>
      </w:r>
      <w:r w:rsidRPr="00624CFB">
        <w:rPr>
          <w:lang w:val="en-GB"/>
        </w:rPr>
        <w:t>s</w:t>
      </w:r>
      <w:r w:rsidRPr="00624CFB">
        <w:rPr>
          <w:spacing w:val="-5"/>
          <w:lang w:val="en-GB"/>
        </w:rPr>
        <w:t xml:space="preserve"> </w:t>
      </w:r>
      <w:r w:rsidRPr="00624CFB">
        <w:rPr>
          <w:lang w:val="en-GB"/>
        </w:rPr>
        <w:t>t</w:t>
      </w:r>
      <w:r w:rsidRPr="00624CFB">
        <w:rPr>
          <w:spacing w:val="-1"/>
          <w:lang w:val="en-GB"/>
        </w:rPr>
        <w:t>h</w:t>
      </w:r>
      <w:r w:rsidRPr="00624CFB">
        <w:rPr>
          <w:spacing w:val="1"/>
          <w:lang w:val="en-GB"/>
        </w:rPr>
        <w:t>a</w:t>
      </w:r>
      <w:r w:rsidRPr="00624CFB">
        <w:rPr>
          <w:lang w:val="en-GB"/>
        </w:rPr>
        <w:t>t</w:t>
      </w:r>
      <w:r w:rsidRPr="00624CFB">
        <w:rPr>
          <w:spacing w:val="-6"/>
          <w:lang w:val="en-GB"/>
        </w:rPr>
        <w:t xml:space="preserve"> </w:t>
      </w:r>
      <w:r w:rsidRPr="00624CFB">
        <w:rPr>
          <w:lang w:val="en-GB"/>
        </w:rPr>
        <w:t>t</w:t>
      </w:r>
      <w:r w:rsidRPr="00624CFB">
        <w:rPr>
          <w:spacing w:val="1"/>
          <w:lang w:val="en-GB"/>
        </w:rPr>
        <w:t>he</w:t>
      </w:r>
      <w:r w:rsidRPr="00624CFB">
        <w:rPr>
          <w:lang w:val="en-GB"/>
        </w:rPr>
        <w:t>y</w:t>
      </w:r>
      <w:r w:rsidRPr="00624CFB">
        <w:rPr>
          <w:spacing w:val="-9"/>
          <w:lang w:val="en-GB"/>
        </w:rPr>
        <w:t xml:space="preserve"> </w:t>
      </w:r>
      <w:r w:rsidRPr="00624CFB">
        <w:rPr>
          <w:lang w:val="en-GB"/>
        </w:rPr>
        <w:t>r</w:t>
      </w:r>
      <w:r w:rsidRPr="00624CFB">
        <w:rPr>
          <w:spacing w:val="1"/>
          <w:lang w:val="en-GB"/>
        </w:rPr>
        <w:t>e</w:t>
      </w:r>
      <w:r w:rsidRPr="00624CFB">
        <w:rPr>
          <w:lang w:val="en-GB"/>
        </w:rPr>
        <w:t>p</w:t>
      </w:r>
      <w:r w:rsidRPr="00624CFB">
        <w:rPr>
          <w:spacing w:val="-1"/>
          <w:lang w:val="en-GB"/>
        </w:rPr>
        <w:t>o</w:t>
      </w:r>
      <w:r w:rsidRPr="00624CFB">
        <w:rPr>
          <w:lang w:val="en-GB"/>
        </w:rPr>
        <w:t>rt</w:t>
      </w:r>
      <w:r w:rsidRPr="00624CFB">
        <w:rPr>
          <w:spacing w:val="-4"/>
          <w:lang w:val="en-GB"/>
        </w:rPr>
        <w:t xml:space="preserve"> </w:t>
      </w:r>
      <w:r w:rsidRPr="00624CFB">
        <w:rPr>
          <w:lang w:val="en-GB"/>
        </w:rPr>
        <w:t>a</w:t>
      </w:r>
      <w:r w:rsidRPr="00624CFB">
        <w:rPr>
          <w:w w:val="99"/>
          <w:lang w:val="en-GB"/>
        </w:rPr>
        <w:t xml:space="preserve"> </w:t>
      </w:r>
      <w:r w:rsidRPr="00624CFB">
        <w:rPr>
          <w:lang w:val="en-GB"/>
        </w:rPr>
        <w:t>b</w:t>
      </w:r>
      <w:r w:rsidRPr="00624CFB">
        <w:rPr>
          <w:spacing w:val="-1"/>
          <w:lang w:val="en-GB"/>
        </w:rPr>
        <w:t>u</w:t>
      </w:r>
      <w:r w:rsidRPr="00624CFB">
        <w:rPr>
          <w:spacing w:val="1"/>
          <w:lang w:val="en-GB"/>
        </w:rPr>
        <w:t>s</w:t>
      </w:r>
      <w:r w:rsidRPr="00624CFB">
        <w:rPr>
          <w:spacing w:val="-1"/>
          <w:lang w:val="en-GB"/>
        </w:rPr>
        <w:t>i</w:t>
      </w:r>
      <w:r w:rsidRPr="00624CFB">
        <w:rPr>
          <w:spacing w:val="1"/>
          <w:lang w:val="en-GB"/>
        </w:rPr>
        <w:t>n</w:t>
      </w:r>
      <w:r w:rsidRPr="00624CFB">
        <w:rPr>
          <w:lang w:val="en-GB"/>
        </w:rPr>
        <w:t>ess</w:t>
      </w:r>
      <w:r w:rsidRPr="00624CFB">
        <w:rPr>
          <w:spacing w:val="-6"/>
          <w:lang w:val="en-GB"/>
        </w:rPr>
        <w:t xml:space="preserve"> </w:t>
      </w:r>
      <w:r w:rsidRPr="00624CFB">
        <w:rPr>
          <w:lang w:val="en-GB"/>
        </w:rPr>
        <w:t>d</w:t>
      </w:r>
      <w:r w:rsidRPr="00624CFB">
        <w:rPr>
          <w:spacing w:val="-1"/>
          <w:lang w:val="en-GB"/>
        </w:rPr>
        <w:t>e</w:t>
      </w:r>
      <w:r w:rsidRPr="00624CFB">
        <w:rPr>
          <w:spacing w:val="1"/>
          <w:lang w:val="en-GB"/>
        </w:rPr>
        <w:t>c</w:t>
      </w:r>
      <w:r w:rsidRPr="00624CFB">
        <w:rPr>
          <w:spacing w:val="-1"/>
          <w:lang w:val="en-GB"/>
        </w:rPr>
        <w:t>i</w:t>
      </w:r>
      <w:r w:rsidRPr="00624CFB">
        <w:rPr>
          <w:spacing w:val="1"/>
          <w:lang w:val="en-GB"/>
        </w:rPr>
        <w:t>s</w:t>
      </w:r>
      <w:r w:rsidRPr="00624CFB">
        <w:rPr>
          <w:spacing w:val="-1"/>
          <w:lang w:val="en-GB"/>
        </w:rPr>
        <w:t>i</w:t>
      </w:r>
      <w:r w:rsidRPr="00624CFB">
        <w:rPr>
          <w:spacing w:val="1"/>
          <w:lang w:val="en-GB"/>
        </w:rPr>
        <w:t>o</w:t>
      </w:r>
      <w:r w:rsidRPr="00624CFB">
        <w:rPr>
          <w:lang w:val="en-GB"/>
        </w:rPr>
        <w:t>n</w:t>
      </w:r>
      <w:r w:rsidRPr="00624CFB">
        <w:rPr>
          <w:spacing w:val="-7"/>
          <w:lang w:val="en-GB"/>
        </w:rPr>
        <w:t xml:space="preserve"> </w:t>
      </w:r>
      <w:r w:rsidRPr="00624CFB">
        <w:rPr>
          <w:spacing w:val="1"/>
          <w:lang w:val="en-GB"/>
        </w:rPr>
        <w:t>t</w:t>
      </w:r>
      <w:r w:rsidRPr="00624CFB">
        <w:rPr>
          <w:lang w:val="en-GB"/>
        </w:rPr>
        <w:t>h</w:t>
      </w:r>
      <w:r w:rsidRPr="00624CFB">
        <w:rPr>
          <w:spacing w:val="-1"/>
          <w:lang w:val="en-GB"/>
        </w:rPr>
        <w:t>a</w:t>
      </w:r>
      <w:r w:rsidRPr="00624CFB">
        <w:rPr>
          <w:lang w:val="en-GB"/>
        </w:rPr>
        <w:t>t</w:t>
      </w:r>
      <w:r w:rsidRPr="00624CFB">
        <w:rPr>
          <w:spacing w:val="-5"/>
          <w:lang w:val="en-GB"/>
        </w:rPr>
        <w:t xml:space="preserve"> </w:t>
      </w:r>
      <w:r w:rsidRPr="00624CFB">
        <w:rPr>
          <w:spacing w:val="-1"/>
          <w:lang w:val="en-GB"/>
        </w:rPr>
        <w:t>i</w:t>
      </w:r>
      <w:r w:rsidRPr="00624CFB">
        <w:rPr>
          <w:lang w:val="en-GB"/>
        </w:rPr>
        <w:t>s</w:t>
      </w:r>
      <w:r w:rsidRPr="00624CFB">
        <w:rPr>
          <w:spacing w:val="-6"/>
          <w:lang w:val="en-GB"/>
        </w:rPr>
        <w:t xml:space="preserve"> </w:t>
      </w:r>
      <w:r w:rsidRPr="00624CFB">
        <w:rPr>
          <w:spacing w:val="1"/>
          <w:lang w:val="en-GB"/>
        </w:rPr>
        <w:t>m</w:t>
      </w:r>
      <w:r w:rsidRPr="00624CFB">
        <w:rPr>
          <w:lang w:val="en-GB"/>
        </w:rPr>
        <w:t>a</w:t>
      </w:r>
      <w:r w:rsidRPr="00624CFB">
        <w:rPr>
          <w:spacing w:val="-1"/>
          <w:lang w:val="en-GB"/>
        </w:rPr>
        <w:t>d</w:t>
      </w:r>
      <w:r w:rsidRPr="00624CFB">
        <w:rPr>
          <w:lang w:val="en-GB"/>
        </w:rPr>
        <w:t>e</w:t>
      </w:r>
      <w:r w:rsidRPr="00624CFB">
        <w:rPr>
          <w:spacing w:val="-6"/>
          <w:lang w:val="en-GB"/>
        </w:rPr>
        <w:t xml:space="preserve"> </w:t>
      </w:r>
      <w:r w:rsidRPr="00624CFB">
        <w:rPr>
          <w:lang w:val="en-GB"/>
        </w:rPr>
        <w:t>on</w:t>
      </w:r>
      <w:r w:rsidRPr="00624CFB">
        <w:rPr>
          <w:spacing w:val="-6"/>
          <w:lang w:val="en-GB"/>
        </w:rPr>
        <w:t xml:space="preserve"> </w:t>
      </w:r>
      <w:r w:rsidRPr="00624CFB">
        <w:rPr>
          <w:spacing w:val="1"/>
          <w:lang w:val="en-GB"/>
        </w:rPr>
        <w:t>t</w:t>
      </w:r>
      <w:r w:rsidRPr="00624CFB">
        <w:rPr>
          <w:lang w:val="en-GB"/>
        </w:rPr>
        <w:t>he</w:t>
      </w:r>
      <w:r w:rsidRPr="00624CFB">
        <w:rPr>
          <w:spacing w:val="-7"/>
          <w:lang w:val="en-GB"/>
        </w:rPr>
        <w:t xml:space="preserve"> </w:t>
      </w:r>
      <w:r w:rsidRPr="00624CFB">
        <w:rPr>
          <w:spacing w:val="4"/>
          <w:lang w:val="en-GB"/>
        </w:rPr>
        <w:t>m</w:t>
      </w:r>
      <w:r w:rsidRPr="00624CFB">
        <w:rPr>
          <w:lang w:val="en-GB"/>
        </w:rPr>
        <w:t>es</w:t>
      </w:r>
      <w:r w:rsidRPr="00624CFB">
        <w:rPr>
          <w:spacing w:val="1"/>
          <w:lang w:val="en-GB"/>
        </w:rPr>
        <w:t>s</w:t>
      </w:r>
      <w:r w:rsidRPr="00624CFB">
        <w:rPr>
          <w:lang w:val="en-GB"/>
        </w:rPr>
        <w:t>a</w:t>
      </w:r>
      <w:r w:rsidRPr="00624CFB">
        <w:rPr>
          <w:spacing w:val="-1"/>
          <w:lang w:val="en-GB"/>
        </w:rPr>
        <w:t>g</w:t>
      </w:r>
      <w:r w:rsidRPr="00624CFB">
        <w:rPr>
          <w:lang w:val="en-GB"/>
        </w:rPr>
        <w:t>e</w:t>
      </w:r>
      <w:r w:rsidRPr="00624CFB">
        <w:rPr>
          <w:spacing w:val="-7"/>
          <w:lang w:val="en-GB"/>
        </w:rPr>
        <w:t xml:space="preserve"> </w:t>
      </w:r>
      <w:r w:rsidRPr="00624CFB">
        <w:rPr>
          <w:spacing w:val="-2"/>
          <w:lang w:val="en-GB"/>
        </w:rPr>
        <w:t>i</w:t>
      </w:r>
      <w:r w:rsidRPr="00624CFB">
        <w:rPr>
          <w:lang w:val="en-GB"/>
        </w:rPr>
        <w:t>nst</w:t>
      </w:r>
      <w:r w:rsidRPr="00624CFB">
        <w:rPr>
          <w:spacing w:val="1"/>
          <w:lang w:val="en-GB"/>
        </w:rPr>
        <w:t>anc</w:t>
      </w:r>
      <w:r w:rsidRPr="00624CFB">
        <w:rPr>
          <w:lang w:val="en-GB"/>
        </w:rPr>
        <w:t>e</w:t>
      </w:r>
      <w:r w:rsidRPr="00624CFB">
        <w:rPr>
          <w:spacing w:val="-7"/>
          <w:lang w:val="en-GB"/>
        </w:rPr>
        <w:t xml:space="preserve"> </w:t>
      </w:r>
      <w:r w:rsidRPr="00624CFB">
        <w:rPr>
          <w:lang w:val="en-GB"/>
        </w:rPr>
        <w:t>re</w:t>
      </w:r>
      <w:r w:rsidRPr="00624CFB">
        <w:rPr>
          <w:spacing w:val="1"/>
          <w:lang w:val="en-GB"/>
        </w:rPr>
        <w:t>c</w:t>
      </w:r>
      <w:r w:rsidRPr="00624CFB">
        <w:rPr>
          <w:lang w:val="en-GB"/>
        </w:rPr>
        <w:t>e</w:t>
      </w:r>
      <w:r w:rsidRPr="00624CFB">
        <w:rPr>
          <w:spacing w:val="-2"/>
          <w:lang w:val="en-GB"/>
        </w:rPr>
        <w:t>i</w:t>
      </w:r>
      <w:r w:rsidRPr="00624CFB">
        <w:rPr>
          <w:spacing w:val="1"/>
          <w:lang w:val="en-GB"/>
        </w:rPr>
        <w:t>v</w:t>
      </w:r>
      <w:r w:rsidRPr="00624CFB">
        <w:rPr>
          <w:lang w:val="en-GB"/>
        </w:rPr>
        <w:t>e</w:t>
      </w:r>
      <w:r w:rsidRPr="00624CFB">
        <w:rPr>
          <w:spacing w:val="-1"/>
          <w:lang w:val="en-GB"/>
        </w:rPr>
        <w:t>d</w:t>
      </w:r>
      <w:r w:rsidR="002709A2" w:rsidRPr="00624CFB">
        <w:rPr>
          <w:spacing w:val="-1"/>
          <w:lang w:val="en-GB"/>
        </w:rPr>
        <w:t xml:space="preserve"> by the Receiver</w:t>
      </w:r>
      <w:r w:rsidRPr="00624CFB">
        <w:rPr>
          <w:lang w:val="en-GB"/>
        </w:rPr>
        <w:t>.</w:t>
      </w:r>
      <w:r w:rsidR="002709A2" w:rsidRPr="00624CFB">
        <w:rPr>
          <w:lang w:val="en-GB"/>
        </w:rPr>
        <w:t xml:space="preserve"> Business level responses may have a role in the processing of various document types other than invoices. </w:t>
      </w:r>
    </w:p>
    <w:p w:rsidR="002A45B7" w:rsidRPr="00624CFB" w:rsidRDefault="002A45B7" w:rsidP="00881DEB">
      <w:pPr>
        <w:rPr>
          <w:rFonts w:eastAsia="Arial" w:cs="Arial"/>
          <w:lang w:val="en-GB"/>
        </w:rPr>
      </w:pPr>
    </w:p>
    <w:p w:rsidR="00404127" w:rsidRPr="00624CFB" w:rsidRDefault="008C1EDB" w:rsidP="00AD0C88">
      <w:pPr>
        <w:pStyle w:val="Heading2"/>
        <w:rPr>
          <w:rFonts w:eastAsia="Arial"/>
        </w:rPr>
      </w:pPr>
      <w:bookmarkStart w:id="28" w:name="_Toc511919255"/>
      <w:r>
        <w:rPr>
          <w:rFonts w:eastAsia="Arial"/>
        </w:rPr>
        <w:t>Scope of Invoice Response</w:t>
      </w:r>
      <w:r w:rsidR="00404127" w:rsidRPr="00624CFB">
        <w:rPr>
          <w:rFonts w:eastAsia="Arial"/>
        </w:rPr>
        <w:t xml:space="preserve"> </w:t>
      </w:r>
      <w:r>
        <w:rPr>
          <w:rFonts w:eastAsia="Arial"/>
        </w:rPr>
        <w:t>message</w:t>
      </w:r>
      <w:bookmarkEnd w:id="28"/>
    </w:p>
    <w:p w:rsidR="003C4A9E" w:rsidRPr="00624CFB" w:rsidRDefault="008C1EDB" w:rsidP="001618BD">
      <w:pPr>
        <w:pStyle w:val="BodyText"/>
        <w:rPr>
          <w:lang w:val="en-GB"/>
        </w:rPr>
      </w:pPr>
      <w:r>
        <w:rPr>
          <w:lang w:val="en-GB"/>
        </w:rPr>
        <w:t>Invoice Response</w:t>
      </w:r>
      <w:r w:rsidR="003C4A9E" w:rsidRPr="00624CFB">
        <w:rPr>
          <w:lang w:val="en-GB"/>
        </w:rPr>
        <w:t xml:space="preserve"> is </w:t>
      </w:r>
      <w:r w:rsidR="00881139" w:rsidRPr="00624CFB">
        <w:rPr>
          <w:lang w:val="en-GB"/>
        </w:rPr>
        <w:t xml:space="preserve">an invoice </w:t>
      </w:r>
      <w:r w:rsidR="00F9352F" w:rsidRPr="00624CFB">
        <w:rPr>
          <w:lang w:val="en-GB"/>
        </w:rPr>
        <w:t xml:space="preserve">and credit note </w:t>
      </w:r>
      <w:r w:rsidR="00881139" w:rsidRPr="00624CFB">
        <w:rPr>
          <w:lang w:val="en-GB"/>
        </w:rPr>
        <w:t>specific response message</w:t>
      </w:r>
      <w:r w:rsidR="00A6597B" w:rsidRPr="00624CFB">
        <w:rPr>
          <w:lang w:val="en-GB"/>
        </w:rPr>
        <w:t xml:space="preserve"> that can be used</w:t>
      </w:r>
      <w:r w:rsidR="00881139" w:rsidRPr="00624CFB">
        <w:rPr>
          <w:lang w:val="en-GB"/>
        </w:rPr>
        <w:t xml:space="preserve"> </w:t>
      </w:r>
      <w:r w:rsidR="003C4A9E" w:rsidRPr="00624CFB">
        <w:rPr>
          <w:lang w:val="en-GB"/>
        </w:rPr>
        <w:t xml:space="preserve">to inform the </w:t>
      </w:r>
      <w:r w:rsidR="00360A4C" w:rsidRPr="00624CFB">
        <w:rPr>
          <w:lang w:val="en-GB"/>
        </w:rPr>
        <w:t>Seller</w:t>
      </w:r>
      <w:r w:rsidR="003C4A9E" w:rsidRPr="00624CFB">
        <w:rPr>
          <w:lang w:val="en-GB"/>
        </w:rPr>
        <w:t xml:space="preserve"> of the status of </w:t>
      </w:r>
      <w:r w:rsidR="00A6597B" w:rsidRPr="00624CFB">
        <w:rPr>
          <w:lang w:val="en-GB"/>
        </w:rPr>
        <w:t>an</w:t>
      </w:r>
      <w:r w:rsidR="003C4A9E" w:rsidRPr="00624CFB">
        <w:rPr>
          <w:lang w:val="en-GB"/>
        </w:rPr>
        <w:t xml:space="preserve"> invoice in the </w:t>
      </w:r>
      <w:r w:rsidR="00360A4C" w:rsidRPr="00624CFB">
        <w:rPr>
          <w:lang w:val="en-GB"/>
        </w:rPr>
        <w:t>Buyer</w:t>
      </w:r>
      <w:r w:rsidR="00881139" w:rsidRPr="00624CFB">
        <w:rPr>
          <w:lang w:val="en-GB"/>
        </w:rPr>
        <w:t>'s</w:t>
      </w:r>
      <w:r w:rsidR="003C4A9E" w:rsidRPr="00624CFB">
        <w:rPr>
          <w:lang w:val="en-GB"/>
        </w:rPr>
        <w:t xml:space="preserve"> approval and payment processes</w:t>
      </w:r>
      <w:r w:rsidR="00881139" w:rsidRPr="00624CFB">
        <w:rPr>
          <w:lang w:val="en-GB"/>
        </w:rPr>
        <w:t>,</w:t>
      </w:r>
      <w:r w:rsidR="003C4A9E" w:rsidRPr="00624CFB">
        <w:rPr>
          <w:lang w:val="en-GB"/>
        </w:rPr>
        <w:t xml:space="preserve"> </w:t>
      </w:r>
      <w:r w:rsidR="00881139" w:rsidRPr="00624CFB">
        <w:rPr>
          <w:lang w:val="en-GB"/>
        </w:rPr>
        <w:t xml:space="preserve">based on </w:t>
      </w:r>
      <w:r w:rsidR="005F27B6" w:rsidRPr="00624CFB">
        <w:rPr>
          <w:lang w:val="en-GB"/>
        </w:rPr>
        <w:t xml:space="preserve">the </w:t>
      </w:r>
      <w:r w:rsidR="00360A4C" w:rsidRPr="00624CFB">
        <w:rPr>
          <w:lang w:val="en-GB"/>
        </w:rPr>
        <w:t>Buyer</w:t>
      </w:r>
      <w:r w:rsidR="00881139" w:rsidRPr="00624CFB">
        <w:rPr>
          <w:lang w:val="en-GB"/>
        </w:rPr>
        <w:t xml:space="preserve">’s business rules and/or </w:t>
      </w:r>
      <w:r w:rsidR="004A44B3" w:rsidRPr="00624CFB">
        <w:rPr>
          <w:lang w:val="en-GB"/>
        </w:rPr>
        <w:t xml:space="preserve">a </w:t>
      </w:r>
      <w:r w:rsidR="00360A4C" w:rsidRPr="00624CFB">
        <w:rPr>
          <w:lang w:val="en-GB"/>
        </w:rPr>
        <w:t>Seller</w:t>
      </w:r>
      <w:r w:rsidR="00881139" w:rsidRPr="00624CFB">
        <w:rPr>
          <w:lang w:val="en-GB"/>
        </w:rPr>
        <w:t>/</w:t>
      </w:r>
      <w:r w:rsidR="00360A4C" w:rsidRPr="00624CFB">
        <w:rPr>
          <w:lang w:val="en-GB"/>
        </w:rPr>
        <w:t>Buyer</w:t>
      </w:r>
      <w:r w:rsidR="00881139" w:rsidRPr="00624CFB">
        <w:rPr>
          <w:lang w:val="en-GB"/>
        </w:rPr>
        <w:t xml:space="preserve"> agreement</w:t>
      </w:r>
      <w:r w:rsidR="00C0742E" w:rsidRPr="00624CFB">
        <w:rPr>
          <w:lang w:val="en-GB"/>
        </w:rPr>
        <w:t xml:space="preserve">. </w:t>
      </w:r>
      <w:r>
        <w:rPr>
          <w:lang w:val="en-GB"/>
        </w:rPr>
        <w:t>Invoice Response</w:t>
      </w:r>
      <w:r w:rsidR="00C0742E" w:rsidRPr="00624CFB">
        <w:rPr>
          <w:lang w:val="en-GB"/>
        </w:rPr>
        <w:t xml:space="preserve"> will</w:t>
      </w:r>
      <w:r w:rsidR="003C4A9E" w:rsidRPr="00624CFB">
        <w:rPr>
          <w:lang w:val="en-GB"/>
        </w:rPr>
        <w:t xml:space="preserve"> provide following benefits</w:t>
      </w:r>
      <w:r w:rsidR="00C0742E" w:rsidRPr="00624CFB">
        <w:rPr>
          <w:lang w:val="en-GB"/>
        </w:rPr>
        <w:t xml:space="preserve"> to its users</w:t>
      </w:r>
      <w:r w:rsidR="003C4A9E" w:rsidRPr="00624CFB">
        <w:rPr>
          <w:lang w:val="en-GB"/>
        </w:rPr>
        <w:t>:</w:t>
      </w:r>
    </w:p>
    <w:p w:rsidR="003C4A9E" w:rsidRPr="00624CFB" w:rsidRDefault="008C1EDB" w:rsidP="00CB6742">
      <w:pPr>
        <w:pStyle w:val="ListParagraph"/>
        <w:numPr>
          <w:ilvl w:val="0"/>
          <w:numId w:val="10"/>
        </w:numPr>
        <w:tabs>
          <w:tab w:val="left" w:pos="3473"/>
        </w:tabs>
        <w:rPr>
          <w:rFonts w:eastAsia="Arial" w:cs="Arial"/>
          <w:lang w:val="en-GB"/>
        </w:rPr>
      </w:pPr>
      <w:r>
        <w:rPr>
          <w:rFonts w:cs="Arial"/>
          <w:color w:val="000000"/>
          <w:lang w:val="en-GB" w:eastAsia="is-IS"/>
        </w:rPr>
        <w:lastRenderedPageBreak/>
        <w:t>Invoice Response</w:t>
      </w:r>
      <w:r w:rsidR="00881139" w:rsidRPr="00624CFB">
        <w:rPr>
          <w:rFonts w:cs="Arial"/>
          <w:color w:val="000000"/>
          <w:lang w:val="en-GB" w:eastAsia="is-IS"/>
        </w:rPr>
        <w:t xml:space="preserve"> </w:t>
      </w:r>
      <w:r w:rsidR="00C0742E" w:rsidRPr="00624CFB">
        <w:rPr>
          <w:rFonts w:cs="Arial"/>
          <w:color w:val="000000"/>
          <w:lang w:val="en-GB" w:eastAsia="is-IS"/>
        </w:rPr>
        <w:t xml:space="preserve">helps the </w:t>
      </w:r>
      <w:r w:rsidR="00360A4C" w:rsidRPr="00624CFB">
        <w:rPr>
          <w:rFonts w:cs="Arial"/>
          <w:color w:val="000000"/>
          <w:lang w:val="en-GB" w:eastAsia="is-IS"/>
        </w:rPr>
        <w:t>Seller</w:t>
      </w:r>
      <w:r w:rsidR="00C0742E" w:rsidRPr="00624CFB">
        <w:rPr>
          <w:rFonts w:cs="Arial"/>
          <w:color w:val="000000"/>
          <w:lang w:val="en-GB" w:eastAsia="is-IS"/>
        </w:rPr>
        <w:t xml:space="preserve"> </w:t>
      </w:r>
      <w:r w:rsidR="00881139" w:rsidRPr="00624CFB">
        <w:rPr>
          <w:rFonts w:cs="Arial"/>
          <w:color w:val="000000"/>
          <w:lang w:val="en-GB" w:eastAsia="is-IS"/>
        </w:rPr>
        <w:t xml:space="preserve">to initiate </w:t>
      </w:r>
      <w:r w:rsidR="00C0742E" w:rsidRPr="00624CFB">
        <w:rPr>
          <w:rFonts w:cs="Arial"/>
          <w:color w:val="000000"/>
          <w:lang w:val="en-GB" w:eastAsia="is-IS"/>
        </w:rPr>
        <w:t xml:space="preserve">an </w:t>
      </w:r>
      <w:r w:rsidR="00881139" w:rsidRPr="00624CFB">
        <w:rPr>
          <w:rFonts w:cs="Arial"/>
          <w:color w:val="000000"/>
          <w:lang w:val="en-GB" w:eastAsia="is-IS"/>
        </w:rPr>
        <w:t xml:space="preserve">action early in </w:t>
      </w:r>
      <w:r w:rsidR="00F76F51">
        <w:rPr>
          <w:rFonts w:cs="Arial"/>
          <w:color w:val="000000"/>
          <w:lang w:val="en-GB" w:eastAsia="is-IS"/>
        </w:rPr>
        <w:t xml:space="preserve">the </w:t>
      </w:r>
      <w:r w:rsidR="00881139" w:rsidRPr="00624CFB">
        <w:rPr>
          <w:rFonts w:cs="Arial"/>
          <w:color w:val="000000"/>
          <w:lang w:val="en-GB" w:eastAsia="is-IS"/>
        </w:rPr>
        <w:t xml:space="preserve">case </w:t>
      </w:r>
      <w:r w:rsidR="00F76F51">
        <w:rPr>
          <w:rFonts w:cs="Arial"/>
          <w:color w:val="000000"/>
          <w:lang w:val="en-GB" w:eastAsia="is-IS"/>
        </w:rPr>
        <w:t xml:space="preserve">when </w:t>
      </w:r>
      <w:r w:rsidR="00881139" w:rsidRPr="00624CFB">
        <w:rPr>
          <w:rFonts w:cs="Arial"/>
          <w:color w:val="000000"/>
          <w:lang w:val="en-GB" w:eastAsia="is-IS"/>
        </w:rPr>
        <w:t xml:space="preserve">processing </w:t>
      </w:r>
      <w:r w:rsidR="00C0742E" w:rsidRPr="00624CFB">
        <w:rPr>
          <w:rFonts w:cs="Arial"/>
          <w:color w:val="000000"/>
          <w:lang w:val="en-GB" w:eastAsia="is-IS"/>
        </w:rPr>
        <w:t xml:space="preserve">of an invoice </w:t>
      </w:r>
      <w:r w:rsidR="00881139" w:rsidRPr="00624CFB">
        <w:rPr>
          <w:rFonts w:cs="Arial"/>
          <w:color w:val="000000"/>
          <w:lang w:val="en-GB" w:eastAsia="is-IS"/>
        </w:rPr>
        <w:t>is challenged</w:t>
      </w:r>
      <w:r w:rsidR="00C0742E" w:rsidRPr="00624CFB">
        <w:rPr>
          <w:rFonts w:cs="Arial"/>
          <w:color w:val="000000"/>
          <w:lang w:val="en-GB" w:eastAsia="is-IS"/>
        </w:rPr>
        <w:t xml:space="preserve"> on </w:t>
      </w:r>
      <w:r w:rsidR="00F76F51">
        <w:rPr>
          <w:rFonts w:cs="Arial"/>
          <w:color w:val="000000"/>
          <w:lang w:val="en-GB" w:eastAsia="is-IS"/>
        </w:rPr>
        <w:t xml:space="preserve">the </w:t>
      </w:r>
      <w:r w:rsidR="00360A4C" w:rsidRPr="00624CFB">
        <w:rPr>
          <w:rFonts w:cs="Arial"/>
          <w:color w:val="000000"/>
          <w:lang w:val="en-GB" w:eastAsia="is-IS"/>
        </w:rPr>
        <w:t>Buyer</w:t>
      </w:r>
      <w:r w:rsidR="00C0742E" w:rsidRPr="00624CFB">
        <w:rPr>
          <w:rFonts w:cs="Arial"/>
          <w:color w:val="000000"/>
          <w:lang w:val="en-GB" w:eastAsia="is-IS"/>
        </w:rPr>
        <w:t xml:space="preserve"> side</w:t>
      </w:r>
      <w:r w:rsidR="00881139" w:rsidRPr="00624CFB">
        <w:rPr>
          <w:rFonts w:cs="Arial"/>
          <w:color w:val="000000"/>
          <w:lang w:val="en-GB" w:eastAsia="is-IS"/>
        </w:rPr>
        <w:t xml:space="preserve">. </w:t>
      </w:r>
      <w:r w:rsidR="00F76F51">
        <w:rPr>
          <w:rFonts w:cs="Arial"/>
          <w:color w:val="000000"/>
          <w:lang w:val="en-GB" w:eastAsia="is-IS"/>
        </w:rPr>
        <w:t xml:space="preserve">The response informs </w:t>
      </w:r>
      <w:r w:rsidR="00360A4C" w:rsidRPr="00624CFB">
        <w:rPr>
          <w:rFonts w:eastAsia="Arial" w:cs="Arial"/>
          <w:lang w:val="en-GB"/>
        </w:rPr>
        <w:t>Seller</w:t>
      </w:r>
      <w:r w:rsidR="003C4A9E" w:rsidRPr="00624CFB">
        <w:rPr>
          <w:rFonts w:eastAsia="Arial" w:cs="Arial"/>
          <w:lang w:val="en-GB"/>
        </w:rPr>
        <w:t xml:space="preserve"> whether his invoice is in due process or whether that process is disrupted and requires action from </w:t>
      </w:r>
      <w:r w:rsidR="00360A4C" w:rsidRPr="00624CFB">
        <w:rPr>
          <w:rFonts w:eastAsia="Arial" w:cs="Arial"/>
          <w:lang w:val="en-GB"/>
        </w:rPr>
        <w:t>Seller</w:t>
      </w:r>
      <w:r w:rsidR="003C4A9E" w:rsidRPr="00624CFB">
        <w:rPr>
          <w:rFonts w:eastAsia="Arial" w:cs="Arial"/>
          <w:lang w:val="en-GB"/>
        </w:rPr>
        <w:t xml:space="preserve">. </w:t>
      </w:r>
    </w:p>
    <w:p w:rsidR="003C4A9E" w:rsidRPr="00624CFB" w:rsidRDefault="008C1EDB" w:rsidP="00CB6742">
      <w:pPr>
        <w:pStyle w:val="ListParagraph"/>
        <w:numPr>
          <w:ilvl w:val="0"/>
          <w:numId w:val="10"/>
        </w:numPr>
        <w:rPr>
          <w:rFonts w:eastAsia="Arial" w:cs="Arial"/>
          <w:lang w:val="en-GB"/>
        </w:rPr>
      </w:pPr>
      <w:r>
        <w:rPr>
          <w:rFonts w:eastAsia="Arial" w:cs="Arial"/>
          <w:lang w:val="en-GB"/>
        </w:rPr>
        <w:t>Invoice Response</w:t>
      </w:r>
      <w:r w:rsidR="004A44B3" w:rsidRPr="00624CFB">
        <w:rPr>
          <w:rFonts w:eastAsia="Arial" w:cs="Arial"/>
          <w:lang w:val="en-GB"/>
        </w:rPr>
        <w:t xml:space="preserve"> i</w:t>
      </w:r>
      <w:r w:rsidR="003C4A9E" w:rsidRPr="00624CFB">
        <w:rPr>
          <w:rFonts w:eastAsia="Arial" w:cs="Arial"/>
          <w:lang w:val="en-GB"/>
        </w:rPr>
        <w:t>nform</w:t>
      </w:r>
      <w:r w:rsidR="004A44B3" w:rsidRPr="00624CFB">
        <w:rPr>
          <w:rFonts w:eastAsia="Arial" w:cs="Arial"/>
          <w:lang w:val="en-GB"/>
        </w:rPr>
        <w:t>s</w:t>
      </w:r>
      <w:r w:rsidR="003C4A9E" w:rsidRPr="00624CFB">
        <w:rPr>
          <w:rFonts w:eastAsia="Arial" w:cs="Arial"/>
          <w:lang w:val="en-GB"/>
        </w:rPr>
        <w:t xml:space="preserve"> the </w:t>
      </w:r>
      <w:r w:rsidR="00360A4C" w:rsidRPr="00624CFB">
        <w:rPr>
          <w:rFonts w:eastAsia="Arial" w:cs="Arial"/>
          <w:lang w:val="en-GB"/>
        </w:rPr>
        <w:t>Seller</w:t>
      </w:r>
      <w:r w:rsidR="003C4A9E" w:rsidRPr="00624CFB">
        <w:rPr>
          <w:rFonts w:eastAsia="Arial" w:cs="Arial"/>
          <w:lang w:val="en-GB"/>
        </w:rPr>
        <w:t xml:space="preserve"> when </w:t>
      </w:r>
      <w:r w:rsidR="001858C3">
        <w:rPr>
          <w:rFonts w:eastAsia="Arial" w:cs="Arial"/>
          <w:lang w:val="en-GB"/>
        </w:rPr>
        <w:t>their</w:t>
      </w:r>
      <w:r w:rsidR="002247F7">
        <w:rPr>
          <w:rFonts w:eastAsia="Arial" w:cs="Arial"/>
          <w:lang w:val="en-GB"/>
        </w:rPr>
        <w:t xml:space="preserve"> </w:t>
      </w:r>
      <w:r w:rsidR="003C4A9E" w:rsidRPr="00624CFB">
        <w:rPr>
          <w:rFonts w:eastAsia="Arial" w:cs="Arial"/>
          <w:lang w:val="en-GB"/>
        </w:rPr>
        <w:t xml:space="preserve">invoice </w:t>
      </w:r>
      <w:r w:rsidR="0095161E" w:rsidRPr="00624CFB">
        <w:rPr>
          <w:rFonts w:eastAsia="Arial" w:cs="Arial"/>
          <w:lang w:val="en-GB"/>
        </w:rPr>
        <w:t>has</w:t>
      </w:r>
      <w:r w:rsidR="003C4A9E" w:rsidRPr="00624CFB">
        <w:rPr>
          <w:rFonts w:eastAsia="Arial" w:cs="Arial"/>
          <w:lang w:val="en-GB"/>
        </w:rPr>
        <w:t xml:space="preserve"> been approved or payment has been initiated so that </w:t>
      </w:r>
      <w:r w:rsidR="00CD69EE">
        <w:rPr>
          <w:rFonts w:eastAsia="Arial" w:cs="Arial"/>
          <w:lang w:val="en-GB"/>
        </w:rPr>
        <w:t xml:space="preserve">the </w:t>
      </w:r>
      <w:r w:rsidR="00360A4C" w:rsidRPr="00624CFB">
        <w:rPr>
          <w:rFonts w:eastAsia="Arial" w:cs="Arial"/>
          <w:lang w:val="en-GB"/>
        </w:rPr>
        <w:t>Seller</w:t>
      </w:r>
      <w:r w:rsidR="003C4A9E" w:rsidRPr="00624CFB">
        <w:rPr>
          <w:rFonts w:eastAsia="Arial" w:cs="Arial"/>
          <w:lang w:val="en-GB"/>
        </w:rPr>
        <w:t xml:space="preserve"> can manage </w:t>
      </w:r>
      <w:r w:rsidR="001858C3">
        <w:rPr>
          <w:rFonts w:eastAsia="Arial" w:cs="Arial"/>
          <w:lang w:val="en-GB"/>
        </w:rPr>
        <w:t>their</w:t>
      </w:r>
      <w:r w:rsidR="003C4A9E" w:rsidRPr="00624CFB">
        <w:rPr>
          <w:rFonts w:eastAsia="Arial" w:cs="Arial"/>
          <w:lang w:val="en-GB"/>
        </w:rPr>
        <w:t xml:space="preserve"> cash flow</w:t>
      </w:r>
      <w:r w:rsidR="00C0742E" w:rsidRPr="00624CFB">
        <w:rPr>
          <w:rFonts w:eastAsia="Arial" w:cs="Arial"/>
          <w:lang w:val="en-GB"/>
        </w:rPr>
        <w:t>s</w:t>
      </w:r>
      <w:r w:rsidR="003C4A9E" w:rsidRPr="00624CFB">
        <w:rPr>
          <w:rFonts w:eastAsia="Arial" w:cs="Arial"/>
          <w:lang w:val="en-GB"/>
        </w:rPr>
        <w:t xml:space="preserve"> and monitor the reception of funds through the payment channels.</w:t>
      </w:r>
    </w:p>
    <w:p w:rsidR="00881139" w:rsidRPr="00624CFB" w:rsidRDefault="008C1EDB" w:rsidP="00CB6742">
      <w:pPr>
        <w:pStyle w:val="ListParagraph"/>
        <w:numPr>
          <w:ilvl w:val="0"/>
          <w:numId w:val="10"/>
        </w:numPr>
        <w:rPr>
          <w:rFonts w:cs="Arial"/>
          <w:lang w:val="en-GB"/>
        </w:rPr>
      </w:pPr>
      <w:r>
        <w:rPr>
          <w:rFonts w:cs="Arial"/>
          <w:color w:val="000000"/>
          <w:lang w:val="en-GB" w:eastAsia="is-IS"/>
        </w:rPr>
        <w:t>Invoice Response</w:t>
      </w:r>
      <w:r w:rsidR="00C0742E" w:rsidRPr="00624CFB">
        <w:rPr>
          <w:rFonts w:cs="Arial"/>
          <w:color w:val="000000"/>
          <w:lang w:val="en-GB" w:eastAsia="is-IS"/>
        </w:rPr>
        <w:t xml:space="preserve"> </w:t>
      </w:r>
      <w:r w:rsidR="00881139" w:rsidRPr="00624CFB">
        <w:rPr>
          <w:rFonts w:cs="Arial"/>
          <w:color w:val="000000"/>
          <w:lang w:val="en-GB" w:eastAsia="is-IS"/>
        </w:rPr>
        <w:t>p</w:t>
      </w:r>
      <w:r w:rsidR="003C4A9E" w:rsidRPr="00624CFB">
        <w:rPr>
          <w:rFonts w:eastAsia="Arial" w:cs="Arial"/>
          <w:lang w:val="en-GB"/>
        </w:rPr>
        <w:t>rovide</w:t>
      </w:r>
      <w:r w:rsidR="004A44B3" w:rsidRPr="00624CFB">
        <w:rPr>
          <w:rFonts w:eastAsia="Arial" w:cs="Arial"/>
          <w:lang w:val="en-GB"/>
        </w:rPr>
        <w:t>s</w:t>
      </w:r>
      <w:r w:rsidR="003C4A9E" w:rsidRPr="00624CFB">
        <w:rPr>
          <w:rFonts w:eastAsia="Arial" w:cs="Arial"/>
          <w:lang w:val="en-GB"/>
        </w:rPr>
        <w:t xml:space="preserve"> automated means </w:t>
      </w:r>
      <w:r w:rsidR="00C0742E" w:rsidRPr="00624CFB">
        <w:rPr>
          <w:rFonts w:eastAsia="Arial" w:cs="Arial"/>
          <w:lang w:val="en-GB"/>
        </w:rPr>
        <w:t xml:space="preserve">to </w:t>
      </w:r>
      <w:r w:rsidR="00CD69EE">
        <w:rPr>
          <w:rFonts w:eastAsia="Arial" w:cs="Arial"/>
          <w:lang w:val="en-GB"/>
        </w:rPr>
        <w:t xml:space="preserve">the </w:t>
      </w:r>
      <w:r w:rsidR="00360A4C" w:rsidRPr="00624CFB">
        <w:rPr>
          <w:rFonts w:eastAsia="Arial" w:cs="Arial"/>
          <w:lang w:val="en-GB"/>
        </w:rPr>
        <w:t>Buyer</w:t>
      </w:r>
      <w:r w:rsidR="00C0742E" w:rsidRPr="00624CFB">
        <w:rPr>
          <w:rFonts w:eastAsia="Arial" w:cs="Arial"/>
          <w:lang w:val="en-GB"/>
        </w:rPr>
        <w:t xml:space="preserve"> </w:t>
      </w:r>
      <w:r w:rsidR="003C4A9E" w:rsidRPr="00624CFB">
        <w:rPr>
          <w:rFonts w:eastAsia="Arial" w:cs="Arial"/>
          <w:lang w:val="en-GB"/>
        </w:rPr>
        <w:t xml:space="preserve">to keep the </w:t>
      </w:r>
      <w:r w:rsidR="00360A4C" w:rsidRPr="00624CFB">
        <w:rPr>
          <w:rFonts w:eastAsia="Arial" w:cs="Arial"/>
          <w:lang w:val="en-GB"/>
        </w:rPr>
        <w:t>Seller</w:t>
      </w:r>
      <w:r w:rsidR="003C4A9E" w:rsidRPr="00624CFB">
        <w:rPr>
          <w:rFonts w:eastAsia="Arial" w:cs="Arial"/>
          <w:lang w:val="en-GB"/>
        </w:rPr>
        <w:t xml:space="preserve"> informed of the invoice status</w:t>
      </w:r>
      <w:ins w:id="29" w:author="Georg Birgisson" w:date="2018-04-19T14:59:00Z">
        <w:r w:rsidR="0082680D">
          <w:rPr>
            <w:rFonts w:eastAsia="Arial" w:cs="Arial"/>
            <w:lang w:val="en-GB"/>
          </w:rPr>
          <w:t xml:space="preserve"> in his invoice verification process</w:t>
        </w:r>
      </w:ins>
      <w:r w:rsidR="003C4A9E" w:rsidRPr="00624CFB">
        <w:rPr>
          <w:rFonts w:eastAsia="Arial" w:cs="Arial"/>
          <w:lang w:val="en-GB"/>
        </w:rPr>
        <w:t xml:space="preserve"> and thus reduce</w:t>
      </w:r>
      <w:r w:rsidR="00F76F51">
        <w:rPr>
          <w:rFonts w:eastAsia="Arial" w:cs="Arial"/>
          <w:lang w:val="en-GB"/>
        </w:rPr>
        <w:t>s</w:t>
      </w:r>
      <w:r w:rsidR="003C4A9E" w:rsidRPr="00624CFB">
        <w:rPr>
          <w:rFonts w:eastAsia="Arial" w:cs="Arial"/>
          <w:lang w:val="en-GB"/>
        </w:rPr>
        <w:t xml:space="preserve"> or eliminate</w:t>
      </w:r>
      <w:r w:rsidR="00F76F51">
        <w:rPr>
          <w:rFonts w:eastAsia="Arial" w:cs="Arial"/>
          <w:lang w:val="en-GB"/>
        </w:rPr>
        <w:t>s</w:t>
      </w:r>
      <w:r w:rsidR="003C4A9E" w:rsidRPr="00624CFB">
        <w:rPr>
          <w:rFonts w:eastAsia="Arial" w:cs="Arial"/>
          <w:lang w:val="en-GB"/>
        </w:rPr>
        <w:t xml:space="preserve"> the need for manual status queries.</w:t>
      </w:r>
    </w:p>
    <w:p w:rsidR="00881139" w:rsidRPr="00624CFB" w:rsidRDefault="008C1EDB" w:rsidP="00CB6742">
      <w:pPr>
        <w:pStyle w:val="ListParagraph"/>
        <w:numPr>
          <w:ilvl w:val="0"/>
          <w:numId w:val="10"/>
        </w:numPr>
        <w:rPr>
          <w:rFonts w:cs="Arial"/>
          <w:lang w:val="en-GB"/>
        </w:rPr>
      </w:pPr>
      <w:r>
        <w:rPr>
          <w:rFonts w:cs="Arial"/>
          <w:lang w:val="en-GB"/>
        </w:rPr>
        <w:t>Invoice Response</w:t>
      </w:r>
      <w:r w:rsidR="00881139" w:rsidRPr="00624CFB">
        <w:rPr>
          <w:rFonts w:cs="Arial"/>
          <w:lang w:val="en-GB"/>
        </w:rPr>
        <w:t xml:space="preserve"> is designed to support automatic processing on the </w:t>
      </w:r>
      <w:r w:rsidR="00360A4C" w:rsidRPr="00624CFB">
        <w:rPr>
          <w:rFonts w:cs="Arial"/>
          <w:lang w:val="en-GB"/>
        </w:rPr>
        <w:t>Seller</w:t>
      </w:r>
      <w:r w:rsidR="00881139" w:rsidRPr="00624CFB">
        <w:rPr>
          <w:rFonts w:cs="Arial"/>
          <w:lang w:val="en-GB"/>
        </w:rPr>
        <w:t xml:space="preserve"> side </w:t>
      </w:r>
      <w:r w:rsidR="00F76F51">
        <w:rPr>
          <w:rFonts w:cs="Arial"/>
          <w:lang w:val="en-GB"/>
        </w:rPr>
        <w:t>al</w:t>
      </w:r>
      <w:r w:rsidR="00881139" w:rsidRPr="00624CFB">
        <w:rPr>
          <w:rFonts w:cs="Arial"/>
          <w:lang w:val="en-GB"/>
        </w:rPr>
        <w:t xml:space="preserve">though it still may require manual actions. </w:t>
      </w:r>
    </w:p>
    <w:p w:rsidR="00550430" w:rsidRPr="00624CFB" w:rsidRDefault="008C1EDB"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is </w:t>
      </w:r>
      <w:r w:rsidR="005E0BA2">
        <w:rPr>
          <w:rFonts w:eastAsia="Arial" w:cs="Arial"/>
          <w:lang w:val="en-GB"/>
        </w:rPr>
        <w:t xml:space="preserve">an </w:t>
      </w:r>
      <w:r w:rsidR="00550430" w:rsidRPr="00624CFB">
        <w:rPr>
          <w:rFonts w:eastAsia="Arial" w:cs="Arial"/>
          <w:lang w:val="en-GB"/>
        </w:rPr>
        <w:t xml:space="preserve">informative message from Buyer to </w:t>
      </w:r>
      <w:r w:rsidR="00360A4C" w:rsidRPr="00624CFB">
        <w:rPr>
          <w:rFonts w:eastAsia="Arial" w:cs="Arial"/>
          <w:lang w:val="en-GB"/>
        </w:rPr>
        <w:t>Seller</w:t>
      </w:r>
      <w:r w:rsidR="00550430" w:rsidRPr="00624CFB">
        <w:rPr>
          <w:rFonts w:eastAsia="Arial" w:cs="Arial"/>
          <w:lang w:val="en-GB"/>
        </w:rPr>
        <w:t>.</w:t>
      </w:r>
    </w:p>
    <w:p w:rsidR="00550430" w:rsidRPr="00624CFB" w:rsidRDefault="008C1EDB"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structures the feedback loop from Buyer to </w:t>
      </w:r>
      <w:r w:rsidR="00360A4C" w:rsidRPr="00624CFB">
        <w:rPr>
          <w:rFonts w:eastAsia="Arial" w:cs="Arial"/>
          <w:lang w:val="en-GB"/>
        </w:rPr>
        <w:t>Seller</w:t>
      </w:r>
      <w:r w:rsidR="00550430" w:rsidRPr="00624CFB">
        <w:rPr>
          <w:rFonts w:eastAsia="Arial" w:cs="Arial"/>
          <w:lang w:val="en-GB"/>
        </w:rPr>
        <w:t xml:space="preserve"> regarding the invoice handling process on Buyer’s side. </w:t>
      </w:r>
    </w:p>
    <w:p w:rsidR="00550430" w:rsidRPr="00624CFB" w:rsidRDefault="008C1EDB" w:rsidP="00CB6742">
      <w:pPr>
        <w:pStyle w:val="ListParagraph"/>
        <w:numPr>
          <w:ilvl w:val="0"/>
          <w:numId w:val="4"/>
        </w:numPr>
        <w:rPr>
          <w:rFonts w:eastAsia="Arial" w:cs="Arial"/>
          <w:lang w:val="en-GB"/>
        </w:rPr>
      </w:pPr>
      <w:r>
        <w:rPr>
          <w:rFonts w:eastAsia="Arial" w:cs="Arial"/>
          <w:lang w:val="en-GB"/>
        </w:rPr>
        <w:t>Invoice Response</w:t>
      </w:r>
      <w:r w:rsidR="00550430" w:rsidRPr="00624CFB">
        <w:rPr>
          <w:rFonts w:eastAsia="Arial" w:cs="Arial"/>
          <w:lang w:val="en-GB"/>
        </w:rPr>
        <w:t xml:space="preserve"> is an option for the Buyer to inform </w:t>
      </w:r>
      <w:r w:rsidR="00360A4C" w:rsidRPr="00624CFB">
        <w:rPr>
          <w:rFonts w:eastAsia="Arial" w:cs="Arial"/>
          <w:lang w:val="en-GB"/>
        </w:rPr>
        <w:t>Seller</w:t>
      </w:r>
      <w:r w:rsidR="00550430" w:rsidRPr="00624CFB">
        <w:rPr>
          <w:rFonts w:eastAsia="Arial" w:cs="Arial"/>
          <w:lang w:val="en-GB"/>
        </w:rPr>
        <w:t xml:space="preserve"> about Buyer’s decisions in invoice processing in a structured</w:t>
      </w:r>
      <w:ins w:id="30" w:author="Georg Birgisson" w:date="2018-03-15T15:06:00Z">
        <w:r w:rsidR="00C85E98">
          <w:rPr>
            <w:rFonts w:eastAsia="Arial" w:cs="Arial"/>
            <w:lang w:val="en-GB"/>
          </w:rPr>
          <w:t xml:space="preserve"> or unstrutured</w:t>
        </w:r>
      </w:ins>
      <w:r w:rsidR="00550430" w:rsidRPr="00624CFB">
        <w:rPr>
          <w:rFonts w:eastAsia="Arial" w:cs="Arial"/>
          <w:lang w:val="en-GB"/>
        </w:rPr>
        <w:t xml:space="preserve"> </w:t>
      </w:r>
      <w:r w:rsidR="00F76F51">
        <w:rPr>
          <w:rFonts w:eastAsia="Arial" w:cs="Arial"/>
          <w:lang w:val="en-GB"/>
        </w:rPr>
        <w:t>form</w:t>
      </w:r>
      <w:r w:rsidR="00550430" w:rsidRPr="00624CFB">
        <w:rPr>
          <w:rFonts w:eastAsia="Arial" w:cs="Arial"/>
          <w:lang w:val="en-GB"/>
        </w:rPr>
        <w:t>.</w:t>
      </w:r>
    </w:p>
    <w:p w:rsidR="00F9352F" w:rsidRPr="00624CFB" w:rsidRDefault="00F9352F" w:rsidP="001618BD">
      <w:pPr>
        <w:pStyle w:val="BodyText"/>
        <w:rPr>
          <w:lang w:val="en-GB"/>
        </w:rPr>
      </w:pPr>
    </w:p>
    <w:p w:rsidR="00F76F51" w:rsidRPr="004F68D4" w:rsidRDefault="00F76F51" w:rsidP="001618BD">
      <w:pPr>
        <w:pStyle w:val="BodyText"/>
        <w:rPr>
          <w:b/>
          <w:lang w:val="en-GB"/>
        </w:rPr>
      </w:pPr>
      <w:r w:rsidRPr="004F68D4">
        <w:rPr>
          <w:b/>
          <w:lang w:val="en-GB"/>
        </w:rPr>
        <w:t>In scope</w:t>
      </w:r>
    </w:p>
    <w:p w:rsidR="003277A6" w:rsidRPr="00624CFB" w:rsidRDefault="003277A6" w:rsidP="001618BD">
      <w:pPr>
        <w:pStyle w:val="BodyText"/>
        <w:rPr>
          <w:lang w:val="en-GB"/>
        </w:rPr>
      </w:pPr>
      <w:r w:rsidRPr="00624CFB">
        <w:rPr>
          <w:lang w:val="en-GB"/>
        </w:rPr>
        <w:t xml:space="preserve">The following concepts are </w:t>
      </w:r>
      <w:r w:rsidRPr="004F68D4">
        <w:rPr>
          <w:lang w:val="en-GB"/>
        </w:rPr>
        <w:t>within the scope</w:t>
      </w:r>
      <w:r w:rsidRPr="00624CFB">
        <w:rPr>
          <w:lang w:val="en-GB"/>
        </w:rPr>
        <w:t xml:space="preserve"> of the </w:t>
      </w:r>
      <w:r w:rsidR="008C1EDB">
        <w:rPr>
          <w:lang w:val="en-GB"/>
        </w:rPr>
        <w:t>Invoice Response</w:t>
      </w:r>
      <w:r w:rsidRPr="00624CFB">
        <w:rPr>
          <w:lang w:val="en-GB"/>
        </w:rPr>
        <w:t>:</w:t>
      </w:r>
    </w:p>
    <w:p w:rsidR="00C0742E" w:rsidRPr="00624CFB" w:rsidRDefault="00C0742E" w:rsidP="00F9352F">
      <w:pPr>
        <w:pStyle w:val="ListParagraph"/>
        <w:numPr>
          <w:ilvl w:val="0"/>
          <w:numId w:val="4"/>
        </w:numPr>
        <w:rPr>
          <w:rFonts w:eastAsia="Arial" w:cs="Arial"/>
          <w:lang w:val="en-GB"/>
        </w:rPr>
      </w:pPr>
      <w:r w:rsidRPr="00624CFB">
        <w:rPr>
          <w:rFonts w:eastAsia="Arial" w:cs="Arial"/>
          <w:lang w:val="en-GB"/>
        </w:rPr>
        <w:t xml:space="preserve">Buyer can inform </w:t>
      </w:r>
      <w:r w:rsidR="00360A4C" w:rsidRPr="00624CFB">
        <w:rPr>
          <w:rFonts w:eastAsia="Arial" w:cs="Arial"/>
          <w:lang w:val="en-GB"/>
        </w:rPr>
        <w:t>Seller</w:t>
      </w:r>
      <w:r w:rsidRPr="00624CFB">
        <w:rPr>
          <w:rFonts w:eastAsia="Arial" w:cs="Arial"/>
          <w:lang w:val="en-GB"/>
        </w:rPr>
        <w:t xml:space="preserve"> about </w:t>
      </w:r>
      <w:r w:rsidR="003C4A9E" w:rsidRPr="00624CFB">
        <w:rPr>
          <w:rFonts w:eastAsia="Arial" w:cs="Arial"/>
          <w:lang w:val="en-GB"/>
        </w:rPr>
        <w:t xml:space="preserve">Invoice </w:t>
      </w:r>
      <w:r w:rsidR="00F9352F" w:rsidRPr="00624CFB">
        <w:rPr>
          <w:rFonts w:eastAsia="Arial" w:cs="Arial"/>
          <w:lang w:val="en-GB"/>
        </w:rPr>
        <w:t xml:space="preserve">and credit note </w:t>
      </w:r>
      <w:r w:rsidRPr="00624CFB">
        <w:rPr>
          <w:rFonts w:eastAsia="Arial" w:cs="Arial"/>
          <w:lang w:val="en-GB"/>
        </w:rPr>
        <w:t xml:space="preserve">processing steps and statuses on </w:t>
      </w:r>
      <w:r w:rsidR="00360A4C" w:rsidRPr="00624CFB">
        <w:rPr>
          <w:rFonts w:eastAsia="Arial" w:cs="Arial"/>
          <w:lang w:val="en-GB"/>
        </w:rPr>
        <w:t>Buyer</w:t>
      </w:r>
      <w:r w:rsidRPr="00624CFB">
        <w:rPr>
          <w:rFonts w:eastAsia="Arial" w:cs="Arial"/>
          <w:lang w:val="en-GB"/>
        </w:rPr>
        <w:t>’s side.</w:t>
      </w:r>
    </w:p>
    <w:p w:rsidR="00F9352F" w:rsidRPr="00624CFB" w:rsidRDefault="008C1EDB" w:rsidP="00F9352F">
      <w:pPr>
        <w:pStyle w:val="ListParagraph"/>
        <w:numPr>
          <w:ilvl w:val="0"/>
          <w:numId w:val="4"/>
        </w:numPr>
        <w:rPr>
          <w:rFonts w:eastAsia="Arial" w:cs="Arial"/>
          <w:lang w:val="en-GB"/>
        </w:rPr>
      </w:pPr>
      <w:r>
        <w:rPr>
          <w:rFonts w:eastAsia="Arial" w:cs="Arial"/>
          <w:lang w:val="en-GB"/>
        </w:rPr>
        <w:t>Invoice Response</w:t>
      </w:r>
      <w:r w:rsidR="00C0742E" w:rsidRPr="00624CFB">
        <w:rPr>
          <w:rFonts w:eastAsia="Arial" w:cs="Arial"/>
          <w:lang w:val="en-GB"/>
        </w:rPr>
        <w:t xml:space="preserve"> is </w:t>
      </w:r>
      <w:r w:rsidR="003C4A9E" w:rsidRPr="00624CFB">
        <w:rPr>
          <w:rFonts w:eastAsia="Arial" w:cs="Arial"/>
          <w:lang w:val="en-GB"/>
        </w:rPr>
        <w:t xml:space="preserve">based on </w:t>
      </w:r>
      <w:r w:rsidR="00360A4C" w:rsidRPr="00624CFB">
        <w:rPr>
          <w:rFonts w:eastAsia="Arial" w:cs="Arial"/>
          <w:lang w:val="en-GB"/>
        </w:rPr>
        <w:t>Buyer</w:t>
      </w:r>
      <w:r w:rsidR="001618BD" w:rsidRPr="00624CFB">
        <w:rPr>
          <w:rFonts w:eastAsia="Arial" w:cs="Arial"/>
          <w:lang w:val="en-GB"/>
        </w:rPr>
        <w:t>’s</w:t>
      </w:r>
      <w:r w:rsidR="003C4A9E" w:rsidRPr="00624CFB">
        <w:rPr>
          <w:rFonts w:eastAsia="Arial" w:cs="Arial"/>
          <w:lang w:val="en-GB"/>
        </w:rPr>
        <w:t xml:space="preserve"> business rules.</w:t>
      </w:r>
    </w:p>
    <w:p w:rsidR="00DE11A3" w:rsidRPr="00624CFB" w:rsidRDefault="008C1EDB" w:rsidP="00CB6742">
      <w:pPr>
        <w:pStyle w:val="ListParagraph"/>
        <w:numPr>
          <w:ilvl w:val="0"/>
          <w:numId w:val="4"/>
        </w:numPr>
        <w:rPr>
          <w:rFonts w:eastAsia="Arial" w:cs="Arial"/>
          <w:lang w:val="en-GB"/>
        </w:rPr>
      </w:pPr>
      <w:r>
        <w:rPr>
          <w:rFonts w:eastAsia="Arial" w:cs="Arial"/>
          <w:lang w:val="en-GB"/>
        </w:rPr>
        <w:t>Invoice Response</w:t>
      </w:r>
      <w:r w:rsidR="00C0742E" w:rsidRPr="00624CFB">
        <w:rPr>
          <w:rFonts w:eastAsia="Arial" w:cs="Arial"/>
          <w:lang w:val="en-GB"/>
        </w:rPr>
        <w:t xml:space="preserve"> is</w:t>
      </w:r>
      <w:r w:rsidR="005E0BA2">
        <w:rPr>
          <w:rFonts w:eastAsia="Arial" w:cs="Arial"/>
          <w:lang w:val="en-GB"/>
        </w:rPr>
        <w:t xml:space="preserve"> a</w:t>
      </w:r>
      <w:r w:rsidR="00C0742E" w:rsidRPr="00624CFB">
        <w:rPr>
          <w:rFonts w:eastAsia="Arial" w:cs="Arial"/>
          <w:lang w:val="en-GB"/>
        </w:rPr>
        <w:t xml:space="preserve"> o</w:t>
      </w:r>
      <w:r w:rsidR="003C4A9E" w:rsidRPr="00624CFB">
        <w:rPr>
          <w:rFonts w:eastAsia="Arial" w:cs="Arial"/>
          <w:lang w:val="en-GB"/>
        </w:rPr>
        <w:t xml:space="preserve">ne directional message only - from </w:t>
      </w:r>
      <w:r w:rsidR="00360A4C" w:rsidRPr="00624CFB">
        <w:rPr>
          <w:rFonts w:eastAsia="Arial" w:cs="Arial"/>
          <w:lang w:val="en-GB"/>
        </w:rPr>
        <w:t>Buyer</w:t>
      </w:r>
      <w:r w:rsidR="003C4A9E" w:rsidRPr="00624CFB">
        <w:rPr>
          <w:rFonts w:eastAsia="Arial" w:cs="Arial"/>
          <w:lang w:val="en-GB"/>
        </w:rPr>
        <w:t xml:space="preserve"> to </w:t>
      </w:r>
      <w:r w:rsidR="00360A4C" w:rsidRPr="00624CFB">
        <w:rPr>
          <w:rFonts w:eastAsia="Arial" w:cs="Arial"/>
          <w:lang w:val="en-GB"/>
        </w:rPr>
        <w:t>Seller</w:t>
      </w:r>
      <w:r w:rsidR="003C4A9E" w:rsidRPr="00624CFB">
        <w:rPr>
          <w:rFonts w:eastAsia="Arial" w:cs="Arial"/>
          <w:lang w:val="en-GB"/>
        </w:rPr>
        <w:t>.</w:t>
      </w:r>
    </w:p>
    <w:p w:rsidR="00DE11A3" w:rsidRPr="00624CFB" w:rsidRDefault="003A7210" w:rsidP="00CB6742">
      <w:pPr>
        <w:pStyle w:val="ListParagraph"/>
        <w:numPr>
          <w:ilvl w:val="0"/>
          <w:numId w:val="4"/>
        </w:numPr>
        <w:rPr>
          <w:rFonts w:eastAsia="Arial" w:cs="Arial"/>
          <w:lang w:val="en-GB"/>
        </w:rPr>
      </w:pPr>
      <w:r>
        <w:rPr>
          <w:rFonts w:eastAsia="Arial" w:cs="Arial"/>
          <w:lang w:val="en-GB"/>
        </w:rPr>
        <w:t>S</w:t>
      </w:r>
      <w:r w:rsidRPr="00624CFB">
        <w:rPr>
          <w:rFonts w:eastAsia="Arial" w:cs="Arial"/>
          <w:lang w:val="en-GB"/>
        </w:rPr>
        <w:t xml:space="preserve">everal </w:t>
      </w:r>
      <w:r w:rsidR="003C4A9E" w:rsidRPr="00624CFB">
        <w:rPr>
          <w:rFonts w:eastAsia="Arial" w:cs="Arial"/>
          <w:lang w:val="en-GB"/>
        </w:rPr>
        <w:t xml:space="preserve">response messages </w:t>
      </w:r>
      <w:r w:rsidR="005E0BA2">
        <w:rPr>
          <w:rFonts w:eastAsia="Arial" w:cs="Arial"/>
          <w:lang w:val="en-GB"/>
        </w:rPr>
        <w:t xml:space="preserve">can </w:t>
      </w:r>
      <w:r>
        <w:rPr>
          <w:rFonts w:eastAsia="Arial" w:cs="Arial"/>
          <w:lang w:val="en-GB"/>
        </w:rPr>
        <w:t>p</w:t>
      </w:r>
      <w:r w:rsidRPr="00624CFB">
        <w:rPr>
          <w:rFonts w:eastAsia="Arial" w:cs="Arial"/>
          <w:lang w:val="en-GB"/>
        </w:rPr>
        <w:t xml:space="preserve">otentially </w:t>
      </w:r>
      <w:r w:rsidR="005E0BA2">
        <w:rPr>
          <w:rFonts w:eastAsia="Arial" w:cs="Arial"/>
          <w:lang w:val="en-GB"/>
        </w:rPr>
        <w:t>be exchanged</w:t>
      </w:r>
      <w:r w:rsidRPr="003A7210">
        <w:rPr>
          <w:rFonts w:eastAsia="Arial" w:cs="Arial"/>
          <w:lang w:val="en-GB"/>
        </w:rPr>
        <w:t xml:space="preserve"> </w:t>
      </w:r>
      <w:r w:rsidRPr="00624CFB">
        <w:rPr>
          <w:rFonts w:eastAsia="Arial" w:cs="Arial"/>
          <w:lang w:val="en-GB"/>
        </w:rPr>
        <w:t>for one invoice or credit note</w:t>
      </w:r>
      <w:r w:rsidR="003C4A9E" w:rsidRPr="00624CFB">
        <w:rPr>
          <w:rFonts w:eastAsia="Arial" w:cs="Arial"/>
          <w:lang w:val="en-GB"/>
        </w:rPr>
        <w:t>.</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Response content </w:t>
      </w:r>
      <w:r w:rsidR="003A7210">
        <w:rPr>
          <w:rFonts w:eastAsia="Arial" w:cs="Arial"/>
          <w:lang w:val="en-GB"/>
        </w:rPr>
        <w:t>may</w:t>
      </w:r>
      <w:r w:rsidR="003A7210" w:rsidRPr="00624CFB">
        <w:rPr>
          <w:rFonts w:eastAsia="Arial" w:cs="Arial"/>
          <w:lang w:val="en-GB"/>
        </w:rPr>
        <w:t xml:space="preserve"> </w:t>
      </w:r>
      <w:r w:rsidR="003A7210">
        <w:rPr>
          <w:rFonts w:eastAsia="Arial" w:cs="Arial"/>
          <w:lang w:val="en-GB"/>
        </w:rPr>
        <w:t>require</w:t>
      </w:r>
      <w:r w:rsidR="003A7210" w:rsidRPr="00624CFB">
        <w:rPr>
          <w:rFonts w:eastAsia="Arial" w:cs="Arial"/>
          <w:lang w:val="en-GB"/>
        </w:rPr>
        <w:t xml:space="preserve"> </w:t>
      </w:r>
      <w:r w:rsidRPr="00624CFB">
        <w:rPr>
          <w:rFonts w:eastAsia="Arial" w:cs="Arial"/>
          <w:lang w:val="en-GB"/>
        </w:rPr>
        <w:t xml:space="preserve">manual action on </w:t>
      </w:r>
      <w:r w:rsidR="00360A4C" w:rsidRPr="00624CFB">
        <w:rPr>
          <w:rFonts w:eastAsia="Arial" w:cs="Arial"/>
          <w:lang w:val="en-GB"/>
        </w:rPr>
        <w:t>Seller</w:t>
      </w:r>
      <w:r w:rsidR="003A7210">
        <w:rPr>
          <w:rFonts w:eastAsia="Arial" w:cs="Arial"/>
          <w:lang w:val="en-GB"/>
        </w:rPr>
        <w:t>’s</w:t>
      </w:r>
      <w:r w:rsidRPr="00624CFB">
        <w:rPr>
          <w:rFonts w:eastAsia="Arial" w:cs="Arial"/>
          <w:lang w:val="en-GB"/>
        </w:rPr>
        <w:t xml:space="preserve"> side.</w:t>
      </w:r>
    </w:p>
    <w:p w:rsidR="00DE11A3" w:rsidRDefault="008C1EDB" w:rsidP="00CB6742">
      <w:pPr>
        <w:pStyle w:val="ListParagraph"/>
        <w:numPr>
          <w:ilvl w:val="0"/>
          <w:numId w:val="4"/>
        </w:numPr>
        <w:rPr>
          <w:ins w:id="31" w:author="Georg Birgisson" w:date="2018-04-11T16:04:00Z"/>
          <w:rFonts w:eastAsia="Arial" w:cs="Arial"/>
          <w:lang w:val="en-GB"/>
        </w:rPr>
      </w:pPr>
      <w:r>
        <w:rPr>
          <w:rFonts w:eastAsia="Arial" w:cs="Arial"/>
          <w:lang w:val="en-GB"/>
        </w:rPr>
        <w:t>Invoice Response</w:t>
      </w:r>
      <w:r w:rsidR="00A67224" w:rsidRPr="00624CFB">
        <w:rPr>
          <w:rFonts w:eastAsia="Arial" w:cs="Arial"/>
          <w:lang w:val="en-GB"/>
        </w:rPr>
        <w:t xml:space="preserve"> supports o</w:t>
      </w:r>
      <w:r w:rsidR="003C4A9E" w:rsidRPr="00624CFB">
        <w:rPr>
          <w:rFonts w:eastAsia="Arial" w:cs="Arial"/>
          <w:lang w:val="en-GB"/>
        </w:rPr>
        <w:t>nly push message of the invoice status</w:t>
      </w:r>
      <w:r w:rsidR="00B3693C">
        <w:rPr>
          <w:rFonts w:eastAsia="Arial" w:cs="Arial"/>
          <w:lang w:val="en-GB"/>
        </w:rPr>
        <w:t xml:space="preserve">. </w:t>
      </w:r>
      <w:r>
        <w:rPr>
          <w:rFonts w:eastAsia="Arial" w:cs="Arial"/>
          <w:lang w:val="en-GB"/>
        </w:rPr>
        <w:t>Invoice Response</w:t>
      </w:r>
      <w:r w:rsidR="00A67224" w:rsidRPr="00624CFB">
        <w:rPr>
          <w:rFonts w:eastAsia="Arial" w:cs="Arial"/>
          <w:lang w:val="en-GB"/>
        </w:rPr>
        <w:t xml:space="preserve"> can </w:t>
      </w:r>
      <w:r w:rsidR="003A7210" w:rsidRPr="00624CFB">
        <w:rPr>
          <w:rFonts w:eastAsia="Arial" w:cs="Arial"/>
          <w:lang w:val="en-GB"/>
        </w:rPr>
        <w:t>no</w:t>
      </w:r>
      <w:r w:rsidR="003A7210">
        <w:rPr>
          <w:rFonts w:eastAsia="Arial" w:cs="Arial"/>
          <w:lang w:val="en-GB"/>
        </w:rPr>
        <w:t>t</w:t>
      </w:r>
      <w:r w:rsidR="003A7210" w:rsidRPr="00624CFB">
        <w:rPr>
          <w:rFonts w:eastAsia="Arial" w:cs="Arial"/>
          <w:lang w:val="en-GB"/>
        </w:rPr>
        <w:t xml:space="preserve"> </w:t>
      </w:r>
      <w:r w:rsidR="00A67224" w:rsidRPr="00624CFB">
        <w:rPr>
          <w:rFonts w:eastAsia="Arial" w:cs="Arial"/>
          <w:lang w:val="en-GB"/>
        </w:rPr>
        <w:t xml:space="preserve">be </w:t>
      </w:r>
      <w:r w:rsidR="003A7210">
        <w:rPr>
          <w:rFonts w:eastAsia="Arial" w:cs="Arial"/>
          <w:lang w:val="en-GB"/>
        </w:rPr>
        <w:t xml:space="preserve">automatically </w:t>
      </w:r>
      <w:r w:rsidR="00BC3749">
        <w:rPr>
          <w:rFonts w:eastAsia="Arial" w:cs="Arial"/>
          <w:lang w:val="en-GB"/>
        </w:rPr>
        <w:t>requested</w:t>
      </w:r>
      <w:r w:rsidR="00A67224" w:rsidRPr="00624CFB">
        <w:rPr>
          <w:rFonts w:eastAsia="Arial" w:cs="Arial"/>
          <w:lang w:val="en-GB"/>
        </w:rPr>
        <w:t xml:space="preserve"> by </w:t>
      </w:r>
      <w:r w:rsidR="00360A4C" w:rsidRPr="00624CFB">
        <w:rPr>
          <w:rFonts w:eastAsia="Arial" w:cs="Arial"/>
          <w:lang w:val="en-GB"/>
        </w:rPr>
        <w:t>Seller</w:t>
      </w:r>
      <w:r w:rsidR="003C4A9E" w:rsidRPr="00624CFB">
        <w:rPr>
          <w:rFonts w:eastAsia="Arial" w:cs="Arial"/>
          <w:lang w:val="en-GB"/>
        </w:rPr>
        <w:t>.</w:t>
      </w:r>
    </w:p>
    <w:p w:rsidR="0021385B" w:rsidRPr="00624CFB" w:rsidRDefault="0021385B" w:rsidP="00CB6742">
      <w:pPr>
        <w:pStyle w:val="ListParagraph"/>
        <w:numPr>
          <w:ilvl w:val="0"/>
          <w:numId w:val="4"/>
        </w:numPr>
        <w:rPr>
          <w:rFonts w:eastAsia="Arial" w:cs="Arial"/>
          <w:lang w:val="en-GB"/>
        </w:rPr>
      </w:pPr>
      <w:ins w:id="32" w:author="Georg Birgisson" w:date="2018-04-11T16:05:00Z">
        <w:r>
          <w:rPr>
            <w:rFonts w:eastAsia="Arial" w:cs="Arial"/>
            <w:lang w:val="en-GB"/>
          </w:rPr>
          <w:t xml:space="preserve">Acknowledging </w:t>
        </w:r>
      </w:ins>
      <w:ins w:id="33" w:author="Georg Birgisson" w:date="2018-04-11T16:04:00Z">
        <w:r>
          <w:rPr>
            <w:rFonts w:eastAsia="Arial" w:cs="Arial"/>
            <w:lang w:val="en-GB"/>
          </w:rPr>
          <w:t xml:space="preserve">that a </w:t>
        </w:r>
      </w:ins>
      <w:ins w:id="34" w:author="Georg Birgisson" w:date="2018-04-11T16:06:00Z">
        <w:r>
          <w:rPr>
            <w:rFonts w:eastAsia="Arial" w:cs="Arial"/>
            <w:lang w:val="en-GB"/>
          </w:rPr>
          <w:t xml:space="preserve">transmitted </w:t>
        </w:r>
      </w:ins>
      <w:ins w:id="35" w:author="Georg Birgisson" w:date="2018-04-11T16:04:00Z">
        <w:r>
          <w:rPr>
            <w:rFonts w:eastAsia="Arial" w:cs="Arial"/>
            <w:lang w:val="en-GB"/>
          </w:rPr>
          <w:t>invoice has</w:t>
        </w:r>
      </w:ins>
      <w:ins w:id="36" w:author="Georg Birgisson" w:date="2018-04-11T16:05:00Z">
        <w:r>
          <w:rPr>
            <w:rFonts w:eastAsia="Arial" w:cs="Arial"/>
            <w:lang w:val="en-GB"/>
          </w:rPr>
          <w:t xml:space="preserve"> </w:t>
        </w:r>
      </w:ins>
      <w:ins w:id="37" w:author="Georg Birgisson" w:date="2018-04-11T16:04:00Z">
        <w:r>
          <w:rPr>
            <w:rFonts w:eastAsia="Arial" w:cs="Arial"/>
            <w:lang w:val="en-GB"/>
          </w:rPr>
          <w:t xml:space="preserve">been received </w:t>
        </w:r>
      </w:ins>
      <w:ins w:id="38" w:author="Georg Birgisson" w:date="2018-04-11T16:05:00Z">
        <w:r>
          <w:rPr>
            <w:rFonts w:eastAsia="Arial" w:cs="Arial"/>
            <w:lang w:val="en-GB"/>
          </w:rPr>
          <w:t>and can be processed.</w:t>
        </w:r>
      </w:ins>
      <w:ins w:id="39" w:author="Georg Birgisson" w:date="2018-04-11T16:04:00Z">
        <w:r>
          <w:rPr>
            <w:rFonts w:eastAsia="Arial" w:cs="Arial"/>
            <w:lang w:val="en-GB"/>
          </w:rPr>
          <w:t xml:space="preserve"> </w:t>
        </w:r>
      </w:ins>
    </w:p>
    <w:p w:rsidR="001618BD" w:rsidRPr="00624CFB" w:rsidRDefault="001618BD" w:rsidP="001618BD">
      <w:pPr>
        <w:rPr>
          <w:rFonts w:eastAsia="Arial" w:cs="Arial"/>
          <w:lang w:val="en-GB"/>
        </w:rPr>
      </w:pPr>
    </w:p>
    <w:p w:rsidR="00F76F51" w:rsidRPr="00A9472B" w:rsidRDefault="00F76F51" w:rsidP="00550430">
      <w:pPr>
        <w:pStyle w:val="BodyText"/>
        <w:rPr>
          <w:b/>
          <w:lang w:val="en-GB"/>
        </w:rPr>
      </w:pPr>
      <w:r w:rsidRPr="00A9472B">
        <w:rPr>
          <w:b/>
          <w:lang w:val="en-GB"/>
        </w:rPr>
        <w:t>Out of scope</w:t>
      </w:r>
    </w:p>
    <w:p w:rsidR="003277A6" w:rsidRPr="00624CFB" w:rsidRDefault="003277A6" w:rsidP="00550430">
      <w:pPr>
        <w:pStyle w:val="BodyText"/>
        <w:rPr>
          <w:lang w:val="en-GB"/>
        </w:rPr>
      </w:pPr>
      <w:r w:rsidRPr="00624CFB">
        <w:rPr>
          <w:lang w:val="en-GB"/>
        </w:rPr>
        <w:t xml:space="preserve">The following </w:t>
      </w:r>
      <w:r w:rsidR="005C7F2D" w:rsidRPr="00624CFB">
        <w:rPr>
          <w:lang w:val="en-GB"/>
        </w:rPr>
        <w:t>concepts</w:t>
      </w:r>
      <w:r w:rsidRPr="00624CFB">
        <w:rPr>
          <w:lang w:val="en-GB"/>
        </w:rPr>
        <w:t xml:space="preserve"> are </w:t>
      </w:r>
      <w:r w:rsidRPr="004F68D4">
        <w:rPr>
          <w:lang w:val="en-GB"/>
        </w:rPr>
        <w:t>outside the scope</w:t>
      </w:r>
      <w:r w:rsidRPr="00624CFB">
        <w:rPr>
          <w:lang w:val="en-GB"/>
        </w:rPr>
        <w:t xml:space="preserve"> of the </w:t>
      </w:r>
      <w:r w:rsidR="008C1EDB">
        <w:rPr>
          <w:lang w:val="en-GB"/>
        </w:rPr>
        <w:t>Invoice Response</w:t>
      </w:r>
      <w:r w:rsidRPr="00624CFB">
        <w:rPr>
          <w:lang w:val="en-GB"/>
        </w:rPr>
        <w:t>:</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Invoice response</w:t>
      </w:r>
      <w:r w:rsidR="003A7210">
        <w:rPr>
          <w:rFonts w:eastAsia="Arial" w:cs="Arial"/>
          <w:lang w:val="en-GB"/>
        </w:rPr>
        <w:t>s</w:t>
      </w:r>
      <w:r w:rsidRPr="00624CFB">
        <w:rPr>
          <w:rFonts w:eastAsia="Arial" w:cs="Arial"/>
          <w:lang w:val="en-GB"/>
        </w:rPr>
        <w:t xml:space="preserve"> on a line level.</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Several statuses in one response message.</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Full automation on </w:t>
      </w:r>
      <w:r w:rsidR="00360A4C" w:rsidRPr="00624CFB">
        <w:rPr>
          <w:rFonts w:eastAsia="Arial" w:cs="Arial"/>
          <w:lang w:val="en-GB"/>
        </w:rPr>
        <w:t>Seller</w:t>
      </w:r>
      <w:r w:rsidRPr="00624CFB">
        <w:rPr>
          <w:rFonts w:eastAsia="Arial" w:cs="Arial"/>
          <w:lang w:val="en-GB"/>
        </w:rPr>
        <w:t xml:space="preserve"> side </w:t>
      </w:r>
      <w:r w:rsidR="001618BD" w:rsidRPr="00624CFB">
        <w:rPr>
          <w:rFonts w:eastAsia="Arial" w:cs="Arial"/>
          <w:lang w:val="en-GB"/>
        </w:rPr>
        <w:t xml:space="preserve">– </w:t>
      </w:r>
      <w:r w:rsidRPr="00624CFB">
        <w:rPr>
          <w:rFonts w:eastAsia="Arial" w:cs="Arial"/>
          <w:lang w:val="en-GB"/>
        </w:rPr>
        <w:t>not all the errors have to be encoded.</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Bi-directional communication </w:t>
      </w:r>
      <w:bookmarkStart w:id="40" w:name="_Hlk478469877"/>
      <w:r w:rsidRPr="00624CFB">
        <w:rPr>
          <w:rFonts w:eastAsia="Arial" w:cs="Arial"/>
          <w:lang w:val="en-GB"/>
        </w:rPr>
        <w:t xml:space="preserve">– </w:t>
      </w:r>
      <w:bookmarkEnd w:id="40"/>
      <w:r w:rsidRPr="00624CFB">
        <w:rPr>
          <w:rFonts w:eastAsia="Arial" w:cs="Arial"/>
          <w:lang w:val="en-GB"/>
        </w:rPr>
        <w:t>discussion on response.</w:t>
      </w:r>
    </w:p>
    <w:p w:rsidR="00DE11A3" w:rsidRPr="00624CFB" w:rsidRDefault="003C4A9E" w:rsidP="00CB6742">
      <w:pPr>
        <w:pStyle w:val="ListParagraph"/>
        <w:numPr>
          <w:ilvl w:val="0"/>
          <w:numId w:val="4"/>
        </w:numPr>
        <w:rPr>
          <w:rFonts w:eastAsia="Arial" w:cs="Arial"/>
          <w:lang w:val="en-GB"/>
        </w:rPr>
      </w:pPr>
      <w:r w:rsidRPr="00624CFB">
        <w:rPr>
          <w:rFonts w:eastAsia="Arial" w:cs="Arial"/>
          <w:lang w:val="en-GB"/>
        </w:rPr>
        <w:t xml:space="preserve">Enquiry of the Invoice response message. </w:t>
      </w:r>
    </w:p>
    <w:p w:rsidR="00881139" w:rsidRPr="00624CFB" w:rsidRDefault="00881139" w:rsidP="00CB6742">
      <w:pPr>
        <w:pStyle w:val="ListParagraph"/>
        <w:numPr>
          <w:ilvl w:val="0"/>
          <w:numId w:val="4"/>
        </w:numPr>
        <w:tabs>
          <w:tab w:val="left" w:pos="3473"/>
        </w:tabs>
        <w:rPr>
          <w:rFonts w:cs="Arial"/>
          <w:color w:val="000000"/>
          <w:lang w:val="en-GB" w:eastAsia="is-IS"/>
        </w:rPr>
      </w:pPr>
      <w:r w:rsidRPr="00624CFB">
        <w:rPr>
          <w:rFonts w:cs="Arial"/>
          <w:color w:val="000000"/>
          <w:lang w:val="en-GB" w:eastAsia="is-IS"/>
        </w:rPr>
        <w:t>Transmission level status.</w:t>
      </w:r>
    </w:p>
    <w:p w:rsidR="00881139" w:rsidRPr="00624CFB" w:rsidRDefault="00881139" w:rsidP="00CB6742">
      <w:pPr>
        <w:pStyle w:val="ListParagraph"/>
        <w:numPr>
          <w:ilvl w:val="0"/>
          <w:numId w:val="4"/>
        </w:numPr>
        <w:tabs>
          <w:tab w:val="left" w:pos="3473"/>
        </w:tabs>
        <w:rPr>
          <w:rFonts w:cs="Arial"/>
          <w:color w:val="000000"/>
          <w:lang w:val="en-GB" w:eastAsia="is-IS"/>
        </w:rPr>
      </w:pPr>
      <w:r w:rsidRPr="00624CFB">
        <w:rPr>
          <w:rFonts w:cs="Arial"/>
          <w:color w:val="000000"/>
          <w:lang w:val="en-GB" w:eastAsia="is-IS"/>
        </w:rPr>
        <w:t>Support for attachments.</w:t>
      </w:r>
    </w:p>
    <w:p w:rsidR="00A6597B" w:rsidRPr="00624CFB" w:rsidRDefault="00A6597B" w:rsidP="00A6597B">
      <w:pPr>
        <w:tabs>
          <w:tab w:val="left" w:pos="3473"/>
        </w:tabs>
        <w:rPr>
          <w:rFonts w:cs="Arial"/>
          <w:color w:val="000000"/>
          <w:lang w:val="en-GB" w:eastAsia="is-IS"/>
        </w:rPr>
      </w:pPr>
    </w:p>
    <w:p w:rsidR="00881139" w:rsidRPr="00624CFB" w:rsidDel="00253DC3" w:rsidRDefault="00881139" w:rsidP="007A1AC8">
      <w:pPr>
        <w:pStyle w:val="Heading3"/>
        <w:rPr>
          <w:del w:id="41" w:author="Georg Birgisson" w:date="2018-04-11T17:38:00Z"/>
        </w:rPr>
      </w:pPr>
      <w:del w:id="42" w:author="Georg Birgisson" w:date="2018-04-11T17:38:00Z">
        <w:r w:rsidRPr="00624CFB" w:rsidDel="00253DC3">
          <w:delText xml:space="preserve">Relationship between </w:delText>
        </w:r>
        <w:r w:rsidR="008C1EDB" w:rsidDel="00253DC3">
          <w:delText>Invoice Response</w:delText>
        </w:r>
        <w:r w:rsidRPr="00624CFB" w:rsidDel="00253DC3">
          <w:delText xml:space="preserve"> and MLR</w:delText>
        </w:r>
      </w:del>
    </w:p>
    <w:p w:rsidR="00881139" w:rsidRPr="00624CFB" w:rsidDel="00253DC3" w:rsidRDefault="008C1EDB" w:rsidP="00EC378F">
      <w:pPr>
        <w:pStyle w:val="BodyText"/>
        <w:rPr>
          <w:del w:id="43" w:author="Georg Birgisson" w:date="2018-04-11T17:38:00Z"/>
          <w:lang w:val="en-GB" w:eastAsia="is-IS"/>
        </w:rPr>
      </w:pPr>
      <w:del w:id="44" w:author="Georg Birgisson" w:date="2018-04-11T17:38:00Z">
        <w:r w:rsidDel="00253DC3">
          <w:rPr>
            <w:lang w:val="en-GB" w:eastAsia="is-IS"/>
          </w:rPr>
          <w:delText>Invoice Response</w:delText>
        </w:r>
        <w:r w:rsidR="00881139" w:rsidRPr="00624CFB" w:rsidDel="00253DC3">
          <w:rPr>
            <w:lang w:val="en-GB" w:eastAsia="is-IS"/>
          </w:rPr>
          <w:delText xml:space="preserve"> is about any business level feedback from </w:delText>
        </w:r>
        <w:r w:rsidR="00EC378F" w:rsidRPr="00624CFB" w:rsidDel="00253DC3">
          <w:rPr>
            <w:lang w:val="en-GB" w:eastAsia="is-IS"/>
          </w:rPr>
          <w:delText xml:space="preserve">a </w:delText>
        </w:r>
        <w:r w:rsidR="00360A4C" w:rsidRPr="00624CFB" w:rsidDel="00253DC3">
          <w:rPr>
            <w:lang w:val="en-GB" w:eastAsia="is-IS"/>
          </w:rPr>
          <w:delText>Buyer</w:delText>
        </w:r>
        <w:r w:rsidR="00881139" w:rsidRPr="00624CFB" w:rsidDel="00253DC3">
          <w:rPr>
            <w:lang w:val="en-GB" w:eastAsia="is-IS"/>
          </w:rPr>
          <w:delText xml:space="preserve"> to </w:delText>
        </w:r>
        <w:r w:rsidR="00EC378F" w:rsidRPr="00624CFB" w:rsidDel="00253DC3">
          <w:rPr>
            <w:lang w:val="en-GB" w:eastAsia="is-IS"/>
          </w:rPr>
          <w:delText xml:space="preserve">a </w:delText>
        </w:r>
        <w:r w:rsidR="00360A4C" w:rsidRPr="00624CFB" w:rsidDel="00253DC3">
          <w:rPr>
            <w:lang w:val="en-GB" w:eastAsia="is-IS"/>
          </w:rPr>
          <w:delText>Seller</w:delText>
        </w:r>
        <w:r w:rsidR="00881139" w:rsidRPr="00624CFB" w:rsidDel="00253DC3">
          <w:rPr>
            <w:lang w:val="en-GB" w:eastAsia="is-IS"/>
          </w:rPr>
          <w:delText xml:space="preserve"> about invoice processing status at </w:delText>
        </w:r>
        <w:r w:rsidR="00360A4C" w:rsidRPr="00624CFB" w:rsidDel="00253DC3">
          <w:rPr>
            <w:lang w:val="en-GB" w:eastAsia="is-IS"/>
          </w:rPr>
          <w:delText>Buyer</w:delText>
        </w:r>
        <w:r w:rsidR="00881139" w:rsidRPr="00624CFB" w:rsidDel="00253DC3">
          <w:rPr>
            <w:lang w:val="en-GB" w:eastAsia="is-IS"/>
          </w:rPr>
          <w:delText xml:space="preserve">'s side or about </w:delText>
        </w:r>
        <w:r w:rsidR="00360A4C" w:rsidRPr="00624CFB" w:rsidDel="00253DC3">
          <w:rPr>
            <w:lang w:val="en-GB" w:eastAsia="is-IS"/>
          </w:rPr>
          <w:delText>Buyer</w:delText>
        </w:r>
        <w:r w:rsidR="00881139" w:rsidRPr="00624CFB" w:rsidDel="00253DC3">
          <w:rPr>
            <w:lang w:val="en-GB" w:eastAsia="is-IS"/>
          </w:rPr>
          <w:delText>'s inability to process the invoice. These reasons may include issues such as missing references or unacceptable values or codes.</w:delText>
        </w:r>
      </w:del>
    </w:p>
    <w:p w:rsidR="00881139" w:rsidRPr="00624CFB" w:rsidDel="00253DC3" w:rsidRDefault="00881139" w:rsidP="00EC378F">
      <w:pPr>
        <w:pStyle w:val="BodyText"/>
        <w:rPr>
          <w:del w:id="45" w:author="Georg Birgisson" w:date="2018-04-11T17:38:00Z"/>
          <w:lang w:val="en-GB" w:eastAsia="is-IS"/>
        </w:rPr>
      </w:pPr>
      <w:del w:id="46" w:author="Georg Birgisson" w:date="2018-04-11T17:38:00Z">
        <w:r w:rsidRPr="00624CFB" w:rsidDel="00253DC3">
          <w:rPr>
            <w:lang w:val="en-GB" w:eastAsia="is-IS"/>
          </w:rPr>
          <w:delText xml:space="preserve">When business rules have been included in a message specification and encoded in validation artifacts they are provided to the sender with the instructions that </w:delText>
        </w:r>
        <w:r w:rsidR="00FE0044" w:rsidDel="00253DC3">
          <w:rPr>
            <w:lang w:val="en-GB" w:eastAsia="is-IS"/>
          </w:rPr>
          <w:delText xml:space="preserve">the Sender </w:delText>
        </w:r>
        <w:r w:rsidRPr="00624CFB" w:rsidDel="00253DC3">
          <w:rPr>
            <w:lang w:val="en-GB" w:eastAsia="is-IS"/>
          </w:rPr>
          <w:delText>should not send messages unless these specifications are followed</w:delText>
        </w:r>
        <w:r w:rsidR="0078668E" w:rsidRPr="00624CFB" w:rsidDel="00253DC3">
          <w:rPr>
            <w:lang w:val="en-GB" w:eastAsia="is-IS"/>
          </w:rPr>
          <w:delText>, and the messages</w:delText>
        </w:r>
        <w:r w:rsidR="009D23BB" w:rsidDel="00253DC3">
          <w:rPr>
            <w:lang w:val="en-GB" w:eastAsia="is-IS"/>
          </w:rPr>
          <w:delText xml:space="preserve"> are </w:delText>
        </w:r>
        <w:r w:rsidR="0078668E" w:rsidRPr="00624CFB" w:rsidDel="00253DC3">
          <w:rPr>
            <w:lang w:val="en-GB" w:eastAsia="is-IS"/>
          </w:rPr>
          <w:delText>valid</w:delText>
        </w:r>
        <w:r w:rsidRPr="00624CFB" w:rsidDel="00253DC3">
          <w:rPr>
            <w:lang w:val="en-GB" w:eastAsia="is-IS"/>
          </w:rPr>
          <w:delText>. If the r</w:delText>
        </w:r>
        <w:r w:rsidR="00CD69EE" w:rsidDel="00253DC3">
          <w:rPr>
            <w:lang w:val="en-GB" w:eastAsia="is-IS"/>
          </w:rPr>
          <w:delText>eceiving A</w:delText>
        </w:r>
        <w:r w:rsidRPr="00624CFB" w:rsidDel="00253DC3">
          <w:rPr>
            <w:lang w:val="en-GB" w:eastAsia="is-IS"/>
          </w:rPr>
          <w:delText xml:space="preserve">ccess </w:delText>
        </w:r>
        <w:r w:rsidR="00CD69EE" w:rsidDel="00253DC3">
          <w:rPr>
            <w:lang w:val="en-GB" w:eastAsia="is-IS"/>
          </w:rPr>
          <w:delText>P</w:delText>
        </w:r>
        <w:r w:rsidRPr="00624CFB" w:rsidDel="00253DC3">
          <w:rPr>
            <w:lang w:val="en-GB" w:eastAsia="is-IS"/>
          </w:rPr>
          <w:delText>oint sends a rejecting MLR it is because the sender has failed to follow the agreed specifications.</w:delText>
        </w:r>
      </w:del>
    </w:p>
    <w:p w:rsidR="00881139" w:rsidRPr="00624CFB" w:rsidDel="00253DC3" w:rsidRDefault="00881139" w:rsidP="00EC378F">
      <w:pPr>
        <w:pStyle w:val="BodyText"/>
        <w:rPr>
          <w:del w:id="47" w:author="Georg Birgisson" w:date="2018-04-11T17:38:00Z"/>
          <w:lang w:val="en-GB" w:eastAsia="is-IS"/>
        </w:rPr>
      </w:pPr>
      <w:del w:id="48" w:author="Georg Birgisson" w:date="2018-04-11T17:38:00Z">
        <w:r w:rsidRPr="00624CFB" w:rsidDel="00253DC3">
          <w:rPr>
            <w:lang w:val="en-GB" w:eastAsia="is-IS"/>
          </w:rPr>
          <w:delText xml:space="preserve">During </w:delText>
        </w:r>
        <w:r w:rsidR="009D23BB" w:rsidDel="00253DC3">
          <w:rPr>
            <w:lang w:val="en-GB" w:eastAsia="is-IS"/>
          </w:rPr>
          <w:delText>his</w:delText>
        </w:r>
        <w:r w:rsidR="009D23BB" w:rsidRPr="00624CFB" w:rsidDel="00253DC3">
          <w:rPr>
            <w:lang w:val="en-GB" w:eastAsia="is-IS"/>
          </w:rPr>
          <w:delText xml:space="preserve"> </w:delText>
        </w:r>
        <w:r w:rsidRPr="00624CFB" w:rsidDel="00253DC3">
          <w:rPr>
            <w:lang w:val="en-GB" w:eastAsia="is-IS"/>
          </w:rPr>
          <w:delText xml:space="preserve">internal processing of an invoice the </w:delText>
        </w:r>
        <w:r w:rsidR="00360A4C" w:rsidRPr="00624CFB" w:rsidDel="00253DC3">
          <w:rPr>
            <w:lang w:val="en-GB" w:eastAsia="is-IS"/>
          </w:rPr>
          <w:delText>Buyer</w:delText>
        </w:r>
        <w:r w:rsidRPr="00624CFB" w:rsidDel="00253DC3">
          <w:rPr>
            <w:lang w:val="en-GB" w:eastAsia="is-IS"/>
          </w:rPr>
          <w:delText xml:space="preserve"> may however find issues that have not be</w:delText>
        </w:r>
        <w:r w:rsidR="0078668E" w:rsidRPr="00624CFB" w:rsidDel="00253DC3">
          <w:rPr>
            <w:lang w:val="en-GB" w:eastAsia="is-IS"/>
          </w:rPr>
          <w:delText>en</w:delText>
        </w:r>
        <w:r w:rsidRPr="00624CFB" w:rsidDel="00253DC3">
          <w:rPr>
            <w:lang w:val="en-GB" w:eastAsia="is-IS"/>
          </w:rPr>
          <w:delText xml:space="preserve"> expressed in the underlying specifications. These can be various internal </w:delText>
        </w:r>
        <w:r w:rsidR="009D23BB" w:rsidDel="00253DC3">
          <w:rPr>
            <w:lang w:val="en-GB" w:eastAsia="is-IS"/>
          </w:rPr>
          <w:delText>business</w:delText>
        </w:r>
        <w:r w:rsidR="009D23BB" w:rsidRPr="00624CFB" w:rsidDel="00253DC3">
          <w:rPr>
            <w:lang w:val="en-GB" w:eastAsia="is-IS"/>
          </w:rPr>
          <w:delText xml:space="preserve"> </w:delText>
        </w:r>
        <w:r w:rsidRPr="00624CFB" w:rsidDel="00253DC3">
          <w:rPr>
            <w:lang w:val="en-GB" w:eastAsia="is-IS"/>
          </w:rPr>
          <w:delText xml:space="preserve">rules and so forth and it is simply not feasible to attempt to codify all such rules since they may vary between types of purchases and the type of </w:delText>
        </w:r>
        <w:r w:rsidR="00360A4C" w:rsidRPr="00624CFB" w:rsidDel="00253DC3">
          <w:rPr>
            <w:lang w:val="en-GB" w:eastAsia="is-IS"/>
          </w:rPr>
          <w:delText>Seller</w:delText>
        </w:r>
        <w:r w:rsidRPr="00624CFB" w:rsidDel="00253DC3">
          <w:rPr>
            <w:lang w:val="en-GB" w:eastAsia="is-IS"/>
          </w:rPr>
          <w:delText xml:space="preserve">s. These kinds of issues in addition to the processing status of the invoice can be reported to the sender with the </w:delText>
        </w:r>
        <w:r w:rsidR="008C1EDB" w:rsidDel="00253DC3">
          <w:rPr>
            <w:lang w:val="en-GB" w:eastAsia="is-IS"/>
          </w:rPr>
          <w:delText>Invoice Response</w:delText>
        </w:r>
        <w:r w:rsidRPr="00624CFB" w:rsidDel="00253DC3">
          <w:rPr>
            <w:lang w:val="en-GB" w:eastAsia="is-IS"/>
          </w:rPr>
          <w:delText>.</w:delText>
        </w:r>
      </w:del>
    </w:p>
    <w:p w:rsidR="00881139" w:rsidRPr="00624CFB" w:rsidDel="00253DC3" w:rsidRDefault="00881139" w:rsidP="00EC378F">
      <w:pPr>
        <w:pStyle w:val="BodyText"/>
        <w:rPr>
          <w:del w:id="49" w:author="Georg Birgisson" w:date="2018-04-11T17:38:00Z"/>
          <w:lang w:val="en-GB" w:eastAsia="is-IS"/>
        </w:rPr>
      </w:pPr>
      <w:del w:id="50" w:author="Georg Birgisson" w:date="2018-04-11T17:38:00Z">
        <w:r w:rsidRPr="00624CFB" w:rsidDel="00253DC3">
          <w:rPr>
            <w:lang w:val="en-GB" w:eastAsia="is-IS"/>
          </w:rPr>
          <w:delText xml:space="preserve">Because of the similar nature of many of the business rules that are applied in the MLR as in the </w:delText>
        </w:r>
        <w:r w:rsidRPr="00624CFB" w:rsidDel="00253DC3">
          <w:rPr>
            <w:lang w:val="en-GB" w:eastAsia="is-IS"/>
          </w:rPr>
          <w:lastRenderedPageBreak/>
          <w:delText xml:space="preserve">internal processing that is reported with the </w:delText>
        </w:r>
        <w:r w:rsidR="008C1EDB" w:rsidDel="00253DC3">
          <w:rPr>
            <w:lang w:val="en-GB" w:eastAsia="is-IS"/>
          </w:rPr>
          <w:delText>Invoice Response</w:delText>
        </w:r>
        <w:r w:rsidRPr="00624CFB" w:rsidDel="00253DC3">
          <w:rPr>
            <w:lang w:val="en-GB" w:eastAsia="is-IS"/>
          </w:rPr>
          <w:delText xml:space="preserve"> it is often technically possible to add such rules to the document specification and have the sender test for them before sending and then confirm them with an MLR. The feasibility of adding such rules to the common specification such as the PEPPOL BIS specification depend</w:delText>
        </w:r>
        <w:r w:rsidR="002732D9" w:rsidDel="00253DC3">
          <w:rPr>
            <w:lang w:val="en-GB" w:eastAsia="is-IS"/>
          </w:rPr>
          <w:delText>s</w:delText>
        </w:r>
        <w:r w:rsidRPr="00624CFB" w:rsidDel="00253DC3">
          <w:rPr>
            <w:lang w:val="en-GB" w:eastAsia="is-IS"/>
          </w:rPr>
          <w:delText xml:space="preserve"> on how frequently such rules are used and especially it depends on the volume of trade between the </w:delText>
        </w:r>
        <w:r w:rsidR="00360A4C" w:rsidRPr="00624CFB" w:rsidDel="00253DC3">
          <w:rPr>
            <w:lang w:val="en-GB" w:eastAsia="is-IS"/>
          </w:rPr>
          <w:delText>Buyer</w:delText>
        </w:r>
        <w:r w:rsidRPr="00624CFB" w:rsidDel="00253DC3">
          <w:rPr>
            <w:lang w:val="en-GB" w:eastAsia="is-IS"/>
          </w:rPr>
          <w:delText xml:space="preserve"> and </w:delText>
        </w:r>
        <w:r w:rsidR="00360A4C" w:rsidRPr="00624CFB" w:rsidDel="00253DC3">
          <w:rPr>
            <w:lang w:val="en-GB" w:eastAsia="is-IS"/>
          </w:rPr>
          <w:delText>Seller</w:delText>
        </w:r>
        <w:r w:rsidRPr="00624CFB" w:rsidDel="00253DC3">
          <w:rPr>
            <w:lang w:val="en-GB" w:eastAsia="is-IS"/>
          </w:rPr>
          <w:delText xml:space="preserve"> in each case.</w:delText>
        </w:r>
      </w:del>
    </w:p>
    <w:p w:rsidR="00360A4C" w:rsidRPr="00624CFB" w:rsidRDefault="00360A4C" w:rsidP="00EC378F">
      <w:pPr>
        <w:pStyle w:val="BodyText"/>
        <w:rPr>
          <w:lang w:val="en-GB" w:eastAsia="is-IS"/>
        </w:rPr>
      </w:pPr>
    </w:p>
    <w:p w:rsidR="00881DEB" w:rsidRPr="00624CFB" w:rsidRDefault="00881DEB" w:rsidP="00AD0C88">
      <w:pPr>
        <w:pStyle w:val="Heading2"/>
      </w:pPr>
      <w:bookmarkStart w:id="51" w:name="_Toc355012327"/>
      <w:bookmarkStart w:id="52" w:name="_Toc511919256"/>
      <w:r w:rsidRPr="00624CFB">
        <w:t>Parties and roles</w:t>
      </w:r>
      <w:bookmarkEnd w:id="51"/>
      <w:bookmarkEnd w:id="52"/>
    </w:p>
    <w:p w:rsidR="006961C2" w:rsidRPr="00624CFB" w:rsidRDefault="00DC6653" w:rsidP="006961C2">
      <w:pPr>
        <w:pStyle w:val="BodyText"/>
        <w:rPr>
          <w:lang w:val="en-GB"/>
        </w:rPr>
      </w:pPr>
      <w:r w:rsidRPr="00624CFB">
        <w:rPr>
          <w:lang w:val="en-GB"/>
        </w:rPr>
        <w:t xml:space="preserve">The table below gives the definitions of the parties and roles </w:t>
      </w:r>
      <w:r w:rsidR="00917E6C">
        <w:rPr>
          <w:lang w:val="en-GB"/>
        </w:rPr>
        <w:t>in</w:t>
      </w:r>
      <w:r w:rsidR="00917E6C" w:rsidRPr="00624CFB">
        <w:rPr>
          <w:lang w:val="en-GB"/>
        </w:rPr>
        <w:t xml:space="preserve"> </w:t>
      </w:r>
      <w:r w:rsidRPr="00624CFB">
        <w:rPr>
          <w:lang w:val="en-GB"/>
        </w:rPr>
        <w:t xml:space="preserve">the </w:t>
      </w:r>
      <w:r w:rsidR="008C1EDB">
        <w:rPr>
          <w:lang w:val="en-GB"/>
        </w:rPr>
        <w:t>process of I</w:t>
      </w:r>
      <w:r w:rsidR="002709A2" w:rsidRPr="00624CFB">
        <w:rPr>
          <w:lang w:val="en-GB"/>
        </w:rPr>
        <w:t xml:space="preserve">nvoice </w:t>
      </w:r>
      <w:r w:rsidR="008C1EDB">
        <w:rPr>
          <w:lang w:val="en-GB"/>
        </w:rPr>
        <w:t>R</w:t>
      </w:r>
      <w:r w:rsidR="002709A2" w:rsidRPr="00624CFB">
        <w:rPr>
          <w:lang w:val="en-GB"/>
        </w:rPr>
        <w:t>esponse</w:t>
      </w:r>
      <w:r w:rsidR="008C1EDB">
        <w:rPr>
          <w:lang w:val="en-GB"/>
        </w:rPr>
        <w:t xml:space="preserve"> message</w:t>
      </w:r>
      <w:r w:rsidRPr="00624CFB">
        <w:rPr>
          <w:lang w:val="en-GB"/>
        </w:rPr>
        <w:t>.</w:t>
      </w:r>
      <w:r w:rsidR="006961C2" w:rsidRPr="00624CFB">
        <w:rPr>
          <w:lang w:val="en-GB"/>
        </w:rPr>
        <w:t xml:space="preserve"> Parties are persons or entities who </w:t>
      </w:r>
      <w:r w:rsidR="00917E6C">
        <w:rPr>
          <w:lang w:val="en-GB"/>
        </w:rPr>
        <w:t>are responsible for</w:t>
      </w:r>
      <w:r w:rsidR="006961C2" w:rsidRPr="00624CFB">
        <w:rPr>
          <w:lang w:val="en-GB"/>
        </w:rPr>
        <w:t xml:space="preserve"> roles.</w:t>
      </w:r>
      <w:r w:rsidR="00917E6C">
        <w:rPr>
          <w:lang w:val="en-GB"/>
        </w:rPr>
        <w:t xml:space="preserve"> They may carry them out themselves or outsource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1254"/>
        <w:gridCol w:w="6115"/>
      </w:tblGrid>
      <w:tr w:rsidR="00EC378F" w:rsidRPr="00624CFB" w:rsidTr="006961C2">
        <w:tc>
          <w:tcPr>
            <w:tcW w:w="1668" w:type="dxa"/>
            <w:shd w:val="clear" w:color="auto" w:fill="BFBFBF" w:themeFill="background1" w:themeFillShade="BF"/>
          </w:tcPr>
          <w:p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Party / Role</w:t>
            </w:r>
          </w:p>
        </w:tc>
        <w:tc>
          <w:tcPr>
            <w:tcW w:w="1275" w:type="dxa"/>
            <w:shd w:val="clear" w:color="auto" w:fill="BFBFBF" w:themeFill="background1" w:themeFillShade="BF"/>
          </w:tcPr>
          <w:p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Type</w:t>
            </w:r>
          </w:p>
        </w:tc>
        <w:tc>
          <w:tcPr>
            <w:tcW w:w="6299" w:type="dxa"/>
            <w:shd w:val="clear" w:color="auto" w:fill="BFBFBF" w:themeFill="background1" w:themeFillShade="BF"/>
          </w:tcPr>
          <w:p w:rsidR="00993072" w:rsidRPr="00624CFB" w:rsidRDefault="00993072" w:rsidP="00EC378F">
            <w:pPr>
              <w:pStyle w:val="TableParagraph"/>
              <w:spacing w:line="224" w:lineRule="exact"/>
              <w:jc w:val="center"/>
              <w:rPr>
                <w:rFonts w:ascii="Arial" w:eastAsia="Arial" w:hAnsi="Arial" w:cs="Arial"/>
                <w:b/>
                <w:bCs/>
                <w:spacing w:val="-1"/>
                <w:lang w:val="en-GB"/>
              </w:rPr>
            </w:pPr>
            <w:r w:rsidRPr="00624CFB">
              <w:rPr>
                <w:rFonts w:ascii="Arial" w:eastAsia="Arial" w:hAnsi="Arial" w:cs="Arial"/>
                <w:b/>
                <w:bCs/>
                <w:spacing w:val="-1"/>
                <w:lang w:val="en-GB"/>
              </w:rPr>
              <w:t>Definition</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t>Supplier</w:t>
            </w:r>
          </w:p>
        </w:tc>
        <w:tc>
          <w:tcPr>
            <w:tcW w:w="1275" w:type="dxa"/>
          </w:tcPr>
          <w:p w:rsidR="00993072" w:rsidRPr="00624CFB" w:rsidRDefault="00993072" w:rsidP="00777F47">
            <w:pPr>
              <w:pStyle w:val="BodyText"/>
              <w:rPr>
                <w:spacing w:val="3"/>
                <w:lang w:val="en-GB"/>
              </w:rPr>
            </w:pPr>
            <w:r w:rsidRPr="00624CFB">
              <w:rPr>
                <w:spacing w:val="3"/>
                <w:lang w:val="en-GB"/>
              </w:rPr>
              <w:t>Party</w:t>
            </w:r>
          </w:p>
        </w:tc>
        <w:tc>
          <w:tcPr>
            <w:tcW w:w="6299" w:type="dxa"/>
            <w:shd w:val="clear" w:color="auto" w:fill="auto"/>
          </w:tcPr>
          <w:p w:rsidR="006961C2" w:rsidRPr="00624CFB" w:rsidRDefault="006961C2" w:rsidP="006961C2">
            <w:pPr>
              <w:rPr>
                <w:lang w:val="en-GB"/>
              </w:rPr>
            </w:pPr>
            <w:r w:rsidRPr="00624CFB">
              <w:rPr>
                <w:spacing w:val="3"/>
                <w:lang w:val="en-GB"/>
              </w:rPr>
              <w:t>T</w:t>
            </w:r>
            <w:r w:rsidRPr="00624CFB">
              <w:rPr>
                <w:lang w:val="en-GB"/>
              </w:rPr>
              <w:t>he</w:t>
            </w:r>
            <w:r w:rsidRPr="00624CFB">
              <w:rPr>
                <w:spacing w:val="-4"/>
                <w:lang w:val="en-GB"/>
              </w:rPr>
              <w:t xml:space="preserve"> </w:t>
            </w:r>
            <w:r w:rsidRPr="00624CFB">
              <w:rPr>
                <w:spacing w:val="1"/>
                <w:lang w:val="en-GB"/>
              </w:rPr>
              <w:t>s</w:t>
            </w:r>
            <w:r w:rsidRPr="00624CFB">
              <w:rPr>
                <w:lang w:val="en-GB"/>
              </w:rPr>
              <w:t>u</w:t>
            </w:r>
            <w:r w:rsidRPr="00624CFB">
              <w:rPr>
                <w:spacing w:val="-1"/>
                <w:lang w:val="en-GB"/>
              </w:rPr>
              <w:t>p</w:t>
            </w:r>
            <w:r w:rsidRPr="00624CFB">
              <w:rPr>
                <w:lang w:val="en-GB"/>
              </w:rPr>
              <w:t>p</w:t>
            </w:r>
            <w:r w:rsidRPr="00624CFB">
              <w:rPr>
                <w:spacing w:val="1"/>
                <w:lang w:val="en-GB"/>
              </w:rPr>
              <w:t>l</w:t>
            </w:r>
            <w:r w:rsidRPr="00624CFB">
              <w:rPr>
                <w:spacing w:val="-1"/>
                <w:lang w:val="en-GB"/>
              </w:rPr>
              <w:t>i</w:t>
            </w:r>
            <w:r w:rsidRPr="00624CFB">
              <w:rPr>
                <w:lang w:val="en-GB"/>
              </w:rPr>
              <w:t>er</w:t>
            </w:r>
            <w:r w:rsidRPr="00624CFB">
              <w:rPr>
                <w:spacing w:val="-7"/>
                <w:lang w:val="en-GB"/>
              </w:rPr>
              <w:t xml:space="preserve"> </w:t>
            </w:r>
            <w:r w:rsidRPr="00624CFB">
              <w:rPr>
                <w:spacing w:val="-1"/>
                <w:lang w:val="en-GB"/>
              </w:rPr>
              <w:t>i</w:t>
            </w:r>
            <w:r w:rsidRPr="00624CFB">
              <w:rPr>
                <w:lang w:val="en-GB"/>
              </w:rPr>
              <w:t xml:space="preserve">s </w:t>
            </w:r>
            <w:r w:rsidRPr="00624CFB">
              <w:rPr>
                <w:spacing w:val="2"/>
                <w:lang w:val="en-GB"/>
              </w:rPr>
              <w:t>t</w:t>
            </w:r>
            <w:r w:rsidRPr="00624CFB">
              <w:rPr>
                <w:lang w:val="en-GB"/>
              </w:rPr>
              <w:t>he</w:t>
            </w:r>
            <w:r w:rsidRPr="00624CFB">
              <w:rPr>
                <w:spacing w:val="-2"/>
                <w:lang w:val="en-GB"/>
              </w:rPr>
              <w:t xml:space="preserve"> </w:t>
            </w:r>
            <w:r w:rsidRPr="00624CFB">
              <w:rPr>
                <w:spacing w:val="-1"/>
                <w:lang w:val="en-GB"/>
              </w:rPr>
              <w:t>l</w:t>
            </w:r>
            <w:r w:rsidRPr="00624CFB">
              <w:rPr>
                <w:lang w:val="en-GB"/>
              </w:rPr>
              <w:t>e</w:t>
            </w:r>
            <w:r w:rsidRPr="00624CFB">
              <w:rPr>
                <w:spacing w:val="1"/>
                <w:lang w:val="en-GB"/>
              </w:rPr>
              <w:t>g</w:t>
            </w:r>
            <w:r w:rsidRPr="00624CFB">
              <w:rPr>
                <w:lang w:val="en-GB"/>
              </w:rPr>
              <w:t>al</w:t>
            </w:r>
            <w:r w:rsidRPr="00624CFB">
              <w:rPr>
                <w:spacing w:val="-3"/>
                <w:lang w:val="en-GB"/>
              </w:rPr>
              <w:t xml:space="preserve"> </w:t>
            </w:r>
            <w:r w:rsidRPr="00624CFB">
              <w:rPr>
                <w:lang w:val="en-GB"/>
              </w:rPr>
              <w:t>p</w:t>
            </w:r>
            <w:r w:rsidRPr="00624CFB">
              <w:rPr>
                <w:spacing w:val="1"/>
                <w:lang w:val="en-GB"/>
              </w:rPr>
              <w:t>ers</w:t>
            </w:r>
            <w:r w:rsidRPr="00624CFB">
              <w:rPr>
                <w:lang w:val="en-GB"/>
              </w:rPr>
              <w:t>on</w:t>
            </w:r>
            <w:r w:rsidRPr="00624CFB">
              <w:rPr>
                <w:spacing w:val="-7"/>
                <w:lang w:val="en-GB"/>
              </w:rPr>
              <w:t xml:space="preserve"> </w:t>
            </w:r>
            <w:r w:rsidRPr="00624CFB">
              <w:rPr>
                <w:lang w:val="en-GB"/>
              </w:rPr>
              <w:t>or</w:t>
            </w:r>
            <w:r w:rsidRPr="00624CFB">
              <w:rPr>
                <w:spacing w:val="-2"/>
                <w:lang w:val="en-GB"/>
              </w:rPr>
              <w:t xml:space="preserve"> </w:t>
            </w:r>
            <w:r w:rsidRPr="00624CFB">
              <w:rPr>
                <w:lang w:val="en-GB"/>
              </w:rPr>
              <w:t>org</w:t>
            </w:r>
            <w:r w:rsidRPr="00624CFB">
              <w:rPr>
                <w:spacing w:val="1"/>
                <w:lang w:val="en-GB"/>
              </w:rPr>
              <w:t>a</w:t>
            </w:r>
            <w:r w:rsidRPr="00624CFB">
              <w:rPr>
                <w:lang w:val="en-GB"/>
              </w:rPr>
              <w:t>n</w:t>
            </w:r>
            <w:r w:rsidRPr="00624CFB">
              <w:rPr>
                <w:spacing w:val="1"/>
                <w:lang w:val="en-GB"/>
              </w:rPr>
              <w:t>i</w:t>
            </w:r>
            <w:r w:rsidRPr="00624CFB">
              <w:rPr>
                <w:spacing w:val="-1"/>
                <w:lang w:val="en-GB"/>
              </w:rPr>
              <w:t>z</w:t>
            </w:r>
            <w:r w:rsidRPr="00624CFB">
              <w:rPr>
                <w:lang w:val="en-GB"/>
              </w:rPr>
              <w:t>a</w:t>
            </w:r>
            <w:r w:rsidRPr="00624CFB">
              <w:rPr>
                <w:spacing w:val="2"/>
                <w:lang w:val="en-GB"/>
              </w:rPr>
              <w:t>t</w:t>
            </w:r>
            <w:r w:rsidRPr="00624CFB">
              <w:rPr>
                <w:spacing w:val="-1"/>
                <w:lang w:val="en-GB"/>
              </w:rPr>
              <w:t>i</w:t>
            </w:r>
            <w:r w:rsidRPr="00624CFB">
              <w:rPr>
                <w:spacing w:val="2"/>
                <w:lang w:val="en-GB"/>
              </w:rPr>
              <w:t>o</w:t>
            </w:r>
            <w:r w:rsidRPr="00624CFB">
              <w:rPr>
                <w:lang w:val="en-GB"/>
              </w:rPr>
              <w:t>n</w:t>
            </w:r>
            <w:r w:rsidRPr="00624CFB">
              <w:rPr>
                <w:spacing w:val="-9"/>
                <w:lang w:val="en-GB"/>
              </w:rPr>
              <w:t xml:space="preserve"> </w:t>
            </w:r>
            <w:r w:rsidRPr="00624CFB">
              <w:rPr>
                <w:spacing w:val="-2"/>
                <w:lang w:val="en-GB"/>
              </w:rPr>
              <w:t>w</w:t>
            </w:r>
            <w:r w:rsidRPr="00624CFB">
              <w:rPr>
                <w:spacing w:val="2"/>
                <w:lang w:val="en-GB"/>
              </w:rPr>
              <w:t>h</w:t>
            </w:r>
            <w:r w:rsidRPr="00624CFB">
              <w:rPr>
                <w:lang w:val="en-GB"/>
              </w:rPr>
              <w:t>o</w:t>
            </w:r>
            <w:r w:rsidRPr="00624CFB">
              <w:rPr>
                <w:spacing w:val="-4"/>
                <w:lang w:val="en-GB"/>
              </w:rPr>
              <w:t xml:space="preserve"> </w:t>
            </w:r>
            <w:r w:rsidRPr="00624CFB">
              <w:rPr>
                <w:spacing w:val="-1"/>
                <w:lang w:val="en-GB"/>
              </w:rPr>
              <w:t>p</w:t>
            </w:r>
            <w:r w:rsidRPr="00624CFB">
              <w:rPr>
                <w:spacing w:val="3"/>
                <w:lang w:val="en-GB"/>
              </w:rPr>
              <w:t>r</w:t>
            </w:r>
            <w:r w:rsidRPr="00624CFB">
              <w:rPr>
                <w:lang w:val="en-GB"/>
              </w:rPr>
              <w:t>o</w:t>
            </w:r>
            <w:r w:rsidRPr="00624CFB">
              <w:rPr>
                <w:spacing w:val="1"/>
                <w:lang w:val="en-GB"/>
              </w:rPr>
              <w:t>v</w:t>
            </w:r>
            <w:r w:rsidRPr="00624CFB">
              <w:rPr>
                <w:spacing w:val="-1"/>
                <w:lang w:val="en-GB"/>
              </w:rPr>
              <w:t>i</w:t>
            </w:r>
            <w:r w:rsidRPr="00624CFB">
              <w:rPr>
                <w:lang w:val="en-GB"/>
              </w:rPr>
              <w:t>d</w:t>
            </w:r>
            <w:r w:rsidRPr="00624CFB">
              <w:rPr>
                <w:spacing w:val="-1"/>
                <w:lang w:val="en-GB"/>
              </w:rPr>
              <w:t>e</w:t>
            </w:r>
            <w:r w:rsidRPr="00624CFB">
              <w:rPr>
                <w:lang w:val="en-GB"/>
              </w:rPr>
              <w:t>s</w:t>
            </w:r>
            <w:r w:rsidRPr="00624CFB">
              <w:rPr>
                <w:spacing w:val="-7"/>
                <w:lang w:val="en-GB"/>
              </w:rPr>
              <w:t xml:space="preserve"> </w:t>
            </w:r>
            <w:r w:rsidRPr="00624CFB">
              <w:rPr>
                <w:lang w:val="en-GB"/>
              </w:rPr>
              <w:t>a</w:t>
            </w:r>
            <w:r w:rsidRPr="00624CFB">
              <w:rPr>
                <w:spacing w:val="1"/>
                <w:lang w:val="en-GB"/>
              </w:rPr>
              <w:t xml:space="preserve"> </w:t>
            </w:r>
            <w:r w:rsidRPr="00624CFB">
              <w:rPr>
                <w:lang w:val="en-GB"/>
              </w:rPr>
              <w:t>pro</w:t>
            </w:r>
            <w:r w:rsidRPr="00624CFB">
              <w:rPr>
                <w:spacing w:val="2"/>
                <w:lang w:val="en-GB"/>
              </w:rPr>
              <w:t>d</w:t>
            </w:r>
            <w:r w:rsidRPr="00624CFB">
              <w:rPr>
                <w:lang w:val="en-GB"/>
              </w:rPr>
              <w:t>u</w:t>
            </w:r>
            <w:r w:rsidRPr="00624CFB">
              <w:rPr>
                <w:spacing w:val="1"/>
                <w:lang w:val="en-GB"/>
              </w:rPr>
              <w:t>c</w:t>
            </w:r>
            <w:r w:rsidRPr="00624CFB">
              <w:rPr>
                <w:lang w:val="en-GB"/>
              </w:rPr>
              <w:t>t and/or</w:t>
            </w:r>
            <w:r w:rsidRPr="00624CFB">
              <w:rPr>
                <w:spacing w:val="-2"/>
                <w:lang w:val="en-GB"/>
              </w:rPr>
              <w:t xml:space="preserve"> </w:t>
            </w:r>
            <w:r w:rsidRPr="00624CFB">
              <w:rPr>
                <w:spacing w:val="1"/>
                <w:lang w:val="en-GB"/>
              </w:rPr>
              <w:t>s</w:t>
            </w:r>
            <w:r w:rsidRPr="00624CFB">
              <w:rPr>
                <w:lang w:val="en-GB"/>
              </w:rPr>
              <w:t>er</w:t>
            </w:r>
            <w:r w:rsidRPr="00624CFB">
              <w:rPr>
                <w:spacing w:val="-1"/>
                <w:lang w:val="en-GB"/>
              </w:rPr>
              <w:t>vi</w:t>
            </w:r>
            <w:r w:rsidRPr="00624CFB">
              <w:rPr>
                <w:spacing w:val="1"/>
                <w:lang w:val="en-GB"/>
              </w:rPr>
              <w:t>c</w:t>
            </w:r>
            <w:r w:rsidRPr="00624CFB">
              <w:rPr>
                <w:lang w:val="en-GB"/>
              </w:rPr>
              <w:t>e.</w:t>
            </w:r>
          </w:p>
          <w:p w:rsidR="006961C2" w:rsidRPr="00624CFB" w:rsidRDefault="006961C2" w:rsidP="006961C2">
            <w:pPr>
              <w:rPr>
                <w:rFonts w:ascii="Times New Roman" w:hAnsi="Times New Roman"/>
                <w:sz w:val="12"/>
                <w:szCs w:val="12"/>
                <w:lang w:val="en-GB"/>
              </w:rPr>
            </w:pPr>
          </w:p>
          <w:p w:rsidR="00993072" w:rsidRPr="00624CFB" w:rsidRDefault="006961C2" w:rsidP="006961C2">
            <w:pPr>
              <w:pStyle w:val="BodyText"/>
              <w:rPr>
                <w:spacing w:val="3"/>
                <w:lang w:val="en-GB"/>
              </w:rPr>
            </w:pPr>
            <w:r w:rsidRPr="00624CFB">
              <w:rPr>
                <w:spacing w:val="-1"/>
                <w:lang w:val="en-GB"/>
              </w:rPr>
              <w:t>E</w:t>
            </w:r>
            <w:r w:rsidRPr="00624CFB">
              <w:rPr>
                <w:spacing w:val="1"/>
                <w:lang w:val="en-GB"/>
              </w:rPr>
              <w:t>x</w:t>
            </w:r>
            <w:r w:rsidRPr="00624CFB">
              <w:rPr>
                <w:lang w:val="en-GB"/>
              </w:rPr>
              <w:t>a</w:t>
            </w:r>
            <w:r w:rsidRPr="00624CFB">
              <w:rPr>
                <w:spacing w:val="4"/>
                <w:lang w:val="en-GB"/>
              </w:rPr>
              <w:t>m</w:t>
            </w:r>
            <w:r w:rsidRPr="00624CFB">
              <w:rPr>
                <w:lang w:val="en-GB"/>
              </w:rPr>
              <w:t>p</w:t>
            </w:r>
            <w:r w:rsidRPr="00624CFB">
              <w:rPr>
                <w:spacing w:val="-1"/>
                <w:lang w:val="en-GB"/>
              </w:rPr>
              <w:t>l</w:t>
            </w:r>
            <w:r w:rsidRPr="00624CFB">
              <w:rPr>
                <w:lang w:val="en-GB"/>
              </w:rPr>
              <w:t>es</w:t>
            </w:r>
            <w:r w:rsidRPr="00624CFB">
              <w:rPr>
                <w:spacing w:val="-8"/>
                <w:lang w:val="en-GB"/>
              </w:rPr>
              <w:t xml:space="preserve"> </w:t>
            </w:r>
            <w:r w:rsidRPr="00624CFB">
              <w:rPr>
                <w:lang w:val="en-GB"/>
              </w:rPr>
              <w:t>of</w:t>
            </w:r>
            <w:r w:rsidRPr="00624CFB">
              <w:rPr>
                <w:spacing w:val="-1"/>
                <w:lang w:val="en-GB"/>
              </w:rPr>
              <w:t xml:space="preserve"> </w:t>
            </w:r>
            <w:r w:rsidRPr="00624CFB">
              <w:rPr>
                <w:spacing w:val="1"/>
                <w:lang w:val="en-GB"/>
              </w:rPr>
              <w:t>s</w:t>
            </w:r>
            <w:r w:rsidRPr="00624CFB">
              <w:rPr>
                <w:lang w:val="en-GB"/>
              </w:rPr>
              <w:t>u</w:t>
            </w:r>
            <w:r w:rsidRPr="00624CFB">
              <w:rPr>
                <w:spacing w:val="-1"/>
                <w:lang w:val="en-GB"/>
              </w:rPr>
              <w:t>p</w:t>
            </w:r>
            <w:r w:rsidRPr="00624CFB">
              <w:rPr>
                <w:lang w:val="en-GB"/>
              </w:rPr>
              <w:t>p</w:t>
            </w:r>
            <w:r w:rsidRPr="00624CFB">
              <w:rPr>
                <w:spacing w:val="-1"/>
                <w:lang w:val="en-GB"/>
              </w:rPr>
              <w:t>l</w:t>
            </w:r>
            <w:r w:rsidRPr="00624CFB">
              <w:rPr>
                <w:spacing w:val="1"/>
                <w:lang w:val="en-GB"/>
              </w:rPr>
              <w:t>i</w:t>
            </w:r>
            <w:r w:rsidRPr="00624CFB">
              <w:rPr>
                <w:lang w:val="en-GB"/>
              </w:rPr>
              <w:t>er</w:t>
            </w:r>
            <w:r w:rsidRPr="00624CFB">
              <w:rPr>
                <w:spacing w:val="-7"/>
                <w:lang w:val="en-GB"/>
              </w:rPr>
              <w:t xml:space="preserve"> </w:t>
            </w:r>
            <w:r w:rsidRPr="00624CFB">
              <w:rPr>
                <w:spacing w:val="1"/>
                <w:lang w:val="en-GB"/>
              </w:rPr>
              <w:t>r</w:t>
            </w:r>
            <w:r w:rsidRPr="00624CFB">
              <w:rPr>
                <w:lang w:val="en-GB"/>
              </w:rPr>
              <w:t>o</w:t>
            </w:r>
            <w:r w:rsidRPr="00624CFB">
              <w:rPr>
                <w:spacing w:val="1"/>
                <w:lang w:val="en-GB"/>
              </w:rPr>
              <w:t>l</w:t>
            </w:r>
            <w:r w:rsidRPr="00624CFB">
              <w:rPr>
                <w:lang w:val="en-GB"/>
              </w:rPr>
              <w:t>e</w:t>
            </w:r>
            <w:r w:rsidRPr="00624CFB">
              <w:rPr>
                <w:spacing w:val="1"/>
                <w:lang w:val="en-GB"/>
              </w:rPr>
              <w:t>s</w:t>
            </w:r>
            <w:r w:rsidRPr="00624CFB">
              <w:rPr>
                <w:lang w:val="en-GB"/>
              </w:rPr>
              <w:t>:</w:t>
            </w:r>
            <w:r w:rsidRPr="00624CFB">
              <w:rPr>
                <w:spacing w:val="-3"/>
                <w:lang w:val="en-GB"/>
              </w:rPr>
              <w:t xml:space="preserve"> </w:t>
            </w:r>
            <w:r w:rsidR="00360A4C" w:rsidRPr="00624CFB">
              <w:rPr>
                <w:spacing w:val="1"/>
                <w:lang w:val="en-GB"/>
              </w:rPr>
              <w:t>Seller</w:t>
            </w:r>
            <w:r w:rsidRPr="00624CFB">
              <w:rPr>
                <w:lang w:val="en-GB"/>
              </w:rPr>
              <w:t>,</w:t>
            </w:r>
            <w:r w:rsidRPr="00624CFB">
              <w:rPr>
                <w:spacing w:val="-5"/>
                <w:lang w:val="en-GB"/>
              </w:rPr>
              <w:t xml:space="preserve"> </w:t>
            </w:r>
            <w:r w:rsidRPr="00624CFB">
              <w:rPr>
                <w:spacing w:val="1"/>
                <w:lang w:val="en-GB"/>
              </w:rPr>
              <w:t>c</w:t>
            </w:r>
            <w:r w:rsidRPr="00624CFB">
              <w:rPr>
                <w:lang w:val="en-GB"/>
              </w:rPr>
              <w:t>o</w:t>
            </w:r>
            <w:r w:rsidRPr="00624CFB">
              <w:rPr>
                <w:spacing w:val="-1"/>
                <w:lang w:val="en-GB"/>
              </w:rPr>
              <w:t>n</w:t>
            </w:r>
            <w:r w:rsidRPr="00624CFB">
              <w:rPr>
                <w:spacing w:val="1"/>
                <w:lang w:val="en-GB"/>
              </w:rPr>
              <w:t>si</w:t>
            </w:r>
            <w:r w:rsidRPr="00624CFB">
              <w:rPr>
                <w:lang w:val="en-GB"/>
              </w:rPr>
              <w:t>g</w:t>
            </w:r>
            <w:r w:rsidRPr="00624CFB">
              <w:rPr>
                <w:spacing w:val="-1"/>
                <w:lang w:val="en-GB"/>
              </w:rPr>
              <w:t>n</w:t>
            </w:r>
            <w:r w:rsidRPr="00624CFB">
              <w:rPr>
                <w:lang w:val="en-GB"/>
              </w:rPr>
              <w:t>or,</w:t>
            </w:r>
            <w:r w:rsidRPr="00624CFB">
              <w:rPr>
                <w:spacing w:val="-9"/>
                <w:lang w:val="en-GB"/>
              </w:rPr>
              <w:t xml:space="preserve"> </w:t>
            </w:r>
            <w:r w:rsidRPr="00624CFB">
              <w:rPr>
                <w:spacing w:val="1"/>
                <w:lang w:val="en-GB"/>
              </w:rPr>
              <w:t>cr</w:t>
            </w:r>
            <w:r w:rsidRPr="00624CFB">
              <w:rPr>
                <w:lang w:val="en-GB"/>
              </w:rPr>
              <w:t>e</w:t>
            </w:r>
            <w:r w:rsidRPr="00624CFB">
              <w:rPr>
                <w:spacing w:val="1"/>
                <w:lang w:val="en-GB"/>
              </w:rPr>
              <w:t>d</w:t>
            </w:r>
            <w:r w:rsidRPr="00624CFB">
              <w:rPr>
                <w:spacing w:val="-1"/>
                <w:lang w:val="en-GB"/>
              </w:rPr>
              <w:t>i</w:t>
            </w:r>
            <w:r w:rsidRPr="00624CFB">
              <w:rPr>
                <w:lang w:val="en-GB"/>
              </w:rPr>
              <w:t>tor,</w:t>
            </w:r>
            <w:r w:rsidRPr="00624CFB">
              <w:rPr>
                <w:spacing w:val="-5"/>
                <w:lang w:val="en-GB"/>
              </w:rPr>
              <w:t xml:space="preserve"> </w:t>
            </w:r>
            <w:r w:rsidRPr="00624CFB">
              <w:rPr>
                <w:lang w:val="en-GB"/>
              </w:rPr>
              <w:t>e</w:t>
            </w:r>
            <w:r w:rsidRPr="00624CFB">
              <w:rPr>
                <w:spacing w:val="1"/>
                <w:lang w:val="en-GB"/>
              </w:rPr>
              <w:t>c</w:t>
            </w:r>
            <w:r w:rsidRPr="00624CFB">
              <w:rPr>
                <w:lang w:val="en-GB"/>
              </w:rPr>
              <w:t>o</w:t>
            </w:r>
            <w:r w:rsidRPr="00624CFB">
              <w:rPr>
                <w:spacing w:val="-1"/>
                <w:lang w:val="en-GB"/>
              </w:rPr>
              <w:t>n</w:t>
            </w:r>
            <w:r w:rsidRPr="00624CFB">
              <w:rPr>
                <w:lang w:val="en-GB"/>
              </w:rPr>
              <w:t>o</w:t>
            </w:r>
            <w:r w:rsidRPr="00624CFB">
              <w:rPr>
                <w:spacing w:val="4"/>
                <w:lang w:val="en-GB"/>
              </w:rPr>
              <w:t>m</w:t>
            </w:r>
            <w:r w:rsidRPr="00624CFB">
              <w:rPr>
                <w:spacing w:val="-1"/>
                <w:lang w:val="en-GB"/>
              </w:rPr>
              <w:t>i</w:t>
            </w:r>
            <w:r w:rsidRPr="00624CFB">
              <w:rPr>
                <w:lang w:val="en-GB"/>
              </w:rPr>
              <w:t>c o</w:t>
            </w:r>
            <w:r w:rsidRPr="00624CFB">
              <w:rPr>
                <w:spacing w:val="-1"/>
                <w:lang w:val="en-GB"/>
              </w:rPr>
              <w:t>p</w:t>
            </w:r>
            <w:r w:rsidRPr="00624CFB">
              <w:rPr>
                <w:lang w:val="en-GB"/>
              </w:rPr>
              <w:t>era</w:t>
            </w:r>
            <w:r w:rsidRPr="00624CFB">
              <w:rPr>
                <w:spacing w:val="2"/>
                <w:lang w:val="en-GB"/>
              </w:rPr>
              <w:t>t</w:t>
            </w:r>
            <w:r w:rsidRPr="00624CFB">
              <w:rPr>
                <w:lang w:val="en-GB"/>
              </w:rPr>
              <w:t>or.</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t>Customer</w:t>
            </w:r>
          </w:p>
        </w:tc>
        <w:tc>
          <w:tcPr>
            <w:tcW w:w="1275" w:type="dxa"/>
          </w:tcPr>
          <w:p w:rsidR="00993072" w:rsidRPr="00624CFB" w:rsidRDefault="00993072" w:rsidP="00777F47">
            <w:pPr>
              <w:pStyle w:val="BodyText"/>
              <w:rPr>
                <w:spacing w:val="3"/>
                <w:lang w:val="en-GB"/>
              </w:rPr>
            </w:pPr>
            <w:r w:rsidRPr="00624CFB">
              <w:rPr>
                <w:spacing w:val="3"/>
                <w:lang w:val="en-GB"/>
              </w:rPr>
              <w:t>Party</w:t>
            </w:r>
          </w:p>
        </w:tc>
        <w:tc>
          <w:tcPr>
            <w:tcW w:w="6299" w:type="dxa"/>
            <w:shd w:val="clear" w:color="auto" w:fill="auto"/>
          </w:tcPr>
          <w:p w:rsidR="00777F47" w:rsidRPr="00624CFB" w:rsidRDefault="001B4812" w:rsidP="00777F47">
            <w:pPr>
              <w:pStyle w:val="BodyText"/>
              <w:rPr>
                <w:spacing w:val="3"/>
                <w:lang w:val="en-GB"/>
              </w:rPr>
            </w:pPr>
            <w:r w:rsidRPr="00624CFB">
              <w:rPr>
                <w:spacing w:val="3"/>
                <w:lang w:val="en-GB"/>
              </w:rPr>
              <w:t>The customer is the legal person or organization who is in demand of a product, service or works.</w:t>
            </w:r>
          </w:p>
          <w:p w:rsidR="00993072" w:rsidRPr="00624CFB" w:rsidRDefault="001B4812" w:rsidP="00777F47">
            <w:pPr>
              <w:pStyle w:val="BodyText"/>
              <w:rPr>
                <w:spacing w:val="3"/>
                <w:lang w:val="en-GB"/>
              </w:rPr>
            </w:pPr>
            <w:r w:rsidRPr="00624CFB">
              <w:rPr>
                <w:spacing w:val="3"/>
                <w:lang w:val="en-GB"/>
              </w:rPr>
              <w:t xml:space="preserve">Examples of customer roles: </w:t>
            </w:r>
            <w:r w:rsidR="00360A4C" w:rsidRPr="00624CFB">
              <w:rPr>
                <w:spacing w:val="3"/>
                <w:lang w:val="en-GB"/>
              </w:rPr>
              <w:t>buyer</w:t>
            </w:r>
            <w:r w:rsidRPr="00624CFB">
              <w:rPr>
                <w:spacing w:val="3"/>
                <w:lang w:val="en-GB"/>
              </w:rPr>
              <w:t>, consignee, debtor, contracting body.</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t>Seller</w:t>
            </w:r>
          </w:p>
        </w:tc>
        <w:tc>
          <w:tcPr>
            <w:tcW w:w="1275" w:type="dxa"/>
          </w:tcPr>
          <w:p w:rsidR="00993072" w:rsidRPr="00624CFB" w:rsidRDefault="001B4812" w:rsidP="00777F47">
            <w:pPr>
              <w:pStyle w:val="BodyText"/>
              <w:rPr>
                <w:spacing w:val="3"/>
                <w:lang w:val="en-GB"/>
              </w:rPr>
            </w:pPr>
            <w:r w:rsidRPr="00624CFB">
              <w:rPr>
                <w:spacing w:val="3"/>
                <w:lang w:val="en-GB"/>
              </w:rPr>
              <w:t>Role</w:t>
            </w:r>
          </w:p>
        </w:tc>
        <w:tc>
          <w:tcPr>
            <w:tcW w:w="6299" w:type="dxa"/>
            <w:shd w:val="clear" w:color="auto" w:fill="auto"/>
          </w:tcPr>
          <w:p w:rsidR="00777F47" w:rsidRPr="00624CFB" w:rsidRDefault="001B4812" w:rsidP="00777F47">
            <w:pPr>
              <w:pStyle w:val="BodyText"/>
              <w:rPr>
                <w:lang w:val="en-GB"/>
              </w:rPr>
            </w:pPr>
            <w:r w:rsidRPr="00624CFB">
              <w:rPr>
                <w:lang w:val="en-GB"/>
              </w:rPr>
              <w:t xml:space="preserve">One </w:t>
            </w:r>
            <w:r w:rsidR="006961C2" w:rsidRPr="00624CFB">
              <w:rPr>
                <w:lang w:val="en-GB"/>
              </w:rPr>
              <w:t xml:space="preserve">who issues an invoice for items or services sold to a </w:t>
            </w:r>
            <w:r w:rsidR="00360A4C" w:rsidRPr="00624CFB">
              <w:rPr>
                <w:lang w:val="en-GB"/>
              </w:rPr>
              <w:t>Buyer</w:t>
            </w:r>
            <w:r w:rsidR="006961C2" w:rsidRPr="00624CFB">
              <w:rPr>
                <w:lang w:val="en-GB"/>
              </w:rPr>
              <w:t xml:space="preserve"> and </w:t>
            </w:r>
            <w:r w:rsidRPr="00624CFB">
              <w:rPr>
                <w:lang w:val="en-GB"/>
              </w:rPr>
              <w:t>to whom a debt is owed. The Party that claims the payment and is responsible for resolving billing issues and arranging settlement.</w:t>
            </w:r>
          </w:p>
          <w:p w:rsidR="00993072" w:rsidRPr="00624CFB" w:rsidRDefault="00777F47" w:rsidP="00777F47">
            <w:pPr>
              <w:pStyle w:val="BodyText"/>
              <w:rPr>
                <w:spacing w:val="3"/>
                <w:lang w:val="en-GB"/>
              </w:rPr>
            </w:pPr>
            <w:r w:rsidRPr="00624CFB">
              <w:rPr>
                <w:rFonts w:eastAsia="Calibri"/>
                <w:lang w:val="en-GB"/>
              </w:rPr>
              <w:t>Also,</w:t>
            </w:r>
            <w:r w:rsidR="001B4812" w:rsidRPr="00624CFB">
              <w:rPr>
                <w:rFonts w:eastAsia="Calibri"/>
                <w:lang w:val="en-GB"/>
              </w:rPr>
              <w:t xml:space="preserve"> known as Invoice Issuer, Accounts Receivable, </w:t>
            </w:r>
            <w:r w:rsidR="001B4812" w:rsidRPr="00624CFB">
              <w:rPr>
                <w:lang w:val="en-GB"/>
              </w:rPr>
              <w:t>Creditor</w:t>
            </w:r>
            <w:r w:rsidR="001B4812" w:rsidRPr="00624CFB">
              <w:rPr>
                <w:rFonts w:eastAsia="Calibri"/>
                <w:lang w:val="en-GB"/>
              </w:rPr>
              <w:t xml:space="preserve">, </w:t>
            </w:r>
            <w:r w:rsidR="001B4812" w:rsidRPr="00624CFB">
              <w:rPr>
                <w:lang w:val="en-GB"/>
              </w:rPr>
              <w:t>E</w:t>
            </w:r>
            <w:r w:rsidR="001B4812" w:rsidRPr="00624CFB">
              <w:rPr>
                <w:rFonts w:eastAsia="Calibri"/>
                <w:lang w:val="en-GB"/>
              </w:rPr>
              <w:t>conomic operator.</w:t>
            </w:r>
          </w:p>
        </w:tc>
      </w:tr>
      <w:tr w:rsidR="00993072" w:rsidRPr="00624CFB" w:rsidTr="006961C2">
        <w:tc>
          <w:tcPr>
            <w:tcW w:w="1668" w:type="dxa"/>
            <w:shd w:val="clear" w:color="auto" w:fill="auto"/>
          </w:tcPr>
          <w:p w:rsidR="00993072" w:rsidRPr="00624CFB" w:rsidRDefault="00993072" w:rsidP="00777F47">
            <w:pPr>
              <w:pStyle w:val="BodyText"/>
              <w:rPr>
                <w:lang w:val="en-GB"/>
              </w:rPr>
            </w:pPr>
            <w:r w:rsidRPr="00624CFB">
              <w:rPr>
                <w:lang w:val="en-GB"/>
              </w:rPr>
              <w:t>Buyer</w:t>
            </w:r>
          </w:p>
        </w:tc>
        <w:tc>
          <w:tcPr>
            <w:tcW w:w="1275" w:type="dxa"/>
          </w:tcPr>
          <w:p w:rsidR="00993072" w:rsidRPr="00624CFB" w:rsidRDefault="001B4812" w:rsidP="00777F47">
            <w:pPr>
              <w:pStyle w:val="BodyText"/>
              <w:rPr>
                <w:spacing w:val="3"/>
                <w:lang w:val="en-GB"/>
              </w:rPr>
            </w:pPr>
            <w:r w:rsidRPr="00624CFB">
              <w:rPr>
                <w:spacing w:val="3"/>
                <w:lang w:val="en-GB"/>
              </w:rPr>
              <w:t>Role</w:t>
            </w:r>
          </w:p>
        </w:tc>
        <w:tc>
          <w:tcPr>
            <w:tcW w:w="6299" w:type="dxa"/>
            <w:shd w:val="clear" w:color="auto" w:fill="auto"/>
          </w:tcPr>
          <w:p w:rsidR="001B4812" w:rsidRPr="00624CFB" w:rsidRDefault="001B4812" w:rsidP="00777F47">
            <w:pPr>
              <w:pStyle w:val="BodyText"/>
              <w:rPr>
                <w:spacing w:val="3"/>
                <w:lang w:val="en-GB"/>
              </w:rPr>
            </w:pPr>
            <w:r w:rsidRPr="00624CFB">
              <w:rPr>
                <w:rFonts w:eastAsia="Calibri"/>
                <w:lang w:val="en-GB"/>
              </w:rPr>
              <w:t>O</w:t>
            </w:r>
            <w:r w:rsidRPr="00624CFB">
              <w:rPr>
                <w:spacing w:val="3"/>
                <w:lang w:val="en-GB"/>
              </w:rPr>
              <w:t xml:space="preserve">ne </w:t>
            </w:r>
            <w:r w:rsidR="00917E6C">
              <w:rPr>
                <w:spacing w:val="3"/>
                <w:lang w:val="en-GB"/>
              </w:rPr>
              <w:t xml:space="preserve">who </w:t>
            </w:r>
            <w:r w:rsidR="006961C2" w:rsidRPr="00624CFB">
              <w:rPr>
                <w:spacing w:val="3"/>
                <w:lang w:val="en-GB"/>
              </w:rPr>
              <w:t xml:space="preserve">receives an invoice for items or services bought from a </w:t>
            </w:r>
            <w:r w:rsidR="00360A4C" w:rsidRPr="00624CFB">
              <w:rPr>
                <w:spacing w:val="3"/>
                <w:lang w:val="en-GB"/>
              </w:rPr>
              <w:t>Seller</w:t>
            </w:r>
            <w:r w:rsidR="006961C2" w:rsidRPr="00624CFB">
              <w:rPr>
                <w:spacing w:val="3"/>
                <w:lang w:val="en-GB"/>
              </w:rPr>
              <w:t xml:space="preserve"> and </w:t>
            </w:r>
            <w:r w:rsidRPr="00624CFB">
              <w:rPr>
                <w:spacing w:val="3"/>
                <w:lang w:val="en-GB"/>
              </w:rPr>
              <w:t>who owes debt. The Party responsible for making settlement</w:t>
            </w:r>
            <w:r w:rsidR="002121D5">
              <w:rPr>
                <w:spacing w:val="3"/>
                <w:lang w:val="en-GB"/>
              </w:rPr>
              <w:t>s</w:t>
            </w:r>
            <w:r w:rsidRPr="00624CFB">
              <w:rPr>
                <w:spacing w:val="3"/>
                <w:lang w:val="en-GB"/>
              </w:rPr>
              <w:t xml:space="preserve"> relating to a purchase.</w:t>
            </w:r>
          </w:p>
          <w:p w:rsidR="00993072" w:rsidRPr="00624CFB" w:rsidRDefault="00777F47" w:rsidP="00777F47">
            <w:pPr>
              <w:pStyle w:val="BodyText"/>
              <w:rPr>
                <w:spacing w:val="3"/>
                <w:lang w:val="en-GB"/>
              </w:rPr>
            </w:pPr>
            <w:r w:rsidRPr="00624CFB">
              <w:rPr>
                <w:spacing w:val="3"/>
                <w:lang w:val="en-GB"/>
              </w:rPr>
              <w:t>Also,</w:t>
            </w:r>
            <w:r w:rsidR="001B4812" w:rsidRPr="00624CFB">
              <w:rPr>
                <w:spacing w:val="3"/>
                <w:lang w:val="en-GB"/>
              </w:rPr>
              <w:t xml:space="preserve"> known as Invoicee, Accounts Payable, Debtor</w:t>
            </w:r>
          </w:p>
        </w:tc>
      </w:tr>
      <w:tr w:rsidR="00993072" w:rsidRPr="00624CFB" w:rsidTr="006961C2">
        <w:tc>
          <w:tcPr>
            <w:tcW w:w="1668" w:type="dxa"/>
            <w:shd w:val="clear" w:color="auto" w:fill="auto"/>
          </w:tcPr>
          <w:p w:rsidR="00993072" w:rsidRPr="00624CFB" w:rsidRDefault="008C1EDB" w:rsidP="00777F47">
            <w:pPr>
              <w:pStyle w:val="BodyText"/>
              <w:rPr>
                <w:lang w:val="en-GB"/>
              </w:rPr>
            </w:pPr>
            <w:del w:id="53" w:author="Georg Birgisson" w:date="2018-04-19T14:04:00Z">
              <w:r w:rsidDel="007B08C3">
                <w:rPr>
                  <w:lang w:val="en-GB"/>
                </w:rPr>
                <w:delText>Invoice Response</w:delText>
              </w:r>
              <w:r w:rsidR="001B4812" w:rsidRPr="00624CFB" w:rsidDel="007B08C3">
                <w:rPr>
                  <w:lang w:val="en-GB"/>
                </w:rPr>
                <w:delText xml:space="preserve"> </w:delText>
              </w:r>
            </w:del>
            <w:r w:rsidR="001B4812" w:rsidRPr="00624CFB">
              <w:rPr>
                <w:lang w:val="en-GB"/>
              </w:rPr>
              <w:t>Service provider</w:t>
            </w:r>
          </w:p>
        </w:tc>
        <w:tc>
          <w:tcPr>
            <w:tcW w:w="1275" w:type="dxa"/>
          </w:tcPr>
          <w:p w:rsidR="00993072" w:rsidRPr="00624CFB" w:rsidRDefault="00777F47" w:rsidP="00777F47">
            <w:pPr>
              <w:pStyle w:val="BodyText"/>
              <w:rPr>
                <w:spacing w:val="3"/>
                <w:lang w:val="en-GB"/>
              </w:rPr>
            </w:pPr>
            <w:r w:rsidRPr="00624CFB">
              <w:rPr>
                <w:spacing w:val="3"/>
                <w:lang w:val="en-GB"/>
              </w:rPr>
              <w:t>Party</w:t>
            </w:r>
          </w:p>
        </w:tc>
        <w:tc>
          <w:tcPr>
            <w:tcW w:w="6299" w:type="dxa"/>
            <w:shd w:val="clear" w:color="auto" w:fill="auto"/>
          </w:tcPr>
          <w:p w:rsidR="00993072" w:rsidRPr="00624CFB" w:rsidRDefault="001B4812" w:rsidP="00777F47">
            <w:pPr>
              <w:pStyle w:val="BodyText"/>
              <w:rPr>
                <w:lang w:val="en-GB"/>
              </w:rPr>
            </w:pPr>
            <w:r w:rsidRPr="00624CFB">
              <w:rPr>
                <w:spacing w:val="3"/>
                <w:lang w:val="en-GB"/>
              </w:rPr>
              <w:t xml:space="preserve">A party that is contracted by </w:t>
            </w:r>
            <w:r w:rsidR="00777F47" w:rsidRPr="00624CFB">
              <w:rPr>
                <w:spacing w:val="3"/>
                <w:lang w:val="en-GB"/>
              </w:rPr>
              <w:t xml:space="preserve">either or </w:t>
            </w:r>
            <w:r w:rsidR="006961C2" w:rsidRPr="00624CFB">
              <w:rPr>
                <w:spacing w:val="3"/>
                <w:lang w:val="en-GB"/>
              </w:rPr>
              <w:t>both</w:t>
            </w:r>
            <w:r w:rsidR="00777F47" w:rsidRPr="00624CFB">
              <w:rPr>
                <w:spacing w:val="3"/>
                <w:lang w:val="en-GB"/>
              </w:rPr>
              <w:t xml:space="preserve"> </w:t>
            </w:r>
            <w:del w:id="54" w:author="Georg Birgisson" w:date="2018-04-11T17:44:00Z">
              <w:r w:rsidR="00360A4C" w:rsidRPr="00624CFB" w:rsidDel="0012076F">
                <w:rPr>
                  <w:spacing w:val="3"/>
                  <w:lang w:val="en-GB"/>
                </w:rPr>
                <w:delText>Seller</w:delText>
              </w:r>
              <w:r w:rsidRPr="00624CFB" w:rsidDel="0012076F">
                <w:rPr>
                  <w:spacing w:val="3"/>
                  <w:lang w:val="en-GB"/>
                </w:rPr>
                <w:delText xml:space="preserve"> </w:delText>
              </w:r>
            </w:del>
            <w:ins w:id="55" w:author="Georg Birgisson" w:date="2018-04-11T17:44:00Z">
              <w:r w:rsidR="0012076F">
                <w:rPr>
                  <w:spacing w:val="3"/>
                  <w:lang w:val="en-GB"/>
                </w:rPr>
                <w:t>Supplier</w:t>
              </w:r>
              <w:r w:rsidR="0012076F" w:rsidRPr="00624CFB">
                <w:rPr>
                  <w:spacing w:val="3"/>
                  <w:lang w:val="en-GB"/>
                </w:rPr>
                <w:t xml:space="preserve"> </w:t>
              </w:r>
            </w:ins>
            <w:r w:rsidRPr="00624CFB">
              <w:rPr>
                <w:spacing w:val="3"/>
                <w:lang w:val="en-GB"/>
              </w:rPr>
              <w:t xml:space="preserve">or the Customer to send or receive an </w:t>
            </w:r>
            <w:r w:rsidR="008C1EDB">
              <w:rPr>
                <w:spacing w:val="3"/>
                <w:lang w:val="en-GB"/>
              </w:rPr>
              <w:t>Invoice Response</w:t>
            </w:r>
            <w:r w:rsidRPr="00624CFB">
              <w:rPr>
                <w:spacing w:val="3"/>
                <w:lang w:val="en-GB"/>
              </w:rPr>
              <w:t xml:space="preserve"> message.</w:t>
            </w:r>
          </w:p>
        </w:tc>
      </w:tr>
    </w:tbl>
    <w:p w:rsidR="00AF3B59" w:rsidRPr="00624CFB" w:rsidRDefault="00AF3B59" w:rsidP="004A5342">
      <w:pPr>
        <w:rPr>
          <w:rFonts w:cs="Arial"/>
          <w:b/>
          <w:sz w:val="24"/>
          <w:szCs w:val="28"/>
          <w:lang w:val="en-GB"/>
        </w:rPr>
      </w:pPr>
    </w:p>
    <w:p w:rsidR="002B47BA" w:rsidRPr="00624CFB" w:rsidRDefault="00647839" w:rsidP="00360A4C">
      <w:pPr>
        <w:jc w:val="center"/>
        <w:rPr>
          <w:rFonts w:cs="Arial"/>
          <w:b/>
          <w:sz w:val="24"/>
          <w:szCs w:val="28"/>
          <w:lang w:val="en-GB"/>
        </w:rPr>
      </w:pPr>
      <w:ins w:id="56" w:author="Georg Birgisson" w:date="2018-04-19T14:04:00Z">
        <w:r w:rsidRPr="00647839">
          <w:rPr>
            <w:rFonts w:cs="Arial"/>
            <w:b/>
            <w:noProof/>
            <w:sz w:val="24"/>
            <w:szCs w:val="28"/>
            <w:lang w:val="en-GB"/>
          </w:rPr>
          <w:lastRenderedPageBreak/>
          <w:drawing>
            <wp:inline distT="0" distB="0" distL="0" distR="0">
              <wp:extent cx="5617845" cy="294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7845" cy="2940685"/>
                      </a:xfrm>
                      <a:prstGeom prst="rect">
                        <a:avLst/>
                      </a:prstGeom>
                      <a:noFill/>
                      <a:ln>
                        <a:noFill/>
                      </a:ln>
                    </pic:spPr>
                  </pic:pic>
                </a:graphicData>
              </a:graphic>
            </wp:inline>
          </w:drawing>
        </w:r>
      </w:ins>
    </w:p>
    <w:p w:rsidR="003277A6" w:rsidRPr="00624CFB" w:rsidRDefault="003277A6" w:rsidP="00AD0C88">
      <w:pPr>
        <w:pStyle w:val="Heading2"/>
      </w:pPr>
      <w:bookmarkStart w:id="57" w:name="_Toc511919257"/>
      <w:r w:rsidRPr="00624CFB">
        <w:t>Parties responsibilities</w:t>
      </w:r>
      <w:bookmarkEnd w:id="57"/>
    </w:p>
    <w:p w:rsidR="00A72619" w:rsidRPr="00624CFB" w:rsidRDefault="00A72619" w:rsidP="00A72619">
      <w:pPr>
        <w:pStyle w:val="BodyText"/>
        <w:rPr>
          <w:lang w:val="en-GB"/>
        </w:rPr>
      </w:pPr>
      <w:r w:rsidRPr="00624CFB">
        <w:rPr>
          <w:lang w:val="en-GB"/>
        </w:rPr>
        <w:t>Following paragraphs list the responsibilities and activities carried out by each part</w:t>
      </w:r>
      <w:r w:rsidR="00CD69EE">
        <w:rPr>
          <w:lang w:val="en-GB"/>
        </w:rPr>
        <w:t>y</w:t>
      </w:r>
      <w:r w:rsidRPr="00624CFB">
        <w:rPr>
          <w:lang w:val="en-GB"/>
        </w:rPr>
        <w:t xml:space="preserve"> in the </w:t>
      </w:r>
      <w:r w:rsidR="008C1EDB">
        <w:rPr>
          <w:lang w:val="en-GB"/>
        </w:rPr>
        <w:t>Invoice Response</w:t>
      </w:r>
      <w:r w:rsidRPr="00624CFB">
        <w:rPr>
          <w:lang w:val="en-GB"/>
        </w:rPr>
        <w:t xml:space="preserve"> process</w:t>
      </w:r>
      <w:r w:rsidR="007D61C6">
        <w:rPr>
          <w:lang w:val="en-GB"/>
        </w:rPr>
        <w:t xml:space="preserve"> </w:t>
      </w:r>
      <w:r w:rsidR="007D61C6" w:rsidRPr="007D61C6">
        <w:rPr>
          <w:lang w:val="en-GB"/>
        </w:rPr>
        <w:t>from a technical</w:t>
      </w:r>
      <w:r w:rsidR="002121D5">
        <w:rPr>
          <w:lang w:val="en-GB"/>
        </w:rPr>
        <w:t xml:space="preserve">, </w:t>
      </w:r>
      <w:r w:rsidR="007D61C6" w:rsidRPr="007D61C6">
        <w:rPr>
          <w:lang w:val="en-GB"/>
        </w:rPr>
        <w:t>practi</w:t>
      </w:r>
      <w:r w:rsidR="007D61C6">
        <w:rPr>
          <w:lang w:val="en-GB"/>
        </w:rPr>
        <w:t>c</w:t>
      </w:r>
      <w:r w:rsidR="007D61C6" w:rsidRPr="007D61C6">
        <w:rPr>
          <w:lang w:val="en-GB"/>
        </w:rPr>
        <w:t>al and informative perspective. Any legal implications of the measures discussed here are outside the scope of this document</w:t>
      </w:r>
      <w:r w:rsidR="007D61C6">
        <w:rPr>
          <w:lang w:val="en-GB"/>
        </w:rPr>
        <w:t>.</w:t>
      </w:r>
    </w:p>
    <w:p w:rsidR="00A72619" w:rsidRPr="00624CFB" w:rsidRDefault="00A72619" w:rsidP="00A72619">
      <w:pPr>
        <w:pStyle w:val="BodyText"/>
        <w:rPr>
          <w:u w:val="single"/>
          <w:lang w:val="en-GB"/>
        </w:rPr>
      </w:pPr>
      <w:r w:rsidRPr="00624CFB">
        <w:rPr>
          <w:u w:val="single"/>
          <w:lang w:val="en-GB"/>
        </w:rPr>
        <w:t>Seller</w:t>
      </w:r>
    </w:p>
    <w:p w:rsidR="00A72619" w:rsidRPr="00624CFB" w:rsidRDefault="00A72619" w:rsidP="00CB6742">
      <w:pPr>
        <w:pStyle w:val="ListParagraph"/>
        <w:numPr>
          <w:ilvl w:val="0"/>
          <w:numId w:val="4"/>
        </w:numPr>
        <w:rPr>
          <w:rFonts w:eastAsia="Arial" w:cs="Arial"/>
          <w:lang w:val="en-GB"/>
        </w:rPr>
      </w:pPr>
      <w:r w:rsidRPr="00624CFB">
        <w:rPr>
          <w:rFonts w:eastAsia="Arial" w:cs="Arial"/>
          <w:lang w:val="en-GB"/>
        </w:rPr>
        <w:t xml:space="preserve">Not obliged to </w:t>
      </w:r>
      <w:r w:rsidR="00993B8B">
        <w:rPr>
          <w:rFonts w:eastAsia="Arial" w:cs="Arial"/>
          <w:lang w:val="en-GB"/>
        </w:rPr>
        <w:t>support</w:t>
      </w:r>
      <w:r w:rsidR="00993B8B" w:rsidRPr="00624CFB">
        <w:rPr>
          <w:rFonts w:eastAsia="Arial" w:cs="Arial"/>
          <w:lang w:val="en-GB"/>
        </w:rPr>
        <w:t xml:space="preserve"> </w:t>
      </w:r>
      <w:r w:rsidR="00993B8B">
        <w:rPr>
          <w:rFonts w:eastAsia="Arial" w:cs="Arial"/>
          <w:lang w:val="en-GB"/>
        </w:rPr>
        <w:t xml:space="preserve">the </w:t>
      </w:r>
      <w:r w:rsidR="008C1EDB">
        <w:rPr>
          <w:rFonts w:eastAsia="Arial" w:cs="Arial"/>
          <w:lang w:val="en-GB"/>
        </w:rPr>
        <w:t>Invoice Response</w:t>
      </w:r>
      <w:r w:rsidRPr="00624CFB">
        <w:rPr>
          <w:rFonts w:eastAsia="Arial" w:cs="Arial"/>
          <w:lang w:val="en-GB"/>
        </w:rPr>
        <w:t xml:space="preserve">. </w:t>
      </w:r>
    </w:p>
    <w:p w:rsidR="00A72619" w:rsidRPr="00624CFB" w:rsidRDefault="00A72619" w:rsidP="00CB6742">
      <w:pPr>
        <w:pStyle w:val="ListParagraph"/>
        <w:numPr>
          <w:ilvl w:val="0"/>
          <w:numId w:val="4"/>
        </w:numPr>
        <w:rPr>
          <w:rFonts w:eastAsia="Arial" w:cs="Arial"/>
          <w:lang w:val="en-GB"/>
        </w:rPr>
      </w:pPr>
      <w:r w:rsidRPr="00624CFB">
        <w:rPr>
          <w:rFonts w:eastAsia="Arial" w:cs="Arial"/>
          <w:lang w:val="en-GB"/>
        </w:rPr>
        <w:t xml:space="preserve">In case </w:t>
      </w:r>
      <w:r w:rsidR="003E51F0" w:rsidRPr="00624CFB">
        <w:rPr>
          <w:rFonts w:eastAsia="Arial" w:cs="Arial"/>
          <w:lang w:val="en-GB"/>
        </w:rPr>
        <w:t xml:space="preserve">the Seller </w:t>
      </w:r>
      <w:r w:rsidR="00993B8B">
        <w:rPr>
          <w:rFonts w:eastAsia="Arial" w:cs="Arial"/>
          <w:lang w:val="en-GB"/>
        </w:rPr>
        <w:t xml:space="preserve">has registered </w:t>
      </w:r>
      <w:r w:rsidRPr="00624CFB">
        <w:rPr>
          <w:rFonts w:eastAsia="Arial" w:cs="Arial"/>
          <w:lang w:val="en-GB"/>
        </w:rPr>
        <w:t>support</w:t>
      </w:r>
      <w:r w:rsidR="00993B8B">
        <w:rPr>
          <w:rFonts w:eastAsia="Arial" w:cs="Arial"/>
          <w:lang w:val="en-GB"/>
        </w:rPr>
        <w:t xml:space="preserve"> for </w:t>
      </w:r>
      <w:r w:rsidR="004F68D4">
        <w:rPr>
          <w:rFonts w:eastAsia="Arial" w:cs="Arial"/>
          <w:lang w:val="en-GB"/>
        </w:rPr>
        <w:t xml:space="preserve">the </w:t>
      </w:r>
      <w:r w:rsidR="004F68D4" w:rsidRPr="00624CFB">
        <w:rPr>
          <w:rFonts w:eastAsia="Arial" w:cs="Arial"/>
          <w:lang w:val="en-GB"/>
        </w:rPr>
        <w:t>Invoice</w:t>
      </w:r>
      <w:r w:rsidR="008C1EDB">
        <w:rPr>
          <w:rFonts w:eastAsia="Arial" w:cs="Arial"/>
          <w:lang w:val="en-GB"/>
        </w:rPr>
        <w:t xml:space="preserve"> Response</w:t>
      </w:r>
      <w:r w:rsidRPr="00624CFB">
        <w:rPr>
          <w:rFonts w:eastAsia="Arial" w:cs="Arial"/>
          <w:lang w:val="en-GB"/>
        </w:rPr>
        <w:t xml:space="preserve">, </w:t>
      </w:r>
      <w:r w:rsidR="004A5342">
        <w:rPr>
          <w:rFonts w:eastAsia="Arial" w:cs="Arial"/>
          <w:lang w:val="en-GB"/>
        </w:rPr>
        <w:t xml:space="preserve">then </w:t>
      </w:r>
      <w:r w:rsidR="00993B8B">
        <w:rPr>
          <w:rFonts w:eastAsia="Arial" w:cs="Arial"/>
          <w:lang w:val="en-GB"/>
        </w:rPr>
        <w:t xml:space="preserve">he is </w:t>
      </w:r>
      <w:r w:rsidRPr="00624CFB">
        <w:rPr>
          <w:rFonts w:eastAsia="Arial" w:cs="Arial"/>
          <w:lang w:val="en-GB"/>
        </w:rPr>
        <w:t xml:space="preserve">responsible for receiving </w:t>
      </w:r>
      <w:r w:rsidR="00993B8B">
        <w:rPr>
          <w:rFonts w:eastAsia="Arial" w:cs="Arial"/>
          <w:lang w:val="en-GB"/>
        </w:rPr>
        <w:t xml:space="preserve">an </w:t>
      </w:r>
      <w:r w:rsidR="008C1EDB">
        <w:rPr>
          <w:rFonts w:eastAsia="Arial" w:cs="Arial"/>
          <w:lang w:val="en-GB"/>
        </w:rPr>
        <w:t>Invoice Response</w:t>
      </w:r>
      <w:r w:rsidRPr="00624CFB">
        <w:rPr>
          <w:rFonts w:eastAsia="Arial" w:cs="Arial"/>
          <w:lang w:val="en-GB"/>
        </w:rPr>
        <w:t xml:space="preserve"> </w:t>
      </w:r>
      <w:r w:rsidR="00993B8B">
        <w:rPr>
          <w:rFonts w:eastAsia="Arial" w:cs="Arial"/>
          <w:lang w:val="en-GB"/>
        </w:rPr>
        <w:t xml:space="preserve">message </w:t>
      </w:r>
      <w:r w:rsidRPr="00624CFB">
        <w:rPr>
          <w:rFonts w:eastAsia="Arial" w:cs="Arial"/>
          <w:lang w:val="en-GB"/>
        </w:rPr>
        <w:t xml:space="preserve">and </w:t>
      </w:r>
      <w:r w:rsidR="00993B8B">
        <w:rPr>
          <w:rFonts w:eastAsia="Arial" w:cs="Arial"/>
          <w:lang w:val="en-GB"/>
        </w:rPr>
        <w:t xml:space="preserve">to </w:t>
      </w:r>
      <w:r w:rsidR="00993B8B" w:rsidRPr="00624CFB">
        <w:rPr>
          <w:rFonts w:eastAsia="Arial" w:cs="Arial"/>
          <w:lang w:val="en-GB"/>
        </w:rPr>
        <w:t>tak</w:t>
      </w:r>
      <w:r w:rsidR="00993B8B">
        <w:rPr>
          <w:rFonts w:eastAsia="Arial" w:cs="Arial"/>
          <w:lang w:val="en-GB"/>
        </w:rPr>
        <w:t>e</w:t>
      </w:r>
      <w:r w:rsidR="00993B8B" w:rsidRPr="00624CFB">
        <w:rPr>
          <w:rFonts w:eastAsia="Arial" w:cs="Arial"/>
          <w:lang w:val="en-GB"/>
        </w:rPr>
        <w:t xml:space="preserve"> </w:t>
      </w:r>
      <w:r w:rsidRPr="00624CFB">
        <w:rPr>
          <w:rFonts w:eastAsia="Arial" w:cs="Arial"/>
          <w:lang w:val="en-GB"/>
        </w:rPr>
        <w:t>actions in accordance to this specification.</w:t>
      </w:r>
    </w:p>
    <w:p w:rsidR="00A67224" w:rsidRPr="00624CFB" w:rsidRDefault="00A67224" w:rsidP="00A72619">
      <w:pPr>
        <w:pStyle w:val="BodyText"/>
        <w:rPr>
          <w:u w:val="single"/>
          <w:lang w:val="en-GB"/>
        </w:rPr>
      </w:pPr>
    </w:p>
    <w:p w:rsidR="003277A6" w:rsidRPr="00624CFB" w:rsidRDefault="003277A6" w:rsidP="00A72619">
      <w:pPr>
        <w:pStyle w:val="BodyText"/>
        <w:rPr>
          <w:u w:val="single"/>
          <w:lang w:val="en-GB"/>
        </w:rPr>
      </w:pPr>
      <w:r w:rsidRPr="00624CFB">
        <w:rPr>
          <w:u w:val="single"/>
          <w:lang w:val="en-GB"/>
        </w:rPr>
        <w:t>Buyer</w:t>
      </w:r>
    </w:p>
    <w:p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Not obliged to </w:t>
      </w:r>
      <w:r w:rsidR="00993B8B">
        <w:rPr>
          <w:rFonts w:eastAsia="Arial" w:cs="Arial"/>
          <w:lang w:val="en-GB"/>
        </w:rPr>
        <w:t xml:space="preserve">send an </w:t>
      </w:r>
      <w:r w:rsidR="008C1EDB">
        <w:rPr>
          <w:rFonts w:eastAsia="Arial" w:cs="Arial"/>
          <w:lang w:val="en-GB"/>
        </w:rPr>
        <w:t>Invoice Response</w:t>
      </w:r>
      <w:r w:rsidR="00993B8B">
        <w:rPr>
          <w:rFonts w:eastAsia="Arial" w:cs="Arial"/>
          <w:lang w:val="en-GB"/>
        </w:rPr>
        <w:t>.</w:t>
      </w:r>
    </w:p>
    <w:p w:rsidR="003277A6" w:rsidRPr="00624CFB" w:rsidDel="0012076F" w:rsidRDefault="003277A6">
      <w:pPr>
        <w:pStyle w:val="ListParagraph"/>
        <w:numPr>
          <w:ilvl w:val="0"/>
          <w:numId w:val="4"/>
        </w:numPr>
        <w:rPr>
          <w:del w:id="58" w:author="Georg Birgisson" w:date="2018-04-11T17:45:00Z"/>
          <w:rFonts w:eastAsia="Arial" w:cs="Arial"/>
          <w:lang w:val="en-GB"/>
        </w:rPr>
      </w:pPr>
      <w:r w:rsidRPr="0012076F">
        <w:rPr>
          <w:rFonts w:eastAsia="Arial" w:cs="Arial"/>
          <w:lang w:val="en-GB"/>
        </w:rPr>
        <w:t>Responsible for creati</w:t>
      </w:r>
      <w:r w:rsidR="003E51F0" w:rsidRPr="0012076F">
        <w:rPr>
          <w:rFonts w:eastAsia="Arial" w:cs="Arial"/>
          <w:lang w:val="en-GB"/>
        </w:rPr>
        <w:t>ng</w:t>
      </w:r>
      <w:r w:rsidRPr="0012076F">
        <w:rPr>
          <w:rFonts w:eastAsia="Arial" w:cs="Arial"/>
          <w:lang w:val="en-GB"/>
        </w:rPr>
        <w:t xml:space="preserve"> </w:t>
      </w:r>
      <w:r w:rsidR="00993B8B" w:rsidRPr="0012076F">
        <w:rPr>
          <w:rFonts w:eastAsia="Arial" w:cs="Arial"/>
          <w:lang w:val="en-GB"/>
        </w:rPr>
        <w:t xml:space="preserve">the </w:t>
      </w:r>
      <w:r w:rsidR="008C1EDB" w:rsidRPr="0012076F">
        <w:rPr>
          <w:rFonts w:eastAsia="Arial" w:cs="Arial"/>
          <w:lang w:val="en-GB"/>
        </w:rPr>
        <w:t>Invoice Response</w:t>
      </w:r>
      <w:ins w:id="59" w:author="Georg Birgisson" w:date="2018-04-11T17:45:00Z">
        <w:r w:rsidR="0012076F">
          <w:rPr>
            <w:rFonts w:eastAsia="Arial" w:cs="Arial"/>
            <w:lang w:val="en-GB"/>
          </w:rPr>
          <w:t>.</w:t>
        </w:r>
      </w:ins>
      <w:del w:id="60" w:author="Georg Birgisson" w:date="2018-04-11T17:45:00Z">
        <w:r w:rsidRPr="0012076F" w:rsidDel="0012076F">
          <w:rPr>
            <w:rFonts w:eastAsia="Arial" w:cs="Arial"/>
            <w:lang w:val="en-GB"/>
          </w:rPr>
          <w:delText xml:space="preserve"> </w:delText>
        </w:r>
        <w:r w:rsidRPr="00624CFB" w:rsidDel="0012076F">
          <w:rPr>
            <w:rFonts w:eastAsia="Arial" w:cs="Arial"/>
            <w:lang w:val="en-GB"/>
          </w:rPr>
          <w:delText>(</w:delText>
        </w:r>
        <w:r w:rsidR="00993B8B" w:rsidDel="0012076F">
          <w:rPr>
            <w:rFonts w:eastAsia="Arial" w:cs="Arial"/>
            <w:lang w:val="en-GB"/>
          </w:rPr>
          <w:delText>may be outsourced</w:delText>
        </w:r>
        <w:r w:rsidRPr="00624CFB" w:rsidDel="0012076F">
          <w:rPr>
            <w:rFonts w:eastAsia="Arial" w:cs="Arial"/>
            <w:lang w:val="en-GB"/>
          </w:rPr>
          <w:delText xml:space="preserve">) </w:delText>
        </w:r>
      </w:del>
    </w:p>
    <w:p w:rsidR="003277A6" w:rsidRPr="0012076F" w:rsidRDefault="003277A6">
      <w:pPr>
        <w:pStyle w:val="ListParagraph"/>
        <w:numPr>
          <w:ilvl w:val="0"/>
          <w:numId w:val="4"/>
        </w:numPr>
        <w:rPr>
          <w:rFonts w:eastAsia="Arial" w:cs="Arial"/>
          <w:lang w:val="en-GB"/>
        </w:rPr>
      </w:pPr>
      <w:r w:rsidRPr="0012076F">
        <w:rPr>
          <w:rFonts w:eastAsia="Arial" w:cs="Arial"/>
          <w:lang w:val="en-GB"/>
        </w:rPr>
        <w:t xml:space="preserve">Responsible for </w:t>
      </w:r>
      <w:r w:rsidR="004F68D4" w:rsidRPr="0012076F">
        <w:rPr>
          <w:rFonts w:eastAsia="Arial" w:cs="Arial"/>
          <w:lang w:val="en-GB"/>
        </w:rPr>
        <w:t>comp</w:t>
      </w:r>
      <w:r w:rsidR="00AB6432" w:rsidRPr="0012076F">
        <w:rPr>
          <w:rFonts w:eastAsia="Arial" w:cs="Arial"/>
          <w:lang w:val="en-GB"/>
        </w:rPr>
        <w:t>l</w:t>
      </w:r>
      <w:r w:rsidR="004F68D4" w:rsidRPr="0012076F">
        <w:rPr>
          <w:rFonts w:eastAsia="Arial" w:cs="Arial"/>
          <w:lang w:val="en-GB"/>
        </w:rPr>
        <w:t xml:space="preserve">ying with </w:t>
      </w:r>
      <w:r w:rsidRPr="0012076F">
        <w:rPr>
          <w:rFonts w:eastAsia="Arial" w:cs="Arial"/>
          <w:lang w:val="en-GB"/>
        </w:rPr>
        <w:t>the business rules used in invoice validations</w:t>
      </w:r>
      <w:ins w:id="61" w:author="Georg Birgisson" w:date="2018-04-11T17:45:00Z">
        <w:r w:rsidR="0012076F">
          <w:rPr>
            <w:rFonts w:eastAsia="Arial" w:cs="Arial"/>
            <w:lang w:val="en-GB"/>
          </w:rPr>
          <w:t>.</w:t>
        </w:r>
      </w:ins>
      <w:del w:id="62" w:author="Georg Birgisson" w:date="2018-04-11T17:45:00Z">
        <w:r w:rsidRPr="0012076F" w:rsidDel="0012076F">
          <w:rPr>
            <w:rFonts w:eastAsia="Arial" w:cs="Arial"/>
            <w:lang w:val="en-GB"/>
          </w:rPr>
          <w:delText xml:space="preserve"> </w:delText>
        </w:r>
      </w:del>
    </w:p>
    <w:p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Responsible </w:t>
      </w:r>
      <w:r w:rsidR="00993B8B">
        <w:rPr>
          <w:rFonts w:eastAsia="Arial" w:cs="Arial"/>
          <w:lang w:val="en-GB"/>
        </w:rPr>
        <w:t xml:space="preserve">for </w:t>
      </w:r>
      <w:r w:rsidRPr="00624CFB">
        <w:rPr>
          <w:rFonts w:eastAsia="Arial" w:cs="Arial"/>
          <w:lang w:val="en-GB"/>
        </w:rPr>
        <w:t xml:space="preserve">when and how to use </w:t>
      </w:r>
      <w:r w:rsidR="00993B8B">
        <w:rPr>
          <w:rFonts w:eastAsia="Arial" w:cs="Arial"/>
          <w:lang w:val="en-GB"/>
        </w:rPr>
        <w:t xml:space="preserve">the </w:t>
      </w:r>
      <w:r w:rsidR="008C1EDB">
        <w:rPr>
          <w:rFonts w:eastAsia="Arial" w:cs="Arial"/>
          <w:lang w:val="en-GB"/>
        </w:rPr>
        <w:t>Invoice Response</w:t>
      </w:r>
      <w:r w:rsidRPr="00624CFB">
        <w:rPr>
          <w:rFonts w:eastAsia="Arial" w:cs="Arial"/>
          <w:lang w:val="en-GB"/>
        </w:rPr>
        <w:t xml:space="preserve"> in the frame of </w:t>
      </w:r>
      <w:r w:rsidR="00993B8B">
        <w:rPr>
          <w:rFonts w:eastAsia="Arial" w:cs="Arial"/>
          <w:lang w:val="en-GB"/>
        </w:rPr>
        <w:t xml:space="preserve">the </w:t>
      </w:r>
      <w:r w:rsidR="008C1EDB">
        <w:rPr>
          <w:rFonts w:eastAsia="Arial" w:cs="Arial"/>
          <w:lang w:val="en-GB"/>
        </w:rPr>
        <w:t>Invoice Response</w:t>
      </w:r>
      <w:r w:rsidRPr="00624CFB">
        <w:rPr>
          <w:rFonts w:eastAsia="Arial" w:cs="Arial"/>
          <w:lang w:val="en-GB"/>
        </w:rPr>
        <w:t xml:space="preserve"> document</w:t>
      </w:r>
      <w:r w:rsidR="00993B8B">
        <w:rPr>
          <w:rFonts w:eastAsia="Arial" w:cs="Arial"/>
          <w:lang w:val="en-GB"/>
        </w:rPr>
        <w:t>.</w:t>
      </w:r>
      <w:r w:rsidRPr="00624CFB">
        <w:rPr>
          <w:rFonts w:eastAsia="Arial" w:cs="Arial"/>
          <w:lang w:val="en-GB"/>
        </w:rPr>
        <w:t xml:space="preserve"> </w:t>
      </w:r>
    </w:p>
    <w:p w:rsidR="003277A6" w:rsidRPr="00624CFB" w:rsidRDefault="003277A6" w:rsidP="00CB6742">
      <w:pPr>
        <w:pStyle w:val="ListParagraph"/>
        <w:numPr>
          <w:ilvl w:val="0"/>
          <w:numId w:val="4"/>
        </w:numPr>
        <w:rPr>
          <w:rFonts w:eastAsia="Arial" w:cs="Arial"/>
          <w:lang w:val="en-GB"/>
        </w:rPr>
      </w:pPr>
      <w:r w:rsidRPr="00624CFB">
        <w:rPr>
          <w:rFonts w:eastAsia="Arial" w:cs="Arial"/>
          <w:lang w:val="en-GB"/>
        </w:rPr>
        <w:t xml:space="preserve">Responsible for expressing </w:t>
      </w:r>
      <w:r w:rsidR="00993B8B">
        <w:rPr>
          <w:rFonts w:eastAsia="Arial" w:cs="Arial"/>
          <w:lang w:val="en-GB"/>
        </w:rPr>
        <w:t xml:space="preserve">what </w:t>
      </w:r>
      <w:r w:rsidRPr="00624CFB">
        <w:rPr>
          <w:rFonts w:eastAsia="Arial" w:cs="Arial"/>
          <w:lang w:val="en-GB"/>
        </w:rPr>
        <w:t xml:space="preserve">action </w:t>
      </w:r>
      <w:r w:rsidR="00993B8B">
        <w:rPr>
          <w:rFonts w:eastAsia="Arial" w:cs="Arial"/>
          <w:lang w:val="en-GB"/>
        </w:rPr>
        <w:t xml:space="preserve">is </w:t>
      </w:r>
      <w:r w:rsidRPr="00624CFB">
        <w:rPr>
          <w:rFonts w:eastAsia="Arial" w:cs="Arial"/>
          <w:lang w:val="en-GB"/>
        </w:rPr>
        <w:t xml:space="preserve">expected from </w:t>
      </w:r>
      <w:r w:rsidR="00993B8B">
        <w:rPr>
          <w:rFonts w:eastAsia="Arial" w:cs="Arial"/>
          <w:lang w:val="en-GB"/>
        </w:rPr>
        <w:t xml:space="preserve">the </w:t>
      </w:r>
      <w:r w:rsidR="00A67224" w:rsidRPr="00624CFB">
        <w:rPr>
          <w:rFonts w:eastAsia="Arial" w:cs="Arial"/>
          <w:lang w:val="en-GB"/>
        </w:rPr>
        <w:t>Seller</w:t>
      </w:r>
      <w:r w:rsidR="00993B8B">
        <w:rPr>
          <w:rFonts w:eastAsia="Arial" w:cs="Arial"/>
          <w:lang w:val="en-GB"/>
        </w:rPr>
        <w:t>.</w:t>
      </w:r>
      <w:r w:rsidRPr="00624CFB">
        <w:rPr>
          <w:rFonts w:eastAsia="Arial" w:cs="Arial"/>
          <w:lang w:val="en-GB"/>
        </w:rPr>
        <w:t xml:space="preserve"> </w:t>
      </w:r>
    </w:p>
    <w:p w:rsidR="003277A6" w:rsidRPr="00624CFB" w:rsidRDefault="00993B8B" w:rsidP="00CB6742">
      <w:pPr>
        <w:pStyle w:val="ListParagraph"/>
        <w:numPr>
          <w:ilvl w:val="0"/>
          <w:numId w:val="4"/>
        </w:numPr>
        <w:rPr>
          <w:rFonts w:eastAsia="Arial" w:cs="Arial"/>
          <w:lang w:val="en-GB"/>
        </w:rPr>
      </w:pPr>
      <w:r w:rsidRPr="003B5D58">
        <w:rPr>
          <w:rFonts w:eastAsia="Arial" w:cs="Arial"/>
          <w:lang w:val="en-GB"/>
        </w:rPr>
        <w:t xml:space="preserve">It is recommended </w:t>
      </w:r>
      <w:r w:rsidR="00AB6432">
        <w:rPr>
          <w:rFonts w:eastAsia="Arial" w:cs="Arial"/>
          <w:lang w:val="en-GB"/>
        </w:rPr>
        <w:t xml:space="preserve">that the Buyer maintains </w:t>
      </w:r>
      <w:r w:rsidR="003277A6" w:rsidRPr="003B5D58">
        <w:rPr>
          <w:rFonts w:eastAsia="Arial" w:cs="Arial"/>
          <w:lang w:val="en-GB"/>
        </w:rPr>
        <w:t xml:space="preserve">visibility </w:t>
      </w:r>
      <w:r w:rsidR="00AB6432">
        <w:rPr>
          <w:rFonts w:eastAsia="Arial" w:cs="Arial"/>
          <w:lang w:val="en-GB"/>
        </w:rPr>
        <w:t>of</w:t>
      </w:r>
      <w:r w:rsidR="007D61C6" w:rsidRPr="003B5D58">
        <w:rPr>
          <w:rFonts w:eastAsia="Arial" w:cs="Arial"/>
          <w:lang w:val="en-GB"/>
        </w:rPr>
        <w:t xml:space="preserve"> all </w:t>
      </w:r>
      <w:r w:rsidR="008C1EDB" w:rsidRPr="003B5D58">
        <w:rPr>
          <w:rFonts w:eastAsia="Arial" w:cs="Arial"/>
          <w:lang w:val="en-GB"/>
        </w:rPr>
        <w:t>Invoice Response</w:t>
      </w:r>
      <w:r w:rsidR="003277A6" w:rsidRPr="003B5D58">
        <w:rPr>
          <w:rFonts w:eastAsia="Arial" w:cs="Arial"/>
          <w:lang w:val="en-GB"/>
        </w:rPr>
        <w:t xml:space="preserve"> </w:t>
      </w:r>
      <w:r w:rsidR="007D61C6" w:rsidRPr="003B5D58">
        <w:rPr>
          <w:rFonts w:eastAsia="Arial" w:cs="Arial"/>
          <w:lang w:val="en-GB"/>
        </w:rPr>
        <w:t>messages created</w:t>
      </w:r>
      <w:r w:rsidR="007D61C6">
        <w:rPr>
          <w:rFonts w:eastAsia="Arial" w:cs="Arial"/>
          <w:lang w:val="en-GB"/>
        </w:rPr>
        <w:t xml:space="preserve"> </w:t>
      </w:r>
      <w:r w:rsidR="00AB6432">
        <w:rPr>
          <w:rFonts w:eastAsia="Arial" w:cs="Arial"/>
          <w:lang w:val="en-GB"/>
        </w:rPr>
        <w:t xml:space="preserve">by him or </w:t>
      </w:r>
      <w:r w:rsidR="007D61C6">
        <w:rPr>
          <w:rFonts w:eastAsia="Arial" w:cs="Arial"/>
          <w:lang w:val="en-GB"/>
        </w:rPr>
        <w:t xml:space="preserve">on </w:t>
      </w:r>
      <w:r w:rsidR="00AB6432">
        <w:rPr>
          <w:rFonts w:eastAsia="Arial" w:cs="Arial"/>
          <w:lang w:val="en-GB"/>
        </w:rPr>
        <w:t>his behalf</w:t>
      </w:r>
      <w:r w:rsidR="007D61C6">
        <w:rPr>
          <w:rFonts w:eastAsia="Arial" w:cs="Arial"/>
          <w:lang w:val="en-GB"/>
        </w:rPr>
        <w:t xml:space="preserve"> </w:t>
      </w:r>
      <w:proofErr w:type="gramStart"/>
      <w:r w:rsidR="003277A6" w:rsidRPr="00624CFB">
        <w:rPr>
          <w:rFonts w:eastAsia="Arial" w:cs="Arial"/>
          <w:lang w:val="en-GB"/>
        </w:rPr>
        <w:t>in order t</w:t>
      </w:r>
      <w:r w:rsidR="00A67224" w:rsidRPr="00624CFB">
        <w:rPr>
          <w:rFonts w:eastAsia="Arial" w:cs="Arial"/>
          <w:lang w:val="en-GB"/>
        </w:rPr>
        <w:t>o</w:t>
      </w:r>
      <w:proofErr w:type="gramEnd"/>
      <w:r w:rsidR="00A67224" w:rsidRPr="00624CFB">
        <w:rPr>
          <w:rFonts w:eastAsia="Arial" w:cs="Arial"/>
          <w:lang w:val="en-GB"/>
        </w:rPr>
        <w:t xml:space="preserve"> solve potential</w:t>
      </w:r>
      <w:r w:rsidR="003277A6" w:rsidRPr="00624CFB">
        <w:rPr>
          <w:rFonts w:eastAsia="Arial" w:cs="Arial"/>
          <w:lang w:val="en-GB"/>
        </w:rPr>
        <w:t xml:space="preserve"> </w:t>
      </w:r>
      <w:r w:rsidR="00AB6432">
        <w:rPr>
          <w:rFonts w:eastAsia="Arial" w:cs="Arial"/>
          <w:lang w:val="en-GB"/>
        </w:rPr>
        <w:t>issues</w:t>
      </w:r>
      <w:r w:rsidR="003277A6" w:rsidRPr="00624CFB">
        <w:rPr>
          <w:rFonts w:eastAsia="Arial" w:cs="Arial"/>
          <w:lang w:val="en-GB"/>
        </w:rPr>
        <w:t xml:space="preserve"> with </w:t>
      </w:r>
      <w:r w:rsidR="00AB6432">
        <w:rPr>
          <w:rFonts w:eastAsia="Arial" w:cs="Arial"/>
          <w:lang w:val="en-GB"/>
        </w:rPr>
        <w:t xml:space="preserve">the </w:t>
      </w:r>
      <w:r w:rsidR="00360A4C" w:rsidRPr="00624CFB">
        <w:rPr>
          <w:rFonts w:eastAsia="Arial" w:cs="Arial"/>
          <w:lang w:val="en-GB"/>
        </w:rPr>
        <w:t>Seller</w:t>
      </w:r>
      <w:r>
        <w:rPr>
          <w:rFonts w:eastAsia="Arial" w:cs="Arial"/>
          <w:lang w:val="en-GB"/>
        </w:rPr>
        <w:t>.</w:t>
      </w:r>
    </w:p>
    <w:p w:rsidR="003277A6" w:rsidRPr="00624CFB" w:rsidRDefault="00E84112" w:rsidP="00CB6742">
      <w:pPr>
        <w:pStyle w:val="ListParagraph"/>
        <w:numPr>
          <w:ilvl w:val="0"/>
          <w:numId w:val="4"/>
        </w:numPr>
        <w:rPr>
          <w:rFonts w:eastAsia="Arial" w:cs="Arial"/>
          <w:lang w:val="en-GB"/>
        </w:rPr>
      </w:pPr>
      <w:r>
        <w:rPr>
          <w:rFonts w:eastAsia="Arial" w:cs="Arial"/>
          <w:lang w:val="en-GB"/>
        </w:rPr>
        <w:t>May</w:t>
      </w:r>
      <w:r w:rsidRPr="00624CFB">
        <w:rPr>
          <w:rFonts w:eastAsia="Arial" w:cs="Arial"/>
          <w:lang w:val="en-GB"/>
        </w:rPr>
        <w:t xml:space="preserve"> </w:t>
      </w:r>
      <w:r w:rsidR="003277A6" w:rsidRPr="00624CFB">
        <w:rPr>
          <w:rFonts w:eastAsia="Arial" w:cs="Arial"/>
          <w:lang w:val="en-GB"/>
        </w:rPr>
        <w:t xml:space="preserve">have </w:t>
      </w:r>
      <w:r w:rsidR="00AB6432">
        <w:rPr>
          <w:rFonts w:eastAsia="Arial" w:cs="Arial"/>
          <w:lang w:val="en-GB"/>
        </w:rPr>
        <w:t xml:space="preserve">a </w:t>
      </w:r>
      <w:r w:rsidR="003277A6" w:rsidRPr="00624CFB">
        <w:rPr>
          <w:rFonts w:eastAsia="Arial" w:cs="Arial"/>
          <w:lang w:val="en-GB"/>
        </w:rPr>
        <w:t xml:space="preserve">bilateral agreement with </w:t>
      </w:r>
      <w:r w:rsidR="00360A4C" w:rsidRPr="00624CFB">
        <w:rPr>
          <w:rFonts w:eastAsia="Arial" w:cs="Arial"/>
          <w:lang w:val="en-GB"/>
        </w:rPr>
        <w:t>Seller</w:t>
      </w:r>
      <w:r>
        <w:rPr>
          <w:rFonts w:eastAsia="Arial" w:cs="Arial"/>
          <w:lang w:val="en-GB"/>
        </w:rPr>
        <w:t xml:space="preserve"> for using Invoice Response</w:t>
      </w:r>
      <w:r w:rsidR="00993B8B">
        <w:rPr>
          <w:rFonts w:eastAsia="Arial" w:cs="Arial"/>
          <w:lang w:val="en-GB"/>
        </w:rPr>
        <w:t>.</w:t>
      </w:r>
    </w:p>
    <w:p w:rsidR="00A931CE" w:rsidRPr="00624CFB" w:rsidRDefault="00A931CE" w:rsidP="00A931CE">
      <w:pPr>
        <w:rPr>
          <w:rFonts w:eastAsia="Arial" w:cs="Arial"/>
          <w:lang w:val="en-GB"/>
        </w:rPr>
      </w:pPr>
    </w:p>
    <w:p w:rsidR="003277A6" w:rsidRPr="00624CFB" w:rsidDel="00A91BED" w:rsidRDefault="003277A6" w:rsidP="00A72619">
      <w:pPr>
        <w:pStyle w:val="BodyText"/>
        <w:rPr>
          <w:del w:id="63" w:author="Georg Birgisson" w:date="2018-04-19T13:20:00Z"/>
          <w:u w:val="single"/>
          <w:lang w:val="en-GB"/>
        </w:rPr>
      </w:pPr>
      <w:del w:id="64" w:author="Georg Birgisson" w:date="2018-04-19T13:20:00Z">
        <w:r w:rsidRPr="00624CFB" w:rsidDel="00A91BED">
          <w:rPr>
            <w:u w:val="single"/>
            <w:lang w:val="en-GB"/>
          </w:rPr>
          <w:delText xml:space="preserve">Buyer </w:delText>
        </w:r>
        <w:r w:rsidR="008C1EDB" w:rsidDel="00A91BED">
          <w:rPr>
            <w:u w:val="single"/>
            <w:lang w:val="en-GB"/>
          </w:rPr>
          <w:delText>Invoice Response</w:delText>
        </w:r>
        <w:r w:rsidR="001B4812" w:rsidRPr="00624CFB" w:rsidDel="00A91BED">
          <w:rPr>
            <w:u w:val="single"/>
            <w:lang w:val="en-GB"/>
          </w:rPr>
          <w:delText xml:space="preserve"> </w:delText>
        </w:r>
        <w:r w:rsidR="007D61C6" w:rsidDel="00A91BED">
          <w:rPr>
            <w:u w:val="single"/>
            <w:lang w:val="en-GB"/>
          </w:rPr>
          <w:delText>Service Provider</w:delText>
        </w:r>
      </w:del>
    </w:p>
    <w:p w:rsidR="003277A6" w:rsidRPr="00624CFB" w:rsidDel="00A91BED" w:rsidRDefault="003277A6" w:rsidP="00CB6742">
      <w:pPr>
        <w:pStyle w:val="ListParagraph"/>
        <w:numPr>
          <w:ilvl w:val="0"/>
          <w:numId w:val="4"/>
        </w:numPr>
        <w:rPr>
          <w:del w:id="65" w:author="Georg Birgisson" w:date="2018-04-19T13:20:00Z"/>
          <w:rFonts w:eastAsia="Arial" w:cs="Arial"/>
          <w:lang w:val="en-GB"/>
        </w:rPr>
      </w:pPr>
      <w:del w:id="66" w:author="Georg Birgisson" w:date="2018-04-19T13:20:00Z">
        <w:r w:rsidRPr="00624CFB" w:rsidDel="00A91BED">
          <w:rPr>
            <w:rFonts w:eastAsia="Arial" w:cs="Arial"/>
            <w:lang w:val="en-GB"/>
          </w:rPr>
          <w:delText xml:space="preserve">Network Service responsibility: </w:delText>
        </w:r>
      </w:del>
    </w:p>
    <w:p w:rsidR="003277A6" w:rsidRPr="00624CFB" w:rsidDel="00A91BED" w:rsidRDefault="003277A6" w:rsidP="00CB6742">
      <w:pPr>
        <w:pStyle w:val="ListParagraph"/>
        <w:numPr>
          <w:ilvl w:val="1"/>
          <w:numId w:val="4"/>
        </w:numPr>
        <w:rPr>
          <w:del w:id="67" w:author="Georg Birgisson" w:date="2018-04-19T13:20:00Z"/>
          <w:rFonts w:eastAsia="Arial" w:cs="Arial"/>
          <w:lang w:val="en-GB"/>
        </w:rPr>
      </w:pPr>
      <w:del w:id="68" w:author="Georg Birgisson" w:date="2018-04-19T13:20:00Z">
        <w:r w:rsidRPr="00624CFB" w:rsidDel="00A91BED">
          <w:rPr>
            <w:rFonts w:eastAsia="Arial" w:cs="Arial"/>
            <w:lang w:val="en-GB"/>
          </w:rPr>
          <w:delText xml:space="preserve">Responsible </w:delText>
        </w:r>
        <w:r w:rsidR="00E84112" w:rsidDel="00A91BED">
          <w:rPr>
            <w:rFonts w:eastAsia="Arial" w:cs="Arial"/>
            <w:lang w:val="en-GB"/>
          </w:rPr>
          <w:delText>for</w:delText>
        </w:r>
        <w:r w:rsidR="00E84112" w:rsidRPr="00624CFB" w:rsidDel="00A91BED">
          <w:rPr>
            <w:rFonts w:eastAsia="Arial" w:cs="Arial"/>
            <w:lang w:val="en-GB"/>
          </w:rPr>
          <w:delText xml:space="preserve"> </w:delText>
        </w:r>
        <w:r w:rsidRPr="00624CFB" w:rsidDel="00A91BED">
          <w:rPr>
            <w:rFonts w:eastAsia="Arial" w:cs="Arial"/>
            <w:lang w:val="en-GB"/>
          </w:rPr>
          <w:delText>deliver</w:delText>
        </w:r>
        <w:r w:rsidR="00E84112" w:rsidDel="00A91BED">
          <w:rPr>
            <w:rFonts w:eastAsia="Arial" w:cs="Arial"/>
            <w:lang w:val="en-GB"/>
          </w:rPr>
          <w:delText>ing the</w:delText>
        </w:r>
        <w:r w:rsidRPr="00624CFB" w:rsidDel="00A91BED">
          <w:rPr>
            <w:rFonts w:eastAsia="Arial" w:cs="Arial"/>
            <w:lang w:val="en-GB"/>
          </w:rPr>
          <w:delText xml:space="preserve"> </w:delText>
        </w:r>
        <w:r w:rsidR="008C1EDB" w:rsidDel="00A91BED">
          <w:rPr>
            <w:rFonts w:eastAsia="Arial" w:cs="Arial"/>
            <w:lang w:val="en-GB"/>
          </w:rPr>
          <w:delText>Invoice Response</w:delText>
        </w:r>
        <w:r w:rsidRPr="00624CFB" w:rsidDel="00A91BED">
          <w:rPr>
            <w:rFonts w:eastAsia="Arial" w:cs="Arial"/>
            <w:lang w:val="en-GB"/>
          </w:rPr>
          <w:delText xml:space="preserve"> to </w:delText>
        </w:r>
        <w:r w:rsidR="00E84112" w:rsidDel="00A91BED">
          <w:rPr>
            <w:rFonts w:eastAsia="Arial" w:cs="Arial"/>
            <w:lang w:val="en-GB"/>
          </w:rPr>
          <w:delText xml:space="preserve">the </w:delText>
        </w:r>
        <w:r w:rsidR="00360A4C" w:rsidRPr="00624CFB" w:rsidDel="00A91BED">
          <w:rPr>
            <w:rFonts w:eastAsia="Arial" w:cs="Arial"/>
            <w:lang w:val="en-GB"/>
          </w:rPr>
          <w:delText>Seller</w:delText>
        </w:r>
        <w:r w:rsidRPr="00624CFB" w:rsidDel="00A91BED">
          <w:rPr>
            <w:rFonts w:eastAsia="Arial" w:cs="Arial"/>
            <w:lang w:val="en-GB"/>
          </w:rPr>
          <w:delText xml:space="preserve"> </w:delText>
        </w:r>
        <w:r w:rsidR="001B4812" w:rsidRPr="00624CFB" w:rsidDel="00A91BED">
          <w:rPr>
            <w:rFonts w:eastAsia="Arial" w:cs="Arial"/>
            <w:lang w:val="en-GB"/>
          </w:rPr>
          <w:delText>A</w:delText>
        </w:r>
        <w:r w:rsidRPr="00624CFB" w:rsidDel="00A91BED">
          <w:rPr>
            <w:rFonts w:eastAsia="Arial" w:cs="Arial"/>
            <w:lang w:val="en-GB"/>
          </w:rPr>
          <w:delText xml:space="preserve">P as </w:delText>
        </w:r>
        <w:r w:rsidR="00E84112" w:rsidDel="00A91BED">
          <w:rPr>
            <w:rFonts w:eastAsia="Arial" w:cs="Arial"/>
            <w:lang w:val="en-GB"/>
          </w:rPr>
          <w:delText>defined</w:delText>
        </w:r>
        <w:r w:rsidR="00E84112" w:rsidRPr="00624CFB" w:rsidDel="00A91BED">
          <w:rPr>
            <w:rFonts w:eastAsia="Arial" w:cs="Arial"/>
            <w:lang w:val="en-GB"/>
          </w:rPr>
          <w:delText xml:space="preserve"> </w:delText>
        </w:r>
        <w:r w:rsidRPr="00624CFB" w:rsidDel="00A91BED">
          <w:rPr>
            <w:rFonts w:eastAsia="Arial" w:cs="Arial"/>
            <w:lang w:val="en-GB"/>
          </w:rPr>
          <w:delText xml:space="preserve">in </w:delText>
        </w:r>
        <w:r w:rsidR="00E84112" w:rsidDel="00A91BED">
          <w:rPr>
            <w:rFonts w:eastAsia="Arial" w:cs="Arial"/>
            <w:lang w:val="en-GB"/>
          </w:rPr>
          <w:delText xml:space="preserve">the </w:delText>
        </w:r>
        <w:r w:rsidRPr="00624CFB" w:rsidDel="00A91BED">
          <w:rPr>
            <w:rFonts w:eastAsia="Arial" w:cs="Arial"/>
            <w:lang w:val="en-GB"/>
          </w:rPr>
          <w:delText>Peppol infras</w:delText>
        </w:r>
        <w:r w:rsidR="00CD69EE" w:rsidDel="00A91BED">
          <w:rPr>
            <w:rFonts w:eastAsia="Arial" w:cs="Arial"/>
            <w:lang w:val="en-GB"/>
          </w:rPr>
          <w:delText>tructure</w:delText>
        </w:r>
        <w:r w:rsidR="00E84112" w:rsidDel="00A91BED">
          <w:rPr>
            <w:rFonts w:eastAsia="Arial" w:cs="Arial"/>
            <w:lang w:val="en-GB"/>
          </w:rPr>
          <w:delText xml:space="preserve"> [PEPPOL_transport].</w:delText>
        </w:r>
      </w:del>
    </w:p>
    <w:p w:rsidR="003277A6" w:rsidRPr="00624CFB" w:rsidDel="00A91BED" w:rsidRDefault="003277A6" w:rsidP="00CB6742">
      <w:pPr>
        <w:pStyle w:val="ListParagraph"/>
        <w:numPr>
          <w:ilvl w:val="1"/>
          <w:numId w:val="4"/>
        </w:numPr>
        <w:rPr>
          <w:del w:id="69" w:author="Georg Birgisson" w:date="2018-04-19T13:20:00Z"/>
          <w:rFonts w:eastAsia="Arial" w:cs="Arial"/>
          <w:lang w:val="en-GB"/>
        </w:rPr>
      </w:pPr>
      <w:del w:id="70" w:author="Georg Birgisson" w:date="2018-04-19T13:20:00Z">
        <w:r w:rsidRPr="00624CFB" w:rsidDel="00A91BED">
          <w:rPr>
            <w:rFonts w:eastAsia="Arial" w:cs="Arial"/>
            <w:lang w:val="en-GB"/>
          </w:rPr>
          <w:delText xml:space="preserve">Responsible for pushing only </w:delText>
        </w:r>
        <w:r w:rsidR="00E84112" w:rsidDel="00A91BED">
          <w:rPr>
            <w:rFonts w:eastAsia="Arial" w:cs="Arial"/>
            <w:lang w:val="en-GB"/>
          </w:rPr>
          <w:delText>t</w:delText>
        </w:r>
        <w:r w:rsidR="00E84112" w:rsidRPr="00624CFB" w:rsidDel="00A91BED">
          <w:rPr>
            <w:rFonts w:eastAsia="Arial" w:cs="Arial"/>
            <w:lang w:val="en-GB"/>
          </w:rPr>
          <w:delText xml:space="preserve">echnically </w:delText>
        </w:r>
        <w:r w:rsidRPr="00624CFB" w:rsidDel="00A91BED">
          <w:rPr>
            <w:rFonts w:eastAsia="Arial" w:cs="Arial"/>
            <w:lang w:val="en-GB"/>
          </w:rPr>
          <w:delText xml:space="preserve">valid </w:delText>
        </w:r>
        <w:r w:rsidR="008C1EDB" w:rsidDel="00A91BED">
          <w:rPr>
            <w:rFonts w:eastAsia="Arial" w:cs="Arial"/>
            <w:lang w:val="en-GB"/>
          </w:rPr>
          <w:delText>Invoice Response</w:delText>
        </w:r>
        <w:r w:rsidRPr="00624CFB" w:rsidDel="00A91BED">
          <w:rPr>
            <w:rFonts w:eastAsia="Arial" w:cs="Arial"/>
            <w:lang w:val="en-GB"/>
          </w:rPr>
          <w:delText>’s to the network</w:delText>
        </w:r>
        <w:r w:rsidR="00E84112" w:rsidDel="00A91BED">
          <w:rPr>
            <w:rFonts w:eastAsia="Arial" w:cs="Arial"/>
            <w:lang w:val="en-GB"/>
          </w:rPr>
          <w:delText>.</w:delText>
        </w:r>
        <w:r w:rsidRPr="00624CFB" w:rsidDel="00A91BED">
          <w:rPr>
            <w:rFonts w:eastAsia="Arial" w:cs="Arial"/>
            <w:lang w:val="en-GB"/>
          </w:rPr>
          <w:delText xml:space="preserve"> </w:delText>
        </w:r>
      </w:del>
    </w:p>
    <w:p w:rsidR="003277A6" w:rsidRPr="00624CFB" w:rsidDel="00A91BED" w:rsidRDefault="003277A6" w:rsidP="00CB6742">
      <w:pPr>
        <w:pStyle w:val="ListParagraph"/>
        <w:numPr>
          <w:ilvl w:val="0"/>
          <w:numId w:val="4"/>
        </w:numPr>
        <w:rPr>
          <w:del w:id="71" w:author="Georg Birgisson" w:date="2018-04-19T13:20:00Z"/>
          <w:rFonts w:eastAsia="Arial" w:cs="Arial"/>
          <w:lang w:val="en-GB"/>
        </w:rPr>
      </w:pPr>
      <w:del w:id="72" w:author="Georg Birgisson" w:date="2018-04-19T13:20:00Z">
        <w:r w:rsidRPr="00624CFB" w:rsidDel="00A91BED">
          <w:rPr>
            <w:rFonts w:eastAsia="Arial" w:cs="Arial"/>
            <w:lang w:val="en-GB"/>
          </w:rPr>
          <w:delText xml:space="preserve">Invoice Service responsibility: </w:delText>
        </w:r>
      </w:del>
    </w:p>
    <w:p w:rsidR="003277A6" w:rsidRPr="00624CFB" w:rsidDel="00A91BED" w:rsidRDefault="003277A6" w:rsidP="00CB6742">
      <w:pPr>
        <w:pStyle w:val="ListParagraph"/>
        <w:numPr>
          <w:ilvl w:val="1"/>
          <w:numId w:val="4"/>
        </w:numPr>
        <w:rPr>
          <w:del w:id="73" w:author="Georg Birgisson" w:date="2018-04-19T13:20:00Z"/>
          <w:rFonts w:eastAsia="Arial" w:cs="Arial"/>
          <w:lang w:val="en-GB"/>
        </w:rPr>
      </w:pPr>
      <w:del w:id="74" w:author="Georg Birgisson" w:date="2018-04-19T13:20:00Z">
        <w:r w:rsidRPr="00624CFB" w:rsidDel="00A91BED">
          <w:rPr>
            <w:rFonts w:eastAsia="Arial" w:cs="Arial"/>
            <w:lang w:val="en-GB"/>
          </w:rPr>
          <w:delText xml:space="preserve">Responsible </w:delText>
        </w:r>
        <w:r w:rsidR="00E84112" w:rsidDel="00A91BED">
          <w:rPr>
            <w:rFonts w:eastAsia="Arial" w:cs="Arial"/>
            <w:lang w:val="en-GB"/>
          </w:rPr>
          <w:delText>for</w:delText>
        </w:r>
        <w:r w:rsidR="00E84112" w:rsidRPr="00624CFB" w:rsidDel="00A91BED">
          <w:rPr>
            <w:rFonts w:eastAsia="Arial" w:cs="Arial"/>
            <w:lang w:val="en-GB"/>
          </w:rPr>
          <w:delText xml:space="preserve"> execut</w:delText>
        </w:r>
        <w:r w:rsidR="00E84112" w:rsidDel="00A91BED">
          <w:rPr>
            <w:rFonts w:eastAsia="Arial" w:cs="Arial"/>
            <w:lang w:val="en-GB"/>
          </w:rPr>
          <w:delText>ing</w:delText>
        </w:r>
        <w:r w:rsidR="00E84112" w:rsidRPr="00624CFB" w:rsidDel="00A91BED">
          <w:rPr>
            <w:rFonts w:eastAsia="Arial" w:cs="Arial"/>
            <w:lang w:val="en-GB"/>
          </w:rPr>
          <w:delText xml:space="preserve"> </w:delText>
        </w:r>
        <w:r w:rsidRPr="00624CFB" w:rsidDel="00A91BED">
          <w:rPr>
            <w:rFonts w:eastAsia="Arial" w:cs="Arial"/>
            <w:lang w:val="en-GB"/>
          </w:rPr>
          <w:delText xml:space="preserve">validations </w:delText>
        </w:r>
        <w:r w:rsidR="00CD69EE" w:rsidDel="00A91BED">
          <w:rPr>
            <w:rFonts w:eastAsia="Arial" w:cs="Arial"/>
            <w:lang w:val="en-GB"/>
          </w:rPr>
          <w:delText>of the</w:delText>
        </w:r>
        <w:r w:rsidRPr="00624CFB" w:rsidDel="00A91BED">
          <w:rPr>
            <w:rFonts w:eastAsia="Arial" w:cs="Arial"/>
            <w:lang w:val="en-GB"/>
          </w:rPr>
          <w:delText xml:space="preserve"> </w:delText>
        </w:r>
        <w:r w:rsidR="00CD69EE" w:rsidDel="00A91BED">
          <w:rPr>
            <w:rFonts w:eastAsia="Arial" w:cs="Arial"/>
            <w:lang w:val="en-GB"/>
          </w:rPr>
          <w:delText>I</w:delText>
        </w:r>
        <w:r w:rsidRPr="00624CFB" w:rsidDel="00A91BED">
          <w:rPr>
            <w:rFonts w:eastAsia="Arial" w:cs="Arial"/>
            <w:lang w:val="en-GB"/>
          </w:rPr>
          <w:delText>nvoice</w:delText>
        </w:r>
        <w:r w:rsidR="00A67224" w:rsidRPr="00624CFB" w:rsidDel="00A91BED">
          <w:rPr>
            <w:rFonts w:eastAsia="Arial" w:cs="Arial"/>
            <w:lang w:val="en-GB"/>
          </w:rPr>
          <w:delText xml:space="preserve"> on behalf of </w:delText>
        </w:r>
        <w:r w:rsidR="00CD69EE" w:rsidDel="00A91BED">
          <w:rPr>
            <w:rFonts w:eastAsia="Arial" w:cs="Arial"/>
            <w:lang w:val="en-GB"/>
          </w:rPr>
          <w:delText xml:space="preserve">the </w:delText>
        </w:r>
        <w:r w:rsidR="00A67224" w:rsidRPr="00624CFB" w:rsidDel="00A91BED">
          <w:rPr>
            <w:rFonts w:eastAsia="Arial" w:cs="Arial"/>
            <w:lang w:val="en-GB"/>
          </w:rPr>
          <w:delText>Buyer</w:delText>
        </w:r>
        <w:r w:rsidR="00CD69EE" w:rsidDel="00A91BED">
          <w:rPr>
            <w:rFonts w:eastAsia="Arial" w:cs="Arial"/>
            <w:lang w:val="en-GB"/>
          </w:rPr>
          <w:delText xml:space="preserve"> if so</w:delText>
        </w:r>
        <w:r w:rsidR="00E84112" w:rsidDel="00A91BED">
          <w:rPr>
            <w:rFonts w:eastAsia="Arial" w:cs="Arial"/>
            <w:lang w:val="en-GB"/>
          </w:rPr>
          <w:delText xml:space="preserve"> agree</w:delText>
        </w:r>
        <w:r w:rsidR="00AB6432" w:rsidDel="00A91BED">
          <w:rPr>
            <w:rFonts w:eastAsia="Arial" w:cs="Arial"/>
            <w:lang w:val="en-GB"/>
          </w:rPr>
          <w:delText>d</w:delText>
        </w:r>
        <w:r w:rsidR="00E84112" w:rsidDel="00A91BED">
          <w:rPr>
            <w:rFonts w:eastAsia="Arial" w:cs="Arial"/>
            <w:lang w:val="en-GB"/>
          </w:rPr>
          <w:delText>.</w:delText>
        </w:r>
      </w:del>
    </w:p>
    <w:p w:rsidR="00A67224" w:rsidRPr="00624CFB" w:rsidDel="00A91BED" w:rsidRDefault="00A67224" w:rsidP="00A72619">
      <w:pPr>
        <w:pStyle w:val="BodyText"/>
        <w:rPr>
          <w:del w:id="75" w:author="Georg Birgisson" w:date="2018-04-19T13:20:00Z"/>
          <w:u w:val="single"/>
          <w:lang w:val="en-GB"/>
        </w:rPr>
      </w:pPr>
    </w:p>
    <w:p w:rsidR="003277A6" w:rsidRPr="00624CFB" w:rsidDel="00A91BED" w:rsidRDefault="003277A6" w:rsidP="00A72619">
      <w:pPr>
        <w:pStyle w:val="BodyText"/>
        <w:rPr>
          <w:del w:id="76" w:author="Georg Birgisson" w:date="2018-04-19T13:20:00Z"/>
          <w:u w:val="single"/>
          <w:lang w:val="en-GB"/>
        </w:rPr>
      </w:pPr>
      <w:del w:id="77" w:author="Georg Birgisson" w:date="2018-04-19T13:20:00Z">
        <w:r w:rsidRPr="00624CFB" w:rsidDel="00A91BED">
          <w:rPr>
            <w:u w:val="single"/>
            <w:lang w:val="en-GB"/>
          </w:rPr>
          <w:delText xml:space="preserve">Seller </w:delText>
        </w:r>
        <w:r w:rsidR="008C1EDB" w:rsidDel="00A91BED">
          <w:rPr>
            <w:u w:val="single"/>
            <w:lang w:val="en-GB"/>
          </w:rPr>
          <w:delText>Invoice Response</w:delText>
        </w:r>
        <w:r w:rsidR="001B4812" w:rsidRPr="00624CFB" w:rsidDel="00A91BED">
          <w:rPr>
            <w:u w:val="single"/>
            <w:lang w:val="en-GB"/>
          </w:rPr>
          <w:delText xml:space="preserve"> </w:delText>
        </w:r>
        <w:r w:rsidR="007D61C6" w:rsidDel="00A91BED">
          <w:rPr>
            <w:u w:val="single"/>
            <w:lang w:val="en-GB"/>
          </w:rPr>
          <w:delText>Service Provider</w:delText>
        </w:r>
      </w:del>
    </w:p>
    <w:p w:rsidR="001B4812" w:rsidRPr="00624CFB" w:rsidDel="00A91BED" w:rsidRDefault="001B4812" w:rsidP="00CB6742">
      <w:pPr>
        <w:pStyle w:val="ListParagraph"/>
        <w:numPr>
          <w:ilvl w:val="0"/>
          <w:numId w:val="4"/>
        </w:numPr>
        <w:rPr>
          <w:del w:id="78" w:author="Georg Birgisson" w:date="2018-04-19T13:20:00Z"/>
          <w:rFonts w:eastAsia="Arial" w:cs="Arial"/>
          <w:lang w:val="en-GB"/>
        </w:rPr>
      </w:pPr>
      <w:del w:id="79" w:author="Georg Birgisson" w:date="2018-04-19T13:20:00Z">
        <w:r w:rsidRPr="00624CFB" w:rsidDel="00A91BED">
          <w:rPr>
            <w:rFonts w:eastAsia="Arial" w:cs="Arial"/>
            <w:lang w:val="en-GB"/>
          </w:rPr>
          <w:delText xml:space="preserve">Network Service responsibility: </w:delText>
        </w:r>
      </w:del>
    </w:p>
    <w:p w:rsidR="001B4812" w:rsidRPr="00624CFB" w:rsidDel="00A91BED" w:rsidRDefault="001B4812" w:rsidP="00CB6742">
      <w:pPr>
        <w:pStyle w:val="ListParagraph"/>
        <w:numPr>
          <w:ilvl w:val="1"/>
          <w:numId w:val="4"/>
        </w:numPr>
        <w:rPr>
          <w:del w:id="80" w:author="Georg Birgisson" w:date="2018-04-19T13:20:00Z"/>
          <w:rFonts w:eastAsia="Arial" w:cs="Arial"/>
          <w:lang w:val="en-GB"/>
        </w:rPr>
      </w:pPr>
      <w:del w:id="81" w:author="Georg Birgisson" w:date="2018-04-19T13:20:00Z">
        <w:r w:rsidRPr="00624CFB" w:rsidDel="00A91BED">
          <w:rPr>
            <w:rFonts w:eastAsia="Arial" w:cs="Arial"/>
            <w:lang w:val="en-GB"/>
          </w:rPr>
          <w:delText xml:space="preserve">Responsible </w:delText>
        </w:r>
        <w:r w:rsidR="00E84112" w:rsidDel="00A91BED">
          <w:rPr>
            <w:rFonts w:eastAsia="Arial" w:cs="Arial"/>
            <w:lang w:val="en-GB"/>
          </w:rPr>
          <w:delText>for</w:delText>
        </w:r>
        <w:r w:rsidR="00E84112" w:rsidRPr="00624CFB" w:rsidDel="00A91BED">
          <w:rPr>
            <w:rFonts w:eastAsia="Arial" w:cs="Arial"/>
            <w:lang w:val="en-GB"/>
          </w:rPr>
          <w:delText xml:space="preserve"> </w:delText>
        </w:r>
      </w:del>
      <w:del w:id="82" w:author="Georg Birgisson" w:date="2018-04-11T16:09:00Z">
        <w:r w:rsidRPr="00624CFB" w:rsidDel="0021385B">
          <w:rPr>
            <w:rFonts w:eastAsia="Arial" w:cs="Arial"/>
            <w:lang w:val="en-GB"/>
          </w:rPr>
          <w:delText>receive</w:delText>
        </w:r>
        <w:r w:rsidR="00E84112" w:rsidDel="0021385B">
          <w:rPr>
            <w:rFonts w:eastAsia="Arial" w:cs="Arial"/>
            <w:lang w:val="en-GB"/>
          </w:rPr>
          <w:delText>ing</w:delText>
        </w:r>
      </w:del>
      <w:del w:id="83" w:author="Georg Birgisson" w:date="2018-04-19T13:20:00Z">
        <w:r w:rsidR="00E84112" w:rsidDel="00A91BED">
          <w:rPr>
            <w:rFonts w:eastAsia="Arial" w:cs="Arial"/>
            <w:lang w:val="en-GB"/>
          </w:rPr>
          <w:delText xml:space="preserve"> the</w:delText>
        </w:r>
        <w:r w:rsidRPr="00624CFB" w:rsidDel="00A91BED">
          <w:rPr>
            <w:rFonts w:eastAsia="Arial" w:cs="Arial"/>
            <w:lang w:val="en-GB"/>
          </w:rPr>
          <w:delText xml:space="preserve"> </w:delText>
        </w:r>
        <w:r w:rsidR="008C1EDB" w:rsidDel="00A91BED">
          <w:rPr>
            <w:rFonts w:eastAsia="Arial" w:cs="Arial"/>
            <w:lang w:val="en-GB"/>
          </w:rPr>
          <w:delText>Invoice Response</w:delText>
        </w:r>
        <w:r w:rsidRPr="00624CFB" w:rsidDel="00A91BED">
          <w:rPr>
            <w:rFonts w:eastAsia="Arial" w:cs="Arial"/>
            <w:lang w:val="en-GB"/>
          </w:rPr>
          <w:delText xml:space="preserve"> at </w:delText>
        </w:r>
        <w:r w:rsidR="00E84112" w:rsidDel="00A91BED">
          <w:rPr>
            <w:rFonts w:eastAsia="Arial" w:cs="Arial"/>
            <w:lang w:val="en-GB"/>
          </w:rPr>
          <w:delText xml:space="preserve">the </w:delText>
        </w:r>
        <w:r w:rsidR="00360A4C" w:rsidRPr="00624CFB" w:rsidDel="00A91BED">
          <w:rPr>
            <w:rFonts w:eastAsia="Arial" w:cs="Arial"/>
            <w:lang w:val="en-GB"/>
          </w:rPr>
          <w:delText>Seller</w:delText>
        </w:r>
        <w:r w:rsidRPr="00624CFB" w:rsidDel="00A91BED">
          <w:rPr>
            <w:rFonts w:eastAsia="Arial" w:cs="Arial"/>
            <w:lang w:val="en-GB"/>
          </w:rPr>
          <w:delText xml:space="preserve">s AP as </w:delText>
        </w:r>
        <w:r w:rsidR="00E84112" w:rsidDel="00A91BED">
          <w:rPr>
            <w:rFonts w:eastAsia="Arial" w:cs="Arial"/>
            <w:lang w:val="en-GB"/>
          </w:rPr>
          <w:delText>defined</w:delText>
        </w:r>
        <w:r w:rsidR="00E84112" w:rsidRPr="00624CFB" w:rsidDel="00A91BED">
          <w:rPr>
            <w:rFonts w:eastAsia="Arial" w:cs="Arial"/>
            <w:lang w:val="en-GB"/>
          </w:rPr>
          <w:delText xml:space="preserve"> </w:delText>
        </w:r>
        <w:r w:rsidRPr="00624CFB" w:rsidDel="00A91BED">
          <w:rPr>
            <w:rFonts w:eastAsia="Arial" w:cs="Arial"/>
            <w:lang w:val="en-GB"/>
          </w:rPr>
          <w:delText xml:space="preserve">in </w:delText>
        </w:r>
        <w:r w:rsidR="00E84112" w:rsidDel="00A91BED">
          <w:rPr>
            <w:rFonts w:eastAsia="Arial" w:cs="Arial"/>
            <w:lang w:val="en-GB"/>
          </w:rPr>
          <w:delText xml:space="preserve">the </w:delText>
        </w:r>
        <w:r w:rsidRPr="00624CFB" w:rsidDel="00A91BED">
          <w:rPr>
            <w:rFonts w:eastAsia="Arial" w:cs="Arial"/>
            <w:lang w:val="en-GB"/>
          </w:rPr>
          <w:delText>Peppol infrastructure</w:delText>
        </w:r>
        <w:r w:rsidR="00E84112" w:rsidDel="00A91BED">
          <w:rPr>
            <w:rFonts w:eastAsia="Arial" w:cs="Arial"/>
            <w:lang w:val="en-GB"/>
          </w:rPr>
          <w:delText xml:space="preserve"> [PEPPOL_transport]</w:delText>
        </w:r>
        <w:r w:rsidRPr="00624CFB" w:rsidDel="00A91BED">
          <w:rPr>
            <w:rFonts w:eastAsia="Arial" w:cs="Arial"/>
            <w:lang w:val="en-GB"/>
          </w:rPr>
          <w:delText xml:space="preserve">. </w:delText>
        </w:r>
      </w:del>
    </w:p>
    <w:p w:rsidR="001B4812" w:rsidRPr="00624CFB" w:rsidDel="00A91BED" w:rsidRDefault="001B4812" w:rsidP="00CB6742">
      <w:pPr>
        <w:pStyle w:val="ListParagraph"/>
        <w:numPr>
          <w:ilvl w:val="1"/>
          <w:numId w:val="4"/>
        </w:numPr>
        <w:rPr>
          <w:del w:id="84" w:author="Georg Birgisson" w:date="2018-04-19T13:20:00Z"/>
          <w:rFonts w:eastAsia="Arial" w:cs="Arial"/>
          <w:lang w:val="en-GB"/>
        </w:rPr>
      </w:pPr>
      <w:del w:id="85" w:author="Georg Birgisson" w:date="2018-04-19T13:20:00Z">
        <w:r w:rsidRPr="00624CFB" w:rsidDel="00A91BED">
          <w:rPr>
            <w:rFonts w:eastAsia="Arial" w:cs="Arial"/>
            <w:lang w:val="en-GB"/>
          </w:rPr>
          <w:lastRenderedPageBreak/>
          <w:delText xml:space="preserve">Responsible for </w:delText>
        </w:r>
      </w:del>
      <w:del w:id="86" w:author="Georg Birgisson" w:date="2018-04-11T16:10:00Z">
        <w:r w:rsidRPr="00624CFB" w:rsidDel="0021385B">
          <w:rPr>
            <w:rFonts w:eastAsia="Arial" w:cs="Arial"/>
            <w:lang w:val="en-GB"/>
          </w:rPr>
          <w:delText>delivering</w:delText>
        </w:r>
        <w:r w:rsidR="00E84112" w:rsidDel="0021385B">
          <w:rPr>
            <w:rFonts w:eastAsia="Arial" w:cs="Arial"/>
            <w:lang w:val="en-GB"/>
          </w:rPr>
          <w:delText xml:space="preserve">ing </w:delText>
        </w:r>
      </w:del>
      <w:del w:id="87" w:author="Georg Birgisson" w:date="2018-04-19T13:20:00Z">
        <w:r w:rsidR="00E84112" w:rsidDel="00A91BED">
          <w:rPr>
            <w:rFonts w:eastAsia="Arial" w:cs="Arial"/>
            <w:lang w:val="en-GB"/>
          </w:rPr>
          <w:delText>the</w:delText>
        </w:r>
        <w:r w:rsidRPr="00624CFB" w:rsidDel="00A91BED">
          <w:rPr>
            <w:rFonts w:eastAsia="Arial" w:cs="Arial"/>
            <w:lang w:val="en-GB"/>
          </w:rPr>
          <w:delText xml:space="preserve"> </w:delText>
        </w:r>
        <w:r w:rsidR="008C1EDB" w:rsidDel="00A91BED">
          <w:rPr>
            <w:rFonts w:eastAsia="Arial" w:cs="Arial"/>
            <w:lang w:val="en-GB"/>
          </w:rPr>
          <w:delText>Invoice Response</w:delText>
        </w:r>
        <w:r w:rsidRPr="00624CFB" w:rsidDel="00A91BED">
          <w:rPr>
            <w:rFonts w:eastAsia="Arial" w:cs="Arial"/>
            <w:lang w:val="en-GB"/>
          </w:rPr>
          <w:delText xml:space="preserve"> to </w:delText>
        </w:r>
        <w:r w:rsidR="00E84112" w:rsidDel="00A91BED">
          <w:rPr>
            <w:rFonts w:eastAsia="Arial" w:cs="Arial"/>
            <w:lang w:val="en-GB"/>
          </w:rPr>
          <w:delText xml:space="preserve">the </w:delText>
        </w:r>
        <w:r w:rsidR="00360A4C" w:rsidRPr="00624CFB" w:rsidDel="00A91BED">
          <w:rPr>
            <w:rFonts w:eastAsia="Arial" w:cs="Arial"/>
            <w:lang w:val="en-GB"/>
          </w:rPr>
          <w:delText>Seller</w:delText>
        </w:r>
        <w:r w:rsidRPr="00624CFB" w:rsidDel="00A91BED">
          <w:rPr>
            <w:rFonts w:eastAsia="Arial" w:cs="Arial"/>
            <w:lang w:val="en-GB"/>
          </w:rPr>
          <w:delText xml:space="preserve">. </w:delText>
        </w:r>
      </w:del>
    </w:p>
    <w:p w:rsidR="00360A4C" w:rsidRPr="00624CFB" w:rsidRDefault="00360A4C" w:rsidP="001C65C6">
      <w:pPr>
        <w:rPr>
          <w:lang w:val="en-GB"/>
        </w:rPr>
      </w:pPr>
    </w:p>
    <w:p w:rsidR="00F036D5" w:rsidRPr="00624CFB" w:rsidRDefault="00A967FF" w:rsidP="001618BD">
      <w:pPr>
        <w:pStyle w:val="Heading1"/>
        <w:rPr>
          <w:lang w:val="en-GB"/>
        </w:rPr>
      </w:pPr>
      <w:bookmarkStart w:id="88" w:name="_Toc511919258"/>
      <w:r w:rsidRPr="00624CFB">
        <w:rPr>
          <w:lang w:val="en-GB"/>
        </w:rPr>
        <w:t>B</w:t>
      </w:r>
      <w:r w:rsidR="00F036D5" w:rsidRPr="00624CFB">
        <w:rPr>
          <w:lang w:val="en-GB"/>
        </w:rPr>
        <w:t>usiness requirements</w:t>
      </w:r>
      <w:bookmarkEnd w:id="88"/>
    </w:p>
    <w:p w:rsidR="00881139" w:rsidRPr="00624CFB" w:rsidRDefault="00881139" w:rsidP="00AD0C88">
      <w:pPr>
        <w:pStyle w:val="Heading2"/>
      </w:pPr>
      <w:bookmarkStart w:id="89" w:name="_Toc511919259"/>
      <w:r w:rsidRPr="00624CFB">
        <w:t>Process requirements</w:t>
      </w:r>
      <w:bookmarkEnd w:id="89"/>
    </w:p>
    <w:p w:rsidR="00881139" w:rsidRPr="00624CFB" w:rsidRDefault="00881139" w:rsidP="00A939E9">
      <w:pPr>
        <w:pStyle w:val="BodyText"/>
        <w:rPr>
          <w:lang w:val="en-GB"/>
        </w:rPr>
      </w:pPr>
      <w:r w:rsidRPr="00624CFB">
        <w:rPr>
          <w:lang w:val="en-GB"/>
        </w:rPr>
        <w:t xml:space="preserve">Process requirements describe what functions and benefits the parties are requiring from the overall process of exchanging </w:t>
      </w:r>
      <w:r w:rsidR="008C1EDB">
        <w:rPr>
          <w:lang w:val="en-GB"/>
        </w:rPr>
        <w:t>Invoice Response</w:t>
      </w:r>
      <w:r w:rsidRPr="00624CFB">
        <w:rPr>
          <w:lang w:val="en-GB"/>
        </w:rPr>
        <w:t xml:space="preserve"> messages. </w:t>
      </w:r>
      <w:r w:rsidR="00F17C72" w:rsidRPr="00624CFB">
        <w:rPr>
          <w:lang w:val="en-GB"/>
        </w:rPr>
        <w:t>These requirements</w:t>
      </w:r>
      <w:r w:rsidRPr="00624CFB">
        <w:rPr>
          <w:lang w:val="en-GB"/>
        </w:rPr>
        <w:t xml:space="preserve"> may influence the data requirements in the </w:t>
      </w:r>
      <w:r w:rsidR="0077436C" w:rsidRPr="00624CFB">
        <w:rPr>
          <w:lang w:val="en-GB"/>
        </w:rPr>
        <w:t>transaction,</w:t>
      </w:r>
      <w:r w:rsidRPr="00624CFB">
        <w:rPr>
          <w:lang w:val="en-GB"/>
        </w:rPr>
        <w:t xml:space="preserve"> but they may also affect how the parties implement and use the </w:t>
      </w:r>
      <w:r w:rsidR="008C1EDB">
        <w:rPr>
          <w:lang w:val="en-GB"/>
        </w:rPr>
        <w:t>Invoice Response</w:t>
      </w:r>
      <w:r w:rsidRPr="00624CFB">
        <w:rPr>
          <w:lang w:val="en-GB"/>
        </w:rPr>
        <w:t xml:space="preserve"> in their ongoing business exchange.</w:t>
      </w:r>
    </w:p>
    <w:tbl>
      <w:tblPr>
        <w:tblW w:w="0" w:type="auto"/>
        <w:tblInd w:w="98" w:type="dxa"/>
        <w:tblCellMar>
          <w:left w:w="0" w:type="dxa"/>
          <w:right w:w="0" w:type="dxa"/>
        </w:tblCellMar>
        <w:tblLook w:val="01E0" w:firstRow="1" w:lastRow="1" w:firstColumn="1" w:lastColumn="1" w:noHBand="0" w:noVBand="0"/>
      </w:tblPr>
      <w:tblGrid>
        <w:gridCol w:w="1324"/>
        <w:gridCol w:w="7592"/>
      </w:tblGrid>
      <w:tr w:rsidR="00881139" w:rsidRPr="00624CFB" w:rsidTr="00EC378F">
        <w:tc>
          <w:tcPr>
            <w:tcW w:w="1326"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881139" w:rsidRPr="00624CFB" w:rsidRDefault="00881139" w:rsidP="000C7FB7">
            <w:pPr>
              <w:pStyle w:val="TableParagraph"/>
              <w:spacing w:line="224" w:lineRule="exact"/>
              <w:jc w:val="center"/>
              <w:rPr>
                <w:rFonts w:ascii="Arial" w:eastAsia="Arial" w:hAnsi="Arial" w:cs="Arial"/>
                <w:lang w:val="en-GB"/>
              </w:rPr>
            </w:pPr>
            <w:r w:rsidRPr="00624CFB">
              <w:rPr>
                <w:rFonts w:ascii="Arial" w:eastAsia="Arial" w:hAnsi="Arial" w:cs="Arial"/>
                <w:b/>
                <w:bCs/>
                <w:spacing w:val="-1"/>
                <w:lang w:val="en-GB"/>
              </w:rPr>
              <w:t>ID</w:t>
            </w:r>
          </w:p>
        </w:tc>
        <w:tc>
          <w:tcPr>
            <w:tcW w:w="761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881139" w:rsidRPr="00624CFB" w:rsidRDefault="00881139" w:rsidP="000C7FB7">
            <w:pPr>
              <w:pStyle w:val="TableParagraph"/>
              <w:spacing w:line="224" w:lineRule="exact"/>
              <w:ind w:right="1"/>
              <w:jc w:val="center"/>
              <w:rPr>
                <w:rFonts w:ascii="Arial" w:eastAsia="Arial" w:hAnsi="Arial" w:cs="Arial"/>
                <w:lang w:val="en-GB"/>
              </w:rPr>
            </w:pPr>
            <w:r w:rsidRPr="00624CFB">
              <w:rPr>
                <w:rFonts w:ascii="Arial" w:eastAsia="Arial" w:hAnsi="Arial" w:cs="Arial"/>
                <w:b/>
                <w:bCs/>
                <w:lang w:val="en-GB"/>
              </w:rPr>
              <w:t>Req</w:t>
            </w:r>
            <w:r w:rsidRPr="00624CFB">
              <w:rPr>
                <w:rFonts w:ascii="Arial" w:eastAsia="Arial" w:hAnsi="Arial" w:cs="Arial"/>
                <w:b/>
                <w:bCs/>
                <w:spacing w:val="1"/>
                <w:lang w:val="en-GB"/>
              </w:rPr>
              <w:t>u</w:t>
            </w:r>
            <w:r w:rsidRPr="00624CFB">
              <w:rPr>
                <w:rFonts w:ascii="Arial" w:eastAsia="Arial" w:hAnsi="Arial" w:cs="Arial"/>
                <w:b/>
                <w:bCs/>
                <w:lang w:val="en-GB"/>
              </w:rPr>
              <w:t>i</w:t>
            </w:r>
            <w:r w:rsidRPr="00624CFB">
              <w:rPr>
                <w:rFonts w:ascii="Arial" w:eastAsia="Arial" w:hAnsi="Arial" w:cs="Arial"/>
                <w:b/>
                <w:bCs/>
                <w:spacing w:val="-1"/>
                <w:lang w:val="en-GB"/>
              </w:rPr>
              <w:t>r</w:t>
            </w:r>
            <w:r w:rsidRPr="00624CFB">
              <w:rPr>
                <w:rFonts w:ascii="Arial" w:eastAsia="Arial" w:hAnsi="Arial" w:cs="Arial"/>
                <w:b/>
                <w:bCs/>
                <w:lang w:val="en-GB"/>
              </w:rPr>
              <w:t>e</w:t>
            </w:r>
            <w:r w:rsidRPr="00624CFB">
              <w:rPr>
                <w:rFonts w:ascii="Arial" w:eastAsia="Arial" w:hAnsi="Arial" w:cs="Arial"/>
                <w:b/>
                <w:bCs/>
                <w:spacing w:val="2"/>
                <w:lang w:val="en-GB"/>
              </w:rPr>
              <w:t>m</w:t>
            </w:r>
            <w:r w:rsidRPr="00624CFB">
              <w:rPr>
                <w:rFonts w:ascii="Arial" w:eastAsia="Arial" w:hAnsi="Arial" w:cs="Arial"/>
                <w:b/>
                <w:bCs/>
                <w:lang w:val="en-GB"/>
              </w:rPr>
              <w:t>ent</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881139" w:rsidP="00A939E9">
            <w:pPr>
              <w:pStyle w:val="BodyText"/>
              <w:rPr>
                <w:lang w:val="en-GB"/>
              </w:rPr>
            </w:pPr>
            <w:r w:rsidRPr="00624CFB">
              <w:rPr>
                <w:lang w:val="en-GB"/>
              </w:rPr>
              <w:t>b</w:t>
            </w:r>
            <w:r w:rsidRPr="00624CFB">
              <w:rPr>
                <w:spacing w:val="1"/>
                <w:lang w:val="en-GB"/>
              </w:rPr>
              <w:t>r</w:t>
            </w:r>
            <w:r w:rsidRPr="00624CFB">
              <w:rPr>
                <w:lang w:val="en-GB"/>
              </w:rPr>
              <w:t>111-0</w:t>
            </w:r>
            <w:r w:rsidRPr="00624CFB">
              <w:rPr>
                <w:spacing w:val="2"/>
                <w:lang w:val="en-GB"/>
              </w:rPr>
              <w:t>0</w:t>
            </w:r>
            <w:r w:rsidR="001A60B4" w:rsidRPr="00624CFB">
              <w:rPr>
                <w:lang w:val="en-GB"/>
              </w:rPr>
              <w:t>1</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881139" w:rsidP="00FE0044">
            <w:pPr>
              <w:pStyle w:val="BodyText"/>
              <w:rPr>
                <w:lang w:val="en-GB"/>
              </w:rPr>
            </w:pPr>
            <w:r w:rsidRPr="00624CFB">
              <w:rPr>
                <w:lang w:val="en-GB"/>
              </w:rPr>
              <w:t xml:space="preserve">There is an agreed way to express </w:t>
            </w:r>
            <w:r w:rsidR="0077436C">
              <w:rPr>
                <w:lang w:val="en-GB"/>
              </w:rPr>
              <w:t>when</w:t>
            </w:r>
            <w:r w:rsidR="0077436C" w:rsidRPr="00624CFB">
              <w:rPr>
                <w:lang w:val="en-GB"/>
              </w:rPr>
              <w:t xml:space="preserve"> </w:t>
            </w:r>
            <w:r w:rsidRPr="00624CFB">
              <w:rPr>
                <w:lang w:val="en-GB"/>
              </w:rPr>
              <w:t xml:space="preserve">there will be no more </w:t>
            </w:r>
            <w:r w:rsidR="008C1EDB">
              <w:rPr>
                <w:lang w:val="en-GB"/>
              </w:rPr>
              <w:t>Invoice Response message</w:t>
            </w:r>
            <w:r w:rsidRPr="00624CFB">
              <w:rPr>
                <w:lang w:val="en-GB"/>
              </w:rPr>
              <w:t xml:space="preserve">'s regarding </w:t>
            </w:r>
            <w:r w:rsidR="00A939E9" w:rsidRPr="00624CFB">
              <w:rPr>
                <w:lang w:val="en-GB"/>
              </w:rPr>
              <w:t xml:space="preserve">a </w:t>
            </w:r>
            <w:proofErr w:type="gramStart"/>
            <w:r w:rsidRPr="00624CFB">
              <w:rPr>
                <w:lang w:val="en-GB"/>
              </w:rPr>
              <w:t>particular invoice</w:t>
            </w:r>
            <w:proofErr w:type="gramEnd"/>
            <w:r w:rsidRPr="00624CFB">
              <w:rPr>
                <w:lang w:val="en-GB"/>
              </w:rPr>
              <w:t xml:space="preserve">.  </w:t>
            </w:r>
            <w:del w:id="90" w:author="Georg Birgisson" w:date="2018-04-17T18:25:00Z">
              <w:r w:rsidR="0077436C" w:rsidDel="00CA554D">
                <w:rPr>
                  <w:lang w:val="en-GB"/>
                </w:rPr>
                <w:delText>The b</w:delText>
              </w:r>
              <w:r w:rsidRPr="00624CFB" w:rsidDel="00CA554D">
                <w:rPr>
                  <w:color w:val="000000"/>
                  <w:lang w:val="en-GB" w:eastAsia="is-IS"/>
                </w:rPr>
                <w:delText xml:space="preserve">uyer should be able to reflect in </w:delText>
              </w:r>
              <w:r w:rsidR="0077436C" w:rsidDel="00CA554D">
                <w:rPr>
                  <w:color w:val="000000"/>
                  <w:lang w:val="en-GB" w:eastAsia="is-IS"/>
                </w:rPr>
                <w:delText xml:space="preserve">an </w:delText>
              </w:r>
              <w:r w:rsidR="008C1EDB" w:rsidDel="00CA554D">
                <w:rPr>
                  <w:color w:val="000000"/>
                  <w:lang w:val="en-GB" w:eastAsia="is-IS"/>
                </w:rPr>
                <w:delText>Invoice Response message</w:delText>
              </w:r>
              <w:r w:rsidR="0077436C" w:rsidDel="00CA554D">
                <w:rPr>
                  <w:color w:val="000000"/>
                  <w:lang w:val="en-GB" w:eastAsia="is-IS"/>
                </w:rPr>
                <w:delText xml:space="preserve"> the</w:delText>
              </w:r>
              <w:r w:rsidRPr="00624CFB" w:rsidDel="00CA554D">
                <w:rPr>
                  <w:color w:val="000000"/>
                  <w:lang w:val="en-GB" w:eastAsia="is-IS"/>
                </w:rPr>
                <w:delText xml:space="preserve"> </w:delText>
              </w:r>
              <w:r w:rsidR="00FE0044" w:rsidDel="00CA554D">
                <w:rPr>
                  <w:color w:val="000000"/>
                  <w:lang w:val="en-GB" w:eastAsia="is-IS"/>
                </w:rPr>
                <w:delText>f</w:delText>
              </w:r>
              <w:r w:rsidRPr="00624CFB" w:rsidDel="00CA554D">
                <w:rPr>
                  <w:color w:val="000000"/>
                  <w:lang w:val="en-GB" w:eastAsia="is-IS"/>
                </w:rPr>
                <w:delText xml:space="preserve">inal </w:delText>
              </w:r>
            </w:del>
            <w:ins w:id="91" w:author="Georg Birgisson" w:date="2018-04-17T18:24:00Z">
              <w:r w:rsidR="00CA554D">
                <w:rPr>
                  <w:color w:val="000000"/>
                  <w:lang w:val="en-GB" w:eastAsia="is-IS"/>
                </w:rPr>
                <w:t xml:space="preserve">The definition of </w:t>
              </w:r>
            </w:ins>
            <w:r w:rsidR="00FE0044">
              <w:rPr>
                <w:color w:val="000000"/>
                <w:lang w:val="en-GB" w:eastAsia="is-IS"/>
              </w:rPr>
              <w:t>s</w:t>
            </w:r>
            <w:r w:rsidRPr="00624CFB">
              <w:rPr>
                <w:color w:val="000000"/>
                <w:lang w:val="en-GB" w:eastAsia="is-IS"/>
              </w:rPr>
              <w:t xml:space="preserve">tatus of the Invoice (whether approved or rejected) </w:t>
            </w:r>
            <w:ins w:id="92" w:author="Georg Birgisson" w:date="2018-04-17T18:24:00Z">
              <w:r w:rsidR="00CA554D">
                <w:rPr>
                  <w:color w:val="000000"/>
                  <w:lang w:val="en-GB" w:eastAsia="is-IS"/>
                </w:rPr>
                <w:t xml:space="preserve">should clearly state </w:t>
              </w:r>
            </w:ins>
            <w:ins w:id="93" w:author="Georg Birgisson" w:date="2018-04-17T18:25:00Z">
              <w:r w:rsidR="00CA554D">
                <w:rPr>
                  <w:color w:val="000000"/>
                  <w:lang w:val="en-GB" w:eastAsia="is-IS"/>
                </w:rPr>
                <w:t xml:space="preserve">whether it is a final status </w:t>
              </w:r>
            </w:ins>
            <w:r w:rsidRPr="00624CFB">
              <w:rPr>
                <w:color w:val="000000"/>
                <w:lang w:val="en-GB" w:eastAsia="is-IS"/>
              </w:rPr>
              <w:t xml:space="preserve">after </w:t>
            </w:r>
            <w:r w:rsidR="0077436C">
              <w:rPr>
                <w:color w:val="000000"/>
                <w:lang w:val="en-GB" w:eastAsia="is-IS"/>
              </w:rPr>
              <w:t>which</w:t>
            </w:r>
            <w:r w:rsidR="0077436C" w:rsidRPr="00624CFB">
              <w:rPr>
                <w:color w:val="000000"/>
                <w:lang w:val="en-GB" w:eastAsia="is-IS"/>
              </w:rPr>
              <w:t xml:space="preserve"> </w:t>
            </w:r>
            <w:r w:rsidRPr="00624CFB">
              <w:rPr>
                <w:color w:val="000000"/>
                <w:lang w:val="en-GB" w:eastAsia="is-IS"/>
              </w:rPr>
              <w:t>there cannot be any</w:t>
            </w:r>
            <w:r w:rsidR="0077436C">
              <w:rPr>
                <w:color w:val="000000"/>
                <w:lang w:val="en-GB" w:eastAsia="is-IS"/>
              </w:rPr>
              <w:t xml:space="preserve"> further</w:t>
            </w:r>
            <w:r w:rsidR="0077436C" w:rsidRPr="00624CFB">
              <w:rPr>
                <w:color w:val="000000"/>
                <w:lang w:val="en-GB" w:eastAsia="is-IS"/>
              </w:rPr>
              <w:t xml:space="preserve"> </w:t>
            </w:r>
            <w:r w:rsidR="008C1EDB">
              <w:rPr>
                <w:color w:val="000000"/>
                <w:lang w:val="en-GB" w:eastAsia="is-IS"/>
              </w:rPr>
              <w:t>Invoice Response</w:t>
            </w:r>
            <w:r w:rsidR="00A72619" w:rsidRPr="00624CFB">
              <w:rPr>
                <w:color w:val="000000"/>
                <w:lang w:val="en-GB" w:eastAsia="is-IS"/>
              </w:rPr>
              <w:t>’</w:t>
            </w:r>
            <w:r w:rsidRPr="00624CFB">
              <w:rPr>
                <w:color w:val="000000"/>
                <w:lang w:val="en-GB" w:eastAsia="is-IS"/>
              </w:rPr>
              <w:t xml:space="preserve">s </w:t>
            </w:r>
            <w:r w:rsidR="00A67224" w:rsidRPr="00624CFB">
              <w:rPr>
                <w:color w:val="000000"/>
                <w:lang w:val="en-GB" w:eastAsia="is-IS"/>
              </w:rPr>
              <w:t xml:space="preserve">sent by </w:t>
            </w:r>
            <w:r w:rsidR="00CD69EE">
              <w:rPr>
                <w:color w:val="000000"/>
                <w:lang w:val="en-GB" w:eastAsia="is-IS"/>
              </w:rPr>
              <w:t xml:space="preserve">the </w:t>
            </w:r>
            <w:r w:rsidR="00360A4C" w:rsidRPr="00624CFB">
              <w:rPr>
                <w:color w:val="000000"/>
                <w:lang w:val="en-GB" w:eastAsia="is-IS"/>
              </w:rPr>
              <w:t>Buyer</w:t>
            </w:r>
            <w:r w:rsidR="0077436C">
              <w:rPr>
                <w:color w:val="000000"/>
                <w:lang w:val="en-GB" w:eastAsia="is-IS"/>
              </w:rPr>
              <w:t xml:space="preserve"> in relation to </w:t>
            </w:r>
            <w:del w:id="94" w:author="Georg Birgisson" w:date="2018-04-17T18:25:00Z">
              <w:r w:rsidR="0077436C" w:rsidDel="00CA554D">
                <w:rPr>
                  <w:color w:val="000000"/>
                  <w:lang w:val="en-GB" w:eastAsia="is-IS"/>
                </w:rPr>
                <w:delText xml:space="preserve">the </w:delText>
              </w:r>
            </w:del>
            <w:ins w:id="95" w:author="Georg Birgisson" w:date="2018-04-17T18:25:00Z">
              <w:r w:rsidR="00CA554D">
                <w:rPr>
                  <w:color w:val="000000"/>
                  <w:lang w:val="en-GB" w:eastAsia="is-IS"/>
                </w:rPr>
                <w:t xml:space="preserve">that </w:t>
              </w:r>
            </w:ins>
            <w:r w:rsidR="0077436C">
              <w:rPr>
                <w:color w:val="000000"/>
                <w:lang w:val="en-GB" w:eastAsia="is-IS"/>
              </w:rPr>
              <w:t>Invoice</w:t>
            </w:r>
            <w:r w:rsidRPr="00624CFB">
              <w:rPr>
                <w:color w:val="000000"/>
                <w:lang w:val="en-GB" w:eastAsia="is-IS"/>
              </w:rPr>
              <w:t>.</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881139" w:rsidP="00A939E9">
            <w:pPr>
              <w:pStyle w:val="BodyText"/>
              <w:rPr>
                <w:rFonts w:cs="Arial"/>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w:t>
            </w:r>
            <w:r w:rsidR="001A60B4" w:rsidRPr="00624CFB">
              <w:rPr>
                <w:rFonts w:cs="Arial"/>
                <w:lang w:val="en-GB"/>
              </w:rPr>
              <w:t>2</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77436C">
            <w:pPr>
              <w:pStyle w:val="BodyText"/>
              <w:rPr>
                <w:rFonts w:cs="Arial"/>
                <w:lang w:val="en-GB"/>
              </w:rPr>
            </w:pPr>
            <w:r>
              <w:rPr>
                <w:rFonts w:cs="Arial"/>
                <w:lang w:val="en-GB"/>
              </w:rPr>
              <w:t xml:space="preserve">An </w:t>
            </w:r>
            <w:r w:rsidR="008C1EDB">
              <w:rPr>
                <w:rFonts w:cs="Arial"/>
                <w:lang w:val="en-GB"/>
              </w:rPr>
              <w:t>Invoice Response</w:t>
            </w:r>
            <w:r w:rsidR="00881139" w:rsidRPr="00624CFB">
              <w:rPr>
                <w:rFonts w:cs="Arial"/>
                <w:lang w:val="en-GB"/>
              </w:rPr>
              <w:t xml:space="preserve"> is </w:t>
            </w:r>
            <w:r>
              <w:rPr>
                <w:rFonts w:cs="Arial"/>
                <w:lang w:val="en-GB"/>
              </w:rPr>
              <w:t>intended</w:t>
            </w:r>
            <w:r w:rsidRPr="00624CFB">
              <w:rPr>
                <w:rFonts w:cs="Arial"/>
                <w:lang w:val="en-GB"/>
              </w:rPr>
              <w:t xml:space="preserve"> </w:t>
            </w:r>
            <w:r w:rsidR="00881139" w:rsidRPr="00624CFB">
              <w:rPr>
                <w:rFonts w:cs="Arial"/>
                <w:lang w:val="en-GB"/>
              </w:rPr>
              <w:t xml:space="preserve">for automatic processing on the </w:t>
            </w:r>
            <w:r w:rsidR="00360A4C" w:rsidRPr="00624CFB">
              <w:rPr>
                <w:rFonts w:cs="Arial"/>
                <w:lang w:val="en-GB"/>
              </w:rPr>
              <w:t>Seller</w:t>
            </w:r>
            <w:r w:rsidR="00881139" w:rsidRPr="00624CFB">
              <w:rPr>
                <w:rFonts w:cs="Arial"/>
                <w:lang w:val="en-GB"/>
              </w:rPr>
              <w:t xml:space="preserve"> side </w:t>
            </w:r>
            <w:r>
              <w:rPr>
                <w:rFonts w:cs="Arial"/>
                <w:lang w:val="en-GB"/>
              </w:rPr>
              <w:t>al</w:t>
            </w:r>
            <w:r w:rsidR="00881139" w:rsidRPr="00624CFB">
              <w:rPr>
                <w:rFonts w:cs="Arial"/>
                <w:lang w:val="en-GB"/>
              </w:rPr>
              <w:t xml:space="preserve">though </w:t>
            </w:r>
            <w:r w:rsidR="00A72619" w:rsidRPr="00624CFB">
              <w:rPr>
                <w:rFonts w:cs="Arial"/>
                <w:lang w:val="en-GB"/>
              </w:rPr>
              <w:t xml:space="preserve">it </w:t>
            </w:r>
            <w:r w:rsidR="00881139" w:rsidRPr="00624CFB">
              <w:rPr>
                <w:rFonts w:cs="Arial"/>
                <w:lang w:val="en-GB"/>
              </w:rPr>
              <w:t xml:space="preserve">still might </w:t>
            </w:r>
            <w:r w:rsidR="00A72619" w:rsidRPr="00624CFB">
              <w:rPr>
                <w:rFonts w:cs="Arial"/>
                <w:lang w:val="en-GB"/>
              </w:rPr>
              <w:t>require some</w:t>
            </w:r>
            <w:r w:rsidR="00881139" w:rsidRPr="00624CFB">
              <w:rPr>
                <w:rFonts w:cs="Arial"/>
                <w:lang w:val="en-GB"/>
              </w:rPr>
              <w:t xml:space="preserve"> manual actions. Free text response is also </w:t>
            </w:r>
            <w:r w:rsidR="00CD69EE">
              <w:rPr>
                <w:rFonts w:cs="Arial"/>
                <w:lang w:val="en-GB"/>
              </w:rPr>
              <w:t>an</w:t>
            </w:r>
            <w:r w:rsidR="00881139" w:rsidRPr="00624CFB">
              <w:rPr>
                <w:rFonts w:cs="Arial"/>
                <w:lang w:val="en-GB"/>
              </w:rPr>
              <w:t xml:space="preserve"> </w:t>
            </w:r>
            <w:r w:rsidR="00A67224" w:rsidRPr="00624CFB">
              <w:rPr>
                <w:rFonts w:cs="Arial"/>
                <w:lang w:val="en-GB"/>
              </w:rPr>
              <w:t>option inside</w:t>
            </w:r>
            <w:r>
              <w:rPr>
                <w:rFonts w:cs="Arial"/>
                <w:lang w:val="en-GB"/>
              </w:rPr>
              <w:t xml:space="preserve"> the</w:t>
            </w:r>
            <w:r w:rsidR="00881139" w:rsidRPr="00624CFB">
              <w:rPr>
                <w:rFonts w:cs="Arial"/>
                <w:lang w:val="en-GB"/>
              </w:rPr>
              <w:t xml:space="preserve"> </w:t>
            </w:r>
            <w:r w:rsidR="008C1EDB">
              <w:rPr>
                <w:rFonts w:cs="Arial"/>
                <w:lang w:val="en-GB"/>
              </w:rPr>
              <w:t>Invoice Response</w:t>
            </w:r>
            <w:r w:rsidR="00881139" w:rsidRPr="00624CFB">
              <w:rPr>
                <w:rFonts w:cs="Arial"/>
                <w:lang w:val="en-GB"/>
              </w:rPr>
              <w:t xml:space="preserve">. </w:t>
            </w:r>
            <w:r w:rsidR="00A67224" w:rsidRPr="00624CFB">
              <w:rPr>
                <w:rFonts w:cs="Arial"/>
                <w:lang w:val="en-GB"/>
              </w:rPr>
              <w:t>Validation</w:t>
            </w:r>
            <w:r w:rsidR="00CD69EE">
              <w:rPr>
                <w:rFonts w:cs="Arial"/>
                <w:lang w:val="en-GB"/>
              </w:rPr>
              <w:t xml:space="preserve"> rules might be automatically</w:t>
            </w:r>
            <w:r w:rsidR="00881139" w:rsidRPr="00624CFB">
              <w:rPr>
                <w:rFonts w:cs="Arial"/>
                <w:lang w:val="en-GB"/>
              </w:rPr>
              <w:t xml:space="preserve"> or manually executed </w:t>
            </w:r>
            <w:r>
              <w:rPr>
                <w:rFonts w:cs="Arial"/>
                <w:lang w:val="en-GB"/>
              </w:rPr>
              <w:t>on</w:t>
            </w:r>
            <w:r w:rsidRPr="00624CFB">
              <w:rPr>
                <w:rFonts w:cs="Arial"/>
                <w:lang w:val="en-GB"/>
              </w:rPr>
              <w:t xml:space="preserve"> </w:t>
            </w:r>
            <w:r w:rsidR="00881139" w:rsidRPr="00624CFB">
              <w:rPr>
                <w:rFonts w:cs="Arial"/>
                <w:lang w:val="en-GB"/>
              </w:rPr>
              <w:t xml:space="preserve">the </w:t>
            </w:r>
            <w:r w:rsidR="00360A4C" w:rsidRPr="00624CFB">
              <w:rPr>
                <w:rFonts w:cs="Arial"/>
                <w:lang w:val="en-GB"/>
              </w:rPr>
              <w:t>Buyer</w:t>
            </w:r>
            <w:r w:rsidR="00881139" w:rsidRPr="00624CFB">
              <w:rPr>
                <w:rFonts w:cs="Arial"/>
                <w:lang w:val="en-GB"/>
              </w:rPr>
              <w:t xml:space="preserve">’s side. </w:t>
            </w:r>
            <w:r>
              <w:rPr>
                <w:rFonts w:cs="Arial"/>
                <w:lang w:val="en-GB"/>
              </w:rPr>
              <w:t xml:space="preserve">The </w:t>
            </w:r>
            <w:r w:rsidR="00AB6432">
              <w:rPr>
                <w:rFonts w:cs="Arial"/>
                <w:lang w:val="en-GB"/>
              </w:rPr>
              <w:t>B</w:t>
            </w:r>
            <w:r w:rsidR="00881139" w:rsidRPr="00624CFB">
              <w:rPr>
                <w:rFonts w:cs="Arial"/>
                <w:lang w:val="en-GB"/>
              </w:rPr>
              <w:t xml:space="preserve">uyer might outsource the rule’s execution to </w:t>
            </w:r>
            <w:r w:rsidR="00CD69EE">
              <w:rPr>
                <w:rFonts w:cs="Arial"/>
                <w:lang w:val="en-GB"/>
              </w:rPr>
              <w:t>a</w:t>
            </w:r>
            <w:r w:rsidR="00881139" w:rsidRPr="00624CFB">
              <w:rPr>
                <w:rFonts w:cs="Arial"/>
                <w:lang w:val="en-GB"/>
              </w:rPr>
              <w:t xml:space="preserve"> service provider. </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881139" w:rsidP="00A939E9">
            <w:pPr>
              <w:pStyle w:val="BodyText"/>
              <w:rPr>
                <w:rFonts w:cs="Arial"/>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001A60B4" w:rsidRPr="00624CFB">
              <w:rPr>
                <w:rFonts w:cs="Arial"/>
                <w:spacing w:val="2"/>
                <w:lang w:val="en-GB"/>
              </w:rPr>
              <w:t>03</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77436C" w:rsidP="00FE0044">
            <w:pPr>
              <w:pStyle w:val="BodyText"/>
              <w:rPr>
                <w:rFonts w:cs="Arial"/>
                <w:lang w:val="en-GB"/>
              </w:rPr>
            </w:pPr>
            <w:r>
              <w:rPr>
                <w:rFonts w:cs="Arial"/>
                <w:lang w:val="en-GB"/>
              </w:rPr>
              <w:t xml:space="preserve">An </w:t>
            </w:r>
            <w:r w:rsidR="008C1EDB">
              <w:rPr>
                <w:rFonts w:cs="Arial"/>
                <w:lang w:val="en-GB"/>
              </w:rPr>
              <w:t>Invoice Response</w:t>
            </w:r>
            <w:r w:rsidR="00881139" w:rsidRPr="00624CFB">
              <w:rPr>
                <w:rFonts w:cs="Arial"/>
                <w:lang w:val="en-GB"/>
              </w:rPr>
              <w:t xml:space="preserve"> should clearly </w:t>
            </w:r>
            <w:r w:rsidR="00A72619" w:rsidRPr="00624CFB">
              <w:rPr>
                <w:rFonts w:cs="Arial"/>
                <w:lang w:val="en-GB"/>
              </w:rPr>
              <w:t>inform</w:t>
            </w:r>
            <w:r w:rsidR="00881139" w:rsidRPr="00624CFB">
              <w:rPr>
                <w:rFonts w:cs="Arial"/>
                <w:lang w:val="en-GB"/>
              </w:rPr>
              <w:t xml:space="preserve"> the </w:t>
            </w:r>
            <w:r w:rsidR="00360A4C" w:rsidRPr="00624CFB">
              <w:rPr>
                <w:rFonts w:cs="Arial"/>
                <w:lang w:val="en-GB"/>
              </w:rPr>
              <w:t>Seller</w:t>
            </w:r>
            <w:r w:rsidR="00881139" w:rsidRPr="00624CFB">
              <w:rPr>
                <w:rFonts w:cs="Arial"/>
                <w:lang w:val="en-GB"/>
              </w:rPr>
              <w:t xml:space="preserve"> </w:t>
            </w:r>
            <w:r w:rsidR="00A67224" w:rsidRPr="00624CFB">
              <w:rPr>
                <w:rFonts w:cs="Arial"/>
                <w:lang w:val="en-GB"/>
              </w:rPr>
              <w:t xml:space="preserve">of any additional actions </w:t>
            </w:r>
            <w:r w:rsidR="00FE0044">
              <w:rPr>
                <w:rFonts w:cs="Arial"/>
                <w:lang w:val="en-GB"/>
              </w:rPr>
              <w:t>they should</w:t>
            </w:r>
            <w:r w:rsidR="00A67224" w:rsidRPr="00624CFB">
              <w:rPr>
                <w:rFonts w:cs="Arial"/>
                <w:lang w:val="en-GB"/>
              </w:rPr>
              <w:t xml:space="preserve"> execute </w:t>
            </w:r>
            <w:r>
              <w:rPr>
                <w:rFonts w:cs="Arial"/>
                <w:lang w:val="en-GB"/>
              </w:rPr>
              <w:t>so that</w:t>
            </w:r>
            <w:r w:rsidR="00C42F59" w:rsidRPr="00624CFB">
              <w:rPr>
                <w:rFonts w:cs="Arial"/>
                <w:lang w:val="en-GB"/>
              </w:rPr>
              <w:t xml:space="preserve"> the </w:t>
            </w:r>
            <w:r w:rsidR="00360A4C" w:rsidRPr="00624CFB">
              <w:rPr>
                <w:rFonts w:cs="Arial"/>
                <w:lang w:val="en-GB"/>
              </w:rPr>
              <w:t>Buyer</w:t>
            </w:r>
            <w:r w:rsidR="00881139" w:rsidRPr="00624CFB">
              <w:rPr>
                <w:rFonts w:cs="Arial"/>
                <w:lang w:val="en-GB"/>
              </w:rPr>
              <w:t xml:space="preserve"> </w:t>
            </w:r>
            <w:r>
              <w:rPr>
                <w:rFonts w:cs="Arial"/>
                <w:lang w:val="en-GB"/>
              </w:rPr>
              <w:t>can</w:t>
            </w:r>
            <w:r w:rsidR="00A67224" w:rsidRPr="00624CFB">
              <w:rPr>
                <w:rFonts w:cs="Arial"/>
                <w:lang w:val="en-GB"/>
              </w:rPr>
              <w:t xml:space="preserve"> </w:t>
            </w:r>
            <w:r w:rsidR="00881139" w:rsidRPr="00624CFB">
              <w:rPr>
                <w:rFonts w:cs="Arial"/>
                <w:lang w:val="en-GB"/>
              </w:rPr>
              <w:t xml:space="preserve">continue </w:t>
            </w:r>
            <w:r>
              <w:rPr>
                <w:rFonts w:cs="Arial"/>
                <w:lang w:val="en-GB"/>
              </w:rPr>
              <w:t xml:space="preserve">the </w:t>
            </w:r>
            <w:r w:rsidR="00CD69EE">
              <w:rPr>
                <w:rFonts w:cs="Arial"/>
                <w:lang w:val="en-GB"/>
              </w:rPr>
              <w:t>I</w:t>
            </w:r>
            <w:r w:rsidR="00881139" w:rsidRPr="00624CFB">
              <w:rPr>
                <w:rFonts w:cs="Arial"/>
                <w:lang w:val="en-GB"/>
              </w:rPr>
              <w:t>nvoice processing.</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1A60B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04</w:t>
            </w:r>
          </w:p>
        </w:tc>
        <w:tc>
          <w:tcPr>
            <w:tcW w:w="7614" w:type="dxa"/>
            <w:tcBorders>
              <w:top w:val="single" w:sz="5" w:space="0" w:color="000000"/>
              <w:left w:val="single" w:sz="5" w:space="0" w:color="000000"/>
              <w:bottom w:val="single" w:sz="5" w:space="0" w:color="000000"/>
              <w:right w:val="single" w:sz="5" w:space="0" w:color="000000"/>
            </w:tcBorders>
          </w:tcPr>
          <w:p w:rsidR="00881139" w:rsidRPr="00624CFB" w:rsidRDefault="0077436C" w:rsidP="008C1EDB">
            <w:pPr>
              <w:pStyle w:val="BodyText"/>
              <w:rPr>
                <w:rFonts w:cs="Arial"/>
                <w:lang w:val="en-GB"/>
              </w:rPr>
            </w:pPr>
            <w:r>
              <w:rPr>
                <w:rFonts w:cs="Arial"/>
                <w:lang w:val="en-GB"/>
              </w:rPr>
              <w:t xml:space="preserve">An </w:t>
            </w:r>
            <w:r w:rsidR="008C1EDB">
              <w:rPr>
                <w:rFonts w:cs="Arial"/>
                <w:lang w:val="en-GB"/>
              </w:rPr>
              <w:t>Invoice Response</w:t>
            </w:r>
            <w:r w:rsidR="00881139" w:rsidRPr="00624CFB">
              <w:rPr>
                <w:rFonts w:cs="Arial"/>
                <w:lang w:val="en-GB"/>
              </w:rPr>
              <w:t xml:space="preserve"> is </w:t>
            </w:r>
            <w:r w:rsidR="00C42F59" w:rsidRPr="00624CFB">
              <w:rPr>
                <w:rFonts w:cs="Arial"/>
                <w:lang w:val="en-GB"/>
              </w:rPr>
              <w:t xml:space="preserve">an </w:t>
            </w:r>
            <w:r w:rsidR="00881139" w:rsidRPr="00624CFB">
              <w:rPr>
                <w:rFonts w:cs="Arial"/>
                <w:lang w:val="en-GB"/>
              </w:rPr>
              <w:t xml:space="preserve">invoice specific message based on </w:t>
            </w:r>
            <w:r w:rsidR="00360A4C" w:rsidRPr="00624CFB">
              <w:rPr>
                <w:rFonts w:cs="Arial"/>
                <w:lang w:val="en-GB"/>
              </w:rPr>
              <w:t>Buyer</w:t>
            </w:r>
            <w:r w:rsidR="00881139" w:rsidRPr="00624CFB">
              <w:rPr>
                <w:rFonts w:cs="Arial"/>
                <w:lang w:val="en-GB"/>
              </w:rPr>
              <w:t xml:space="preserve">’s business rules and/or </w:t>
            </w:r>
            <w:r w:rsidR="00360A4C" w:rsidRPr="00624CFB">
              <w:rPr>
                <w:rFonts w:cs="Arial"/>
                <w:lang w:val="en-GB"/>
              </w:rPr>
              <w:t>Seller</w:t>
            </w:r>
            <w:r w:rsidR="00881139" w:rsidRPr="00624CFB">
              <w:rPr>
                <w:rFonts w:cs="Arial"/>
                <w:lang w:val="en-GB"/>
              </w:rPr>
              <w:t>/</w:t>
            </w:r>
            <w:r w:rsidR="00360A4C" w:rsidRPr="00624CFB">
              <w:rPr>
                <w:rFonts w:cs="Arial"/>
                <w:lang w:val="en-GB"/>
              </w:rPr>
              <w:t>Buyer</w:t>
            </w:r>
            <w:r>
              <w:rPr>
                <w:rFonts w:cs="Arial"/>
                <w:lang w:val="en-GB"/>
              </w:rPr>
              <w:t>’s</w:t>
            </w:r>
            <w:r w:rsidR="00881139" w:rsidRPr="00624CFB">
              <w:rPr>
                <w:rFonts w:cs="Arial"/>
                <w:lang w:val="en-GB"/>
              </w:rPr>
              <w:t xml:space="preserve"> agreement.</w:t>
            </w:r>
          </w:p>
        </w:tc>
      </w:tr>
      <w:tr w:rsidR="00881139" w:rsidRPr="00624CFB" w:rsidTr="00881139">
        <w:tc>
          <w:tcPr>
            <w:tcW w:w="1326" w:type="dxa"/>
            <w:tcBorders>
              <w:top w:val="single" w:sz="5" w:space="0" w:color="000000"/>
              <w:left w:val="single" w:sz="5" w:space="0" w:color="000000"/>
              <w:bottom w:val="single" w:sz="5" w:space="0" w:color="000000"/>
              <w:right w:val="single" w:sz="5" w:space="0" w:color="000000"/>
            </w:tcBorders>
          </w:tcPr>
          <w:p w:rsidR="00881139" w:rsidRPr="00624CFB" w:rsidRDefault="001A60B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05</w:t>
            </w:r>
          </w:p>
        </w:tc>
        <w:tc>
          <w:tcPr>
            <w:tcW w:w="7614" w:type="dxa"/>
            <w:tcBorders>
              <w:top w:val="single" w:sz="5" w:space="0" w:color="000000"/>
              <w:left w:val="single" w:sz="5" w:space="0" w:color="000000"/>
              <w:bottom w:val="single" w:sz="5" w:space="0" w:color="000000"/>
              <w:right w:val="single" w:sz="5" w:space="0" w:color="000000"/>
            </w:tcBorders>
          </w:tcPr>
          <w:p w:rsidR="00A72619" w:rsidRPr="00624CFB" w:rsidRDefault="0077436C" w:rsidP="00A72619">
            <w:pPr>
              <w:pStyle w:val="BodyText"/>
              <w:rPr>
                <w:rFonts w:cs="Arial"/>
                <w:lang w:val="en-GB"/>
              </w:rPr>
            </w:pPr>
            <w:r>
              <w:rPr>
                <w:rFonts w:cs="Arial"/>
                <w:lang w:val="en-GB"/>
              </w:rPr>
              <w:t xml:space="preserve">An </w:t>
            </w:r>
            <w:r w:rsidR="008C1EDB">
              <w:rPr>
                <w:rFonts w:cs="Arial"/>
                <w:lang w:val="en-GB"/>
              </w:rPr>
              <w:t>Invoice Response</w:t>
            </w:r>
            <w:r w:rsidR="00881139" w:rsidRPr="00624CFB">
              <w:rPr>
                <w:rFonts w:cs="Arial"/>
                <w:lang w:val="en-GB"/>
              </w:rPr>
              <w:t xml:space="preserve"> </w:t>
            </w:r>
            <w:r w:rsidR="00A72619" w:rsidRPr="00624CFB">
              <w:rPr>
                <w:rFonts w:cs="Arial"/>
                <w:lang w:val="en-GB"/>
              </w:rPr>
              <w:t>is</w:t>
            </w:r>
            <w:r w:rsidR="00881139" w:rsidRPr="00624CFB">
              <w:rPr>
                <w:rFonts w:cs="Arial"/>
                <w:lang w:val="en-GB"/>
              </w:rPr>
              <w:t xml:space="preserve"> one directional message only - from </w:t>
            </w:r>
            <w:r w:rsidR="00360A4C" w:rsidRPr="00624CFB">
              <w:rPr>
                <w:rFonts w:cs="Arial"/>
                <w:lang w:val="en-GB"/>
              </w:rPr>
              <w:t>Buyer</w:t>
            </w:r>
            <w:r w:rsidR="00881139" w:rsidRPr="00624CFB">
              <w:rPr>
                <w:rFonts w:cs="Arial"/>
                <w:lang w:val="en-GB"/>
              </w:rPr>
              <w:t xml:space="preserve"> to </w:t>
            </w:r>
            <w:r w:rsidR="00360A4C" w:rsidRPr="00624CFB">
              <w:rPr>
                <w:rFonts w:cs="Arial"/>
                <w:lang w:val="en-GB"/>
              </w:rPr>
              <w:t>Seller</w:t>
            </w:r>
            <w:r w:rsidR="00881139" w:rsidRPr="00624CFB">
              <w:rPr>
                <w:rFonts w:cs="Arial"/>
                <w:lang w:val="en-GB"/>
              </w:rPr>
              <w:t>.</w:t>
            </w:r>
            <w:r w:rsidR="00881139" w:rsidRPr="00624CFB">
              <w:rPr>
                <w:rFonts w:cs="Arial"/>
                <w:lang w:val="en-GB"/>
              </w:rPr>
              <w:tab/>
            </w:r>
          </w:p>
          <w:p w:rsidR="00881139" w:rsidRPr="00624CFB" w:rsidRDefault="008C1EDB" w:rsidP="00CD69EE">
            <w:pPr>
              <w:pStyle w:val="BodyText"/>
              <w:rPr>
                <w:rFonts w:cs="Arial"/>
                <w:lang w:val="en-GB"/>
              </w:rPr>
            </w:pPr>
            <w:r>
              <w:rPr>
                <w:rFonts w:cs="Arial"/>
                <w:lang w:val="en-GB"/>
              </w:rPr>
              <w:t>Invoice Response</w:t>
            </w:r>
            <w:r w:rsidR="00881139" w:rsidRPr="00624CFB">
              <w:rPr>
                <w:rFonts w:cs="Arial"/>
                <w:lang w:val="en-GB"/>
              </w:rPr>
              <w:t xml:space="preserve"> is meant to inform </w:t>
            </w:r>
            <w:r w:rsidR="00CD69EE">
              <w:rPr>
                <w:rFonts w:cs="Arial"/>
                <w:lang w:val="en-GB"/>
              </w:rPr>
              <w:t xml:space="preserve">the </w:t>
            </w:r>
            <w:r w:rsidR="00360A4C" w:rsidRPr="00624CFB">
              <w:rPr>
                <w:rFonts w:cs="Arial"/>
                <w:lang w:val="en-GB"/>
              </w:rPr>
              <w:t>Seller</w:t>
            </w:r>
            <w:r w:rsidR="00881139" w:rsidRPr="00624CFB">
              <w:rPr>
                <w:rFonts w:cs="Arial"/>
                <w:lang w:val="en-GB"/>
              </w:rPr>
              <w:t xml:space="preserve"> about </w:t>
            </w:r>
            <w:r w:rsidR="00CD69EE">
              <w:rPr>
                <w:rFonts w:cs="Arial"/>
                <w:lang w:val="en-GB"/>
              </w:rPr>
              <w:t>I</w:t>
            </w:r>
            <w:r w:rsidR="00881139" w:rsidRPr="00624CFB">
              <w:rPr>
                <w:rFonts w:cs="Arial"/>
                <w:lang w:val="en-GB"/>
              </w:rPr>
              <w:t xml:space="preserve">nvoice status inside the </w:t>
            </w:r>
            <w:r w:rsidR="00360A4C" w:rsidRPr="00624CFB">
              <w:rPr>
                <w:rFonts w:cs="Arial"/>
                <w:lang w:val="en-GB"/>
              </w:rPr>
              <w:t>Buyer</w:t>
            </w:r>
            <w:r w:rsidR="00881139" w:rsidRPr="00624CFB">
              <w:rPr>
                <w:rFonts w:cs="Arial"/>
                <w:lang w:val="en-GB"/>
              </w:rPr>
              <w:t xml:space="preserve">’s business process as well potential actions </w:t>
            </w:r>
            <w:r w:rsidR="00CD69EE">
              <w:rPr>
                <w:rFonts w:cs="Arial"/>
                <w:lang w:val="en-GB"/>
              </w:rPr>
              <w:t xml:space="preserve">the </w:t>
            </w:r>
            <w:r w:rsidR="00360A4C" w:rsidRPr="00624CFB">
              <w:rPr>
                <w:rFonts w:cs="Arial"/>
                <w:lang w:val="en-GB"/>
              </w:rPr>
              <w:t>Seller</w:t>
            </w:r>
            <w:r w:rsidR="00881139" w:rsidRPr="00624CFB">
              <w:rPr>
                <w:rFonts w:cs="Arial"/>
                <w:lang w:val="en-GB"/>
              </w:rPr>
              <w:t xml:space="preserve"> should take (if any). </w:t>
            </w:r>
          </w:p>
        </w:tc>
      </w:tr>
      <w:tr w:rsidR="00F00045" w:rsidRPr="00624CFB" w:rsidTr="007A28AD">
        <w:trPr>
          <w:trHeight w:val="878"/>
        </w:trPr>
        <w:tc>
          <w:tcPr>
            <w:tcW w:w="1326" w:type="dxa"/>
            <w:tcBorders>
              <w:top w:val="single" w:sz="5" w:space="0" w:color="000000"/>
              <w:left w:val="single" w:sz="5" w:space="0" w:color="000000"/>
              <w:bottom w:val="single" w:sz="5" w:space="0" w:color="000000"/>
              <w:right w:val="single" w:sz="5" w:space="0" w:color="000000"/>
            </w:tcBorders>
          </w:tcPr>
          <w:p w:rsidR="00F00045" w:rsidRPr="00624CFB" w:rsidRDefault="00985314" w:rsidP="00A939E9">
            <w:pPr>
              <w:pStyle w:val="BodyText"/>
              <w:rPr>
                <w:rFonts w:cs="Arial"/>
                <w:spacing w:val="-1"/>
                <w:lang w:val="en-GB"/>
              </w:rPr>
            </w:pPr>
            <w:r w:rsidRPr="00624CFB">
              <w:rPr>
                <w:rFonts w:cs="Arial"/>
                <w:spacing w:val="-1"/>
                <w:lang w:val="en-GB"/>
              </w:rPr>
              <w:t>b</w:t>
            </w:r>
            <w:r w:rsidRPr="00624CFB">
              <w:rPr>
                <w:rFonts w:cs="Arial"/>
                <w:spacing w:val="1"/>
                <w:lang w:val="en-GB"/>
              </w:rPr>
              <w:t>r</w:t>
            </w:r>
            <w:r w:rsidRPr="00624CFB">
              <w:rPr>
                <w:rFonts w:cs="Arial"/>
                <w:spacing w:val="-1"/>
                <w:lang w:val="en-GB"/>
              </w:rPr>
              <w:t>111</w:t>
            </w:r>
            <w:r w:rsidRPr="00624CFB">
              <w:rPr>
                <w:rFonts w:cs="Arial"/>
                <w:lang w:val="en-GB"/>
              </w:rPr>
              <w:t>-</w:t>
            </w:r>
            <w:r w:rsidRPr="00624CFB">
              <w:rPr>
                <w:rFonts w:cs="Arial"/>
                <w:spacing w:val="-1"/>
                <w:lang w:val="en-GB"/>
              </w:rPr>
              <w:t>0</w:t>
            </w:r>
            <w:r w:rsidRPr="00624CFB">
              <w:rPr>
                <w:rFonts w:cs="Arial"/>
                <w:spacing w:val="2"/>
                <w:lang w:val="en-GB"/>
              </w:rPr>
              <w:t>06</w:t>
            </w:r>
          </w:p>
        </w:tc>
        <w:tc>
          <w:tcPr>
            <w:tcW w:w="7614" w:type="dxa"/>
            <w:tcBorders>
              <w:top w:val="single" w:sz="5" w:space="0" w:color="000000"/>
              <w:left w:val="single" w:sz="5" w:space="0" w:color="000000"/>
              <w:bottom w:val="single" w:sz="5" w:space="0" w:color="000000"/>
              <w:right w:val="single" w:sz="5" w:space="0" w:color="000000"/>
            </w:tcBorders>
          </w:tcPr>
          <w:p w:rsidR="00F00045" w:rsidRPr="00624CFB" w:rsidRDefault="0077436C" w:rsidP="00CD69EE">
            <w:pPr>
              <w:pStyle w:val="BodyText"/>
              <w:rPr>
                <w:rFonts w:cs="Arial"/>
                <w:spacing w:val="-1"/>
                <w:lang w:val="en-GB"/>
              </w:rPr>
            </w:pPr>
            <w:r>
              <w:rPr>
                <w:rFonts w:cs="Arial"/>
                <w:spacing w:val="-1"/>
                <w:lang w:val="en-GB"/>
              </w:rPr>
              <w:t xml:space="preserve">An </w:t>
            </w:r>
            <w:r w:rsidR="008C1EDB">
              <w:rPr>
                <w:rFonts w:cs="Arial"/>
                <w:spacing w:val="-1"/>
                <w:lang w:val="en-GB"/>
              </w:rPr>
              <w:t>Invoice Response</w:t>
            </w:r>
            <w:r w:rsidR="00A67224" w:rsidRPr="00624CFB">
              <w:rPr>
                <w:rFonts w:cs="Arial"/>
                <w:spacing w:val="-1"/>
                <w:lang w:val="en-GB"/>
              </w:rPr>
              <w:t xml:space="preserve"> s</w:t>
            </w:r>
            <w:r w:rsidR="00F00045" w:rsidRPr="00624CFB">
              <w:rPr>
                <w:rFonts w:cs="Arial"/>
                <w:spacing w:val="-1"/>
                <w:lang w:val="en-GB"/>
              </w:rPr>
              <w:t>tatus code is unambiguous</w:t>
            </w:r>
            <w:r w:rsidR="00CD69EE">
              <w:rPr>
                <w:rFonts w:cs="Arial"/>
                <w:spacing w:val="-1"/>
                <w:lang w:val="en-GB"/>
              </w:rPr>
              <w:t>:</w:t>
            </w:r>
            <w:r w:rsidR="00F00045" w:rsidRPr="00624CFB">
              <w:rPr>
                <w:rFonts w:cs="Arial"/>
                <w:spacing w:val="-1"/>
                <w:lang w:val="en-GB"/>
              </w:rPr>
              <w:t xml:space="preserve"> </w:t>
            </w:r>
            <w:r w:rsidR="00077BE9">
              <w:rPr>
                <w:rFonts w:cs="Arial"/>
                <w:spacing w:val="-1"/>
                <w:lang w:val="en-GB"/>
              </w:rPr>
              <w:t xml:space="preserve">when applicable, </w:t>
            </w:r>
            <w:r w:rsidR="00F00045" w:rsidRPr="00624CFB">
              <w:rPr>
                <w:rFonts w:cs="Arial"/>
                <w:spacing w:val="-1"/>
                <w:lang w:val="en-GB"/>
              </w:rPr>
              <w:t xml:space="preserve">it must be used </w:t>
            </w:r>
            <w:r w:rsidR="00CD69EE">
              <w:rPr>
                <w:rFonts w:cs="Arial"/>
                <w:spacing w:val="-1"/>
                <w:lang w:val="en-GB"/>
              </w:rPr>
              <w:t>to clearly indicate</w:t>
            </w:r>
            <w:r w:rsidR="00F00045" w:rsidRPr="00624CFB">
              <w:rPr>
                <w:rFonts w:cs="Arial"/>
                <w:spacing w:val="-1"/>
                <w:lang w:val="en-GB"/>
              </w:rPr>
              <w:t xml:space="preserve"> </w:t>
            </w:r>
            <w:r w:rsidR="00A67224" w:rsidRPr="00624CFB">
              <w:rPr>
                <w:rFonts w:cs="Arial"/>
                <w:spacing w:val="-1"/>
                <w:lang w:val="en-GB"/>
              </w:rPr>
              <w:t xml:space="preserve">the next </w:t>
            </w:r>
            <w:r w:rsidR="00CD69EE">
              <w:rPr>
                <w:rFonts w:cs="Arial"/>
                <w:spacing w:val="-1"/>
                <w:lang w:val="en-GB"/>
              </w:rPr>
              <w:t xml:space="preserve">expected </w:t>
            </w:r>
            <w:r w:rsidR="004F68D4" w:rsidRPr="00624CFB">
              <w:rPr>
                <w:rFonts w:cs="Arial"/>
                <w:spacing w:val="-1"/>
                <w:lang w:val="en-GB"/>
              </w:rPr>
              <w:t>action</w:t>
            </w:r>
            <w:r w:rsidR="004F68D4">
              <w:rPr>
                <w:rFonts w:cs="Arial"/>
                <w:spacing w:val="-1"/>
                <w:lang w:val="en-GB"/>
              </w:rPr>
              <w:t xml:space="preserve"> to</w:t>
            </w:r>
            <w:r w:rsidR="00A67224" w:rsidRPr="00624CFB">
              <w:rPr>
                <w:rFonts w:cs="Arial"/>
                <w:spacing w:val="-1"/>
                <w:lang w:val="en-GB"/>
              </w:rPr>
              <w:t xml:space="preserve"> </w:t>
            </w:r>
            <w:r w:rsidR="00CD69EE">
              <w:rPr>
                <w:rFonts w:cs="Arial"/>
                <w:spacing w:val="-1"/>
                <w:lang w:val="en-GB"/>
              </w:rPr>
              <w:t xml:space="preserve">be </w:t>
            </w:r>
            <w:r w:rsidR="00A67224" w:rsidRPr="00624CFB">
              <w:rPr>
                <w:rFonts w:cs="Arial"/>
                <w:spacing w:val="-1"/>
                <w:lang w:val="en-GB"/>
              </w:rPr>
              <w:t>execute</w:t>
            </w:r>
            <w:r w:rsidR="00CD69EE">
              <w:rPr>
                <w:rFonts w:cs="Arial"/>
                <w:spacing w:val="-1"/>
                <w:lang w:val="en-GB"/>
              </w:rPr>
              <w:t>d</w:t>
            </w:r>
            <w:r w:rsidR="00A67224" w:rsidRPr="00624CFB">
              <w:rPr>
                <w:rFonts w:cs="Arial"/>
                <w:spacing w:val="-1"/>
                <w:lang w:val="en-GB"/>
              </w:rPr>
              <w:t xml:space="preserve"> by </w:t>
            </w:r>
            <w:r w:rsidR="00C42F59" w:rsidRPr="00624CFB">
              <w:rPr>
                <w:rFonts w:cs="Arial"/>
                <w:spacing w:val="-1"/>
                <w:lang w:val="en-GB"/>
              </w:rPr>
              <w:t xml:space="preserve">the </w:t>
            </w:r>
            <w:r w:rsidR="00A67224" w:rsidRPr="00624CFB">
              <w:rPr>
                <w:rFonts w:cs="Arial"/>
                <w:spacing w:val="-1"/>
                <w:lang w:val="en-GB"/>
              </w:rPr>
              <w:t xml:space="preserve">Seller </w:t>
            </w:r>
            <w:r w:rsidR="00F00045" w:rsidRPr="00624CFB">
              <w:rPr>
                <w:rFonts w:cs="Arial"/>
                <w:spacing w:val="-1"/>
                <w:lang w:val="en-GB"/>
              </w:rPr>
              <w:t>(described in Table below).</w:t>
            </w:r>
          </w:p>
        </w:tc>
      </w:tr>
    </w:tbl>
    <w:p w:rsidR="00A72619" w:rsidRPr="00624CFB" w:rsidRDefault="00A72619" w:rsidP="00A72619">
      <w:pPr>
        <w:pStyle w:val="BodyText"/>
        <w:rPr>
          <w:lang w:val="en-GB"/>
        </w:rPr>
      </w:pPr>
    </w:p>
    <w:p w:rsidR="00985314" w:rsidRPr="00624CFB" w:rsidRDefault="00985314" w:rsidP="007A1AC8">
      <w:pPr>
        <w:pStyle w:val="Heading3"/>
      </w:pPr>
      <w:r w:rsidRPr="00624CFB">
        <w:t xml:space="preserve">Registering the </w:t>
      </w:r>
      <w:r w:rsidR="008C1EDB">
        <w:t>Invoice Response receiving capability</w:t>
      </w:r>
    </w:p>
    <w:p w:rsidR="00985314" w:rsidRPr="00624CFB" w:rsidRDefault="0077436C" w:rsidP="00985314">
      <w:pPr>
        <w:pStyle w:val="BodyText"/>
        <w:rPr>
          <w:lang w:val="en-GB" w:eastAsia="en-GB"/>
        </w:rPr>
      </w:pPr>
      <w:proofErr w:type="gramStart"/>
      <w:r>
        <w:rPr>
          <w:lang w:val="en-GB" w:eastAsia="en-GB"/>
        </w:rPr>
        <w:t>In order to</w:t>
      </w:r>
      <w:proofErr w:type="gramEnd"/>
      <w:r>
        <w:rPr>
          <w:lang w:val="en-GB" w:eastAsia="en-GB"/>
        </w:rPr>
        <w:t xml:space="preserve"> use</w:t>
      </w:r>
      <w:r w:rsidRPr="00624CFB">
        <w:rPr>
          <w:lang w:val="en-GB" w:eastAsia="en-GB"/>
        </w:rPr>
        <w:t xml:space="preserve"> </w:t>
      </w:r>
      <w:r w:rsidR="00985314" w:rsidRPr="00624CFB">
        <w:rPr>
          <w:lang w:val="en-GB" w:eastAsia="en-GB"/>
        </w:rPr>
        <w:t xml:space="preserve">the </w:t>
      </w:r>
      <w:r w:rsidR="008C1EDB">
        <w:rPr>
          <w:lang w:val="en-GB" w:eastAsia="en-GB"/>
        </w:rPr>
        <w:t>Invoice Response</w:t>
      </w:r>
      <w:r w:rsidR="00985314" w:rsidRPr="00624CFB">
        <w:rPr>
          <w:lang w:val="en-GB" w:eastAsia="en-GB"/>
        </w:rPr>
        <w:t xml:space="preserve"> in the PEPPOL network the following steps need to be carried out:</w:t>
      </w:r>
    </w:p>
    <w:p w:rsidR="00985314" w:rsidRPr="00624CFB" w:rsidRDefault="00360A4C" w:rsidP="00985314">
      <w:pPr>
        <w:pStyle w:val="BodyText"/>
        <w:numPr>
          <w:ilvl w:val="0"/>
          <w:numId w:val="19"/>
        </w:numPr>
        <w:rPr>
          <w:lang w:val="en-GB" w:eastAsia="en-GB"/>
        </w:rPr>
      </w:pPr>
      <w:r w:rsidRPr="00624CFB">
        <w:rPr>
          <w:lang w:val="en-GB" w:eastAsia="en-GB"/>
        </w:rPr>
        <w:t>Seller</w:t>
      </w:r>
      <w:r w:rsidR="00985314" w:rsidRPr="00624CFB">
        <w:rPr>
          <w:lang w:val="en-GB" w:eastAsia="en-GB"/>
        </w:rPr>
        <w:t xml:space="preserve"> shall register </w:t>
      </w:r>
      <w:r w:rsidR="0077436C">
        <w:rPr>
          <w:lang w:val="en-GB" w:eastAsia="en-GB"/>
        </w:rPr>
        <w:t xml:space="preserve">the </w:t>
      </w:r>
      <w:r w:rsidR="00985314" w:rsidRPr="00624CFB">
        <w:rPr>
          <w:lang w:val="en-GB" w:eastAsia="en-GB"/>
        </w:rPr>
        <w:t xml:space="preserve">capability to receive </w:t>
      </w:r>
      <w:r w:rsidR="008C1EDB">
        <w:rPr>
          <w:lang w:val="en-GB" w:eastAsia="en-GB"/>
        </w:rPr>
        <w:t>Invoice Response</w:t>
      </w:r>
      <w:r w:rsidR="00985314" w:rsidRPr="00624CFB">
        <w:rPr>
          <w:lang w:val="en-GB" w:eastAsia="en-GB"/>
        </w:rPr>
        <w:t xml:space="preserve"> BIS</w:t>
      </w:r>
      <w:r w:rsidR="00077BE9">
        <w:rPr>
          <w:lang w:val="en-GB" w:eastAsia="en-GB"/>
        </w:rPr>
        <w:t>63A</w:t>
      </w:r>
      <w:r w:rsidR="00985314" w:rsidRPr="00624CFB">
        <w:rPr>
          <w:lang w:val="en-GB" w:eastAsia="en-GB"/>
        </w:rPr>
        <w:t xml:space="preserve"> in </w:t>
      </w:r>
      <w:r w:rsidR="00CD69EE">
        <w:rPr>
          <w:lang w:val="en-GB" w:eastAsia="en-GB"/>
        </w:rPr>
        <w:t>its</w:t>
      </w:r>
      <w:r w:rsidR="00985314" w:rsidRPr="00624CFB">
        <w:rPr>
          <w:lang w:val="en-GB" w:eastAsia="en-GB"/>
        </w:rPr>
        <w:t xml:space="preserve"> SMP</w:t>
      </w:r>
      <w:r w:rsidR="0077436C">
        <w:rPr>
          <w:lang w:val="en-GB" w:eastAsia="en-GB"/>
        </w:rPr>
        <w:t>.</w:t>
      </w:r>
    </w:p>
    <w:p w:rsidR="00985314" w:rsidRPr="00624CFB" w:rsidRDefault="00360A4C" w:rsidP="00985314">
      <w:pPr>
        <w:pStyle w:val="BodyText"/>
        <w:numPr>
          <w:ilvl w:val="0"/>
          <w:numId w:val="19"/>
        </w:numPr>
        <w:rPr>
          <w:lang w:val="en-GB" w:eastAsia="en-GB"/>
        </w:rPr>
      </w:pPr>
      <w:r w:rsidRPr="00624CFB">
        <w:rPr>
          <w:lang w:val="en-GB" w:eastAsia="en-GB"/>
        </w:rPr>
        <w:t>Seller</w:t>
      </w:r>
      <w:r w:rsidR="00985314" w:rsidRPr="00624CFB">
        <w:rPr>
          <w:lang w:val="en-GB" w:eastAsia="en-GB"/>
        </w:rPr>
        <w:t xml:space="preserve"> is seen as the interested party to find out if </w:t>
      </w:r>
      <w:r w:rsidR="00CD69EE">
        <w:rPr>
          <w:lang w:val="en-GB" w:eastAsia="en-GB"/>
        </w:rPr>
        <w:t xml:space="preserve">a </w:t>
      </w:r>
      <w:r w:rsidR="00985314" w:rsidRPr="00624CFB">
        <w:rPr>
          <w:lang w:val="en-GB" w:eastAsia="en-GB"/>
        </w:rPr>
        <w:t xml:space="preserve">Buyer is capable to send </w:t>
      </w:r>
      <w:r w:rsidR="008C1EDB">
        <w:rPr>
          <w:lang w:val="en-GB" w:eastAsia="en-GB"/>
        </w:rPr>
        <w:t>Invoice Response</w:t>
      </w:r>
      <w:r w:rsidR="00985314" w:rsidRPr="00624CFB">
        <w:rPr>
          <w:lang w:val="en-GB" w:eastAsia="en-GB"/>
        </w:rPr>
        <w:t xml:space="preserve">. Usually </w:t>
      </w:r>
      <w:r w:rsidR="0077436C">
        <w:rPr>
          <w:lang w:val="en-GB" w:eastAsia="en-GB"/>
        </w:rPr>
        <w:t xml:space="preserve">the </w:t>
      </w:r>
      <w:r w:rsidR="0077436C" w:rsidRPr="00624CFB">
        <w:rPr>
          <w:lang w:val="en-GB" w:eastAsia="en-GB"/>
        </w:rPr>
        <w:t>exchang</w:t>
      </w:r>
      <w:r w:rsidR="0077436C">
        <w:rPr>
          <w:lang w:val="en-GB" w:eastAsia="en-GB"/>
        </w:rPr>
        <w:t>e</w:t>
      </w:r>
      <w:r w:rsidR="0077436C" w:rsidRPr="00624CFB">
        <w:rPr>
          <w:lang w:val="en-GB" w:eastAsia="en-GB"/>
        </w:rPr>
        <w:t xml:space="preserve"> </w:t>
      </w:r>
      <w:r w:rsidR="00985314" w:rsidRPr="00624CFB">
        <w:rPr>
          <w:lang w:val="en-GB" w:eastAsia="en-GB"/>
        </w:rPr>
        <w:t xml:space="preserve">of </w:t>
      </w:r>
      <w:r w:rsidR="008C1EDB">
        <w:rPr>
          <w:lang w:val="en-GB" w:eastAsia="en-GB"/>
        </w:rPr>
        <w:t>Invoice Response</w:t>
      </w:r>
      <w:r w:rsidR="00985314" w:rsidRPr="00624CFB">
        <w:rPr>
          <w:lang w:val="en-GB" w:eastAsia="en-GB"/>
        </w:rPr>
        <w:t xml:space="preserve"> is agreed by the business parties beforehand. </w:t>
      </w:r>
      <w:r w:rsidR="0077436C">
        <w:rPr>
          <w:lang w:val="en-GB" w:eastAsia="en-GB"/>
        </w:rPr>
        <w:t>However,</w:t>
      </w:r>
      <w:r w:rsidR="0077436C" w:rsidRPr="00624CFB">
        <w:rPr>
          <w:lang w:val="en-GB" w:eastAsia="en-GB"/>
        </w:rPr>
        <w:t xml:space="preserve"> </w:t>
      </w:r>
      <w:r w:rsidR="00985314" w:rsidRPr="00624CFB">
        <w:rPr>
          <w:lang w:val="en-GB" w:eastAsia="en-GB"/>
        </w:rPr>
        <w:t xml:space="preserve">if </w:t>
      </w:r>
      <w:r w:rsidR="0077436C">
        <w:rPr>
          <w:lang w:val="en-GB" w:eastAsia="en-GB"/>
        </w:rPr>
        <w:t xml:space="preserve">the </w:t>
      </w:r>
      <w:r w:rsidRPr="00624CFB">
        <w:rPr>
          <w:lang w:val="en-GB" w:eastAsia="en-GB"/>
        </w:rPr>
        <w:t>Seller</w:t>
      </w:r>
      <w:r w:rsidR="00985314" w:rsidRPr="00624CFB">
        <w:rPr>
          <w:lang w:val="en-GB" w:eastAsia="en-GB"/>
        </w:rPr>
        <w:t xml:space="preserve"> has registered </w:t>
      </w:r>
      <w:r w:rsidR="003C1E78">
        <w:rPr>
          <w:lang w:val="en-GB" w:eastAsia="en-GB"/>
        </w:rPr>
        <w:t xml:space="preserve">the receiving </w:t>
      </w:r>
      <w:r w:rsidR="00985314" w:rsidRPr="00624CFB">
        <w:rPr>
          <w:lang w:val="en-GB" w:eastAsia="en-GB"/>
        </w:rPr>
        <w:t xml:space="preserve">capability in </w:t>
      </w:r>
      <w:r w:rsidR="003C1E78">
        <w:rPr>
          <w:lang w:val="en-GB" w:eastAsia="en-GB"/>
        </w:rPr>
        <w:t xml:space="preserve">the </w:t>
      </w:r>
      <w:r w:rsidR="00985314" w:rsidRPr="00624CFB">
        <w:rPr>
          <w:lang w:val="en-GB" w:eastAsia="en-GB"/>
        </w:rPr>
        <w:t xml:space="preserve">SMP then </w:t>
      </w:r>
      <w:r w:rsidR="003C1E78">
        <w:rPr>
          <w:lang w:val="en-GB" w:eastAsia="en-GB"/>
        </w:rPr>
        <w:t xml:space="preserve">the </w:t>
      </w:r>
      <w:r w:rsidR="00985314" w:rsidRPr="00624CFB">
        <w:rPr>
          <w:lang w:val="en-GB" w:eastAsia="en-GB"/>
        </w:rPr>
        <w:t xml:space="preserve">Buyer can send </w:t>
      </w:r>
      <w:r w:rsidR="003C1E78">
        <w:rPr>
          <w:lang w:val="en-GB" w:eastAsia="en-GB"/>
        </w:rPr>
        <w:t xml:space="preserve">an </w:t>
      </w:r>
      <w:r w:rsidR="008C1EDB">
        <w:rPr>
          <w:lang w:val="en-GB" w:eastAsia="en-GB"/>
        </w:rPr>
        <w:t>Invoice Response</w:t>
      </w:r>
      <w:r w:rsidR="00985314" w:rsidRPr="00624CFB">
        <w:rPr>
          <w:lang w:val="en-GB" w:eastAsia="en-GB"/>
        </w:rPr>
        <w:t xml:space="preserve"> without previous agreement.</w:t>
      </w:r>
    </w:p>
    <w:p w:rsidR="00BC3749" w:rsidRPr="00BC3749" w:rsidRDefault="003C1E78" w:rsidP="00985314">
      <w:pPr>
        <w:pStyle w:val="BodyText"/>
        <w:numPr>
          <w:ilvl w:val="0"/>
          <w:numId w:val="19"/>
        </w:numPr>
        <w:rPr>
          <w:lang w:val="en-GB" w:eastAsia="en-GB"/>
        </w:rPr>
      </w:pPr>
      <w:r>
        <w:t>It is</w:t>
      </w:r>
      <w:r w:rsidRPr="00BC3749">
        <w:t xml:space="preserve"> </w:t>
      </w:r>
      <w:r w:rsidR="00BC3749" w:rsidRPr="00BC3749">
        <w:t>strongly recommend</w:t>
      </w:r>
      <w:r>
        <w:t>ed</w:t>
      </w:r>
      <w:r w:rsidR="00BC3749" w:rsidRPr="00BC3749">
        <w:t xml:space="preserve"> that a </w:t>
      </w:r>
      <w:r w:rsidR="00BC3749">
        <w:t>B</w:t>
      </w:r>
      <w:r w:rsidR="00BC3749" w:rsidRPr="00BC3749">
        <w:t xml:space="preserve">uyer that sends </w:t>
      </w:r>
      <w:r>
        <w:t xml:space="preserve">an </w:t>
      </w:r>
      <w:r w:rsidR="008C1EDB">
        <w:t>Invoice Response</w:t>
      </w:r>
      <w:r w:rsidR="00BC3749" w:rsidRPr="00BC3749">
        <w:t xml:space="preserve"> </w:t>
      </w:r>
      <w:r>
        <w:t>does that</w:t>
      </w:r>
      <w:r w:rsidR="00BC3749" w:rsidRPr="00BC3749">
        <w:t xml:space="preserve"> for all received </w:t>
      </w:r>
      <w:r w:rsidR="00BC3749">
        <w:t>I</w:t>
      </w:r>
      <w:r w:rsidR="00BC3749" w:rsidRPr="00BC3749">
        <w:t xml:space="preserve">nvoices. </w:t>
      </w:r>
      <w:r>
        <w:t>Not doin</w:t>
      </w:r>
      <w:r w:rsidR="00077BE9">
        <w:t>g</w:t>
      </w:r>
      <w:r>
        <w:t xml:space="preserve"> so</w:t>
      </w:r>
      <w:r w:rsidR="00BC3749" w:rsidRPr="00BC3749">
        <w:t xml:space="preserve"> may create </w:t>
      </w:r>
      <w:del w:id="96" w:author="Georg Birgisson" w:date="2018-04-11T16:11:00Z">
        <w:r w:rsidR="00BC3749" w:rsidRPr="00BC3749" w:rsidDel="0021385B">
          <w:delText xml:space="preserve">uncertany </w:delText>
        </w:r>
      </w:del>
      <w:ins w:id="97" w:author="Georg Birgisson" w:date="2018-04-11T16:11:00Z">
        <w:r w:rsidR="0021385B">
          <w:t>uncertainty</w:t>
        </w:r>
        <w:r w:rsidR="0021385B" w:rsidRPr="00BC3749">
          <w:t xml:space="preserve"> </w:t>
        </w:r>
      </w:ins>
      <w:r w:rsidR="00BC3749" w:rsidRPr="00BC3749">
        <w:t xml:space="preserve">for the </w:t>
      </w:r>
      <w:r w:rsidR="004A5342">
        <w:t>Seller</w:t>
      </w:r>
      <w:r w:rsidR="00BC3749" w:rsidRPr="00BC3749">
        <w:t xml:space="preserve"> and therefore create unwanted </w:t>
      </w:r>
      <w:r w:rsidR="00BC3749">
        <w:t xml:space="preserve">processing </w:t>
      </w:r>
      <w:r>
        <w:t xml:space="preserve">for </w:t>
      </w:r>
      <w:r w:rsidR="00BC3749">
        <w:t xml:space="preserve">both </w:t>
      </w:r>
      <w:r>
        <w:t xml:space="preserve">the </w:t>
      </w:r>
      <w:r w:rsidR="00BC3749">
        <w:t>Buyer and S</w:t>
      </w:r>
      <w:r w:rsidR="00BC3749" w:rsidRPr="00BC3749">
        <w:t>eller.</w:t>
      </w:r>
    </w:p>
    <w:p w:rsidR="00A67224" w:rsidRPr="00624CFB" w:rsidRDefault="00A67224" w:rsidP="00A67224">
      <w:pPr>
        <w:pStyle w:val="BodyText"/>
        <w:ind w:left="720"/>
        <w:rPr>
          <w:lang w:val="en-GB" w:eastAsia="en-GB"/>
        </w:rPr>
      </w:pPr>
    </w:p>
    <w:p w:rsidR="00881139" w:rsidRPr="00624CFB" w:rsidRDefault="00881139" w:rsidP="007A1AC8">
      <w:pPr>
        <w:pStyle w:val="Heading3"/>
      </w:pPr>
      <w:r w:rsidRPr="00624CFB">
        <w:t>Transaction requirements</w:t>
      </w:r>
    </w:p>
    <w:p w:rsidR="00881139" w:rsidRPr="00624CFB" w:rsidRDefault="00881139" w:rsidP="00881139">
      <w:pPr>
        <w:rPr>
          <w:rFonts w:cs="Arial"/>
          <w:lang w:val="en-GB"/>
        </w:rPr>
      </w:pPr>
      <w:r w:rsidRPr="00624CFB">
        <w:rPr>
          <w:rFonts w:cs="Arial"/>
          <w:lang w:val="en-GB"/>
        </w:rPr>
        <w:t>Transaction requirement</w:t>
      </w:r>
      <w:r w:rsidR="003C1E78">
        <w:rPr>
          <w:rFonts w:cs="Arial"/>
          <w:lang w:val="en-GB"/>
        </w:rPr>
        <w:t>s</w:t>
      </w:r>
      <w:r w:rsidRPr="00624CFB">
        <w:rPr>
          <w:rFonts w:cs="Arial"/>
          <w:lang w:val="en-GB"/>
        </w:rPr>
        <w:t xml:space="preserve"> address what functionality the data in the transaction is intended to support. This controls how the data </w:t>
      </w:r>
      <w:proofErr w:type="gramStart"/>
      <w:r w:rsidR="00985314" w:rsidRPr="00624CFB">
        <w:rPr>
          <w:rFonts w:cs="Arial"/>
          <w:lang w:val="en-GB"/>
        </w:rPr>
        <w:t>model,</w:t>
      </w:r>
      <w:proofErr w:type="gramEnd"/>
      <w:r w:rsidRPr="00624CFB">
        <w:rPr>
          <w:rFonts w:cs="Arial"/>
          <w:lang w:val="en-GB"/>
        </w:rPr>
        <w:t xml:space="preserve"> code lists and transaction rules are designed.</w:t>
      </w:r>
    </w:p>
    <w:p w:rsidR="003277A6" w:rsidRPr="00624CFB" w:rsidRDefault="003277A6" w:rsidP="003277A6">
      <w:pPr>
        <w:rPr>
          <w:rFonts w:cs="Arial"/>
          <w:lang w:val="en-GB"/>
        </w:rPr>
      </w:pPr>
    </w:p>
    <w:tbl>
      <w:tblPr>
        <w:tblW w:w="0" w:type="auto"/>
        <w:tblInd w:w="98" w:type="dxa"/>
        <w:tblCellMar>
          <w:left w:w="0" w:type="dxa"/>
          <w:right w:w="0" w:type="dxa"/>
        </w:tblCellMar>
        <w:tblLook w:val="01E0" w:firstRow="1" w:lastRow="1" w:firstColumn="1" w:lastColumn="1" w:noHBand="0" w:noVBand="0"/>
      </w:tblPr>
      <w:tblGrid>
        <w:gridCol w:w="1323"/>
        <w:gridCol w:w="7593"/>
      </w:tblGrid>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shd w:val="clear" w:color="auto" w:fill="BEBEBE"/>
          </w:tcPr>
          <w:p w:rsidR="00F036D5" w:rsidRPr="00624CFB" w:rsidRDefault="00F036D5" w:rsidP="008C2DC6">
            <w:pPr>
              <w:pStyle w:val="TableParagraph"/>
              <w:spacing w:line="224" w:lineRule="exact"/>
              <w:jc w:val="center"/>
              <w:rPr>
                <w:rFonts w:ascii="Arial" w:eastAsia="Arial" w:hAnsi="Arial" w:cs="Arial"/>
                <w:lang w:val="en-GB"/>
              </w:rPr>
            </w:pPr>
            <w:r w:rsidRPr="00624CFB">
              <w:rPr>
                <w:rFonts w:ascii="Arial" w:eastAsia="Arial" w:hAnsi="Arial" w:cs="Arial"/>
                <w:b/>
                <w:bCs/>
                <w:spacing w:val="-1"/>
                <w:lang w:val="en-GB"/>
              </w:rPr>
              <w:t>ID</w:t>
            </w:r>
          </w:p>
        </w:tc>
        <w:tc>
          <w:tcPr>
            <w:tcW w:w="7614" w:type="dxa"/>
            <w:tcBorders>
              <w:top w:val="single" w:sz="5" w:space="0" w:color="000000"/>
              <w:left w:val="single" w:sz="5" w:space="0" w:color="000000"/>
              <w:bottom w:val="single" w:sz="5" w:space="0" w:color="000000"/>
              <w:right w:val="single" w:sz="5" w:space="0" w:color="000000"/>
            </w:tcBorders>
            <w:shd w:val="clear" w:color="auto" w:fill="BEBEBE"/>
          </w:tcPr>
          <w:p w:rsidR="00F036D5" w:rsidRPr="00624CFB" w:rsidRDefault="00F036D5" w:rsidP="008C2DC6">
            <w:pPr>
              <w:pStyle w:val="TableParagraph"/>
              <w:spacing w:line="224" w:lineRule="exact"/>
              <w:ind w:right="1"/>
              <w:jc w:val="center"/>
              <w:rPr>
                <w:rFonts w:ascii="Arial" w:eastAsia="Arial" w:hAnsi="Arial" w:cs="Arial"/>
                <w:lang w:val="en-GB"/>
              </w:rPr>
            </w:pPr>
            <w:r w:rsidRPr="00624CFB">
              <w:rPr>
                <w:rFonts w:ascii="Arial" w:eastAsia="Arial" w:hAnsi="Arial" w:cs="Arial"/>
                <w:b/>
                <w:bCs/>
                <w:lang w:val="en-GB"/>
              </w:rPr>
              <w:t>Req</w:t>
            </w:r>
            <w:r w:rsidRPr="00624CFB">
              <w:rPr>
                <w:rFonts w:ascii="Arial" w:eastAsia="Arial" w:hAnsi="Arial" w:cs="Arial"/>
                <w:b/>
                <w:bCs/>
                <w:spacing w:val="1"/>
                <w:lang w:val="en-GB"/>
              </w:rPr>
              <w:t>u</w:t>
            </w:r>
            <w:r w:rsidRPr="00624CFB">
              <w:rPr>
                <w:rFonts w:ascii="Arial" w:eastAsia="Arial" w:hAnsi="Arial" w:cs="Arial"/>
                <w:b/>
                <w:bCs/>
                <w:lang w:val="en-GB"/>
              </w:rPr>
              <w:t>i</w:t>
            </w:r>
            <w:r w:rsidRPr="00624CFB">
              <w:rPr>
                <w:rFonts w:ascii="Arial" w:eastAsia="Arial" w:hAnsi="Arial" w:cs="Arial"/>
                <w:b/>
                <w:bCs/>
                <w:spacing w:val="-1"/>
                <w:lang w:val="en-GB"/>
              </w:rPr>
              <w:t>r</w:t>
            </w:r>
            <w:r w:rsidRPr="00624CFB">
              <w:rPr>
                <w:rFonts w:ascii="Arial" w:eastAsia="Arial" w:hAnsi="Arial" w:cs="Arial"/>
                <w:b/>
                <w:bCs/>
                <w:lang w:val="en-GB"/>
              </w:rPr>
              <w:t>e</w:t>
            </w:r>
            <w:r w:rsidRPr="00624CFB">
              <w:rPr>
                <w:rFonts w:ascii="Arial" w:eastAsia="Arial" w:hAnsi="Arial" w:cs="Arial"/>
                <w:b/>
                <w:bCs/>
                <w:spacing w:val="2"/>
                <w:lang w:val="en-GB"/>
              </w:rPr>
              <w:t>m</w:t>
            </w:r>
            <w:r w:rsidRPr="00624CFB">
              <w:rPr>
                <w:rFonts w:ascii="Arial" w:eastAsia="Arial" w:hAnsi="Arial" w:cs="Arial"/>
                <w:b/>
                <w:bCs/>
                <w:lang w:val="en-GB"/>
              </w:rPr>
              <w:t>ent</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lastRenderedPageBreak/>
              <w:t>tb</w:t>
            </w:r>
            <w:r w:rsidRPr="00624CFB">
              <w:rPr>
                <w:spacing w:val="1"/>
                <w:lang w:val="en-GB"/>
              </w:rPr>
              <w:t>r</w:t>
            </w:r>
            <w:r w:rsidR="005C7F2D" w:rsidRPr="00624CFB">
              <w:rPr>
                <w:lang w:val="en-GB"/>
              </w:rPr>
              <w:t>111</w:t>
            </w:r>
            <w:r w:rsidRPr="00624CFB">
              <w:rPr>
                <w:lang w:val="en-GB"/>
              </w:rPr>
              <w:t>-0</w:t>
            </w:r>
            <w:r w:rsidRPr="00624CFB">
              <w:rPr>
                <w:spacing w:val="2"/>
                <w:lang w:val="en-GB"/>
              </w:rPr>
              <w:t>0</w:t>
            </w:r>
            <w:r w:rsidRPr="00624CFB">
              <w:rPr>
                <w:lang w:val="en-GB"/>
              </w:rPr>
              <w:t>1</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881139" w:rsidP="00C165B6">
            <w:pPr>
              <w:pStyle w:val="BodyText"/>
              <w:rPr>
                <w:lang w:val="en-GB"/>
              </w:rPr>
            </w:pPr>
            <w:r w:rsidRPr="00624CFB">
              <w:rPr>
                <w:lang w:val="en-GB"/>
              </w:rPr>
              <w:t xml:space="preserve">It </w:t>
            </w:r>
            <w:r w:rsidR="00C165B6">
              <w:rPr>
                <w:lang w:val="en-GB"/>
              </w:rPr>
              <w:t>SHALL</w:t>
            </w:r>
            <w:r w:rsidRPr="00624CFB">
              <w:rPr>
                <w:lang w:val="en-GB"/>
              </w:rPr>
              <w:t xml:space="preserve"> be possible to uniquely identify each </w:t>
            </w:r>
            <w:r w:rsidR="008C1EDB">
              <w:rPr>
                <w:lang w:val="en-GB"/>
              </w:rPr>
              <w:t>Invoice Response</w:t>
            </w:r>
            <w:r w:rsidRPr="00624CFB">
              <w:rPr>
                <w:lang w:val="en-GB"/>
              </w:rPr>
              <w:t xml:space="preserve"> and </w:t>
            </w:r>
            <w:r w:rsidR="003C1E78">
              <w:rPr>
                <w:lang w:val="en-GB"/>
              </w:rPr>
              <w:t>the</w:t>
            </w:r>
            <w:r w:rsidRPr="00624CFB">
              <w:rPr>
                <w:lang w:val="en-GB"/>
              </w:rPr>
              <w:t xml:space="preserve"> date and time </w:t>
            </w:r>
            <w:r w:rsidR="003C1E78">
              <w:rPr>
                <w:lang w:val="en-GB"/>
              </w:rPr>
              <w:t xml:space="preserve">when </w:t>
            </w:r>
            <w:r w:rsidRPr="00624CFB">
              <w:rPr>
                <w:lang w:val="en-GB"/>
              </w:rPr>
              <w:t>it was issued.</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111</w:t>
            </w:r>
            <w:r w:rsidRPr="00624CFB">
              <w:rPr>
                <w:lang w:val="en-GB"/>
              </w:rPr>
              <w:t>-0</w:t>
            </w:r>
            <w:r w:rsidRPr="00624CFB">
              <w:rPr>
                <w:spacing w:val="2"/>
                <w:lang w:val="en-GB"/>
              </w:rPr>
              <w:t>0</w:t>
            </w:r>
            <w:r w:rsidRPr="00624CFB">
              <w:rPr>
                <w:lang w:val="en-GB"/>
              </w:rPr>
              <w:t>2</w:t>
            </w:r>
          </w:p>
        </w:tc>
        <w:tc>
          <w:tcPr>
            <w:tcW w:w="7614" w:type="dxa"/>
            <w:tcBorders>
              <w:top w:val="single" w:sz="5" w:space="0" w:color="000000"/>
              <w:left w:val="single" w:sz="5" w:space="0" w:color="000000"/>
              <w:bottom w:val="single" w:sz="5" w:space="0" w:color="000000"/>
              <w:right w:val="single" w:sz="5" w:space="0" w:color="000000"/>
            </w:tcBorders>
          </w:tcPr>
          <w:p w:rsidR="0062687A" w:rsidRPr="00624CFB" w:rsidRDefault="003C1E78" w:rsidP="00A939E9">
            <w:pPr>
              <w:pStyle w:val="BodyText"/>
              <w:rPr>
                <w:lang w:val="en-GB"/>
              </w:rPr>
            </w:pPr>
            <w:r>
              <w:rPr>
                <w:lang w:val="en-GB"/>
              </w:rPr>
              <w:t xml:space="preserve">An </w:t>
            </w:r>
            <w:r w:rsidR="008C1EDB">
              <w:rPr>
                <w:lang w:val="en-GB"/>
              </w:rPr>
              <w:t>Invoice Response</w:t>
            </w:r>
            <w:r w:rsidR="00A67224" w:rsidRPr="00624CFB">
              <w:rPr>
                <w:lang w:val="en-GB"/>
              </w:rPr>
              <w:t xml:space="preserve"> </w:t>
            </w:r>
            <w:r w:rsidR="00881139" w:rsidRPr="00624CFB">
              <w:rPr>
                <w:lang w:val="en-GB"/>
              </w:rPr>
              <w:t>should provide the users with means to send free text explanations and instructions.</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4</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881139" w:rsidP="00A67224">
            <w:pPr>
              <w:pStyle w:val="BodyText"/>
              <w:rPr>
                <w:lang w:val="en-GB"/>
              </w:rPr>
            </w:pPr>
            <w:r w:rsidRPr="00624CFB">
              <w:rPr>
                <w:lang w:val="en-GB"/>
              </w:rPr>
              <w:t xml:space="preserve">It </w:t>
            </w:r>
            <w:r w:rsidR="00C165B6">
              <w:rPr>
                <w:lang w:val="en-GB"/>
              </w:rPr>
              <w:t>SHALL</w:t>
            </w:r>
            <w:r w:rsidR="00C165B6" w:rsidRPr="00624CFB">
              <w:rPr>
                <w:lang w:val="en-GB"/>
              </w:rPr>
              <w:t xml:space="preserve"> </w:t>
            </w:r>
            <w:r w:rsidRPr="00624CFB">
              <w:rPr>
                <w:lang w:val="en-GB"/>
              </w:rPr>
              <w:t xml:space="preserve">be possible to clearly identify the parties exchanging the </w:t>
            </w:r>
            <w:r w:rsidR="008C1EDB">
              <w:rPr>
                <w:lang w:val="en-GB"/>
              </w:rPr>
              <w:t>Invoice Response</w:t>
            </w:r>
            <w:r w:rsidRPr="00624CFB">
              <w:rPr>
                <w:lang w:val="en-GB"/>
              </w:rPr>
              <w:t>.</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6</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B3693C" w:rsidP="007D61C6">
            <w:pPr>
              <w:pStyle w:val="BodyText"/>
              <w:rPr>
                <w:spacing w:val="-7"/>
                <w:lang w:val="en-GB"/>
              </w:rPr>
            </w:pPr>
            <w:r>
              <w:rPr>
                <w:lang w:val="en-GB"/>
              </w:rPr>
              <w:t xml:space="preserve">An Invoice Response </w:t>
            </w:r>
            <w:r w:rsidR="00C165B6">
              <w:rPr>
                <w:lang w:val="en-GB"/>
              </w:rPr>
              <w:t>SHALL</w:t>
            </w:r>
            <w:r w:rsidR="00C165B6" w:rsidRPr="00624CFB">
              <w:rPr>
                <w:lang w:val="en-GB"/>
              </w:rPr>
              <w:t xml:space="preserve"> </w:t>
            </w:r>
            <w:r>
              <w:rPr>
                <w:lang w:val="en-GB"/>
              </w:rPr>
              <w:t xml:space="preserve">identify a </w:t>
            </w:r>
            <w:r w:rsidR="00F036D5" w:rsidRPr="00624CFB">
              <w:rPr>
                <w:lang w:val="en-GB"/>
              </w:rPr>
              <w:t>pr</w:t>
            </w:r>
            <w:r w:rsidR="00F036D5" w:rsidRPr="00624CFB">
              <w:rPr>
                <w:spacing w:val="1"/>
                <w:lang w:val="en-GB"/>
              </w:rPr>
              <w:t>e</w:t>
            </w:r>
            <w:r w:rsidR="00F036D5" w:rsidRPr="00624CFB">
              <w:rPr>
                <w:spacing w:val="-2"/>
                <w:lang w:val="en-GB"/>
              </w:rPr>
              <w:t>v</w:t>
            </w:r>
            <w:r w:rsidR="00F036D5" w:rsidRPr="00624CFB">
              <w:rPr>
                <w:spacing w:val="1"/>
                <w:lang w:val="en-GB"/>
              </w:rPr>
              <w:t>i</w:t>
            </w:r>
            <w:r w:rsidR="00F036D5" w:rsidRPr="00624CFB">
              <w:rPr>
                <w:lang w:val="en-GB"/>
              </w:rPr>
              <w:t>ou</w:t>
            </w:r>
            <w:r w:rsidR="00F036D5" w:rsidRPr="00624CFB">
              <w:rPr>
                <w:spacing w:val="1"/>
                <w:lang w:val="en-GB"/>
              </w:rPr>
              <w:t>s</w:t>
            </w:r>
            <w:r w:rsidR="00F036D5" w:rsidRPr="00624CFB">
              <w:rPr>
                <w:spacing w:val="3"/>
                <w:lang w:val="en-GB"/>
              </w:rPr>
              <w:t>l</w:t>
            </w:r>
            <w:r w:rsidR="00F036D5" w:rsidRPr="00624CFB">
              <w:rPr>
                <w:lang w:val="en-GB"/>
              </w:rPr>
              <w:t>y</w:t>
            </w:r>
            <w:r w:rsidR="00F036D5" w:rsidRPr="00624CFB">
              <w:rPr>
                <w:spacing w:val="-9"/>
                <w:lang w:val="en-GB"/>
              </w:rPr>
              <w:t xml:space="preserve"> </w:t>
            </w:r>
            <w:r w:rsidR="00F036D5" w:rsidRPr="00624CFB">
              <w:rPr>
                <w:lang w:val="en-GB"/>
              </w:rPr>
              <w:t>recei</w:t>
            </w:r>
            <w:r w:rsidR="00F036D5" w:rsidRPr="00624CFB">
              <w:rPr>
                <w:spacing w:val="-2"/>
                <w:lang w:val="en-GB"/>
              </w:rPr>
              <w:t>v</w:t>
            </w:r>
            <w:r w:rsidR="00F036D5" w:rsidRPr="00624CFB">
              <w:rPr>
                <w:spacing w:val="1"/>
                <w:lang w:val="en-GB"/>
              </w:rPr>
              <w:t>e</w:t>
            </w:r>
            <w:r w:rsidR="00F036D5" w:rsidRPr="00624CFB">
              <w:rPr>
                <w:lang w:val="en-GB"/>
              </w:rPr>
              <w:t>d</w:t>
            </w:r>
            <w:r w:rsidR="00F036D5" w:rsidRPr="00624CFB">
              <w:rPr>
                <w:spacing w:val="-6"/>
                <w:lang w:val="en-GB"/>
              </w:rPr>
              <w:t xml:space="preserve"> </w:t>
            </w:r>
            <w:r w:rsidR="00A67224" w:rsidRPr="00624CFB">
              <w:rPr>
                <w:spacing w:val="3"/>
                <w:lang w:val="en-GB"/>
              </w:rPr>
              <w:t>invoice or credit note</w:t>
            </w:r>
            <w:r w:rsidR="00F036D5" w:rsidRPr="00624CFB">
              <w:rPr>
                <w:w w:val="99"/>
                <w:lang w:val="en-GB"/>
              </w:rPr>
              <w:t xml:space="preserve"> </w:t>
            </w:r>
            <w:r w:rsidR="00881139" w:rsidRPr="00624CFB">
              <w:rPr>
                <w:w w:val="99"/>
                <w:lang w:val="en-GB"/>
              </w:rPr>
              <w:t xml:space="preserve">by </w:t>
            </w:r>
            <w:r w:rsidR="00F036D5" w:rsidRPr="00624CFB">
              <w:rPr>
                <w:lang w:val="en-GB"/>
              </w:rPr>
              <w:t>re</w:t>
            </w:r>
            <w:r w:rsidR="00F036D5" w:rsidRPr="00624CFB">
              <w:rPr>
                <w:spacing w:val="1"/>
                <w:lang w:val="en-GB"/>
              </w:rPr>
              <w:t>f</w:t>
            </w:r>
            <w:r w:rsidR="00F036D5" w:rsidRPr="00624CFB">
              <w:rPr>
                <w:lang w:val="en-GB"/>
              </w:rPr>
              <w:t>er</w:t>
            </w:r>
            <w:r w:rsidR="00F036D5" w:rsidRPr="00624CFB">
              <w:rPr>
                <w:spacing w:val="1"/>
                <w:lang w:val="en-GB"/>
              </w:rPr>
              <w:t>r</w:t>
            </w:r>
            <w:r w:rsidR="00F036D5" w:rsidRPr="00624CFB">
              <w:rPr>
                <w:lang w:val="en-GB"/>
              </w:rPr>
              <w:t>ing</w:t>
            </w:r>
            <w:r w:rsidR="00F036D5" w:rsidRPr="00624CFB">
              <w:rPr>
                <w:spacing w:val="-7"/>
                <w:lang w:val="en-GB"/>
              </w:rPr>
              <w:t xml:space="preserve"> </w:t>
            </w:r>
            <w:r w:rsidR="00F036D5" w:rsidRPr="00624CFB">
              <w:rPr>
                <w:lang w:val="en-GB"/>
              </w:rPr>
              <w:t>to</w:t>
            </w:r>
            <w:r w:rsidR="00F036D5" w:rsidRPr="00624CFB">
              <w:rPr>
                <w:spacing w:val="-7"/>
                <w:lang w:val="en-GB"/>
              </w:rPr>
              <w:t xml:space="preserve"> </w:t>
            </w:r>
            <w:r w:rsidR="00F036D5" w:rsidRPr="00624CFB">
              <w:rPr>
                <w:spacing w:val="1"/>
                <w:lang w:val="en-GB"/>
              </w:rPr>
              <w:t>t</w:t>
            </w:r>
            <w:r w:rsidR="00F036D5" w:rsidRPr="00624CFB">
              <w:rPr>
                <w:lang w:val="en-GB"/>
              </w:rPr>
              <w:t>he</w:t>
            </w:r>
            <w:r w:rsidR="00F036D5" w:rsidRPr="00624CFB">
              <w:rPr>
                <w:spacing w:val="-7"/>
                <w:lang w:val="en-GB"/>
              </w:rPr>
              <w:t xml:space="preserve"> </w:t>
            </w:r>
            <w:r w:rsidR="00F036D5" w:rsidRPr="00624CFB">
              <w:rPr>
                <w:spacing w:val="1"/>
                <w:lang w:val="en-GB"/>
              </w:rPr>
              <w:t>d</w:t>
            </w:r>
            <w:r w:rsidR="00F036D5" w:rsidRPr="00624CFB">
              <w:rPr>
                <w:lang w:val="en-GB"/>
              </w:rPr>
              <w:t>ocu</w:t>
            </w:r>
            <w:r w:rsidR="00F036D5" w:rsidRPr="00624CFB">
              <w:rPr>
                <w:spacing w:val="4"/>
                <w:lang w:val="en-GB"/>
              </w:rPr>
              <w:t>m</w:t>
            </w:r>
            <w:r w:rsidR="00F036D5" w:rsidRPr="00624CFB">
              <w:rPr>
                <w:lang w:val="en-GB"/>
              </w:rPr>
              <w:t>ent</w:t>
            </w:r>
            <w:r w:rsidR="003C1E78">
              <w:rPr>
                <w:lang w:val="en-GB"/>
              </w:rPr>
              <w:t>,</w:t>
            </w:r>
            <w:r w:rsidR="00F036D5" w:rsidRPr="00624CFB">
              <w:rPr>
                <w:spacing w:val="-7"/>
                <w:lang w:val="en-GB"/>
              </w:rPr>
              <w:t xml:space="preserve"> </w:t>
            </w:r>
            <w:r w:rsidR="00F036D5" w:rsidRPr="00624CFB">
              <w:rPr>
                <w:spacing w:val="-2"/>
                <w:lang w:val="en-GB"/>
              </w:rPr>
              <w:t>i</w:t>
            </w:r>
            <w:r w:rsidR="00F036D5" w:rsidRPr="00624CFB">
              <w:rPr>
                <w:spacing w:val="1"/>
                <w:lang w:val="en-GB"/>
              </w:rPr>
              <w:t>nc</w:t>
            </w:r>
            <w:r w:rsidR="00F036D5" w:rsidRPr="00624CFB">
              <w:rPr>
                <w:lang w:val="en-GB"/>
              </w:rPr>
              <w:t>lud</w:t>
            </w:r>
            <w:r w:rsidR="00F036D5" w:rsidRPr="00624CFB">
              <w:rPr>
                <w:spacing w:val="1"/>
                <w:lang w:val="en-GB"/>
              </w:rPr>
              <w:t>i</w:t>
            </w:r>
            <w:r w:rsidR="00F036D5" w:rsidRPr="00624CFB">
              <w:rPr>
                <w:lang w:val="en-GB"/>
              </w:rPr>
              <w:t>ng</w:t>
            </w:r>
            <w:r w:rsidR="00F036D5" w:rsidRPr="00624CFB">
              <w:rPr>
                <w:spacing w:val="-7"/>
                <w:lang w:val="en-GB"/>
              </w:rPr>
              <w:t xml:space="preserve"> </w:t>
            </w:r>
            <w:r w:rsidR="000C0281" w:rsidRPr="00624CFB">
              <w:rPr>
                <w:lang w:val="en-GB"/>
              </w:rPr>
              <w:t xml:space="preserve">the </w:t>
            </w:r>
            <w:r w:rsidR="00F036D5" w:rsidRPr="00624CFB">
              <w:rPr>
                <w:lang w:val="en-GB"/>
              </w:rPr>
              <w:t>do</w:t>
            </w:r>
            <w:r w:rsidR="00F036D5" w:rsidRPr="00624CFB">
              <w:rPr>
                <w:spacing w:val="1"/>
                <w:lang w:val="en-GB"/>
              </w:rPr>
              <w:t>c</w:t>
            </w:r>
            <w:r w:rsidR="00F036D5" w:rsidRPr="00624CFB">
              <w:rPr>
                <w:lang w:val="en-GB"/>
              </w:rPr>
              <w:t>u</w:t>
            </w:r>
            <w:r w:rsidR="00F036D5" w:rsidRPr="00624CFB">
              <w:rPr>
                <w:spacing w:val="4"/>
                <w:lang w:val="en-GB"/>
              </w:rPr>
              <w:t>m</w:t>
            </w:r>
            <w:r w:rsidR="00F036D5" w:rsidRPr="00624CFB">
              <w:rPr>
                <w:lang w:val="en-GB"/>
              </w:rPr>
              <w:t>ent</w:t>
            </w:r>
            <w:r w:rsidR="00F036D5" w:rsidRPr="00624CFB">
              <w:rPr>
                <w:spacing w:val="-6"/>
                <w:lang w:val="en-GB"/>
              </w:rPr>
              <w:t xml:space="preserve"> </w:t>
            </w:r>
            <w:r w:rsidR="00F036D5" w:rsidRPr="00624CFB">
              <w:rPr>
                <w:spacing w:val="-2"/>
                <w:lang w:val="en-GB"/>
              </w:rPr>
              <w:t>i</w:t>
            </w:r>
            <w:r w:rsidR="00F036D5" w:rsidRPr="00624CFB">
              <w:rPr>
                <w:spacing w:val="1"/>
                <w:lang w:val="en-GB"/>
              </w:rPr>
              <w:t>d</w:t>
            </w:r>
            <w:r w:rsidR="00F036D5" w:rsidRPr="00624CFB">
              <w:rPr>
                <w:lang w:val="en-GB"/>
              </w:rPr>
              <w:t>en</w:t>
            </w:r>
            <w:r w:rsidR="00F036D5" w:rsidRPr="00624CFB">
              <w:rPr>
                <w:spacing w:val="2"/>
                <w:lang w:val="en-GB"/>
              </w:rPr>
              <w:t>t</w:t>
            </w:r>
            <w:r w:rsidR="00F036D5" w:rsidRPr="00624CFB">
              <w:rPr>
                <w:lang w:val="en-GB"/>
              </w:rPr>
              <w:t>i</w:t>
            </w:r>
            <w:r w:rsidR="00F036D5" w:rsidRPr="00624CFB">
              <w:rPr>
                <w:spacing w:val="2"/>
                <w:lang w:val="en-GB"/>
              </w:rPr>
              <w:t>f</w:t>
            </w:r>
            <w:r w:rsidR="00F036D5" w:rsidRPr="00624CFB">
              <w:rPr>
                <w:lang w:val="en-GB"/>
              </w:rPr>
              <w:t>ier</w:t>
            </w:r>
            <w:r w:rsidR="005C7F2D" w:rsidRPr="00624CFB">
              <w:rPr>
                <w:lang w:val="en-GB"/>
              </w:rPr>
              <w:t>, document issue date</w:t>
            </w:r>
            <w:r w:rsidR="000C0281" w:rsidRPr="00624CFB">
              <w:rPr>
                <w:lang w:val="en-GB"/>
              </w:rPr>
              <w:t xml:space="preserve"> and the </w:t>
            </w:r>
            <w:r w:rsidR="005C7F2D" w:rsidRPr="00624CFB">
              <w:rPr>
                <w:lang w:val="en-GB"/>
              </w:rPr>
              <w:t>document type</w:t>
            </w:r>
            <w:r w:rsidR="000C0281" w:rsidRPr="00624CFB">
              <w:rPr>
                <w:lang w:val="en-GB"/>
              </w:rPr>
              <w:t>.</w:t>
            </w:r>
            <w:r w:rsidR="00F036D5" w:rsidRPr="00624CFB">
              <w:rPr>
                <w:spacing w:val="-7"/>
                <w:lang w:val="en-GB"/>
              </w:rPr>
              <w:t xml:space="preserve"> </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7</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3C1E78" w:rsidP="00A939E9">
            <w:pPr>
              <w:pStyle w:val="BodyText"/>
              <w:rPr>
                <w:w w:val="99"/>
                <w:lang w:val="en-GB"/>
              </w:rPr>
            </w:pPr>
            <w:r>
              <w:rPr>
                <w:lang w:val="en-GB"/>
              </w:rPr>
              <w:t xml:space="preserve">An </w:t>
            </w:r>
            <w:r w:rsidR="008C1EDB">
              <w:rPr>
                <w:lang w:val="en-GB"/>
              </w:rPr>
              <w:t>Invoice Response</w:t>
            </w:r>
            <w:r w:rsidR="00A67224" w:rsidRPr="00624CFB">
              <w:rPr>
                <w:lang w:val="en-GB"/>
              </w:rPr>
              <w:t xml:space="preserve"> </w:t>
            </w:r>
            <w:r w:rsidR="00C165B6">
              <w:rPr>
                <w:lang w:val="en-GB"/>
              </w:rPr>
              <w:t>SHALL</w:t>
            </w:r>
            <w:r w:rsidR="00C165B6" w:rsidRPr="00624CFB">
              <w:rPr>
                <w:lang w:val="en-GB"/>
              </w:rPr>
              <w:t xml:space="preserve"> </w:t>
            </w:r>
            <w:r w:rsidR="00881139" w:rsidRPr="00624CFB">
              <w:rPr>
                <w:lang w:val="en-GB"/>
              </w:rPr>
              <w:t xml:space="preserve">support coded </w:t>
            </w:r>
            <w:r>
              <w:rPr>
                <w:lang w:val="en-GB"/>
              </w:rPr>
              <w:t>expression</w:t>
            </w:r>
            <w:ins w:id="98" w:author="Georg Birgisson" w:date="2018-04-19T15:02:00Z">
              <w:r w:rsidR="001079FA">
                <w:rPr>
                  <w:lang w:val="en-GB"/>
                </w:rPr>
                <w:t>s</w:t>
              </w:r>
            </w:ins>
            <w:r w:rsidRPr="00624CFB">
              <w:rPr>
                <w:lang w:val="en-GB"/>
              </w:rPr>
              <w:t xml:space="preserve"> </w:t>
            </w:r>
            <w:r w:rsidR="00881139" w:rsidRPr="00624CFB">
              <w:rPr>
                <w:lang w:val="en-GB"/>
              </w:rPr>
              <w:t xml:space="preserve">of status and </w:t>
            </w:r>
            <w:del w:id="99" w:author="Georg Birgisson" w:date="2018-04-19T15:03:00Z">
              <w:r w:rsidDel="001079FA">
                <w:rPr>
                  <w:lang w:val="en-GB"/>
                </w:rPr>
                <w:delText xml:space="preserve">status </w:delText>
              </w:r>
              <w:r w:rsidR="00881139" w:rsidRPr="00624CFB" w:rsidDel="001079FA">
                <w:rPr>
                  <w:lang w:val="en-GB"/>
                </w:rPr>
                <w:delText>reasons</w:delText>
              </w:r>
            </w:del>
            <w:ins w:id="100" w:author="Georg Birgisson" w:date="2018-04-19T15:03:00Z">
              <w:r w:rsidR="001079FA">
                <w:rPr>
                  <w:lang w:val="en-GB"/>
                </w:rPr>
                <w:t>clarifications</w:t>
              </w:r>
            </w:ins>
            <w:r w:rsidR="00881139" w:rsidRPr="00624CFB">
              <w:rPr>
                <w:lang w:val="en-GB"/>
              </w:rPr>
              <w:t xml:space="preserve"> in a way that supports automation of the message processing by the </w:t>
            </w:r>
            <w:del w:id="101" w:author="Georg Birgisson" w:date="2018-04-19T15:00:00Z">
              <w:r w:rsidDel="001079FA">
                <w:rPr>
                  <w:lang w:val="en-GB"/>
                </w:rPr>
                <w:delText>Buyer</w:delText>
              </w:r>
            </w:del>
            <w:ins w:id="102" w:author="Georg Birgisson" w:date="2018-04-19T15:00:00Z">
              <w:r w:rsidR="001079FA">
                <w:rPr>
                  <w:lang w:val="en-GB"/>
                </w:rPr>
                <w:t>Seller</w:t>
              </w:r>
            </w:ins>
            <w:r w:rsidR="00881139" w:rsidRPr="00624CFB">
              <w:rPr>
                <w:lang w:val="en-GB"/>
              </w:rPr>
              <w:t>.</w:t>
            </w:r>
          </w:p>
        </w:tc>
      </w:tr>
      <w:tr w:rsidR="00F036D5" w:rsidRPr="00624CFB" w:rsidTr="00A939E9">
        <w:tc>
          <w:tcPr>
            <w:tcW w:w="1326" w:type="dxa"/>
            <w:tcBorders>
              <w:top w:val="single" w:sz="5" w:space="0" w:color="000000"/>
              <w:left w:val="single" w:sz="5" w:space="0" w:color="000000"/>
              <w:bottom w:val="single" w:sz="5" w:space="0" w:color="000000"/>
              <w:right w:val="single" w:sz="5" w:space="0" w:color="000000"/>
            </w:tcBorders>
          </w:tcPr>
          <w:p w:rsidR="00F036D5" w:rsidRPr="00624CFB" w:rsidRDefault="00F036D5" w:rsidP="00A939E9">
            <w:pPr>
              <w:pStyle w:val="BodyText"/>
              <w:rPr>
                <w:lang w:val="en-GB"/>
              </w:rPr>
            </w:pPr>
            <w:r w:rsidRPr="00624CFB">
              <w:rPr>
                <w:lang w:val="en-GB"/>
              </w:rPr>
              <w:t>tb</w:t>
            </w:r>
            <w:r w:rsidRPr="00624CFB">
              <w:rPr>
                <w:spacing w:val="1"/>
                <w:lang w:val="en-GB"/>
              </w:rPr>
              <w:t>r</w:t>
            </w:r>
            <w:r w:rsidR="005C7F2D" w:rsidRPr="00624CFB">
              <w:rPr>
                <w:lang w:val="en-GB"/>
              </w:rPr>
              <w:t>11</w:t>
            </w:r>
            <w:r w:rsidRPr="00624CFB">
              <w:rPr>
                <w:lang w:val="en-GB"/>
              </w:rPr>
              <w:t>1-0</w:t>
            </w:r>
            <w:r w:rsidRPr="00624CFB">
              <w:rPr>
                <w:spacing w:val="2"/>
                <w:lang w:val="en-GB"/>
              </w:rPr>
              <w:t>0</w:t>
            </w:r>
            <w:r w:rsidRPr="00624CFB">
              <w:rPr>
                <w:lang w:val="en-GB"/>
              </w:rPr>
              <w:t>9</w:t>
            </w:r>
          </w:p>
        </w:tc>
        <w:tc>
          <w:tcPr>
            <w:tcW w:w="7614" w:type="dxa"/>
            <w:tcBorders>
              <w:top w:val="single" w:sz="5" w:space="0" w:color="000000"/>
              <w:left w:val="single" w:sz="5" w:space="0" w:color="000000"/>
              <w:bottom w:val="single" w:sz="5" w:space="0" w:color="000000"/>
              <w:right w:val="single" w:sz="5" w:space="0" w:color="000000"/>
            </w:tcBorders>
          </w:tcPr>
          <w:p w:rsidR="00F036D5" w:rsidRPr="00624CFB" w:rsidRDefault="003C1E78" w:rsidP="00A939E9">
            <w:pPr>
              <w:pStyle w:val="BodyText"/>
              <w:rPr>
                <w:lang w:val="en-GB"/>
              </w:rPr>
            </w:pPr>
            <w:r>
              <w:rPr>
                <w:lang w:val="en-GB"/>
              </w:rPr>
              <w:t xml:space="preserve">An </w:t>
            </w:r>
            <w:r w:rsidR="008C1EDB">
              <w:rPr>
                <w:lang w:val="en-GB"/>
              </w:rPr>
              <w:t>Invoice Response</w:t>
            </w:r>
            <w:r w:rsidR="00881139" w:rsidRPr="00624CFB">
              <w:rPr>
                <w:lang w:val="en-GB"/>
              </w:rPr>
              <w:t xml:space="preserve"> </w:t>
            </w:r>
            <w:r w:rsidR="00C165B6">
              <w:rPr>
                <w:lang w:val="en-GB"/>
              </w:rPr>
              <w:t>SHALL</w:t>
            </w:r>
            <w:r w:rsidR="00C165B6" w:rsidRPr="00624CFB">
              <w:rPr>
                <w:lang w:val="en-GB"/>
              </w:rPr>
              <w:t xml:space="preserve"> </w:t>
            </w:r>
            <w:r w:rsidR="00881139" w:rsidRPr="00624CFB">
              <w:rPr>
                <w:lang w:val="en-GB"/>
              </w:rPr>
              <w:t>support message exchange through the PEPPOL message transport network.</w:t>
            </w:r>
          </w:p>
        </w:tc>
      </w:tr>
      <w:tr w:rsidR="00A939E9" w:rsidRPr="00624CFB" w:rsidTr="00A939E9">
        <w:tc>
          <w:tcPr>
            <w:tcW w:w="1326" w:type="dxa"/>
            <w:tcBorders>
              <w:top w:val="single" w:sz="5" w:space="0" w:color="000000"/>
              <w:left w:val="single" w:sz="5" w:space="0" w:color="000000"/>
              <w:bottom w:val="single" w:sz="5" w:space="0" w:color="000000"/>
              <w:right w:val="single" w:sz="5" w:space="0" w:color="000000"/>
            </w:tcBorders>
          </w:tcPr>
          <w:p w:rsidR="00A939E9" w:rsidRPr="00624CFB" w:rsidRDefault="00A939E9" w:rsidP="00A939E9">
            <w:pPr>
              <w:pStyle w:val="BodyText"/>
              <w:rPr>
                <w:lang w:val="en-GB"/>
              </w:rPr>
            </w:pPr>
            <w:r w:rsidRPr="00624CFB">
              <w:rPr>
                <w:lang w:val="en-GB"/>
              </w:rPr>
              <w:t>tb</w:t>
            </w:r>
            <w:r w:rsidRPr="00624CFB">
              <w:rPr>
                <w:spacing w:val="1"/>
                <w:lang w:val="en-GB"/>
              </w:rPr>
              <w:t>r</w:t>
            </w:r>
            <w:r w:rsidRPr="00624CFB">
              <w:rPr>
                <w:lang w:val="en-GB"/>
              </w:rPr>
              <w:t>111-0</w:t>
            </w:r>
            <w:r w:rsidRPr="00624CFB">
              <w:rPr>
                <w:spacing w:val="2"/>
                <w:lang w:val="en-GB"/>
              </w:rPr>
              <w:t>10</w:t>
            </w:r>
          </w:p>
        </w:tc>
        <w:tc>
          <w:tcPr>
            <w:tcW w:w="7614" w:type="dxa"/>
            <w:tcBorders>
              <w:top w:val="single" w:sz="5" w:space="0" w:color="000000"/>
              <w:left w:val="single" w:sz="5" w:space="0" w:color="000000"/>
              <w:bottom w:val="single" w:sz="5" w:space="0" w:color="000000"/>
              <w:right w:val="single" w:sz="5" w:space="0" w:color="000000"/>
            </w:tcBorders>
          </w:tcPr>
          <w:p w:rsidR="00A939E9" w:rsidRPr="00624CFB" w:rsidRDefault="003C1E78" w:rsidP="00C42F59">
            <w:pPr>
              <w:pStyle w:val="BodyText"/>
              <w:rPr>
                <w:lang w:val="en-GB"/>
              </w:rPr>
            </w:pPr>
            <w:r>
              <w:rPr>
                <w:lang w:val="en-GB"/>
              </w:rPr>
              <w:t xml:space="preserve">An </w:t>
            </w:r>
            <w:r w:rsidR="008C1EDB">
              <w:rPr>
                <w:lang w:val="en-GB"/>
              </w:rPr>
              <w:t>Invoice Response</w:t>
            </w:r>
            <w:r w:rsidR="006865BB" w:rsidRPr="00624CFB">
              <w:rPr>
                <w:lang w:val="en-GB"/>
              </w:rPr>
              <w:t xml:space="preserve"> </w:t>
            </w:r>
            <w:r w:rsidR="00C165B6">
              <w:rPr>
                <w:lang w:val="en-GB"/>
              </w:rPr>
              <w:t>SHALL</w:t>
            </w:r>
            <w:r w:rsidR="00C165B6" w:rsidRPr="00624CFB">
              <w:rPr>
                <w:lang w:val="en-GB"/>
              </w:rPr>
              <w:t xml:space="preserve"> </w:t>
            </w:r>
            <w:r w:rsidR="00A939E9" w:rsidRPr="00624CFB">
              <w:rPr>
                <w:lang w:val="en-GB"/>
              </w:rPr>
              <w:t>be able to clearly indicate the status</w:t>
            </w:r>
            <w:r w:rsidR="00A72619" w:rsidRPr="00624CFB">
              <w:rPr>
                <w:lang w:val="en-GB"/>
              </w:rPr>
              <w:t xml:space="preserve"> of an invoice in the </w:t>
            </w:r>
            <w:r w:rsidR="00360A4C" w:rsidRPr="00624CFB">
              <w:rPr>
                <w:lang w:val="en-GB"/>
              </w:rPr>
              <w:t>Buyer</w:t>
            </w:r>
            <w:r w:rsidR="00A72619" w:rsidRPr="00624CFB">
              <w:rPr>
                <w:lang w:val="en-GB"/>
              </w:rPr>
              <w:t>s processing.</w:t>
            </w:r>
          </w:p>
        </w:tc>
      </w:tr>
      <w:tr w:rsidR="00A72619" w:rsidRPr="00624CFB" w:rsidTr="00A939E9">
        <w:tc>
          <w:tcPr>
            <w:tcW w:w="1326" w:type="dxa"/>
            <w:tcBorders>
              <w:top w:val="single" w:sz="5" w:space="0" w:color="000000"/>
              <w:left w:val="single" w:sz="5" w:space="0" w:color="000000"/>
              <w:bottom w:val="single" w:sz="5" w:space="0" w:color="000000"/>
              <w:right w:val="single" w:sz="5" w:space="0" w:color="000000"/>
            </w:tcBorders>
          </w:tcPr>
          <w:p w:rsidR="00A72619" w:rsidRPr="00624CFB" w:rsidRDefault="00A72619" w:rsidP="00A939E9">
            <w:pPr>
              <w:pStyle w:val="BodyText"/>
              <w:rPr>
                <w:lang w:val="en-GB"/>
              </w:rPr>
            </w:pPr>
            <w:r w:rsidRPr="00624CFB">
              <w:rPr>
                <w:lang w:val="en-GB"/>
              </w:rPr>
              <w:t>tbr111-011</w:t>
            </w:r>
          </w:p>
        </w:tc>
        <w:tc>
          <w:tcPr>
            <w:tcW w:w="7614" w:type="dxa"/>
            <w:tcBorders>
              <w:top w:val="single" w:sz="5" w:space="0" w:color="000000"/>
              <w:left w:val="single" w:sz="5" w:space="0" w:color="000000"/>
              <w:bottom w:val="single" w:sz="5" w:space="0" w:color="000000"/>
              <w:right w:val="single" w:sz="5" w:space="0" w:color="000000"/>
            </w:tcBorders>
          </w:tcPr>
          <w:p w:rsidR="00A72619" w:rsidRPr="00624CFB" w:rsidRDefault="003C1E78" w:rsidP="00A939E9">
            <w:pPr>
              <w:pStyle w:val="BodyText"/>
              <w:rPr>
                <w:lang w:val="en-GB"/>
              </w:rPr>
            </w:pPr>
            <w:r>
              <w:rPr>
                <w:lang w:val="en-GB"/>
              </w:rPr>
              <w:t xml:space="preserve">An </w:t>
            </w:r>
            <w:r w:rsidR="008C1EDB">
              <w:rPr>
                <w:lang w:val="en-GB"/>
              </w:rPr>
              <w:t>Invoice Response</w:t>
            </w:r>
            <w:r w:rsidR="006865BB" w:rsidRPr="00624CFB">
              <w:rPr>
                <w:lang w:val="en-GB"/>
              </w:rPr>
              <w:t xml:space="preserve"> </w:t>
            </w:r>
            <w:r w:rsidR="00A72619" w:rsidRPr="00624CFB">
              <w:rPr>
                <w:lang w:val="en-GB"/>
              </w:rPr>
              <w:t>should en</w:t>
            </w:r>
            <w:ins w:id="103" w:author="Georg Birgisson" w:date="2018-04-19T14:55:00Z">
              <w:r w:rsidR="0082680D">
                <w:rPr>
                  <w:lang w:val="en-GB"/>
                </w:rPr>
                <w:t>a</w:t>
              </w:r>
            </w:ins>
            <w:r w:rsidR="00A72619" w:rsidRPr="00624CFB">
              <w:rPr>
                <w:lang w:val="en-GB"/>
              </w:rPr>
              <w:t xml:space="preserve">ble the </w:t>
            </w:r>
            <w:r w:rsidR="00360A4C" w:rsidRPr="00624CFB">
              <w:rPr>
                <w:lang w:val="en-GB"/>
              </w:rPr>
              <w:t>Buyer</w:t>
            </w:r>
            <w:r w:rsidR="00A72619" w:rsidRPr="00624CFB">
              <w:rPr>
                <w:lang w:val="en-GB"/>
              </w:rPr>
              <w:t xml:space="preserve"> to propose </w:t>
            </w:r>
            <w:r>
              <w:rPr>
                <w:lang w:val="en-GB"/>
              </w:rPr>
              <w:t xml:space="preserve">corrections </w:t>
            </w:r>
            <w:r w:rsidR="00A72619" w:rsidRPr="00624CFB">
              <w:rPr>
                <w:lang w:val="en-GB"/>
              </w:rPr>
              <w:t>in a structured way.</w:t>
            </w:r>
          </w:p>
        </w:tc>
      </w:tr>
    </w:tbl>
    <w:p w:rsidR="007E71F7" w:rsidRPr="00624CFB" w:rsidRDefault="007E71F7" w:rsidP="00A6597B">
      <w:pPr>
        <w:rPr>
          <w:rFonts w:eastAsia="Calibri"/>
          <w:lang w:val="en-GB"/>
        </w:rPr>
      </w:pPr>
      <w:bookmarkStart w:id="104" w:name="_Code_lists"/>
      <w:bookmarkStart w:id="105" w:name="_Toc364328395"/>
      <w:bookmarkEnd w:id="104"/>
    </w:p>
    <w:p w:rsidR="00A6597B" w:rsidRPr="00624CFB" w:rsidRDefault="00A6597B" w:rsidP="004A5342">
      <w:pPr>
        <w:spacing w:after="160" w:line="259" w:lineRule="auto"/>
        <w:rPr>
          <w:rFonts w:eastAsia="Calibri"/>
          <w:lang w:val="en-GB"/>
        </w:rPr>
      </w:pPr>
    </w:p>
    <w:p w:rsidR="00AD7691" w:rsidRPr="00624CFB" w:rsidRDefault="00AD7691" w:rsidP="001618BD">
      <w:pPr>
        <w:pStyle w:val="Heading1"/>
        <w:rPr>
          <w:rFonts w:eastAsia="Calibri"/>
          <w:lang w:val="en-GB"/>
        </w:rPr>
      </w:pPr>
      <w:bookmarkStart w:id="106" w:name="_Toc511919260"/>
      <w:r w:rsidRPr="00624CFB">
        <w:rPr>
          <w:rFonts w:eastAsia="Calibri"/>
          <w:lang w:val="en-GB"/>
        </w:rPr>
        <w:t>Code lists</w:t>
      </w:r>
      <w:bookmarkEnd w:id="105"/>
      <w:bookmarkEnd w:id="106"/>
    </w:p>
    <w:p w:rsidR="00AD7691" w:rsidRPr="00624CFB" w:rsidRDefault="00AD7691" w:rsidP="00AD0C88">
      <w:pPr>
        <w:pStyle w:val="Heading2"/>
      </w:pPr>
      <w:bookmarkStart w:id="107" w:name="_Toc359822448"/>
      <w:bookmarkStart w:id="108" w:name="_Toc364328396"/>
      <w:bookmarkStart w:id="109" w:name="_Toc511919261"/>
      <w:r w:rsidRPr="00624CFB">
        <w:t>Code lists for coded elements</w:t>
      </w:r>
      <w:bookmarkEnd w:id="107"/>
      <w:bookmarkEnd w:id="108"/>
      <w:bookmarkEnd w:id="109"/>
    </w:p>
    <w:p w:rsidR="00AD7691" w:rsidRPr="00624CFB" w:rsidRDefault="00AD7691" w:rsidP="00AD7691">
      <w:pPr>
        <w:rPr>
          <w:rFonts w:cs="Arial"/>
          <w:lang w:val="en-GB"/>
        </w:rPr>
      </w:pPr>
      <w:r w:rsidRPr="00624CFB">
        <w:rPr>
          <w:rFonts w:cs="Arial"/>
          <w:lang w:val="en-GB"/>
        </w:rPr>
        <w:t xml:space="preserve">Table of the code lists used in </w:t>
      </w:r>
      <w:r w:rsidR="008C1EDB">
        <w:rPr>
          <w:rFonts w:cs="Arial"/>
          <w:lang w:val="en-GB"/>
        </w:rPr>
        <w:t>Invoice Response</w:t>
      </w:r>
      <w:r w:rsidR="006865BB" w:rsidRPr="00624CFB">
        <w:rPr>
          <w:rFonts w:cs="Arial"/>
          <w:lang w:val="en-GB"/>
        </w:rPr>
        <w:t xml:space="preserve"> </w:t>
      </w:r>
      <w:r w:rsidRPr="00624CFB">
        <w:rPr>
          <w:rFonts w:cs="Arial"/>
          <w:lang w:val="en-GB"/>
        </w:rPr>
        <w:t>transaction:</w:t>
      </w:r>
    </w:p>
    <w:p w:rsidR="00AD7691" w:rsidRPr="00624CFB" w:rsidRDefault="00AD7691" w:rsidP="00AD7691">
      <w:pPr>
        <w:rPr>
          <w:rFonts w:cs="Arial"/>
          <w:lang w:val="en-GB"/>
        </w:rPr>
      </w:pPr>
    </w:p>
    <w:tbl>
      <w:tblPr>
        <w:tblW w:w="8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90"/>
        <w:gridCol w:w="885"/>
        <w:gridCol w:w="2418"/>
        <w:gridCol w:w="2753"/>
      </w:tblGrid>
      <w:tr w:rsidR="00313627" w:rsidRPr="00624CFB" w:rsidTr="007A28AD">
        <w:trPr>
          <w:trHeight w:val="239"/>
        </w:trPr>
        <w:tc>
          <w:tcPr>
            <w:tcW w:w="1384" w:type="dxa"/>
            <w:shd w:val="clear" w:color="auto" w:fill="D9D9D9"/>
          </w:tcPr>
          <w:p w:rsidR="00AD7691" w:rsidRPr="00624CFB" w:rsidRDefault="00AD7691" w:rsidP="00521F0A">
            <w:pPr>
              <w:rPr>
                <w:rFonts w:cs="Arial"/>
                <w:b/>
                <w:szCs w:val="20"/>
                <w:lang w:val="en-GB"/>
              </w:rPr>
            </w:pPr>
            <w:r w:rsidRPr="00624CFB">
              <w:rPr>
                <w:rFonts w:cs="Arial"/>
                <w:b/>
                <w:szCs w:val="20"/>
                <w:lang w:val="en-GB"/>
              </w:rPr>
              <w:t>Business Term</w:t>
            </w:r>
          </w:p>
        </w:tc>
        <w:tc>
          <w:tcPr>
            <w:tcW w:w="1490" w:type="dxa"/>
            <w:shd w:val="clear" w:color="auto" w:fill="D9D9D9"/>
          </w:tcPr>
          <w:p w:rsidR="00AD7691" w:rsidRPr="00624CFB" w:rsidRDefault="00AD7691" w:rsidP="00521F0A">
            <w:pPr>
              <w:rPr>
                <w:rFonts w:cs="Arial"/>
                <w:b/>
                <w:szCs w:val="20"/>
                <w:lang w:val="en-GB"/>
              </w:rPr>
            </w:pPr>
            <w:r w:rsidRPr="00624CFB">
              <w:rPr>
                <w:rFonts w:cs="Arial"/>
                <w:b/>
                <w:szCs w:val="20"/>
                <w:lang w:val="en-GB"/>
              </w:rPr>
              <w:t>Source</w:t>
            </w:r>
          </w:p>
        </w:tc>
        <w:tc>
          <w:tcPr>
            <w:tcW w:w="885" w:type="dxa"/>
            <w:shd w:val="clear" w:color="auto" w:fill="D9D9D9"/>
          </w:tcPr>
          <w:p w:rsidR="00AD7691" w:rsidRPr="00624CFB" w:rsidRDefault="00AD7691" w:rsidP="00521F0A">
            <w:pPr>
              <w:rPr>
                <w:rFonts w:cs="Arial"/>
                <w:b/>
                <w:szCs w:val="20"/>
                <w:lang w:val="en-GB"/>
              </w:rPr>
            </w:pPr>
            <w:r w:rsidRPr="00624CFB">
              <w:rPr>
                <w:rFonts w:cs="Arial"/>
                <w:b/>
                <w:szCs w:val="20"/>
                <w:lang w:val="en-GB"/>
              </w:rPr>
              <w:t>Subset</w:t>
            </w:r>
          </w:p>
        </w:tc>
        <w:tc>
          <w:tcPr>
            <w:tcW w:w="2418" w:type="dxa"/>
            <w:shd w:val="clear" w:color="auto" w:fill="D9D9D9"/>
          </w:tcPr>
          <w:p w:rsidR="00AD7691" w:rsidRPr="00624CFB" w:rsidRDefault="00AD7691" w:rsidP="002847B4">
            <w:pPr>
              <w:rPr>
                <w:rFonts w:cs="Arial"/>
                <w:b/>
                <w:szCs w:val="20"/>
                <w:lang w:val="en-GB"/>
              </w:rPr>
            </w:pPr>
            <w:r w:rsidRPr="00624CFB">
              <w:rPr>
                <w:rFonts w:cs="Arial"/>
                <w:b/>
                <w:szCs w:val="20"/>
                <w:lang w:val="en-GB"/>
              </w:rPr>
              <w:t>X</w:t>
            </w:r>
            <w:r w:rsidR="002847B4" w:rsidRPr="00624CFB">
              <w:rPr>
                <w:rFonts w:cs="Arial"/>
                <w:b/>
                <w:szCs w:val="20"/>
                <w:lang w:val="en-GB"/>
              </w:rPr>
              <w:t>P</w:t>
            </w:r>
            <w:r w:rsidRPr="00624CFB">
              <w:rPr>
                <w:rFonts w:cs="Arial"/>
                <w:b/>
                <w:szCs w:val="20"/>
                <w:lang w:val="en-GB"/>
              </w:rPr>
              <w:t>ath</w:t>
            </w:r>
          </w:p>
        </w:tc>
        <w:tc>
          <w:tcPr>
            <w:tcW w:w="2753" w:type="dxa"/>
            <w:shd w:val="clear" w:color="auto" w:fill="D9D9D9"/>
          </w:tcPr>
          <w:p w:rsidR="00AD7691" w:rsidRPr="00624CFB" w:rsidRDefault="00AD7691" w:rsidP="00521F0A">
            <w:pPr>
              <w:rPr>
                <w:rFonts w:cs="Arial"/>
                <w:b/>
                <w:szCs w:val="20"/>
                <w:lang w:val="en-GB"/>
              </w:rPr>
            </w:pPr>
            <w:r w:rsidRPr="00624CFB">
              <w:rPr>
                <w:rFonts w:cs="Arial"/>
                <w:b/>
                <w:szCs w:val="20"/>
                <w:lang w:val="en-GB"/>
              </w:rPr>
              <w:t>listID</w:t>
            </w:r>
          </w:p>
        </w:tc>
      </w:tr>
      <w:tr w:rsidR="00313627" w:rsidRPr="00624CFB" w:rsidTr="007A28AD">
        <w:trPr>
          <w:trHeight w:val="454"/>
        </w:trPr>
        <w:tc>
          <w:tcPr>
            <w:tcW w:w="1384" w:type="dxa"/>
            <w:shd w:val="clear" w:color="auto" w:fill="auto"/>
          </w:tcPr>
          <w:p w:rsidR="00AD7691" w:rsidRPr="00624CFB" w:rsidRDefault="00313627" w:rsidP="00521F0A">
            <w:pPr>
              <w:rPr>
                <w:rFonts w:cs="Arial"/>
                <w:szCs w:val="20"/>
                <w:lang w:val="en-GB"/>
              </w:rPr>
            </w:pPr>
            <w:r w:rsidRPr="00624CFB">
              <w:rPr>
                <w:rFonts w:cs="Arial"/>
                <w:szCs w:val="20"/>
                <w:lang w:val="en-GB"/>
              </w:rPr>
              <w:t>Document Type Code</w:t>
            </w:r>
          </w:p>
        </w:tc>
        <w:tc>
          <w:tcPr>
            <w:tcW w:w="1490" w:type="dxa"/>
            <w:shd w:val="clear" w:color="auto" w:fill="auto"/>
          </w:tcPr>
          <w:p w:rsidR="00AD7691" w:rsidRPr="00624CFB" w:rsidRDefault="00AD7691" w:rsidP="00313627">
            <w:pPr>
              <w:rPr>
                <w:rFonts w:cs="Arial"/>
                <w:szCs w:val="20"/>
                <w:lang w:val="en-GB"/>
              </w:rPr>
            </w:pPr>
            <w:r w:rsidRPr="00154AC5">
              <w:rPr>
                <w:rFonts w:cs="Arial"/>
                <w:szCs w:val="20"/>
                <w:lang w:val="en-GB"/>
              </w:rPr>
              <w:t>UN/ECE 1001</w:t>
            </w:r>
          </w:p>
        </w:tc>
        <w:tc>
          <w:tcPr>
            <w:tcW w:w="885" w:type="dxa"/>
            <w:shd w:val="clear" w:color="auto" w:fill="auto"/>
          </w:tcPr>
          <w:p w:rsidR="00AD7691" w:rsidRPr="00624CFB" w:rsidRDefault="00AD7691" w:rsidP="00521F0A">
            <w:pPr>
              <w:rPr>
                <w:rFonts w:cs="Arial"/>
                <w:szCs w:val="20"/>
                <w:lang w:val="en-GB"/>
              </w:rPr>
            </w:pPr>
          </w:p>
        </w:tc>
        <w:tc>
          <w:tcPr>
            <w:tcW w:w="2418" w:type="dxa"/>
            <w:shd w:val="clear" w:color="auto" w:fill="auto"/>
          </w:tcPr>
          <w:p w:rsidR="00AD7691" w:rsidRPr="00624CFB" w:rsidRDefault="00AD7691" w:rsidP="00313627">
            <w:pPr>
              <w:rPr>
                <w:rFonts w:cs="Arial"/>
                <w:szCs w:val="20"/>
                <w:lang w:val="en-GB"/>
              </w:rPr>
            </w:pPr>
            <w:proofErr w:type="gramStart"/>
            <w:r w:rsidRPr="00624CFB">
              <w:rPr>
                <w:rFonts w:cs="Arial"/>
                <w:szCs w:val="20"/>
                <w:lang w:val="en-GB"/>
              </w:rPr>
              <w:t>cbc:</w:t>
            </w:r>
            <w:r w:rsidR="00313627" w:rsidRPr="00624CFB">
              <w:rPr>
                <w:rFonts w:cs="Arial"/>
                <w:szCs w:val="20"/>
                <w:lang w:val="en-GB"/>
              </w:rPr>
              <w:t>Document</w:t>
            </w:r>
            <w:r w:rsidRPr="00624CFB">
              <w:rPr>
                <w:rFonts w:cs="Arial"/>
                <w:szCs w:val="20"/>
                <w:lang w:val="en-GB"/>
              </w:rPr>
              <w:t>TypeCode</w:t>
            </w:r>
            <w:proofErr w:type="gramEnd"/>
          </w:p>
        </w:tc>
        <w:tc>
          <w:tcPr>
            <w:tcW w:w="2753" w:type="dxa"/>
            <w:shd w:val="clear" w:color="auto" w:fill="auto"/>
          </w:tcPr>
          <w:p w:rsidR="00AD7691" w:rsidRPr="00624CFB" w:rsidRDefault="00313627" w:rsidP="000E7B13">
            <w:pPr>
              <w:rPr>
                <w:rFonts w:cs="Arial"/>
                <w:szCs w:val="20"/>
                <w:lang w:val="en-GB"/>
              </w:rPr>
            </w:pPr>
            <w:r w:rsidRPr="00624CFB">
              <w:rPr>
                <w:rFonts w:cs="Arial"/>
                <w:szCs w:val="20"/>
                <w:lang w:val="en-GB"/>
              </w:rPr>
              <w:t>UN</w:t>
            </w:r>
            <w:r w:rsidR="000E7B13" w:rsidRPr="00624CFB">
              <w:rPr>
                <w:rFonts w:cs="Arial"/>
                <w:szCs w:val="20"/>
                <w:lang w:val="en-GB"/>
              </w:rPr>
              <w:t>CL</w:t>
            </w:r>
            <w:r w:rsidRPr="00624CFB">
              <w:rPr>
                <w:rFonts w:cs="Arial"/>
                <w:szCs w:val="20"/>
                <w:lang w:val="en-GB"/>
              </w:rPr>
              <w:t>1001</w:t>
            </w:r>
          </w:p>
        </w:tc>
      </w:tr>
      <w:tr w:rsidR="00993072" w:rsidRPr="00624CFB" w:rsidTr="007A28AD">
        <w:trPr>
          <w:trHeight w:val="466"/>
        </w:trPr>
        <w:tc>
          <w:tcPr>
            <w:tcW w:w="1384" w:type="dxa"/>
            <w:shd w:val="clear" w:color="auto" w:fill="auto"/>
          </w:tcPr>
          <w:p w:rsidR="00993072" w:rsidRPr="00624CFB" w:rsidRDefault="00993072" w:rsidP="00313627">
            <w:pPr>
              <w:rPr>
                <w:rFonts w:cs="Arial"/>
                <w:szCs w:val="20"/>
                <w:lang w:val="en-GB"/>
              </w:rPr>
            </w:pPr>
            <w:r w:rsidRPr="00624CFB">
              <w:rPr>
                <w:rFonts w:cs="Arial"/>
                <w:szCs w:val="20"/>
                <w:lang w:val="en-GB"/>
              </w:rPr>
              <w:t>Status code</w:t>
            </w:r>
          </w:p>
        </w:tc>
        <w:tc>
          <w:tcPr>
            <w:tcW w:w="1490" w:type="dxa"/>
            <w:shd w:val="clear" w:color="auto" w:fill="auto"/>
          </w:tcPr>
          <w:p w:rsidR="00993072" w:rsidRPr="00624CFB" w:rsidRDefault="00993072" w:rsidP="000C7FB7">
            <w:pPr>
              <w:rPr>
                <w:rFonts w:cs="Arial"/>
                <w:szCs w:val="20"/>
                <w:lang w:val="en-GB"/>
              </w:rPr>
            </w:pPr>
            <w:r w:rsidRPr="00154AC5">
              <w:rPr>
                <w:rFonts w:cs="Arial"/>
                <w:szCs w:val="20"/>
                <w:lang w:val="en-GB"/>
              </w:rPr>
              <w:t>UN CEFACT 4343</w:t>
            </w:r>
          </w:p>
        </w:tc>
        <w:tc>
          <w:tcPr>
            <w:tcW w:w="885" w:type="dxa"/>
            <w:shd w:val="clear" w:color="auto" w:fill="auto"/>
          </w:tcPr>
          <w:p w:rsidR="00993072" w:rsidRPr="00624CFB" w:rsidRDefault="007E71F7" w:rsidP="00521F0A">
            <w:pPr>
              <w:rPr>
                <w:rFonts w:cs="Arial"/>
                <w:szCs w:val="20"/>
                <w:lang w:val="en-GB"/>
              </w:rPr>
            </w:pPr>
            <w:r w:rsidRPr="00624CFB">
              <w:rPr>
                <w:rFonts w:cs="Arial"/>
                <w:szCs w:val="20"/>
                <w:lang w:val="en-GB"/>
              </w:rPr>
              <w:t>Yes</w:t>
            </w:r>
          </w:p>
        </w:tc>
        <w:tc>
          <w:tcPr>
            <w:tcW w:w="2418" w:type="dxa"/>
            <w:shd w:val="clear" w:color="auto" w:fill="auto"/>
          </w:tcPr>
          <w:p w:rsidR="00993072" w:rsidRPr="00624CFB" w:rsidRDefault="00993072" w:rsidP="00521F0A">
            <w:pPr>
              <w:rPr>
                <w:rFonts w:cs="Arial"/>
                <w:szCs w:val="20"/>
                <w:lang w:val="en-GB"/>
              </w:rPr>
            </w:pPr>
            <w:proofErr w:type="gramStart"/>
            <w:r w:rsidRPr="00624CFB">
              <w:rPr>
                <w:rFonts w:cs="Arial"/>
                <w:szCs w:val="20"/>
                <w:lang w:val="en-GB"/>
              </w:rPr>
              <w:t>cbc:ResponseCode</w:t>
            </w:r>
            <w:proofErr w:type="gramEnd"/>
          </w:p>
        </w:tc>
        <w:tc>
          <w:tcPr>
            <w:tcW w:w="2753" w:type="dxa"/>
            <w:shd w:val="clear" w:color="auto" w:fill="auto"/>
          </w:tcPr>
          <w:p w:rsidR="00993072" w:rsidRPr="00624CFB" w:rsidRDefault="00F35389" w:rsidP="001B4812">
            <w:pPr>
              <w:rPr>
                <w:rFonts w:cs="Arial"/>
                <w:szCs w:val="20"/>
                <w:lang w:val="en-GB"/>
              </w:rPr>
            </w:pPr>
            <w:r w:rsidRPr="00624CFB">
              <w:rPr>
                <w:rFonts w:cs="Arial"/>
                <w:szCs w:val="20"/>
                <w:lang w:val="en-GB"/>
              </w:rPr>
              <w:t>UNCL4343</w:t>
            </w:r>
            <w:r w:rsidR="00CF4555" w:rsidRPr="00624CFB">
              <w:rPr>
                <w:rFonts w:cs="Arial"/>
                <w:szCs w:val="20"/>
                <w:lang w:val="en-GB"/>
              </w:rPr>
              <w:t>OpS</w:t>
            </w:r>
            <w:r w:rsidRPr="00624CFB">
              <w:rPr>
                <w:rFonts w:cs="Arial"/>
                <w:szCs w:val="20"/>
                <w:lang w:val="en-GB"/>
              </w:rPr>
              <w:t>ubset</w:t>
            </w:r>
          </w:p>
        </w:tc>
      </w:tr>
      <w:tr w:rsidR="00993072" w:rsidRPr="00624CFB" w:rsidTr="007A28AD">
        <w:trPr>
          <w:trHeight w:val="454"/>
        </w:trPr>
        <w:tc>
          <w:tcPr>
            <w:tcW w:w="1384" w:type="dxa"/>
            <w:shd w:val="clear" w:color="auto" w:fill="auto"/>
          </w:tcPr>
          <w:p w:rsidR="00993072" w:rsidRPr="00624CFB" w:rsidRDefault="00021A72" w:rsidP="00993072">
            <w:pPr>
              <w:rPr>
                <w:rFonts w:cs="Arial"/>
                <w:szCs w:val="20"/>
                <w:lang w:val="en-GB"/>
              </w:rPr>
            </w:pPr>
            <w:r w:rsidRPr="00624CFB">
              <w:rPr>
                <w:rFonts w:cs="Arial"/>
                <w:szCs w:val="20"/>
                <w:lang w:val="en-GB"/>
              </w:rPr>
              <w:t>C</w:t>
            </w:r>
            <w:r w:rsidR="00F17C72" w:rsidRPr="00624CFB">
              <w:rPr>
                <w:rFonts w:cs="Arial"/>
                <w:szCs w:val="20"/>
                <w:lang w:val="en-GB"/>
              </w:rPr>
              <w:t>larification</w:t>
            </w:r>
            <w:r w:rsidR="00993072" w:rsidRPr="00624CFB">
              <w:rPr>
                <w:rFonts w:cs="Arial"/>
                <w:szCs w:val="20"/>
                <w:lang w:val="en-GB"/>
              </w:rPr>
              <w:t xml:space="preserve"> </w:t>
            </w:r>
            <w:r w:rsidR="00681DCF" w:rsidRPr="00624CFB">
              <w:rPr>
                <w:rFonts w:cs="Arial"/>
                <w:szCs w:val="20"/>
                <w:lang w:val="en-GB"/>
              </w:rPr>
              <w:t xml:space="preserve">reason </w:t>
            </w:r>
            <w:r w:rsidR="00993072" w:rsidRPr="00624CFB">
              <w:rPr>
                <w:rFonts w:cs="Arial"/>
                <w:szCs w:val="20"/>
                <w:lang w:val="en-GB"/>
              </w:rPr>
              <w:t>code</w:t>
            </w:r>
          </w:p>
        </w:tc>
        <w:tc>
          <w:tcPr>
            <w:tcW w:w="1490" w:type="dxa"/>
            <w:shd w:val="clear" w:color="auto" w:fill="auto"/>
          </w:tcPr>
          <w:p w:rsidR="00993072" w:rsidRPr="00624CFB" w:rsidRDefault="00807CF8" w:rsidP="001B4812">
            <w:pPr>
              <w:rPr>
                <w:rFonts w:cs="Arial"/>
                <w:szCs w:val="20"/>
                <w:lang w:val="en-GB"/>
              </w:rPr>
            </w:pPr>
            <w:hyperlink r:id="rId19" w:history="1"/>
            <w:r w:rsidR="001B4812" w:rsidRPr="00624CFB">
              <w:rPr>
                <w:rFonts w:cs="Arial"/>
                <w:szCs w:val="20"/>
                <w:lang w:val="en-GB"/>
              </w:rPr>
              <w:t>OpenPeppol</w:t>
            </w:r>
          </w:p>
        </w:tc>
        <w:tc>
          <w:tcPr>
            <w:tcW w:w="885" w:type="dxa"/>
            <w:shd w:val="clear" w:color="auto" w:fill="auto"/>
          </w:tcPr>
          <w:p w:rsidR="00993072" w:rsidRPr="00624CFB" w:rsidRDefault="00993072" w:rsidP="00521F0A">
            <w:pPr>
              <w:rPr>
                <w:rFonts w:cs="Arial"/>
                <w:szCs w:val="20"/>
                <w:lang w:val="en-GB"/>
              </w:rPr>
            </w:pPr>
          </w:p>
        </w:tc>
        <w:tc>
          <w:tcPr>
            <w:tcW w:w="2418" w:type="dxa"/>
            <w:shd w:val="clear" w:color="auto" w:fill="auto"/>
          </w:tcPr>
          <w:p w:rsidR="00993072" w:rsidRPr="00624CFB" w:rsidRDefault="00993072" w:rsidP="00313627">
            <w:pPr>
              <w:rPr>
                <w:rFonts w:cs="Arial"/>
                <w:szCs w:val="20"/>
                <w:lang w:val="en-GB"/>
              </w:rPr>
            </w:pPr>
            <w:proofErr w:type="gramStart"/>
            <w:r w:rsidRPr="00624CFB">
              <w:rPr>
                <w:rFonts w:cs="Arial"/>
                <w:szCs w:val="20"/>
                <w:lang w:val="en-GB"/>
              </w:rPr>
              <w:t>cbc:StatusReasonCode</w:t>
            </w:r>
            <w:proofErr w:type="gramEnd"/>
          </w:p>
        </w:tc>
        <w:tc>
          <w:tcPr>
            <w:tcW w:w="2753" w:type="dxa"/>
            <w:shd w:val="clear" w:color="auto" w:fill="auto"/>
          </w:tcPr>
          <w:p w:rsidR="00993072" w:rsidRPr="00624CFB" w:rsidRDefault="00681DCF" w:rsidP="008A710A">
            <w:pPr>
              <w:rPr>
                <w:rFonts w:cs="Arial"/>
                <w:szCs w:val="20"/>
                <w:lang w:val="en-GB"/>
              </w:rPr>
            </w:pPr>
            <w:r w:rsidRPr="00624CFB">
              <w:rPr>
                <w:rFonts w:cs="Arial"/>
                <w:szCs w:val="20"/>
                <w:lang w:val="en-GB"/>
              </w:rPr>
              <w:t>OP</w:t>
            </w:r>
            <w:r w:rsidR="00A72619" w:rsidRPr="00624CFB">
              <w:rPr>
                <w:rFonts w:cs="Arial"/>
                <w:szCs w:val="20"/>
                <w:lang w:val="en-GB"/>
              </w:rPr>
              <w:t>StatusReason</w:t>
            </w:r>
          </w:p>
        </w:tc>
      </w:tr>
      <w:tr w:rsidR="00A72619" w:rsidRPr="00624CFB" w:rsidTr="007A28AD">
        <w:trPr>
          <w:trHeight w:val="479"/>
        </w:trPr>
        <w:tc>
          <w:tcPr>
            <w:tcW w:w="1384" w:type="dxa"/>
            <w:shd w:val="clear" w:color="auto" w:fill="auto"/>
          </w:tcPr>
          <w:p w:rsidR="00A72619" w:rsidRPr="00624CFB" w:rsidRDefault="00681DCF" w:rsidP="00993072">
            <w:pPr>
              <w:rPr>
                <w:rFonts w:cs="Arial"/>
                <w:szCs w:val="20"/>
                <w:lang w:val="en-GB"/>
              </w:rPr>
            </w:pPr>
            <w:r w:rsidRPr="00624CFB">
              <w:rPr>
                <w:rFonts w:cs="Arial"/>
                <w:szCs w:val="20"/>
                <w:lang w:val="en-GB"/>
              </w:rPr>
              <w:t>Clarification action code</w:t>
            </w:r>
          </w:p>
        </w:tc>
        <w:tc>
          <w:tcPr>
            <w:tcW w:w="1490" w:type="dxa"/>
            <w:shd w:val="clear" w:color="auto" w:fill="auto"/>
          </w:tcPr>
          <w:p w:rsidR="00A72619" w:rsidRPr="00624CFB" w:rsidRDefault="00021A72" w:rsidP="001B4812">
            <w:pPr>
              <w:rPr>
                <w:rFonts w:cs="Arial"/>
                <w:szCs w:val="20"/>
                <w:lang w:val="en-GB"/>
              </w:rPr>
            </w:pPr>
            <w:r w:rsidRPr="00624CFB">
              <w:rPr>
                <w:rFonts w:cs="Arial"/>
                <w:szCs w:val="20"/>
                <w:lang w:val="en-GB"/>
              </w:rPr>
              <w:t>OpenPeppol</w:t>
            </w:r>
          </w:p>
        </w:tc>
        <w:tc>
          <w:tcPr>
            <w:tcW w:w="885" w:type="dxa"/>
            <w:shd w:val="clear" w:color="auto" w:fill="auto"/>
          </w:tcPr>
          <w:p w:rsidR="00A72619" w:rsidRPr="00624CFB" w:rsidRDefault="00A72619" w:rsidP="00521F0A">
            <w:pPr>
              <w:rPr>
                <w:rFonts w:cs="Arial"/>
                <w:szCs w:val="20"/>
                <w:lang w:val="en-GB"/>
              </w:rPr>
            </w:pPr>
          </w:p>
        </w:tc>
        <w:tc>
          <w:tcPr>
            <w:tcW w:w="2418" w:type="dxa"/>
            <w:shd w:val="clear" w:color="auto" w:fill="auto"/>
          </w:tcPr>
          <w:p w:rsidR="00A72619" w:rsidRPr="00624CFB" w:rsidRDefault="00681DCF" w:rsidP="00313627">
            <w:pPr>
              <w:rPr>
                <w:rFonts w:cs="Arial"/>
                <w:szCs w:val="20"/>
                <w:lang w:val="en-GB"/>
              </w:rPr>
            </w:pPr>
            <w:proofErr w:type="gramStart"/>
            <w:r w:rsidRPr="00624CFB">
              <w:rPr>
                <w:rFonts w:cs="Arial"/>
                <w:szCs w:val="20"/>
                <w:lang w:val="en-GB"/>
              </w:rPr>
              <w:t>cbc:StatusReasonCode</w:t>
            </w:r>
            <w:proofErr w:type="gramEnd"/>
          </w:p>
        </w:tc>
        <w:tc>
          <w:tcPr>
            <w:tcW w:w="2753" w:type="dxa"/>
            <w:shd w:val="clear" w:color="auto" w:fill="auto"/>
          </w:tcPr>
          <w:p w:rsidR="00A72619" w:rsidRPr="00624CFB" w:rsidRDefault="00681DCF" w:rsidP="008A710A">
            <w:pPr>
              <w:rPr>
                <w:rFonts w:cs="Arial"/>
                <w:szCs w:val="20"/>
                <w:lang w:val="en-GB"/>
              </w:rPr>
            </w:pPr>
            <w:r w:rsidRPr="00624CFB">
              <w:rPr>
                <w:rFonts w:cs="Arial"/>
                <w:szCs w:val="20"/>
                <w:lang w:val="en-GB"/>
              </w:rPr>
              <w:t>OPStatusAction</w:t>
            </w:r>
          </w:p>
        </w:tc>
      </w:tr>
    </w:tbl>
    <w:p w:rsidR="00AD7691" w:rsidRPr="00624CFB" w:rsidRDefault="00AD7691" w:rsidP="00AD7691">
      <w:pPr>
        <w:rPr>
          <w:rFonts w:cs="Arial"/>
          <w:lang w:val="en-GB"/>
        </w:rPr>
      </w:pPr>
    </w:p>
    <w:p w:rsidR="00021A72" w:rsidRPr="00624CFB" w:rsidRDefault="00993072" w:rsidP="00021A72">
      <w:pPr>
        <w:rPr>
          <w:rFonts w:cs="Arial"/>
          <w:b/>
          <w:lang w:val="en-GB"/>
        </w:rPr>
      </w:pPr>
      <w:r w:rsidRPr="00624CFB">
        <w:rPr>
          <w:rFonts w:cs="Arial"/>
          <w:b/>
          <w:lang w:val="en-GB"/>
        </w:rPr>
        <w:t xml:space="preserve">Document Type Code - </w:t>
      </w:r>
      <w:r w:rsidR="00154AC5">
        <w:rPr>
          <w:rFonts w:cs="Arial"/>
          <w:b/>
          <w:lang w:val="en-GB"/>
        </w:rPr>
        <w:t>UN/ECE 1001:</w:t>
      </w:r>
    </w:p>
    <w:p w:rsidR="007E71F7" w:rsidRPr="00154AC5" w:rsidRDefault="00154AC5" w:rsidP="00154AC5">
      <w:pPr>
        <w:pStyle w:val="BodyText"/>
        <w:rPr>
          <w:lang w:val="en-GB"/>
        </w:rPr>
      </w:pPr>
      <w:bookmarkStart w:id="110" w:name="_Ref478552504"/>
      <w:r>
        <w:rPr>
          <w:lang w:val="en-GB"/>
        </w:rPr>
        <w:t xml:space="preserve">The Invoice Response uses the </w:t>
      </w:r>
      <w:r w:rsidRPr="00154AC5">
        <w:rPr>
          <w:lang w:val="en-GB"/>
        </w:rPr>
        <w:t xml:space="preserve">[UN/ECE 1001] </w:t>
      </w:r>
      <w:r>
        <w:rPr>
          <w:lang w:val="en-GB"/>
        </w:rPr>
        <w:t>document type code list to identify the type of document that is being responded to. As example code 380 for Commercial Invoice and code 381 for a Commercial Credit Note.</w:t>
      </w:r>
    </w:p>
    <w:p w:rsidR="00F17C72" w:rsidRPr="00624CFB" w:rsidRDefault="00F17C72" w:rsidP="007A1AC8">
      <w:pPr>
        <w:pStyle w:val="Heading3"/>
      </w:pPr>
      <w:r w:rsidRPr="00624CFB">
        <w:t>Status codes</w:t>
      </w:r>
      <w:bookmarkEnd w:id="110"/>
    </w:p>
    <w:p w:rsidR="00F35389" w:rsidRPr="00624CFB" w:rsidRDefault="00F35389" w:rsidP="00F35389">
      <w:pPr>
        <w:rPr>
          <w:rFonts w:cs="Arial"/>
          <w:b/>
          <w:lang w:val="en-GB"/>
        </w:rPr>
      </w:pPr>
      <w:r w:rsidRPr="00624CFB">
        <w:rPr>
          <w:rFonts w:cs="Arial"/>
          <w:b/>
          <w:lang w:val="en-GB"/>
        </w:rPr>
        <w:t>UN/EDIFACT 4343</w:t>
      </w:r>
    </w:p>
    <w:p w:rsidR="00F17C72" w:rsidRPr="00624CFB" w:rsidRDefault="00F17C72" w:rsidP="00EC378F">
      <w:pPr>
        <w:pStyle w:val="BodyText"/>
        <w:rPr>
          <w:rStyle w:val="BodyTextChar"/>
          <w:lang w:val="en-GB"/>
        </w:rPr>
      </w:pPr>
      <w:r w:rsidRPr="00624CFB">
        <w:rPr>
          <w:lang w:val="en-GB"/>
        </w:rPr>
        <w:t xml:space="preserve">Status codes used in this BIS </w:t>
      </w:r>
      <w:r w:rsidR="008240B2">
        <w:rPr>
          <w:lang w:val="en-GB"/>
        </w:rPr>
        <w:t>are</w:t>
      </w:r>
      <w:r w:rsidR="008240B2" w:rsidRPr="00624CFB">
        <w:rPr>
          <w:lang w:val="en-GB"/>
        </w:rPr>
        <w:t xml:space="preserve"> </w:t>
      </w:r>
      <w:r w:rsidRPr="00624CFB">
        <w:rPr>
          <w:lang w:val="en-GB"/>
        </w:rPr>
        <w:t xml:space="preserve">a </w:t>
      </w:r>
      <w:r w:rsidR="00154AC5">
        <w:rPr>
          <w:lang w:val="en-GB"/>
        </w:rPr>
        <w:t xml:space="preserve">based on the </w:t>
      </w:r>
      <w:r w:rsidRPr="00624CFB">
        <w:rPr>
          <w:lang w:val="en-GB"/>
        </w:rPr>
        <w:t xml:space="preserve">UN </w:t>
      </w:r>
      <w:del w:id="111" w:author="Georg Birgisson" w:date="2018-04-17T18:26:00Z">
        <w:r w:rsidRPr="00624CFB" w:rsidDel="00CA554D">
          <w:rPr>
            <w:lang w:val="en-GB"/>
          </w:rPr>
          <w:delText xml:space="preserve">CEFECT </w:delText>
        </w:r>
      </w:del>
      <w:ins w:id="112" w:author="Georg Birgisson" w:date="2018-04-17T18:26:00Z">
        <w:r w:rsidR="00CA554D" w:rsidRPr="00624CFB">
          <w:rPr>
            <w:lang w:val="en-GB"/>
          </w:rPr>
          <w:t>CEF</w:t>
        </w:r>
        <w:r w:rsidR="00CA554D">
          <w:rPr>
            <w:lang w:val="en-GB"/>
          </w:rPr>
          <w:t>A</w:t>
        </w:r>
        <w:r w:rsidR="00CA554D" w:rsidRPr="00624CFB">
          <w:rPr>
            <w:lang w:val="en-GB"/>
          </w:rPr>
          <w:t xml:space="preserve">CT </w:t>
        </w:r>
      </w:ins>
      <w:r w:rsidRPr="00624CFB">
        <w:rPr>
          <w:lang w:val="en-GB"/>
        </w:rPr>
        <w:t xml:space="preserve">4343 code list. </w:t>
      </w:r>
      <w:r w:rsidR="00154AC5">
        <w:rPr>
          <w:lang w:val="en-GB"/>
        </w:rPr>
        <w:t xml:space="preserve">In addition, the current codes it specifies some additional codes that may be adopted in future version of 4343. </w:t>
      </w:r>
      <w:r w:rsidR="00616CBE" w:rsidRPr="00624CFB">
        <w:rPr>
          <w:rStyle w:val="BodyTextChar"/>
          <w:lang w:val="en-GB"/>
        </w:rPr>
        <w:t xml:space="preserve">For detailed information </w:t>
      </w:r>
      <w:r w:rsidR="00154AC5">
        <w:rPr>
          <w:rStyle w:val="BodyTextChar"/>
          <w:lang w:val="en-GB"/>
        </w:rPr>
        <w:t xml:space="preserve">what codes are used in this BIS and how they are used </w:t>
      </w:r>
      <w:r w:rsidR="00616CBE" w:rsidRPr="00624CFB">
        <w:rPr>
          <w:rStyle w:val="BodyTextChar"/>
          <w:lang w:val="en-GB"/>
        </w:rPr>
        <w:t xml:space="preserve">see section </w:t>
      </w:r>
      <w:r w:rsidR="00154AC5">
        <w:rPr>
          <w:rStyle w:val="BodyTextChar"/>
          <w:lang w:val="en-GB"/>
        </w:rPr>
        <w:fldChar w:fldCharType="begin"/>
      </w:r>
      <w:r w:rsidR="00154AC5">
        <w:rPr>
          <w:rStyle w:val="BodyTextChar"/>
          <w:lang w:val="en-GB"/>
        </w:rPr>
        <w:instrText xml:space="preserve"> REF _Ref503877618 \r \h </w:instrText>
      </w:r>
      <w:r w:rsidR="00154AC5">
        <w:rPr>
          <w:rStyle w:val="BodyTextChar"/>
          <w:lang w:val="en-GB"/>
        </w:rPr>
      </w:r>
      <w:r w:rsidR="00154AC5">
        <w:rPr>
          <w:rStyle w:val="BodyTextChar"/>
          <w:lang w:val="en-GB"/>
        </w:rPr>
        <w:fldChar w:fldCharType="separate"/>
      </w:r>
      <w:r w:rsidR="002A4BFD">
        <w:rPr>
          <w:rStyle w:val="BodyTextChar"/>
          <w:lang w:val="en-GB"/>
        </w:rPr>
        <w:t>8.3</w:t>
      </w:r>
      <w:r w:rsidR="00154AC5">
        <w:rPr>
          <w:rStyle w:val="BodyTextChar"/>
          <w:lang w:val="en-GB"/>
        </w:rPr>
        <w:fldChar w:fldCharType="end"/>
      </w:r>
    </w:p>
    <w:p w:rsidR="00021A72" w:rsidRPr="00624CFB" w:rsidRDefault="00021A72" w:rsidP="00F17C72">
      <w:pPr>
        <w:rPr>
          <w:rFonts w:cs="Arial"/>
          <w:b/>
          <w:lang w:val="en-GB"/>
        </w:rPr>
      </w:pPr>
    </w:p>
    <w:p w:rsidR="00F17C72" w:rsidRPr="00624CFB" w:rsidRDefault="00F17C72" w:rsidP="007A1AC8">
      <w:pPr>
        <w:pStyle w:val="Heading3"/>
      </w:pPr>
      <w:r w:rsidRPr="00624CFB">
        <w:t>Clarification code</w:t>
      </w:r>
    </w:p>
    <w:p w:rsidR="00681DCF" w:rsidRPr="00624CFB" w:rsidRDefault="00681DCF" w:rsidP="00681DCF">
      <w:pPr>
        <w:pStyle w:val="BodyText"/>
        <w:rPr>
          <w:lang w:val="en-GB"/>
        </w:rPr>
      </w:pPr>
      <w:r w:rsidRPr="00624CFB">
        <w:rPr>
          <w:lang w:val="en-GB"/>
        </w:rPr>
        <w:t>Clarification codes are</w:t>
      </w:r>
      <w:r w:rsidR="00CD69EE">
        <w:rPr>
          <w:lang w:val="en-GB"/>
        </w:rPr>
        <w:t xml:space="preserve"> of two types. Reason codes and A</w:t>
      </w:r>
      <w:r w:rsidRPr="00624CFB">
        <w:rPr>
          <w:lang w:val="en-GB"/>
        </w:rPr>
        <w:t>ction codes.</w:t>
      </w:r>
    </w:p>
    <w:p w:rsidR="00CD6D8E" w:rsidRPr="00624CFB" w:rsidRDefault="00681DCF" w:rsidP="00CD6D8E">
      <w:pPr>
        <w:rPr>
          <w:rFonts w:cs="Arial"/>
          <w:lang w:val="en-GB"/>
        </w:rPr>
      </w:pPr>
      <w:r w:rsidRPr="00624CFB">
        <w:rPr>
          <w:rFonts w:cs="Arial"/>
          <w:lang w:val="en-GB"/>
        </w:rPr>
        <w:t xml:space="preserve">For code details see Appendix B </w:t>
      </w:r>
      <w:r w:rsidR="00996250">
        <w:rPr>
          <w:rFonts w:cs="Arial"/>
          <w:lang w:val="en-GB"/>
        </w:rPr>
        <w:t>(</w:t>
      </w:r>
      <w:r w:rsidRPr="00624CFB">
        <w:rPr>
          <w:rFonts w:cs="Arial"/>
          <w:lang w:val="en-GB"/>
        </w:rPr>
        <w:t xml:space="preserve">section </w:t>
      </w:r>
      <w:r w:rsidRPr="00624CFB">
        <w:rPr>
          <w:rFonts w:cs="Arial"/>
          <w:lang w:val="en-GB"/>
        </w:rPr>
        <w:fldChar w:fldCharType="begin"/>
      </w:r>
      <w:r w:rsidRPr="00624CFB">
        <w:rPr>
          <w:rFonts w:cs="Arial"/>
          <w:lang w:val="en-GB"/>
        </w:rPr>
        <w:instrText xml:space="preserve"> REF _Ref478553423 \r \h </w:instrText>
      </w:r>
      <w:r w:rsidRPr="00624CFB">
        <w:rPr>
          <w:rFonts w:cs="Arial"/>
          <w:lang w:val="en-GB"/>
        </w:rPr>
      </w:r>
      <w:r w:rsidRPr="00624CFB">
        <w:rPr>
          <w:rFonts w:cs="Arial"/>
          <w:lang w:val="en-GB"/>
        </w:rPr>
        <w:fldChar w:fldCharType="separate"/>
      </w:r>
      <w:ins w:id="113" w:author="Georg Birgisson" w:date="2018-04-11T17:19:00Z">
        <w:r w:rsidR="002A4BFD">
          <w:rPr>
            <w:rFonts w:cs="Arial"/>
            <w:lang w:val="en-GB"/>
          </w:rPr>
          <w:t>0</w:t>
        </w:r>
      </w:ins>
      <w:del w:id="114" w:author="Georg Birgisson" w:date="2018-04-11T17:19:00Z">
        <w:r w:rsidRPr="00624CFB" w:rsidDel="002A4BFD">
          <w:rPr>
            <w:rFonts w:cs="Arial"/>
            <w:lang w:val="en-GB"/>
          </w:rPr>
          <w:delText>12.2</w:delText>
        </w:r>
      </w:del>
      <w:r w:rsidRPr="00624CFB">
        <w:rPr>
          <w:rFonts w:cs="Arial"/>
          <w:lang w:val="en-GB"/>
        </w:rPr>
        <w:fldChar w:fldCharType="end"/>
      </w:r>
      <w:r w:rsidR="00996250">
        <w:rPr>
          <w:rFonts w:cs="Arial"/>
          <w:lang w:val="en-GB"/>
        </w:rPr>
        <w:t>).</w:t>
      </w:r>
      <w:r w:rsidRPr="00624CFB">
        <w:rPr>
          <w:rFonts w:cs="Arial"/>
          <w:lang w:val="en-GB"/>
        </w:rPr>
        <w:t xml:space="preserve"> </w:t>
      </w:r>
    </w:p>
    <w:p w:rsidR="00C34622" w:rsidRPr="00624CFB" w:rsidRDefault="00C34622" w:rsidP="00C34622">
      <w:pPr>
        <w:rPr>
          <w:rFonts w:cs="Arial"/>
          <w:lang w:val="en-GB"/>
        </w:rPr>
      </w:pPr>
    </w:p>
    <w:p w:rsidR="00AD7691" w:rsidRPr="00624CFB" w:rsidRDefault="00AD7691" w:rsidP="00AD0C88">
      <w:pPr>
        <w:pStyle w:val="Heading2"/>
      </w:pPr>
      <w:bookmarkStart w:id="115" w:name="_Toc359822450"/>
      <w:bookmarkStart w:id="116" w:name="_Toc364328398"/>
      <w:bookmarkStart w:id="117" w:name="_Toc511919262"/>
      <w:r w:rsidRPr="00624CFB">
        <w:lastRenderedPageBreak/>
        <w:t>Code</w:t>
      </w:r>
      <w:r w:rsidR="000E4ABF" w:rsidRPr="00624CFB">
        <w:t xml:space="preserve"> </w:t>
      </w:r>
      <w:r w:rsidRPr="00624CFB">
        <w:t>list for identifier schemes</w:t>
      </w:r>
      <w:bookmarkEnd w:id="115"/>
      <w:bookmarkEnd w:id="116"/>
      <w:bookmarkEnd w:id="117"/>
    </w:p>
    <w:p w:rsidR="00AD7691" w:rsidRPr="00624CFB" w:rsidRDefault="00AD7691" w:rsidP="00EC378F">
      <w:pPr>
        <w:pStyle w:val="BodyText"/>
        <w:rPr>
          <w:lang w:val="en-GB"/>
        </w:rPr>
      </w:pPr>
      <w:r w:rsidRPr="00624CFB">
        <w:rPr>
          <w:lang w:val="en-GB"/>
        </w:rPr>
        <w:t xml:space="preserve">Table of the code lists used to constrain the values of schemeID for identifiers in </w:t>
      </w:r>
      <w:r w:rsidR="008C1EDB">
        <w:rPr>
          <w:lang w:val="en-GB"/>
        </w:rPr>
        <w:t>Invoice Response</w:t>
      </w:r>
      <w:r w:rsidR="004B5CC1" w:rsidRPr="00624CFB">
        <w:rPr>
          <w:lang w:val="en-GB"/>
        </w:rPr>
        <w:t xml:space="preserve"> </w:t>
      </w:r>
      <w:r w:rsidR="00993072" w:rsidRPr="00624CFB">
        <w:rPr>
          <w:lang w:val="en-GB"/>
        </w:rPr>
        <w:t>transaction</w:t>
      </w:r>
      <w:r w:rsidRPr="00624CFB">
        <w:rPr>
          <w:lang w:val="en-GB"/>
        </w:rPr>
        <w:t>:</w:t>
      </w:r>
    </w:p>
    <w:p w:rsidR="00AD7691" w:rsidRPr="00624CFB" w:rsidRDefault="00AD7691" w:rsidP="00AD7691">
      <w:pPr>
        <w:rPr>
          <w:rFonts w:cs="Arial"/>
          <w:lang w:val="en-GB"/>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54"/>
        <w:gridCol w:w="1716"/>
        <w:gridCol w:w="3806"/>
        <w:gridCol w:w="1730"/>
      </w:tblGrid>
      <w:tr w:rsidR="00AD7691" w:rsidRPr="00624CFB" w:rsidTr="00313627">
        <w:tc>
          <w:tcPr>
            <w:tcW w:w="1807" w:type="dxa"/>
            <w:shd w:val="clear" w:color="auto" w:fill="D9D9D9"/>
            <w:hideMark/>
          </w:tcPr>
          <w:p w:rsidR="00AD7691" w:rsidRPr="00624CFB" w:rsidRDefault="00AD7691" w:rsidP="00521F0A">
            <w:pPr>
              <w:rPr>
                <w:rFonts w:cs="Arial"/>
                <w:b/>
                <w:bCs/>
                <w:lang w:val="en-GB"/>
              </w:rPr>
            </w:pPr>
            <w:r w:rsidRPr="00624CFB">
              <w:rPr>
                <w:rFonts w:cs="Arial"/>
                <w:b/>
                <w:bCs/>
                <w:lang w:val="en-GB"/>
              </w:rPr>
              <w:t>Business Term</w:t>
            </w:r>
          </w:p>
        </w:tc>
        <w:tc>
          <w:tcPr>
            <w:tcW w:w="1760" w:type="dxa"/>
            <w:shd w:val="clear" w:color="auto" w:fill="D9D9D9"/>
            <w:hideMark/>
          </w:tcPr>
          <w:p w:rsidR="00AD7691" w:rsidRPr="00624CFB" w:rsidRDefault="00AD7691" w:rsidP="00521F0A">
            <w:pPr>
              <w:rPr>
                <w:rFonts w:cs="Arial"/>
                <w:b/>
                <w:bCs/>
                <w:lang w:val="en-GB"/>
              </w:rPr>
            </w:pPr>
            <w:r w:rsidRPr="00624CFB">
              <w:rPr>
                <w:rFonts w:cs="Arial"/>
                <w:b/>
                <w:bCs/>
                <w:lang w:val="en-GB"/>
              </w:rPr>
              <w:t>Allowed SchemeID</w:t>
            </w:r>
          </w:p>
        </w:tc>
        <w:tc>
          <w:tcPr>
            <w:tcW w:w="3856" w:type="dxa"/>
            <w:shd w:val="clear" w:color="auto" w:fill="D9D9D9"/>
            <w:hideMark/>
          </w:tcPr>
          <w:p w:rsidR="00AD7691" w:rsidRPr="00624CFB" w:rsidRDefault="00AD7691" w:rsidP="00521F0A">
            <w:pPr>
              <w:rPr>
                <w:rFonts w:cs="Arial"/>
                <w:b/>
                <w:bCs/>
                <w:lang w:val="en-GB"/>
              </w:rPr>
            </w:pPr>
            <w:r w:rsidRPr="00624CFB">
              <w:rPr>
                <w:rFonts w:cs="Arial"/>
                <w:b/>
                <w:bCs/>
                <w:lang w:val="en-GB"/>
              </w:rPr>
              <w:t>Applicable Xpath</w:t>
            </w:r>
          </w:p>
        </w:tc>
        <w:tc>
          <w:tcPr>
            <w:tcW w:w="1819" w:type="dxa"/>
            <w:shd w:val="clear" w:color="auto" w:fill="D9D9D9"/>
            <w:hideMark/>
          </w:tcPr>
          <w:p w:rsidR="00AD7691" w:rsidRPr="00624CFB" w:rsidRDefault="00AD7691" w:rsidP="00521F0A">
            <w:pPr>
              <w:rPr>
                <w:rFonts w:cs="Arial"/>
                <w:b/>
                <w:bCs/>
                <w:lang w:val="en-GB"/>
              </w:rPr>
            </w:pPr>
            <w:r w:rsidRPr="00624CFB">
              <w:rPr>
                <w:rFonts w:cs="Arial"/>
                <w:b/>
                <w:bCs/>
                <w:lang w:val="en-GB"/>
              </w:rPr>
              <w:t>Note</w:t>
            </w:r>
          </w:p>
        </w:tc>
      </w:tr>
      <w:tr w:rsidR="00AD7691" w:rsidRPr="00624CFB" w:rsidTr="00313627">
        <w:tc>
          <w:tcPr>
            <w:tcW w:w="1807" w:type="dxa"/>
            <w:tcBorders>
              <w:top w:val="single" w:sz="8" w:space="0" w:color="000000"/>
              <w:left w:val="single" w:sz="8" w:space="0" w:color="000000"/>
              <w:bottom w:val="single" w:sz="8" w:space="0" w:color="000000"/>
            </w:tcBorders>
            <w:shd w:val="clear" w:color="auto" w:fill="auto"/>
            <w:hideMark/>
          </w:tcPr>
          <w:p w:rsidR="00AD7691" w:rsidRPr="00624CFB" w:rsidRDefault="00AD7691" w:rsidP="00521F0A">
            <w:pPr>
              <w:rPr>
                <w:rFonts w:cs="Arial"/>
                <w:b/>
                <w:bCs/>
                <w:sz w:val="16"/>
                <w:szCs w:val="18"/>
                <w:lang w:val="en-GB"/>
              </w:rPr>
            </w:pPr>
            <w:r w:rsidRPr="00624CFB">
              <w:rPr>
                <w:rFonts w:cs="Arial"/>
                <w:b/>
                <w:bCs/>
                <w:sz w:val="16"/>
                <w:szCs w:val="18"/>
                <w:lang w:val="en-GB"/>
              </w:rPr>
              <w:t>Party Identifier</w:t>
            </w:r>
          </w:p>
        </w:tc>
        <w:tc>
          <w:tcPr>
            <w:tcW w:w="1760" w:type="dxa"/>
            <w:tcBorders>
              <w:top w:val="single" w:sz="8" w:space="0" w:color="000000"/>
              <w:bottom w:val="single" w:sz="8" w:space="0" w:color="000000"/>
            </w:tcBorders>
            <w:shd w:val="clear" w:color="auto" w:fill="auto"/>
            <w:hideMark/>
          </w:tcPr>
          <w:p w:rsidR="00AD7691" w:rsidRPr="00624CFB" w:rsidRDefault="00AD7691" w:rsidP="00521F0A">
            <w:pPr>
              <w:rPr>
                <w:rFonts w:cs="Arial"/>
                <w:sz w:val="16"/>
                <w:szCs w:val="18"/>
                <w:lang w:val="en-GB"/>
              </w:rPr>
            </w:pPr>
            <w:r w:rsidRPr="00624CFB">
              <w:rPr>
                <w:rFonts w:cs="Arial"/>
                <w:sz w:val="16"/>
                <w:szCs w:val="18"/>
                <w:lang w:val="en-GB"/>
              </w:rPr>
              <w:t>See “PEPPOL Policy for using Identifiers”</w:t>
            </w:r>
          </w:p>
        </w:tc>
        <w:tc>
          <w:tcPr>
            <w:tcW w:w="3856" w:type="dxa"/>
            <w:tcBorders>
              <w:top w:val="single" w:sz="8" w:space="0" w:color="000000"/>
              <w:bottom w:val="single" w:sz="8" w:space="0" w:color="000000"/>
            </w:tcBorders>
            <w:shd w:val="clear" w:color="auto" w:fill="auto"/>
            <w:hideMark/>
          </w:tcPr>
          <w:p w:rsidR="00AD7691" w:rsidRPr="00624CFB" w:rsidRDefault="00AD7691" w:rsidP="00521F0A">
            <w:pPr>
              <w:rPr>
                <w:rFonts w:cs="Arial"/>
                <w:sz w:val="16"/>
                <w:szCs w:val="18"/>
                <w:lang w:val="en-GB"/>
              </w:rPr>
            </w:pPr>
            <w:proofErr w:type="gramStart"/>
            <w:r w:rsidRPr="00624CFB">
              <w:rPr>
                <w:rFonts w:cs="Arial"/>
                <w:sz w:val="16"/>
                <w:szCs w:val="18"/>
                <w:lang w:val="en-GB"/>
              </w:rPr>
              <w:t>cbc:EndpointID</w:t>
            </w:r>
            <w:proofErr w:type="gramEnd"/>
            <w:r w:rsidRPr="00624CFB">
              <w:rPr>
                <w:rFonts w:cs="Arial"/>
                <w:sz w:val="16"/>
                <w:szCs w:val="18"/>
                <w:lang w:val="en-GB"/>
              </w:rPr>
              <w:t>/@schemeID</w:t>
            </w:r>
          </w:p>
          <w:p w:rsidR="00AD7691" w:rsidRPr="00624CFB" w:rsidRDefault="00AD7691" w:rsidP="00521F0A">
            <w:pPr>
              <w:rPr>
                <w:rFonts w:cs="Arial"/>
                <w:sz w:val="16"/>
                <w:szCs w:val="18"/>
                <w:lang w:val="en-GB"/>
              </w:rPr>
            </w:pPr>
            <w:proofErr w:type="gramStart"/>
            <w:r w:rsidRPr="00624CFB">
              <w:rPr>
                <w:rFonts w:cs="Arial"/>
                <w:sz w:val="16"/>
                <w:szCs w:val="18"/>
                <w:lang w:val="en-GB"/>
              </w:rPr>
              <w:t>cac:Party</w:t>
            </w:r>
            <w:r w:rsidR="00313627" w:rsidRPr="00624CFB">
              <w:rPr>
                <w:rFonts w:cs="Arial"/>
                <w:sz w:val="16"/>
                <w:szCs w:val="18"/>
                <w:lang w:val="en-GB"/>
              </w:rPr>
              <w:t>Identification</w:t>
            </w:r>
            <w:proofErr w:type="gramEnd"/>
            <w:r w:rsidR="00313627" w:rsidRPr="00624CFB">
              <w:rPr>
                <w:rFonts w:cs="Arial"/>
                <w:sz w:val="16"/>
                <w:szCs w:val="18"/>
                <w:lang w:val="en-GB"/>
              </w:rPr>
              <w:t>/cbc:ID/@schemeID</w:t>
            </w:r>
          </w:p>
        </w:tc>
        <w:tc>
          <w:tcPr>
            <w:tcW w:w="1819" w:type="dxa"/>
            <w:tcBorders>
              <w:top w:val="single" w:sz="8" w:space="0" w:color="000000"/>
              <w:bottom w:val="single" w:sz="8" w:space="0" w:color="000000"/>
              <w:right w:val="single" w:sz="8" w:space="0" w:color="000000"/>
            </w:tcBorders>
            <w:shd w:val="clear" w:color="auto" w:fill="auto"/>
          </w:tcPr>
          <w:p w:rsidR="00AD7691" w:rsidRPr="00624CFB" w:rsidRDefault="00AD7691" w:rsidP="00521F0A">
            <w:pPr>
              <w:rPr>
                <w:rFonts w:cs="Arial"/>
                <w:sz w:val="16"/>
                <w:szCs w:val="18"/>
                <w:lang w:val="en-GB"/>
              </w:rPr>
            </w:pPr>
          </w:p>
        </w:tc>
      </w:tr>
    </w:tbl>
    <w:p w:rsidR="007E71F7" w:rsidRPr="00624CFB" w:rsidRDefault="007E71F7" w:rsidP="001C65C6">
      <w:pPr>
        <w:rPr>
          <w:lang w:val="en-GB"/>
        </w:rPr>
      </w:pPr>
    </w:p>
    <w:p w:rsidR="007E71F7" w:rsidRPr="00624CFB" w:rsidRDefault="007E71F7" w:rsidP="007E71F7">
      <w:pPr>
        <w:pStyle w:val="BodyText"/>
        <w:rPr>
          <w:rFonts w:cs="Arial"/>
          <w:noProof/>
          <w:sz w:val="28"/>
          <w:lang w:val="en-GB"/>
        </w:rPr>
      </w:pPr>
      <w:r w:rsidRPr="00624CFB">
        <w:rPr>
          <w:lang w:val="en-GB"/>
        </w:rPr>
        <w:br w:type="page"/>
      </w:r>
    </w:p>
    <w:p w:rsidR="007E71F7" w:rsidRPr="00624CFB" w:rsidRDefault="007E71F7" w:rsidP="001C65C6">
      <w:pPr>
        <w:rPr>
          <w:lang w:val="en-GB"/>
        </w:rPr>
      </w:pPr>
    </w:p>
    <w:p w:rsidR="00DD6E08" w:rsidRPr="00624CFB" w:rsidRDefault="00DD6E08" w:rsidP="001618BD">
      <w:pPr>
        <w:pStyle w:val="Heading1"/>
        <w:rPr>
          <w:lang w:val="en-GB"/>
        </w:rPr>
      </w:pPr>
      <w:bookmarkStart w:id="118" w:name="_Toc511919263"/>
      <w:r w:rsidRPr="00624CFB">
        <w:rPr>
          <w:lang w:val="en-GB"/>
        </w:rPr>
        <w:t>Business rules</w:t>
      </w:r>
      <w:bookmarkEnd w:id="118"/>
    </w:p>
    <w:p w:rsidR="002A6216" w:rsidRPr="00624CFB" w:rsidRDefault="008C1EDB" w:rsidP="00AD0C88">
      <w:pPr>
        <w:pStyle w:val="Heading2"/>
      </w:pPr>
      <w:bookmarkStart w:id="119" w:name="_Ref499802468"/>
      <w:bookmarkStart w:id="120" w:name="_Toc511919264"/>
      <w:r>
        <w:t>Invoice Response</w:t>
      </w:r>
      <w:r w:rsidR="00881139" w:rsidRPr="00624CFB">
        <w:t xml:space="preserve"> process </w:t>
      </w:r>
      <w:r w:rsidR="002A6216" w:rsidRPr="00624CFB">
        <w:t>rules</w:t>
      </w:r>
      <w:bookmarkEnd w:id="119"/>
      <w:bookmarkEnd w:id="120"/>
    </w:p>
    <w:p w:rsidR="00881139" w:rsidRPr="00624CFB" w:rsidRDefault="008240B2" w:rsidP="00EC378F">
      <w:pPr>
        <w:pStyle w:val="BodyText"/>
        <w:rPr>
          <w:lang w:val="en-GB"/>
        </w:rPr>
      </w:pPr>
      <w:r>
        <w:rPr>
          <w:lang w:val="en-GB"/>
        </w:rPr>
        <w:t xml:space="preserve">The </w:t>
      </w:r>
      <w:r w:rsidR="008C1EDB">
        <w:rPr>
          <w:lang w:val="en-GB"/>
        </w:rPr>
        <w:t>Invoice Response</w:t>
      </w:r>
      <w:r w:rsidR="00881139" w:rsidRPr="00624CFB">
        <w:rPr>
          <w:lang w:val="en-GB"/>
        </w:rPr>
        <w:t xml:space="preserve"> process </w:t>
      </w:r>
      <w:r w:rsidR="0068306A" w:rsidRPr="00624CFB">
        <w:rPr>
          <w:lang w:val="en-GB"/>
        </w:rPr>
        <w:t>governs</w:t>
      </w:r>
      <w:r w:rsidR="00881139" w:rsidRPr="00624CFB">
        <w:rPr>
          <w:lang w:val="en-GB"/>
        </w:rPr>
        <w:t xml:space="preserve"> </w:t>
      </w:r>
      <w:r w:rsidRPr="00624CFB">
        <w:rPr>
          <w:lang w:val="en-GB"/>
        </w:rPr>
        <w:t xml:space="preserve">how and when the transactions are issued and how they are handled </w:t>
      </w:r>
      <w:r w:rsidR="00881139" w:rsidRPr="00624CFB">
        <w:rPr>
          <w:lang w:val="en-GB"/>
        </w:rPr>
        <w:t xml:space="preserve">between the sender and the </w:t>
      </w:r>
      <w:r w:rsidR="00077BE9" w:rsidRPr="00624CFB">
        <w:rPr>
          <w:lang w:val="en-GB"/>
        </w:rPr>
        <w:t>receiver.</w:t>
      </w:r>
    </w:p>
    <w:tbl>
      <w:tblPr>
        <w:tblW w:w="8937" w:type="dxa"/>
        <w:tblLayout w:type="fixed"/>
        <w:tblCellMar>
          <w:left w:w="0" w:type="dxa"/>
          <w:right w:w="0" w:type="dxa"/>
        </w:tblCellMar>
        <w:tblLook w:val="01E0" w:firstRow="1" w:lastRow="1" w:firstColumn="1" w:lastColumn="1" w:noHBand="0" w:noVBand="0"/>
      </w:tblPr>
      <w:tblGrid>
        <w:gridCol w:w="1849"/>
        <w:gridCol w:w="7088"/>
      </w:tblGrid>
      <w:tr w:rsidR="0068306A" w:rsidRPr="00624CFB" w:rsidTr="00B64F89">
        <w:trPr>
          <w:trHeight w:hRule="exact" w:val="313"/>
        </w:trPr>
        <w:tc>
          <w:tcPr>
            <w:tcW w:w="1849" w:type="dxa"/>
            <w:tcBorders>
              <w:top w:val="single" w:sz="5" w:space="0" w:color="000000"/>
              <w:left w:val="single" w:sz="5" w:space="0" w:color="000000"/>
              <w:bottom w:val="single" w:sz="5" w:space="0" w:color="000000"/>
              <w:right w:val="single" w:sz="5" w:space="0" w:color="000000"/>
            </w:tcBorders>
            <w:shd w:val="clear" w:color="auto" w:fill="BEBEBE"/>
          </w:tcPr>
          <w:p w:rsidR="0068306A" w:rsidRPr="00624CFB" w:rsidRDefault="0068306A" w:rsidP="000C7FB7">
            <w:pPr>
              <w:rPr>
                <w:rStyle w:val="apple-tab-span"/>
                <w:rFonts w:cs="Arial"/>
                <w:b/>
                <w:lang w:val="en-GB"/>
              </w:rPr>
            </w:pPr>
            <w:r w:rsidRPr="00624CFB">
              <w:rPr>
                <w:rStyle w:val="apple-tab-span"/>
                <w:rFonts w:cs="Arial"/>
                <w:b/>
                <w:lang w:val="en-GB"/>
              </w:rPr>
              <w:t>RuleID</w:t>
            </w:r>
          </w:p>
        </w:tc>
        <w:tc>
          <w:tcPr>
            <w:tcW w:w="7088" w:type="dxa"/>
            <w:tcBorders>
              <w:top w:val="single" w:sz="5" w:space="0" w:color="000000"/>
              <w:left w:val="single" w:sz="5" w:space="0" w:color="000000"/>
              <w:bottom w:val="single" w:sz="5" w:space="0" w:color="000000"/>
              <w:right w:val="single" w:sz="5" w:space="0" w:color="000000"/>
            </w:tcBorders>
            <w:shd w:val="clear" w:color="auto" w:fill="BEBEBE"/>
          </w:tcPr>
          <w:p w:rsidR="0068306A" w:rsidRPr="00624CFB" w:rsidRDefault="0068306A" w:rsidP="000C7FB7">
            <w:pPr>
              <w:rPr>
                <w:rStyle w:val="apple-tab-span"/>
                <w:rFonts w:cs="Arial"/>
                <w:b/>
                <w:lang w:val="en-GB"/>
              </w:rPr>
            </w:pPr>
            <w:r w:rsidRPr="00624CFB">
              <w:rPr>
                <w:rStyle w:val="apple-tab-span"/>
                <w:rFonts w:cs="Arial"/>
                <w:b/>
                <w:lang w:val="en-GB"/>
              </w:rPr>
              <w:t>Rule</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OP-BR111-R001</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8240B2" w:rsidP="00EC378F">
            <w:pPr>
              <w:pStyle w:val="BodyText"/>
              <w:rPr>
                <w:lang w:val="en-GB"/>
              </w:rPr>
            </w:pPr>
            <w:r>
              <w:rPr>
                <w:lang w:val="en-GB"/>
              </w:rPr>
              <w:t xml:space="preserve">The </w:t>
            </w:r>
            <w:r w:rsidR="008C1EDB">
              <w:rPr>
                <w:lang w:val="en-GB"/>
              </w:rPr>
              <w:t>Invoice Response</w:t>
            </w:r>
            <w:r w:rsidR="006865BB" w:rsidRPr="00624CFB">
              <w:rPr>
                <w:lang w:val="en-GB"/>
              </w:rPr>
              <w:t xml:space="preserve"> is o</w:t>
            </w:r>
            <w:r w:rsidR="0068306A" w:rsidRPr="00624CFB">
              <w:rPr>
                <w:lang w:val="en-GB"/>
              </w:rPr>
              <w:t xml:space="preserve">ne directional message only - from </w:t>
            </w:r>
            <w:r w:rsidR="00360A4C" w:rsidRPr="00624CFB">
              <w:rPr>
                <w:lang w:val="en-GB"/>
              </w:rPr>
              <w:t>Buyer</w:t>
            </w:r>
            <w:r w:rsidR="0068306A" w:rsidRPr="00624CFB">
              <w:rPr>
                <w:lang w:val="en-GB"/>
              </w:rPr>
              <w:t xml:space="preserve"> to </w:t>
            </w:r>
            <w:r w:rsidR="00360A4C" w:rsidRPr="00624CFB">
              <w:rPr>
                <w:lang w:val="en-GB"/>
              </w:rPr>
              <w:t>Seller</w:t>
            </w:r>
            <w:r w:rsidR="0068306A" w:rsidRPr="00624CFB">
              <w:rPr>
                <w:lang w:val="en-GB"/>
              </w:rPr>
              <w:t xml:space="preserve">. </w:t>
            </w:r>
          </w:p>
          <w:p w:rsidR="0068306A" w:rsidRPr="00624CFB" w:rsidRDefault="008C1EDB" w:rsidP="00EC378F">
            <w:pPr>
              <w:pStyle w:val="BodyText"/>
              <w:rPr>
                <w:lang w:val="en-GB"/>
              </w:rPr>
            </w:pPr>
            <w:r>
              <w:rPr>
                <w:lang w:val="en-GB"/>
              </w:rPr>
              <w:t>Invoice Response</w:t>
            </w:r>
            <w:r w:rsidR="0068306A" w:rsidRPr="00624CFB">
              <w:rPr>
                <w:lang w:val="en-GB"/>
              </w:rPr>
              <w:t xml:space="preserve"> is meant to be sent from </w:t>
            </w:r>
            <w:r w:rsidR="00360A4C" w:rsidRPr="00624CFB">
              <w:rPr>
                <w:lang w:val="en-GB"/>
              </w:rPr>
              <w:t>Buyer</w:t>
            </w:r>
            <w:r w:rsidR="0068306A" w:rsidRPr="00624CFB">
              <w:rPr>
                <w:lang w:val="en-GB"/>
              </w:rPr>
              <w:t xml:space="preserve"> to </w:t>
            </w:r>
            <w:r w:rsidR="00360A4C" w:rsidRPr="00624CFB">
              <w:rPr>
                <w:lang w:val="en-GB"/>
              </w:rPr>
              <w:t>Seller</w:t>
            </w:r>
            <w:r w:rsidR="0068306A" w:rsidRPr="00624CFB">
              <w:rPr>
                <w:lang w:val="en-GB"/>
              </w:rPr>
              <w:t xml:space="preserve"> informing about invoice status inside the </w:t>
            </w:r>
            <w:r w:rsidR="00360A4C" w:rsidRPr="00624CFB">
              <w:rPr>
                <w:lang w:val="en-GB"/>
              </w:rPr>
              <w:t>Buyer</w:t>
            </w:r>
            <w:r w:rsidR="0068306A" w:rsidRPr="00624CFB">
              <w:rPr>
                <w:lang w:val="en-GB"/>
              </w:rPr>
              <w:t xml:space="preserve">’s business process. </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OP-BR111-R002</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B64F89" w:rsidP="008C1EDB">
            <w:pPr>
              <w:pStyle w:val="BodyText"/>
              <w:rPr>
                <w:lang w:val="en-GB"/>
              </w:rPr>
            </w:pPr>
            <w:r w:rsidRPr="00624CFB">
              <w:rPr>
                <w:lang w:val="en-GB"/>
              </w:rPr>
              <w:t xml:space="preserve">Each </w:t>
            </w:r>
            <w:r w:rsidR="008C1EDB">
              <w:rPr>
                <w:lang w:val="en-GB"/>
              </w:rPr>
              <w:t>Invoice Response</w:t>
            </w:r>
            <w:r w:rsidR="0068306A" w:rsidRPr="00624CFB">
              <w:rPr>
                <w:lang w:val="en-GB"/>
              </w:rPr>
              <w:t xml:space="preserve"> </w:t>
            </w:r>
            <w:r w:rsidRPr="00624CFB">
              <w:rPr>
                <w:lang w:val="en-GB"/>
              </w:rPr>
              <w:t xml:space="preserve">message </w:t>
            </w:r>
            <w:r w:rsidR="0068306A" w:rsidRPr="00624CFB">
              <w:rPr>
                <w:lang w:val="en-GB"/>
              </w:rPr>
              <w:t xml:space="preserve">is </w:t>
            </w:r>
            <w:r w:rsidR="008240B2">
              <w:rPr>
                <w:lang w:val="en-GB"/>
              </w:rPr>
              <w:t>intended</w:t>
            </w:r>
            <w:r w:rsidR="008240B2" w:rsidRPr="00624CFB">
              <w:rPr>
                <w:lang w:val="en-GB"/>
              </w:rPr>
              <w:t xml:space="preserve"> </w:t>
            </w:r>
            <w:r w:rsidR="0068306A" w:rsidRPr="00624CFB">
              <w:rPr>
                <w:lang w:val="en-GB"/>
              </w:rPr>
              <w:t>to carry one status</w:t>
            </w:r>
            <w:r w:rsidR="006865BB" w:rsidRPr="00624CFB">
              <w:rPr>
                <w:lang w:val="en-GB"/>
              </w:rPr>
              <w:t xml:space="preserve"> code</w:t>
            </w:r>
            <w:r w:rsidR="0068306A" w:rsidRPr="00624CFB">
              <w:rPr>
                <w:lang w:val="en-GB"/>
              </w:rPr>
              <w:t xml:space="preserve"> </w:t>
            </w:r>
            <w:r w:rsidRPr="00624CFB">
              <w:rPr>
                <w:lang w:val="en-GB"/>
              </w:rPr>
              <w:t xml:space="preserve">(top level status) </w:t>
            </w:r>
            <w:r w:rsidR="0068306A" w:rsidRPr="00624CFB">
              <w:rPr>
                <w:lang w:val="en-GB"/>
              </w:rPr>
              <w:t>at a time</w:t>
            </w:r>
            <w:r w:rsidR="008240B2">
              <w:rPr>
                <w:lang w:val="en-GB"/>
              </w:rPr>
              <w:t>,</w:t>
            </w:r>
            <w:r w:rsidR="0068306A" w:rsidRPr="00624CFB">
              <w:rPr>
                <w:lang w:val="en-GB"/>
              </w:rPr>
              <w:t xml:space="preserve"> for an individual invoice. </w:t>
            </w:r>
            <w:r w:rsidR="00EC378F" w:rsidRPr="00624CFB">
              <w:rPr>
                <w:lang w:val="en-GB"/>
              </w:rPr>
              <w:t>To</w:t>
            </w:r>
            <w:r w:rsidR="0068306A" w:rsidRPr="00624CFB">
              <w:rPr>
                <w:lang w:val="en-GB"/>
              </w:rPr>
              <w:t xml:space="preserve"> inform about several statuses of </w:t>
            </w:r>
            <w:r w:rsidR="00996250">
              <w:rPr>
                <w:lang w:val="en-GB"/>
              </w:rPr>
              <w:t>an I</w:t>
            </w:r>
            <w:r w:rsidR="0068306A" w:rsidRPr="00624CFB">
              <w:rPr>
                <w:lang w:val="en-GB"/>
              </w:rPr>
              <w:t xml:space="preserve">nvoice then several </w:t>
            </w:r>
            <w:r w:rsidR="008C1EDB">
              <w:rPr>
                <w:lang w:val="en-GB"/>
              </w:rPr>
              <w:t>message</w:t>
            </w:r>
            <w:r w:rsidR="00996250">
              <w:rPr>
                <w:lang w:val="en-GB"/>
              </w:rPr>
              <w:t>s</w:t>
            </w:r>
            <w:r w:rsidR="0068306A" w:rsidRPr="00624CFB">
              <w:rPr>
                <w:lang w:val="en-GB"/>
              </w:rPr>
              <w:t xml:space="preserve"> </w:t>
            </w:r>
            <w:r w:rsidR="00996250">
              <w:rPr>
                <w:lang w:val="en-GB"/>
              </w:rPr>
              <w:t>shall</w:t>
            </w:r>
            <w:r w:rsidR="0068306A" w:rsidRPr="00624CFB">
              <w:rPr>
                <w:lang w:val="en-GB"/>
              </w:rPr>
              <w:t xml:space="preserve"> be used</w:t>
            </w:r>
            <w:r w:rsidR="008240B2">
              <w:rPr>
                <w:lang w:val="en-GB"/>
              </w:rPr>
              <w:t xml:space="preserve"> in sequence. An invoice can only have one status at each time</w:t>
            </w:r>
            <w:r w:rsidR="004F68D4">
              <w:rPr>
                <w:lang w:val="en-GB"/>
              </w:rPr>
              <w:t>.</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OP-BR111-R003</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68306A" w:rsidP="006865BB">
            <w:pPr>
              <w:pStyle w:val="BodyText"/>
              <w:rPr>
                <w:lang w:val="en-GB"/>
              </w:rPr>
            </w:pPr>
            <w:r w:rsidRPr="00624CFB">
              <w:rPr>
                <w:lang w:val="en-GB"/>
              </w:rPr>
              <w:t xml:space="preserve">Several </w:t>
            </w:r>
            <w:r w:rsidR="008C1EDB">
              <w:rPr>
                <w:lang w:val="en-GB"/>
              </w:rPr>
              <w:t>Invoice Response</w:t>
            </w:r>
            <w:r w:rsidR="006865BB" w:rsidRPr="00624CFB">
              <w:rPr>
                <w:lang w:val="en-GB"/>
              </w:rPr>
              <w:t xml:space="preserve">’s </w:t>
            </w:r>
            <w:r w:rsidRPr="00624CFB">
              <w:rPr>
                <w:lang w:val="en-GB"/>
              </w:rPr>
              <w:t xml:space="preserve">can be sent for one invoice. </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OP-BR111-R004</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68306A" w:rsidP="00EC378F">
            <w:pPr>
              <w:pStyle w:val="BodyText"/>
              <w:rPr>
                <w:lang w:val="en-GB"/>
              </w:rPr>
            </w:pPr>
            <w:r w:rsidRPr="00624CFB">
              <w:rPr>
                <w:lang w:val="en-GB"/>
              </w:rPr>
              <w:t xml:space="preserve">If an invoice has been given the status Rejected or </w:t>
            </w:r>
            <w:r w:rsidR="004A5342" w:rsidRPr="00624CFB">
              <w:rPr>
                <w:lang w:val="en-GB"/>
              </w:rPr>
              <w:t>Paid,</w:t>
            </w:r>
            <w:r w:rsidRPr="00624CFB">
              <w:rPr>
                <w:lang w:val="en-GB"/>
              </w:rPr>
              <w:t xml:space="preserve"> then no further </w:t>
            </w:r>
            <w:r w:rsidR="008C1EDB">
              <w:rPr>
                <w:lang w:val="en-GB"/>
              </w:rPr>
              <w:t>Invoice Response</w:t>
            </w:r>
            <w:r w:rsidRPr="00624CFB">
              <w:rPr>
                <w:lang w:val="en-GB"/>
              </w:rPr>
              <w:t xml:space="preserve"> may be sent regarding that invoice. I.e. </w:t>
            </w:r>
            <w:r w:rsidR="000A654E">
              <w:rPr>
                <w:lang w:val="en-GB"/>
              </w:rPr>
              <w:t>Seller</w:t>
            </w:r>
            <w:r w:rsidR="000A654E" w:rsidRPr="00624CFB">
              <w:rPr>
                <w:lang w:val="en-GB"/>
              </w:rPr>
              <w:t xml:space="preserve"> </w:t>
            </w:r>
            <w:r w:rsidRPr="00624CFB">
              <w:rPr>
                <w:lang w:val="en-GB"/>
              </w:rPr>
              <w:t>may ignore them. (*)</w:t>
            </w:r>
          </w:p>
        </w:tc>
      </w:tr>
      <w:tr w:rsidR="0068306A" w:rsidRPr="00624CFB" w:rsidTr="00B64F89">
        <w:tc>
          <w:tcPr>
            <w:tcW w:w="1849" w:type="dxa"/>
            <w:tcBorders>
              <w:top w:val="single" w:sz="5" w:space="0" w:color="000000"/>
              <w:left w:val="single" w:sz="5" w:space="0" w:color="000000"/>
              <w:bottom w:val="single" w:sz="5" w:space="0" w:color="000000"/>
              <w:right w:val="single" w:sz="5" w:space="0" w:color="000000"/>
            </w:tcBorders>
          </w:tcPr>
          <w:p w:rsidR="0068306A" w:rsidRPr="00624CFB" w:rsidRDefault="001B4812" w:rsidP="00EC378F">
            <w:pPr>
              <w:pStyle w:val="BodyText"/>
              <w:rPr>
                <w:lang w:val="en-GB"/>
              </w:rPr>
            </w:pPr>
            <w:r w:rsidRPr="00624CFB">
              <w:rPr>
                <w:lang w:val="en-GB"/>
              </w:rPr>
              <w:t>OP-BR111-R005</w:t>
            </w:r>
          </w:p>
        </w:tc>
        <w:tc>
          <w:tcPr>
            <w:tcW w:w="7088" w:type="dxa"/>
            <w:tcBorders>
              <w:top w:val="single" w:sz="5" w:space="0" w:color="000000"/>
              <w:left w:val="single" w:sz="5" w:space="0" w:color="000000"/>
              <w:bottom w:val="single" w:sz="5" w:space="0" w:color="000000"/>
              <w:right w:val="single" w:sz="5" w:space="0" w:color="000000"/>
            </w:tcBorders>
          </w:tcPr>
          <w:p w:rsidR="0068306A" w:rsidRPr="00624CFB" w:rsidRDefault="0068306A" w:rsidP="00EC378F">
            <w:pPr>
              <w:pStyle w:val="BodyText"/>
              <w:rPr>
                <w:lang w:val="en-GB"/>
              </w:rPr>
            </w:pPr>
            <w:r w:rsidRPr="00624CFB">
              <w:rPr>
                <w:lang w:val="en-GB"/>
              </w:rPr>
              <w:t xml:space="preserve">If an invoice has been given status </w:t>
            </w:r>
            <w:r w:rsidR="004A5342" w:rsidRPr="00624CFB">
              <w:rPr>
                <w:lang w:val="en-GB"/>
              </w:rPr>
              <w:t>Approved,</w:t>
            </w:r>
            <w:r w:rsidRPr="00624CFB">
              <w:rPr>
                <w:lang w:val="en-GB"/>
              </w:rPr>
              <w:t xml:space="preserve"> then that may only be followed with an </w:t>
            </w:r>
            <w:r w:rsidR="00AA1BB0">
              <w:rPr>
                <w:lang w:val="en-GB"/>
              </w:rPr>
              <w:t>Invoice Response</w:t>
            </w:r>
            <w:r w:rsidRPr="00624CFB">
              <w:rPr>
                <w:lang w:val="en-GB"/>
              </w:rPr>
              <w:t xml:space="preserve"> giving status </w:t>
            </w:r>
            <w:r w:rsidR="000A654E">
              <w:rPr>
                <w:lang w:val="en-GB"/>
              </w:rPr>
              <w:t>P</w:t>
            </w:r>
            <w:r w:rsidR="000A654E" w:rsidRPr="00624CFB">
              <w:rPr>
                <w:lang w:val="en-GB"/>
              </w:rPr>
              <w:t>aid</w:t>
            </w:r>
            <w:r w:rsidRPr="00624CFB">
              <w:rPr>
                <w:lang w:val="en-GB"/>
              </w:rPr>
              <w:t xml:space="preserve">. I.e. </w:t>
            </w:r>
            <w:r w:rsidR="000A654E">
              <w:rPr>
                <w:lang w:val="en-GB"/>
              </w:rPr>
              <w:t>Seller</w:t>
            </w:r>
            <w:r w:rsidR="000A654E" w:rsidRPr="00624CFB">
              <w:rPr>
                <w:lang w:val="en-GB"/>
              </w:rPr>
              <w:t xml:space="preserve"> </w:t>
            </w:r>
            <w:r w:rsidRPr="00624CFB">
              <w:rPr>
                <w:lang w:val="en-GB"/>
              </w:rPr>
              <w:t>may ignore them. (*)</w:t>
            </w:r>
          </w:p>
        </w:tc>
      </w:tr>
      <w:tr w:rsidR="00B64F89" w:rsidRPr="00624CFB" w:rsidTr="00B64F89">
        <w:tc>
          <w:tcPr>
            <w:tcW w:w="1849" w:type="dxa"/>
            <w:tcBorders>
              <w:top w:val="single" w:sz="5" w:space="0" w:color="000000"/>
              <w:left w:val="single" w:sz="5" w:space="0" w:color="000000"/>
              <w:bottom w:val="single" w:sz="5" w:space="0" w:color="000000"/>
              <w:right w:val="single" w:sz="5" w:space="0" w:color="000000"/>
            </w:tcBorders>
          </w:tcPr>
          <w:p w:rsidR="00B64F89" w:rsidRPr="00624CFB" w:rsidRDefault="00B64F89" w:rsidP="00EC378F">
            <w:pPr>
              <w:pStyle w:val="BodyText"/>
              <w:rPr>
                <w:lang w:val="en-GB"/>
              </w:rPr>
            </w:pPr>
            <w:r w:rsidRPr="00624CFB">
              <w:rPr>
                <w:lang w:val="en-GB"/>
              </w:rPr>
              <w:t>OP-BR111-R006</w:t>
            </w:r>
          </w:p>
        </w:tc>
        <w:tc>
          <w:tcPr>
            <w:tcW w:w="7088" w:type="dxa"/>
            <w:tcBorders>
              <w:top w:val="single" w:sz="5" w:space="0" w:color="000000"/>
              <w:left w:val="single" w:sz="5" w:space="0" w:color="000000"/>
              <w:bottom w:val="single" w:sz="5" w:space="0" w:color="000000"/>
              <w:right w:val="single" w:sz="5" w:space="0" w:color="000000"/>
            </w:tcBorders>
          </w:tcPr>
          <w:p w:rsidR="00B64F89" w:rsidRPr="00624CFB" w:rsidRDefault="000A654E" w:rsidP="00EC378F">
            <w:pPr>
              <w:pStyle w:val="BodyText"/>
              <w:rPr>
                <w:lang w:val="en-GB"/>
              </w:rPr>
            </w:pPr>
            <w:r>
              <w:rPr>
                <w:lang w:val="en-GB"/>
              </w:rPr>
              <w:t xml:space="preserve">A </w:t>
            </w:r>
            <w:r w:rsidR="00996250">
              <w:rPr>
                <w:lang w:val="en-GB"/>
              </w:rPr>
              <w:t xml:space="preserve">Buyer </w:t>
            </w:r>
            <w:r w:rsidR="00B64F89" w:rsidRPr="00624CFB">
              <w:rPr>
                <w:lang w:val="en-GB"/>
              </w:rPr>
              <w:t xml:space="preserve">shall provide first </w:t>
            </w:r>
            <w:r w:rsidR="00AA1BB0">
              <w:rPr>
                <w:lang w:val="en-GB"/>
              </w:rPr>
              <w:t>Invoice Response</w:t>
            </w:r>
            <w:r w:rsidR="00B64F89" w:rsidRPr="00624CFB">
              <w:rPr>
                <w:lang w:val="en-GB"/>
              </w:rPr>
              <w:t xml:space="preserve"> within 3 working days.</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OP-BR111-R007</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AA1BB0">
              <w:rPr>
                <w:lang w:val="en-GB"/>
              </w:rPr>
              <w:t>Invoice Response message</w:t>
            </w:r>
            <w:r w:rsidR="00EC378F" w:rsidRPr="00624CFB">
              <w:rPr>
                <w:lang w:val="en-GB"/>
              </w:rPr>
              <w:t xml:space="preserve"> doesn’t prescribe the invoice workflow process for the </w:t>
            </w:r>
            <w:r w:rsidR="00360A4C" w:rsidRPr="00624CFB">
              <w:rPr>
                <w:lang w:val="en-GB"/>
              </w:rPr>
              <w:t>Buyer</w:t>
            </w:r>
            <w:r w:rsidR="00EC378F" w:rsidRPr="00624CFB">
              <w:rPr>
                <w:lang w:val="en-GB"/>
              </w:rPr>
              <w:t xml:space="preserve">. Different </w:t>
            </w:r>
            <w:r w:rsidR="00360A4C" w:rsidRPr="00624CFB">
              <w:rPr>
                <w:lang w:val="en-GB"/>
              </w:rPr>
              <w:t>Buyer</w:t>
            </w:r>
            <w:r w:rsidR="00EC378F" w:rsidRPr="00624CFB">
              <w:rPr>
                <w:lang w:val="en-GB"/>
              </w:rPr>
              <w:t xml:space="preserve">s </w:t>
            </w:r>
            <w:r>
              <w:rPr>
                <w:lang w:val="en-GB"/>
              </w:rPr>
              <w:t>may</w:t>
            </w:r>
            <w:r w:rsidRPr="00624CFB">
              <w:rPr>
                <w:lang w:val="en-GB"/>
              </w:rPr>
              <w:t xml:space="preserve"> </w:t>
            </w:r>
            <w:r w:rsidR="00EC378F" w:rsidRPr="00624CFB">
              <w:rPr>
                <w:lang w:val="en-GB"/>
              </w:rPr>
              <w:t>have different workflow</w:t>
            </w:r>
            <w:r>
              <w:rPr>
                <w:lang w:val="en-GB"/>
              </w:rPr>
              <w:t>s</w:t>
            </w:r>
            <w:r w:rsidR="00EC378F" w:rsidRPr="00624CFB">
              <w:rPr>
                <w:lang w:val="en-GB"/>
              </w:rPr>
              <w:t xml:space="preserve"> process</w:t>
            </w:r>
            <w:r>
              <w:rPr>
                <w:lang w:val="en-GB"/>
              </w:rPr>
              <w:t>es</w:t>
            </w:r>
            <w:r w:rsidR="00EC378F" w:rsidRPr="00624CFB">
              <w:rPr>
                <w:lang w:val="en-GB"/>
              </w:rPr>
              <w:t xml:space="preserve"> for the invoices.</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OP-BR111-R008</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AA1BB0">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have any legal power.</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OP-BR111-R009</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AA1BB0">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change the invoice content.</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OP-BR111-R010</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EC378F">
            <w:pPr>
              <w:pStyle w:val="BodyText"/>
              <w:rPr>
                <w:lang w:val="en-GB"/>
              </w:rPr>
            </w:pPr>
            <w:r>
              <w:rPr>
                <w:lang w:val="en-GB"/>
              </w:rPr>
              <w:t xml:space="preserve">An </w:t>
            </w:r>
            <w:r w:rsidR="00AA1BB0">
              <w:rPr>
                <w:lang w:val="en-GB"/>
              </w:rPr>
              <w:t>Invoice Response</w:t>
            </w:r>
            <w:r w:rsidR="00EC378F" w:rsidRPr="00624CFB">
              <w:rPr>
                <w:lang w:val="en-GB"/>
              </w:rPr>
              <w:t xml:space="preserve">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 xml:space="preserve">change the commercial responsibilities between Buyer and </w:t>
            </w:r>
            <w:r w:rsidR="00360A4C" w:rsidRPr="00624CFB">
              <w:rPr>
                <w:lang w:val="en-GB"/>
              </w:rPr>
              <w:t>Seller</w:t>
            </w:r>
            <w:r w:rsidR="00EC378F" w:rsidRPr="00624CFB">
              <w:rPr>
                <w:lang w:val="en-GB"/>
              </w:rPr>
              <w:t>.</w:t>
            </w:r>
          </w:p>
        </w:tc>
      </w:tr>
      <w:tr w:rsidR="00EC378F" w:rsidRPr="00624CFB" w:rsidTr="00B64F89">
        <w:tc>
          <w:tcPr>
            <w:tcW w:w="1849" w:type="dxa"/>
            <w:tcBorders>
              <w:top w:val="single" w:sz="5" w:space="0" w:color="000000"/>
              <w:left w:val="single" w:sz="5" w:space="0" w:color="000000"/>
              <w:bottom w:val="single" w:sz="5" w:space="0" w:color="000000"/>
              <w:right w:val="single" w:sz="5" w:space="0" w:color="000000"/>
            </w:tcBorders>
          </w:tcPr>
          <w:p w:rsidR="00EC378F" w:rsidRPr="00624CFB" w:rsidRDefault="00EC378F" w:rsidP="00EC378F">
            <w:pPr>
              <w:pStyle w:val="BodyText"/>
              <w:rPr>
                <w:lang w:val="en-GB"/>
              </w:rPr>
            </w:pPr>
            <w:r w:rsidRPr="00624CFB">
              <w:rPr>
                <w:lang w:val="en-GB"/>
              </w:rPr>
              <w:t>OP-BR111-R011</w:t>
            </w:r>
          </w:p>
        </w:tc>
        <w:tc>
          <w:tcPr>
            <w:tcW w:w="7088" w:type="dxa"/>
            <w:tcBorders>
              <w:top w:val="single" w:sz="5" w:space="0" w:color="000000"/>
              <w:left w:val="single" w:sz="5" w:space="0" w:color="000000"/>
              <w:bottom w:val="single" w:sz="5" w:space="0" w:color="000000"/>
              <w:right w:val="single" w:sz="5" w:space="0" w:color="000000"/>
            </w:tcBorders>
          </w:tcPr>
          <w:p w:rsidR="00EC378F" w:rsidRPr="00624CFB" w:rsidRDefault="00BA7D73" w:rsidP="006865BB">
            <w:pPr>
              <w:pStyle w:val="BodyText"/>
              <w:rPr>
                <w:lang w:val="en-GB"/>
              </w:rPr>
            </w:pPr>
            <w:r>
              <w:rPr>
                <w:lang w:val="en-GB"/>
              </w:rPr>
              <w:t xml:space="preserve">An </w:t>
            </w:r>
            <w:r w:rsidR="00AA1BB0">
              <w:rPr>
                <w:lang w:val="en-GB"/>
              </w:rPr>
              <w:t>Invoice Response</w:t>
            </w:r>
            <w:r w:rsidR="00EC378F" w:rsidRPr="00624CFB">
              <w:rPr>
                <w:lang w:val="en-GB"/>
              </w:rPr>
              <w:t xml:space="preserve"> (even as rejection) does</w:t>
            </w:r>
            <w:r>
              <w:rPr>
                <w:lang w:val="en-GB"/>
              </w:rPr>
              <w:t xml:space="preserve"> </w:t>
            </w:r>
            <w:r w:rsidRPr="00624CFB">
              <w:rPr>
                <w:lang w:val="en-GB"/>
              </w:rPr>
              <w:t>n</w:t>
            </w:r>
            <w:r>
              <w:rPr>
                <w:lang w:val="en-GB"/>
              </w:rPr>
              <w:t>o</w:t>
            </w:r>
            <w:r w:rsidRPr="00624CFB">
              <w:rPr>
                <w:lang w:val="en-GB"/>
              </w:rPr>
              <w:t xml:space="preserve">t </w:t>
            </w:r>
            <w:r w:rsidR="00EC378F" w:rsidRPr="00624CFB">
              <w:rPr>
                <w:lang w:val="en-GB"/>
              </w:rPr>
              <w:t xml:space="preserve">free the </w:t>
            </w:r>
            <w:r w:rsidR="00360A4C" w:rsidRPr="00624CFB">
              <w:rPr>
                <w:lang w:val="en-GB"/>
              </w:rPr>
              <w:t>Buyer</w:t>
            </w:r>
            <w:r w:rsidR="00EC378F" w:rsidRPr="00624CFB">
              <w:rPr>
                <w:lang w:val="en-GB"/>
              </w:rPr>
              <w:t xml:space="preserve"> from his payment obligations towards the </w:t>
            </w:r>
            <w:r w:rsidR="00360A4C" w:rsidRPr="00624CFB">
              <w:rPr>
                <w:lang w:val="en-GB"/>
              </w:rPr>
              <w:t>Seller</w:t>
            </w:r>
            <w:r w:rsidR="00EC378F" w:rsidRPr="00624CFB">
              <w:rPr>
                <w:lang w:val="en-GB"/>
              </w:rPr>
              <w:t xml:space="preserve"> if such an obligation exists by agreement or real business transaction</w:t>
            </w:r>
            <w:r w:rsidR="004B5CC1" w:rsidRPr="00624CFB">
              <w:rPr>
                <w:lang w:val="en-GB"/>
              </w:rPr>
              <w:t xml:space="preserve"> or the other way around in case of a credit note</w:t>
            </w:r>
            <w:r w:rsidR="00EC378F" w:rsidRPr="00624CFB">
              <w:rPr>
                <w:lang w:val="en-GB"/>
              </w:rPr>
              <w:t>.</w:t>
            </w:r>
          </w:p>
        </w:tc>
      </w:tr>
      <w:tr w:rsidR="006C3C8D" w:rsidRPr="00624CFB" w:rsidTr="00B64F89">
        <w:tc>
          <w:tcPr>
            <w:tcW w:w="1849" w:type="dxa"/>
            <w:tcBorders>
              <w:top w:val="single" w:sz="5" w:space="0" w:color="000000"/>
              <w:left w:val="single" w:sz="5" w:space="0" w:color="000000"/>
              <w:bottom w:val="single" w:sz="5" w:space="0" w:color="000000"/>
              <w:right w:val="single" w:sz="5" w:space="0" w:color="000000"/>
            </w:tcBorders>
          </w:tcPr>
          <w:p w:rsidR="006C3C8D" w:rsidRPr="00624CFB" w:rsidRDefault="006865BB" w:rsidP="00EC378F">
            <w:pPr>
              <w:pStyle w:val="BodyText"/>
              <w:rPr>
                <w:lang w:val="en-GB"/>
              </w:rPr>
            </w:pPr>
            <w:r w:rsidRPr="00624CFB">
              <w:rPr>
                <w:lang w:val="en-GB"/>
              </w:rPr>
              <w:t>OP-BR111-R012</w:t>
            </w:r>
          </w:p>
        </w:tc>
        <w:tc>
          <w:tcPr>
            <w:tcW w:w="7088" w:type="dxa"/>
            <w:tcBorders>
              <w:top w:val="single" w:sz="5" w:space="0" w:color="000000"/>
              <w:left w:val="single" w:sz="5" w:space="0" w:color="000000"/>
              <w:bottom w:val="single" w:sz="5" w:space="0" w:color="000000"/>
              <w:right w:val="single" w:sz="5" w:space="0" w:color="000000"/>
            </w:tcBorders>
          </w:tcPr>
          <w:p w:rsidR="006C3C8D" w:rsidRPr="00624CFB" w:rsidRDefault="006C3C8D" w:rsidP="00EC378F">
            <w:pPr>
              <w:pStyle w:val="BodyText"/>
              <w:rPr>
                <w:lang w:val="en-GB"/>
              </w:rPr>
            </w:pPr>
            <w:r w:rsidRPr="00624CFB">
              <w:rPr>
                <w:lang w:val="en-GB"/>
              </w:rPr>
              <w:t>The status of invoices shall advance in the following order.</w:t>
            </w:r>
          </w:p>
          <w:p w:rsidR="006C3C8D" w:rsidRPr="00624CFB" w:rsidRDefault="006C3C8D" w:rsidP="006C3C8D">
            <w:pPr>
              <w:rPr>
                <w:lang w:val="en-GB"/>
              </w:rPr>
            </w:pPr>
            <w:r w:rsidRPr="00624CFB">
              <w:rPr>
                <w:lang w:val="en-GB"/>
              </w:rPr>
              <w:t>AB – Acknowledged</w:t>
            </w:r>
          </w:p>
          <w:p w:rsidR="006C3C8D" w:rsidRPr="00624CFB" w:rsidRDefault="006C3C8D" w:rsidP="006C3C8D">
            <w:pPr>
              <w:rPr>
                <w:lang w:val="en-GB"/>
              </w:rPr>
            </w:pPr>
            <w:r w:rsidRPr="00624CFB">
              <w:rPr>
                <w:lang w:val="en-GB"/>
              </w:rPr>
              <w:t>IP – In process</w:t>
            </w:r>
          </w:p>
          <w:p w:rsidR="006C3C8D" w:rsidRPr="00624CFB" w:rsidRDefault="006C3C8D" w:rsidP="006C3C8D">
            <w:pPr>
              <w:rPr>
                <w:lang w:val="en-GB"/>
              </w:rPr>
            </w:pPr>
            <w:r w:rsidRPr="00624CFB">
              <w:rPr>
                <w:lang w:val="en-GB"/>
              </w:rPr>
              <w:t>UQ – Under query</w:t>
            </w:r>
          </w:p>
          <w:p w:rsidR="006C3C8D" w:rsidRPr="00624CFB" w:rsidRDefault="006C3C8D" w:rsidP="006C3C8D">
            <w:pPr>
              <w:rPr>
                <w:lang w:val="en-GB"/>
              </w:rPr>
            </w:pPr>
            <w:r w:rsidRPr="00624CFB">
              <w:rPr>
                <w:lang w:val="en-GB"/>
              </w:rPr>
              <w:t>CA – Conditionally accepted</w:t>
            </w:r>
          </w:p>
          <w:p w:rsidR="006C3C8D" w:rsidRPr="00624CFB" w:rsidRDefault="006C3C8D" w:rsidP="006C3C8D">
            <w:pPr>
              <w:rPr>
                <w:lang w:val="en-GB"/>
              </w:rPr>
            </w:pPr>
            <w:r w:rsidRPr="00624CFB">
              <w:rPr>
                <w:lang w:val="en-GB"/>
              </w:rPr>
              <w:t>RE – Rejected</w:t>
            </w:r>
            <w:ins w:id="121" w:author="Georg Birgisson" w:date="2018-04-17T18:28:00Z">
              <w:r w:rsidR="00CA554D">
                <w:rPr>
                  <w:lang w:val="en-GB"/>
                </w:rPr>
                <w:t xml:space="preserve"> (</w:t>
              </w:r>
            </w:ins>
            <w:ins w:id="122" w:author="Georg Birgisson" w:date="2018-04-17T18:29:00Z">
              <w:r w:rsidR="00CA554D">
                <w:rPr>
                  <w:lang w:val="en-GB"/>
                </w:rPr>
                <w:t>F</w:t>
              </w:r>
            </w:ins>
            <w:ins w:id="123" w:author="Georg Birgisson" w:date="2018-04-17T18:28:00Z">
              <w:r w:rsidR="00CA554D">
                <w:rPr>
                  <w:lang w:val="en-GB"/>
                </w:rPr>
                <w:t>inal</w:t>
              </w:r>
            </w:ins>
            <w:ins w:id="124" w:author="Georg Birgisson" w:date="2018-04-17T18:29:00Z">
              <w:r w:rsidR="00CA554D">
                <w:rPr>
                  <w:lang w:val="en-GB"/>
                </w:rPr>
                <w:t xml:space="preserve"> status)</w:t>
              </w:r>
            </w:ins>
          </w:p>
          <w:p w:rsidR="006C3C8D" w:rsidRPr="00624CFB" w:rsidRDefault="006C3C8D" w:rsidP="006C3C8D">
            <w:pPr>
              <w:rPr>
                <w:lang w:val="en-GB"/>
              </w:rPr>
            </w:pPr>
            <w:r w:rsidRPr="00624CFB">
              <w:rPr>
                <w:lang w:val="en-GB"/>
              </w:rPr>
              <w:t>AP – Accepted (approved)</w:t>
            </w:r>
          </w:p>
          <w:p w:rsidR="006C3C8D" w:rsidRPr="00624CFB" w:rsidRDefault="006C3C8D" w:rsidP="006C3C8D">
            <w:pPr>
              <w:rPr>
                <w:lang w:val="en-GB"/>
              </w:rPr>
            </w:pPr>
            <w:r w:rsidRPr="00624CFB">
              <w:rPr>
                <w:lang w:val="en-GB"/>
              </w:rPr>
              <w:t xml:space="preserve">PD – Paid </w:t>
            </w:r>
            <w:r w:rsidR="004B5CC1" w:rsidRPr="00624CFB">
              <w:rPr>
                <w:lang w:val="en-GB"/>
              </w:rPr>
              <w:t>(</w:t>
            </w:r>
            <w:ins w:id="125" w:author="Georg Birgisson" w:date="2018-04-17T18:29:00Z">
              <w:r w:rsidR="00CA554D">
                <w:rPr>
                  <w:lang w:val="en-GB"/>
                </w:rPr>
                <w:t xml:space="preserve">Final status, </w:t>
              </w:r>
            </w:ins>
            <w:proofErr w:type="gramStart"/>
            <w:r w:rsidR="004B5CC1" w:rsidRPr="00624CFB">
              <w:rPr>
                <w:lang w:val="en-GB"/>
              </w:rPr>
              <w:t>The</w:t>
            </w:r>
            <w:proofErr w:type="gramEnd"/>
            <w:r w:rsidR="004B5CC1" w:rsidRPr="00624CFB">
              <w:rPr>
                <w:lang w:val="en-GB"/>
              </w:rPr>
              <w:t xml:space="preserve"> status code “Paid” will probably not be used in relation to credit notes)</w:t>
            </w:r>
          </w:p>
          <w:p w:rsidR="006C3C8D" w:rsidRPr="00624CFB" w:rsidRDefault="006C3C8D" w:rsidP="006C3C8D">
            <w:pPr>
              <w:pStyle w:val="BodyText"/>
              <w:rPr>
                <w:lang w:val="en-GB"/>
              </w:rPr>
            </w:pPr>
          </w:p>
          <w:p w:rsidR="006C3C8D" w:rsidRPr="00624CFB" w:rsidRDefault="006C3C8D" w:rsidP="00EC378F">
            <w:pPr>
              <w:pStyle w:val="BodyText"/>
              <w:rPr>
                <w:lang w:val="en-GB"/>
              </w:rPr>
            </w:pPr>
            <w:r w:rsidRPr="00624CFB">
              <w:rPr>
                <w:lang w:val="en-GB"/>
              </w:rPr>
              <w:t>The process may start at any status and not all statuses must be reported.</w:t>
            </w:r>
          </w:p>
        </w:tc>
      </w:tr>
      <w:tr w:rsidR="00F00045" w:rsidRPr="00624CFB" w:rsidTr="00B64F89">
        <w:tc>
          <w:tcPr>
            <w:tcW w:w="1849" w:type="dxa"/>
            <w:tcBorders>
              <w:top w:val="single" w:sz="5" w:space="0" w:color="000000"/>
              <w:left w:val="single" w:sz="5" w:space="0" w:color="000000"/>
              <w:bottom w:val="single" w:sz="5" w:space="0" w:color="000000"/>
              <w:right w:val="single" w:sz="5" w:space="0" w:color="000000"/>
            </w:tcBorders>
          </w:tcPr>
          <w:p w:rsidR="00F00045" w:rsidRPr="00624CFB" w:rsidRDefault="006865BB" w:rsidP="00EC378F">
            <w:pPr>
              <w:pStyle w:val="BodyText"/>
              <w:rPr>
                <w:lang w:val="en-GB"/>
              </w:rPr>
            </w:pPr>
            <w:r w:rsidRPr="00624CFB">
              <w:rPr>
                <w:lang w:val="en-GB"/>
              </w:rPr>
              <w:t>OP-BR111-R013</w:t>
            </w:r>
          </w:p>
        </w:tc>
        <w:tc>
          <w:tcPr>
            <w:tcW w:w="7088" w:type="dxa"/>
            <w:tcBorders>
              <w:top w:val="single" w:sz="5" w:space="0" w:color="000000"/>
              <w:left w:val="single" w:sz="5" w:space="0" w:color="000000"/>
              <w:bottom w:val="single" w:sz="5" w:space="0" w:color="000000"/>
              <w:right w:val="single" w:sz="5" w:space="0" w:color="000000"/>
            </w:tcBorders>
          </w:tcPr>
          <w:p w:rsidR="00F00045" w:rsidRPr="00624CFB" w:rsidRDefault="00360A4C" w:rsidP="00EC378F">
            <w:pPr>
              <w:pStyle w:val="BodyText"/>
              <w:rPr>
                <w:lang w:val="en-GB"/>
              </w:rPr>
            </w:pPr>
            <w:r w:rsidRPr="00624CFB">
              <w:rPr>
                <w:lang w:val="en-GB"/>
              </w:rPr>
              <w:t>Seller</w:t>
            </w:r>
            <w:r w:rsidR="00F00045" w:rsidRPr="00624CFB">
              <w:rPr>
                <w:lang w:val="en-GB"/>
              </w:rPr>
              <w:t xml:space="preserve"> can dispute any status presented by Buyer i</w:t>
            </w:r>
            <w:r w:rsidR="006865BB" w:rsidRPr="00624CFB">
              <w:rPr>
                <w:lang w:val="en-GB"/>
              </w:rPr>
              <w:t xml:space="preserve">n </w:t>
            </w:r>
            <w:r w:rsidR="00AA1BB0">
              <w:rPr>
                <w:lang w:val="en-GB"/>
              </w:rPr>
              <w:t>Invoice Response</w:t>
            </w:r>
            <w:r w:rsidR="006865BB" w:rsidRPr="00624CFB">
              <w:rPr>
                <w:lang w:val="en-GB"/>
              </w:rPr>
              <w:t xml:space="preserve"> with an external process.</w:t>
            </w:r>
          </w:p>
        </w:tc>
      </w:tr>
      <w:tr w:rsidR="00BD09DA" w:rsidRPr="00624CFB" w:rsidTr="00B64F89">
        <w:tc>
          <w:tcPr>
            <w:tcW w:w="1849" w:type="dxa"/>
            <w:tcBorders>
              <w:top w:val="single" w:sz="5" w:space="0" w:color="000000"/>
              <w:left w:val="single" w:sz="5" w:space="0" w:color="000000"/>
              <w:bottom w:val="single" w:sz="5" w:space="0" w:color="000000"/>
              <w:right w:val="single" w:sz="5" w:space="0" w:color="000000"/>
            </w:tcBorders>
          </w:tcPr>
          <w:p w:rsidR="00BD09DA" w:rsidRPr="00624CFB" w:rsidRDefault="00BD09DA" w:rsidP="00EC378F">
            <w:pPr>
              <w:pStyle w:val="BodyText"/>
              <w:rPr>
                <w:lang w:val="en-GB"/>
              </w:rPr>
            </w:pPr>
            <w:r w:rsidRPr="00624CFB">
              <w:rPr>
                <w:lang w:val="en-GB"/>
              </w:rPr>
              <w:t>OP-BR111-R01</w:t>
            </w:r>
            <w:r>
              <w:rPr>
                <w:lang w:val="en-GB"/>
              </w:rPr>
              <w:t>4</w:t>
            </w:r>
          </w:p>
        </w:tc>
        <w:tc>
          <w:tcPr>
            <w:tcW w:w="7088" w:type="dxa"/>
            <w:tcBorders>
              <w:top w:val="single" w:sz="5" w:space="0" w:color="000000"/>
              <w:left w:val="single" w:sz="5" w:space="0" w:color="000000"/>
              <w:bottom w:val="single" w:sz="5" w:space="0" w:color="000000"/>
              <w:right w:val="single" w:sz="5" w:space="0" w:color="000000"/>
            </w:tcBorders>
          </w:tcPr>
          <w:p w:rsidR="00BD09DA" w:rsidRPr="00624CFB" w:rsidRDefault="00BD09DA" w:rsidP="00EC378F">
            <w:pPr>
              <w:pStyle w:val="BodyText"/>
              <w:rPr>
                <w:lang w:val="en-GB"/>
              </w:rPr>
            </w:pPr>
            <w:r w:rsidRPr="00624CFB">
              <w:rPr>
                <w:rFonts w:cs="Arial"/>
                <w:lang w:val="en-GB"/>
              </w:rPr>
              <w:t xml:space="preserve">Document type code must </w:t>
            </w:r>
            <w:r>
              <w:rPr>
                <w:rFonts w:cs="Arial"/>
                <w:lang w:val="en-GB"/>
              </w:rPr>
              <w:t xml:space="preserve">conform to the document type code of the original message the response is sent to (usually 380 for the commercial invoice and 381 for credit note). </w:t>
            </w:r>
          </w:p>
        </w:tc>
      </w:tr>
    </w:tbl>
    <w:p w:rsidR="00EC378F" w:rsidRPr="00624CFB" w:rsidRDefault="0068306A" w:rsidP="00881139">
      <w:pPr>
        <w:rPr>
          <w:rFonts w:cs="Arial"/>
          <w:lang w:val="en-GB"/>
        </w:rPr>
      </w:pPr>
      <w:r w:rsidRPr="00624CFB">
        <w:rPr>
          <w:rFonts w:cs="Arial"/>
          <w:lang w:val="en-GB"/>
        </w:rPr>
        <w:lastRenderedPageBreak/>
        <w:t xml:space="preserve">(*) Business situations that require exceptions to these rules are not prohibited by this BIS but are not supported by the </w:t>
      </w:r>
      <w:r w:rsidR="00154AC5">
        <w:rPr>
          <w:rFonts w:cs="Arial"/>
          <w:lang w:val="en-GB"/>
        </w:rPr>
        <w:t>Invoice Response</w:t>
      </w:r>
      <w:r w:rsidRPr="00624CFB">
        <w:rPr>
          <w:rFonts w:cs="Arial"/>
          <w:lang w:val="en-GB"/>
        </w:rPr>
        <w:t xml:space="preserve"> described in it. Such business situations must be handled externally between the trading parties.</w:t>
      </w:r>
    </w:p>
    <w:p w:rsidR="006865BB" w:rsidRPr="00624CFB" w:rsidRDefault="006865BB" w:rsidP="00881139">
      <w:pPr>
        <w:rPr>
          <w:rFonts w:cs="Arial"/>
          <w:lang w:val="en-GB"/>
        </w:rPr>
      </w:pPr>
    </w:p>
    <w:p w:rsidR="00881139" w:rsidRPr="00624CFB" w:rsidRDefault="00AA1BB0" w:rsidP="00AD0C88">
      <w:pPr>
        <w:pStyle w:val="Heading2"/>
      </w:pPr>
      <w:bookmarkStart w:id="126" w:name="_Toc511919265"/>
      <w:r>
        <w:t>Invoice Response</w:t>
      </w:r>
      <w:r w:rsidR="00881139" w:rsidRPr="00624CFB">
        <w:t xml:space="preserve"> transaction business rules</w:t>
      </w:r>
      <w:bookmarkEnd w:id="126"/>
    </w:p>
    <w:p w:rsidR="00881139" w:rsidRPr="00624CFB" w:rsidRDefault="00AA1BB0" w:rsidP="00881139">
      <w:pPr>
        <w:rPr>
          <w:rFonts w:cs="Arial"/>
          <w:lang w:val="en-GB"/>
        </w:rPr>
      </w:pPr>
      <w:r>
        <w:rPr>
          <w:rFonts w:cs="Arial"/>
          <w:lang w:val="en-GB"/>
        </w:rPr>
        <w:t>Invoice Response</w:t>
      </w:r>
      <w:r w:rsidR="00881139" w:rsidRPr="00624CFB">
        <w:rPr>
          <w:rFonts w:cs="Arial"/>
          <w:lang w:val="en-GB"/>
        </w:rPr>
        <w:t xml:space="preserve"> transaction business rules govern the content of the messages. A valid message must comply with the transaction rules.</w:t>
      </w:r>
    </w:p>
    <w:p w:rsidR="00881139" w:rsidRPr="00624CFB" w:rsidRDefault="00881139" w:rsidP="00881139">
      <w:pPr>
        <w:rPr>
          <w:rFonts w:cs="Arial"/>
          <w:lang w:val="en-GB"/>
        </w:rPr>
      </w:pPr>
    </w:p>
    <w:tbl>
      <w:tblPr>
        <w:tblW w:w="9220" w:type="dxa"/>
        <w:tblLayout w:type="fixed"/>
        <w:tblCellMar>
          <w:left w:w="0" w:type="dxa"/>
          <w:right w:w="0" w:type="dxa"/>
        </w:tblCellMar>
        <w:tblLook w:val="01E0" w:firstRow="1" w:lastRow="1" w:firstColumn="1" w:lastColumn="1" w:noHBand="0" w:noVBand="0"/>
      </w:tblPr>
      <w:tblGrid>
        <w:gridCol w:w="1424"/>
        <w:gridCol w:w="6662"/>
        <w:gridCol w:w="1134"/>
      </w:tblGrid>
      <w:tr w:rsidR="005C7F2D" w:rsidRPr="00624CFB" w:rsidTr="00CF4555">
        <w:trPr>
          <w:trHeight w:hRule="exact" w:val="313"/>
        </w:trPr>
        <w:tc>
          <w:tcPr>
            <w:tcW w:w="1424" w:type="dxa"/>
            <w:tcBorders>
              <w:top w:val="single" w:sz="5" w:space="0" w:color="000000"/>
              <w:left w:val="single" w:sz="5" w:space="0" w:color="000000"/>
              <w:bottom w:val="single" w:sz="5" w:space="0" w:color="000000"/>
              <w:right w:val="single" w:sz="5" w:space="0" w:color="000000"/>
            </w:tcBorders>
            <w:shd w:val="clear" w:color="auto" w:fill="BEBEBE"/>
          </w:tcPr>
          <w:p w:rsidR="005C7F2D" w:rsidRPr="00624CFB" w:rsidRDefault="005C7F2D" w:rsidP="00000A70">
            <w:pPr>
              <w:rPr>
                <w:rStyle w:val="apple-tab-span"/>
                <w:rFonts w:cs="Arial"/>
                <w:b/>
                <w:lang w:val="en-GB"/>
              </w:rPr>
            </w:pPr>
            <w:r w:rsidRPr="00624CFB">
              <w:rPr>
                <w:rStyle w:val="apple-tab-span"/>
                <w:rFonts w:cs="Arial"/>
                <w:b/>
                <w:lang w:val="en-GB"/>
              </w:rPr>
              <w:t>RuleID</w:t>
            </w:r>
          </w:p>
        </w:tc>
        <w:tc>
          <w:tcPr>
            <w:tcW w:w="6662" w:type="dxa"/>
            <w:tcBorders>
              <w:top w:val="single" w:sz="5" w:space="0" w:color="000000"/>
              <w:left w:val="single" w:sz="5" w:space="0" w:color="000000"/>
              <w:bottom w:val="single" w:sz="5" w:space="0" w:color="000000"/>
              <w:right w:val="single" w:sz="5" w:space="0" w:color="000000"/>
            </w:tcBorders>
            <w:shd w:val="clear" w:color="auto" w:fill="BEBEBE"/>
          </w:tcPr>
          <w:p w:rsidR="005C7F2D" w:rsidRPr="00624CFB" w:rsidRDefault="005C7F2D" w:rsidP="00000A70">
            <w:pPr>
              <w:rPr>
                <w:rStyle w:val="apple-tab-span"/>
                <w:rFonts w:cs="Arial"/>
                <w:b/>
                <w:lang w:val="en-GB"/>
              </w:rPr>
            </w:pPr>
            <w:r w:rsidRPr="00624CFB">
              <w:rPr>
                <w:rStyle w:val="apple-tab-span"/>
                <w:rFonts w:cs="Arial"/>
                <w:b/>
                <w:lang w:val="en-GB"/>
              </w:rPr>
              <w:t>Rule</w:t>
            </w:r>
          </w:p>
        </w:tc>
        <w:tc>
          <w:tcPr>
            <w:tcW w:w="1134" w:type="dxa"/>
            <w:tcBorders>
              <w:top w:val="single" w:sz="5" w:space="0" w:color="000000"/>
              <w:left w:val="single" w:sz="5" w:space="0" w:color="000000"/>
              <w:bottom w:val="single" w:sz="5" w:space="0" w:color="000000"/>
              <w:right w:val="single" w:sz="5" w:space="0" w:color="000000"/>
            </w:tcBorders>
            <w:shd w:val="clear" w:color="auto" w:fill="BEBEBE"/>
          </w:tcPr>
          <w:p w:rsidR="005C7F2D" w:rsidRPr="00624CFB" w:rsidRDefault="005C7F2D" w:rsidP="00000A70">
            <w:pPr>
              <w:rPr>
                <w:rStyle w:val="apple-tab-span"/>
                <w:rFonts w:cs="Arial"/>
                <w:b/>
                <w:lang w:val="en-GB"/>
              </w:rPr>
            </w:pPr>
            <w:r w:rsidRPr="00624CFB">
              <w:rPr>
                <w:rStyle w:val="apple-tab-span"/>
                <w:rFonts w:cs="Arial"/>
                <w:b/>
                <w:lang w:val="en-GB"/>
              </w:rPr>
              <w:t>Errorlevel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993072">
            <w:pPr>
              <w:rPr>
                <w:rFonts w:cs="Arial"/>
                <w:lang w:val="en-GB"/>
              </w:rPr>
            </w:pPr>
            <w:r w:rsidRPr="00624CFB">
              <w:rPr>
                <w:rFonts w:cs="Arial"/>
                <w:lang w:val="en-GB"/>
              </w:rPr>
              <w:t>OP</w:t>
            </w:r>
            <w:r w:rsidR="005C7F2D" w:rsidRPr="00624CFB">
              <w:rPr>
                <w:rFonts w:cs="Arial"/>
                <w:lang w:val="en-GB"/>
              </w:rPr>
              <w:t>-T111-R001</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D34B81" w:rsidP="00881139">
            <w:pPr>
              <w:rPr>
                <w:rFonts w:cs="Arial"/>
                <w:lang w:val="en-GB"/>
              </w:rPr>
            </w:pPr>
            <w:r w:rsidRPr="00D34B81">
              <w:rPr>
                <w:rFonts w:cs="Arial"/>
                <w:lang w:val="en-GB"/>
              </w:rPr>
              <w:t xml:space="preserve">An </w:t>
            </w:r>
            <w:r w:rsidR="00154AC5">
              <w:rPr>
                <w:rFonts w:cs="Arial"/>
                <w:lang w:val="en-GB"/>
              </w:rPr>
              <w:t>Invoice Response</w:t>
            </w:r>
            <w:r w:rsidRPr="00D34B81">
              <w:rPr>
                <w:rFonts w:cs="Arial"/>
                <w:lang w:val="en-GB"/>
              </w:rPr>
              <w:t xml:space="preserve"> SHALL have the profile identifier "</w:t>
            </w:r>
            <w:proofErr w:type="gramStart"/>
            <w:r w:rsidRPr="00D34B81">
              <w:rPr>
                <w:rFonts w:cs="Arial"/>
                <w:lang w:val="en-GB"/>
              </w:rPr>
              <w:t>urn:www.peppol.eu:profile:bis63a:ver1.0</w:t>
            </w:r>
            <w:proofErr w:type="gramEnd"/>
            <w:r w:rsidRPr="00D34B81">
              <w:rPr>
                <w:rFonts w:cs="Arial"/>
                <w:lang w:val="en-GB"/>
              </w:rPr>
              <w:t>".</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5C7F2D" w:rsidRPr="00624CFB">
              <w:rPr>
                <w:rFonts w:cs="Arial"/>
                <w:lang w:val="en-GB"/>
              </w:rPr>
              <w:t>-T111-R002</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000A70">
            <w:pPr>
              <w:rPr>
                <w:rFonts w:cs="Arial"/>
                <w:lang w:val="en-GB"/>
              </w:rPr>
            </w:pPr>
            <w:r w:rsidRPr="00253958">
              <w:rPr>
                <w:rFonts w:cs="Arial"/>
                <w:lang w:val="en-GB"/>
              </w:rPr>
              <w:t xml:space="preserve">An </w:t>
            </w:r>
            <w:r w:rsidR="00154AC5">
              <w:rPr>
                <w:rFonts w:cs="Arial"/>
                <w:lang w:val="en-GB"/>
              </w:rPr>
              <w:t>Invoice Response</w:t>
            </w:r>
            <w:r w:rsidRPr="00253958">
              <w:rPr>
                <w:rFonts w:cs="Arial"/>
                <w:lang w:val="en-GB"/>
              </w:rPr>
              <w:t xml:space="preserve"> SHALL have the customization identifier "</w:t>
            </w:r>
            <w:proofErr w:type="gramStart"/>
            <w:r w:rsidRPr="00253958">
              <w:rPr>
                <w:rFonts w:cs="Arial"/>
                <w:lang w:val="en-GB"/>
              </w:rPr>
              <w:t>urn:www.peppol.eu:transaction:biitrns111:ver1.0</w:t>
            </w:r>
            <w:proofErr w:type="gramEnd"/>
            <w:r w:rsidRPr="00253958">
              <w:rPr>
                <w:rFonts w:cs="Arial"/>
                <w:lang w:val="en-GB"/>
              </w:rPr>
              <w:t>"</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5C7F2D" w:rsidRPr="00624CFB">
              <w:rPr>
                <w:rFonts w:cs="Arial"/>
                <w:lang w:val="en-GB"/>
              </w:rPr>
              <w:t>-T111-R003</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A0561C" w:rsidP="00000A70">
            <w:pPr>
              <w:rPr>
                <w:rFonts w:cs="Arial"/>
                <w:lang w:val="en-GB"/>
              </w:rPr>
            </w:pPr>
            <w:r>
              <w:rPr>
                <w:rFonts w:cs="Arial"/>
                <w:lang w:val="en-GB"/>
              </w:rPr>
              <w:t xml:space="preserve">An </w:t>
            </w:r>
            <w:r w:rsidR="00154AC5">
              <w:rPr>
                <w:rFonts w:cs="Arial"/>
                <w:lang w:val="en-GB"/>
              </w:rPr>
              <w:t>Invoice Response</w:t>
            </w:r>
            <w:r w:rsidR="006865BB" w:rsidRPr="00624CFB">
              <w:rPr>
                <w:rFonts w:cs="Arial"/>
                <w:lang w:val="en-GB"/>
              </w:rPr>
              <w:t xml:space="preserve"> </w:t>
            </w:r>
            <w:r w:rsidR="003A45CC" w:rsidRPr="00624CFB">
              <w:rPr>
                <w:rFonts w:cs="Arial"/>
                <w:lang w:val="en-GB"/>
              </w:rPr>
              <w:t xml:space="preserve">SHALL </w:t>
            </w:r>
            <w:r w:rsidR="005C7F2D" w:rsidRPr="00624CFB">
              <w:rPr>
                <w:rFonts w:cs="Arial"/>
                <w:lang w:val="en-GB"/>
              </w:rPr>
              <w:t>contain the date of issue</w:t>
            </w:r>
            <w:r w:rsidR="00881139" w:rsidRPr="00624CFB">
              <w:rPr>
                <w:rFonts w:cs="Arial"/>
                <w:lang w:val="en-GB"/>
              </w:rPr>
              <w:t>.</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C165B6">
              <w:rPr>
                <w:rFonts w:cs="Arial"/>
                <w:lang w:val="en-GB"/>
              </w:rPr>
              <w:t>-T111-R004</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6865BB">
            <w:pPr>
              <w:rPr>
                <w:rFonts w:cs="Arial"/>
                <w:lang w:val="en-GB"/>
              </w:rPr>
            </w:pPr>
            <w:r w:rsidRPr="00253958">
              <w:rPr>
                <w:rFonts w:cs="Arial"/>
                <w:lang w:val="en-GB"/>
              </w:rPr>
              <w:t xml:space="preserve">The Endpoint ID for party sending </w:t>
            </w:r>
            <w:r w:rsidR="00154AC5">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5C7F2D" w:rsidRPr="00624CFB">
              <w:rPr>
                <w:rFonts w:cs="Arial"/>
                <w:lang w:val="en-GB"/>
              </w:rPr>
              <w:t>-T111</w:t>
            </w:r>
            <w:r w:rsidR="00C165B6">
              <w:rPr>
                <w:rFonts w:cs="Arial"/>
                <w:lang w:val="en-GB"/>
              </w:rPr>
              <w:t>-R005</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6865BB">
            <w:pPr>
              <w:rPr>
                <w:rFonts w:cs="Arial"/>
                <w:lang w:val="en-GB"/>
              </w:rPr>
            </w:pPr>
            <w:r w:rsidRPr="00253958">
              <w:rPr>
                <w:rFonts w:cs="Arial"/>
                <w:lang w:val="en-GB"/>
              </w:rPr>
              <w:t xml:space="preserve">The party sending </w:t>
            </w:r>
            <w:r w:rsidR="00154AC5">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5C7F2D"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5C7F2D" w:rsidRPr="00624CFB" w:rsidRDefault="00881139" w:rsidP="00881139">
            <w:pPr>
              <w:rPr>
                <w:rFonts w:cs="Arial"/>
                <w:lang w:val="en-GB"/>
              </w:rPr>
            </w:pPr>
            <w:r w:rsidRPr="00624CFB">
              <w:rPr>
                <w:rFonts w:cs="Arial"/>
                <w:lang w:val="en-GB"/>
              </w:rPr>
              <w:t>OP</w:t>
            </w:r>
            <w:r w:rsidR="00C165B6">
              <w:rPr>
                <w:rFonts w:cs="Arial"/>
                <w:lang w:val="en-GB"/>
              </w:rPr>
              <w:t>-T111-R006</w:t>
            </w:r>
          </w:p>
        </w:tc>
        <w:tc>
          <w:tcPr>
            <w:tcW w:w="6662" w:type="dxa"/>
            <w:tcBorders>
              <w:top w:val="single" w:sz="5" w:space="0" w:color="000000"/>
              <w:left w:val="single" w:sz="5" w:space="0" w:color="000000"/>
              <w:bottom w:val="single" w:sz="5" w:space="0" w:color="000000"/>
              <w:right w:val="single" w:sz="5" w:space="0" w:color="000000"/>
            </w:tcBorders>
          </w:tcPr>
          <w:p w:rsidR="005C7F2D" w:rsidRPr="00624CFB" w:rsidRDefault="00253958" w:rsidP="00000A70">
            <w:pPr>
              <w:rPr>
                <w:rFonts w:cs="Arial"/>
                <w:lang w:val="en-GB"/>
              </w:rPr>
            </w:pPr>
            <w:r w:rsidRPr="00253958">
              <w:rPr>
                <w:rFonts w:cs="Arial"/>
                <w:lang w:val="en-GB"/>
              </w:rPr>
              <w:t xml:space="preserve">The Endpoint ID for receiving sending </w:t>
            </w:r>
            <w:r w:rsidR="00154AC5">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5C7F2D" w:rsidRPr="00624CFB" w:rsidRDefault="005C7F2D" w:rsidP="00000A70">
            <w:pPr>
              <w:rPr>
                <w:rFonts w:cs="Arial"/>
                <w:lang w:val="en-GB"/>
              </w:rPr>
            </w:pPr>
            <w:r w:rsidRPr="00624CFB">
              <w:rPr>
                <w:rFonts w:cs="Arial"/>
                <w:lang w:val="en-GB"/>
              </w:rPr>
              <w:t>Fatal</w:t>
            </w:r>
          </w:p>
        </w:tc>
      </w:tr>
      <w:tr w:rsidR="0068306A"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68306A" w:rsidRPr="00624CFB" w:rsidRDefault="00C165B6" w:rsidP="001B4812">
            <w:pPr>
              <w:rPr>
                <w:rFonts w:cs="Arial"/>
                <w:lang w:val="en-GB"/>
              </w:rPr>
            </w:pPr>
            <w:r>
              <w:rPr>
                <w:rFonts w:cs="Arial"/>
                <w:lang w:val="en-GB"/>
              </w:rPr>
              <w:t>OP-T111-</w:t>
            </w:r>
            <w:r w:rsidR="000D060A">
              <w:rPr>
                <w:rFonts w:cs="Arial"/>
                <w:lang w:val="en-GB"/>
              </w:rPr>
              <w:t>R007</w:t>
            </w:r>
          </w:p>
        </w:tc>
        <w:tc>
          <w:tcPr>
            <w:tcW w:w="6662" w:type="dxa"/>
            <w:tcBorders>
              <w:top w:val="single" w:sz="5" w:space="0" w:color="000000"/>
              <w:left w:val="single" w:sz="5" w:space="0" w:color="000000"/>
              <w:bottom w:val="single" w:sz="5" w:space="0" w:color="000000"/>
              <w:right w:val="single" w:sz="5" w:space="0" w:color="000000"/>
            </w:tcBorders>
          </w:tcPr>
          <w:p w:rsidR="0068306A" w:rsidRPr="00624CFB" w:rsidRDefault="00253958" w:rsidP="00CD6D8E">
            <w:pPr>
              <w:rPr>
                <w:rFonts w:cs="Arial"/>
                <w:lang w:val="en-GB"/>
              </w:rPr>
            </w:pPr>
            <w:r w:rsidRPr="00253958">
              <w:rPr>
                <w:rFonts w:cs="Arial"/>
                <w:lang w:val="en-GB"/>
              </w:rPr>
              <w:t xml:space="preserve">The party receiving </w:t>
            </w:r>
            <w:r w:rsidR="00154AC5">
              <w:rPr>
                <w:rFonts w:cs="Arial"/>
                <w:lang w:val="en-GB"/>
              </w:rPr>
              <w:t>Invoice Response</w:t>
            </w:r>
            <w:r w:rsidRPr="00253958">
              <w:rPr>
                <w:rFonts w:cs="Arial"/>
                <w:lang w:val="en-GB"/>
              </w:rPr>
              <w:t xml:space="preserve"> SHALL be specified.</w:t>
            </w:r>
          </w:p>
        </w:tc>
        <w:tc>
          <w:tcPr>
            <w:tcW w:w="1134" w:type="dxa"/>
            <w:tcBorders>
              <w:top w:val="single" w:sz="5" w:space="0" w:color="000000"/>
              <w:left w:val="single" w:sz="5" w:space="0" w:color="000000"/>
              <w:bottom w:val="single" w:sz="5" w:space="0" w:color="000000"/>
              <w:right w:val="single" w:sz="5" w:space="0" w:color="000000"/>
            </w:tcBorders>
          </w:tcPr>
          <w:p w:rsidR="0068306A" w:rsidRPr="00624CFB" w:rsidRDefault="001B4812" w:rsidP="00000A70">
            <w:pPr>
              <w:rPr>
                <w:rFonts w:cs="Arial"/>
                <w:lang w:val="en-GB"/>
              </w:rPr>
            </w:pPr>
            <w:r w:rsidRPr="00624CFB">
              <w:rPr>
                <w:rFonts w:cs="Arial"/>
                <w:lang w:val="en-GB"/>
              </w:rPr>
              <w:t>Fatal</w:t>
            </w:r>
          </w:p>
        </w:tc>
      </w:tr>
      <w:tr w:rsidR="00253958"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253958" w:rsidRDefault="00253958" w:rsidP="001B4812">
            <w:pPr>
              <w:rPr>
                <w:rFonts w:cs="Arial"/>
                <w:lang w:val="en-GB"/>
              </w:rPr>
            </w:pPr>
            <w:r>
              <w:rPr>
                <w:rFonts w:cs="Arial"/>
                <w:lang w:val="en-GB"/>
              </w:rPr>
              <w:t>OP-T111-R008</w:t>
            </w:r>
          </w:p>
        </w:tc>
        <w:tc>
          <w:tcPr>
            <w:tcW w:w="6662" w:type="dxa"/>
            <w:tcBorders>
              <w:top w:val="single" w:sz="5" w:space="0" w:color="000000"/>
              <w:left w:val="single" w:sz="5" w:space="0" w:color="000000"/>
              <w:bottom w:val="single" w:sz="5" w:space="0" w:color="000000"/>
              <w:right w:val="single" w:sz="5" w:space="0" w:color="000000"/>
            </w:tcBorders>
          </w:tcPr>
          <w:p w:rsidR="00253958" w:rsidRPr="00253958" w:rsidRDefault="00253958" w:rsidP="00CD6D8E">
            <w:pPr>
              <w:rPr>
                <w:rFonts w:cs="Arial"/>
                <w:lang w:val="en-GB"/>
              </w:rPr>
            </w:pPr>
            <w:r w:rsidRPr="00253958">
              <w:rPr>
                <w:rFonts w:cs="Arial"/>
                <w:lang w:val="en-GB"/>
              </w:rPr>
              <w:t xml:space="preserve">An </w:t>
            </w:r>
            <w:r w:rsidR="00154AC5">
              <w:rPr>
                <w:rFonts w:cs="Arial"/>
                <w:lang w:val="en-GB"/>
              </w:rPr>
              <w:t>Invoice Response</w:t>
            </w:r>
            <w:r w:rsidRPr="00253958">
              <w:rPr>
                <w:rFonts w:cs="Arial"/>
                <w:lang w:val="en-GB"/>
              </w:rPr>
              <w:t xml:space="preserve"> SHALL contain a document reference pointing towards the business message that the response relates to.</w:t>
            </w:r>
          </w:p>
        </w:tc>
        <w:tc>
          <w:tcPr>
            <w:tcW w:w="1134" w:type="dxa"/>
            <w:tcBorders>
              <w:top w:val="single" w:sz="5" w:space="0" w:color="000000"/>
              <w:left w:val="single" w:sz="5" w:space="0" w:color="000000"/>
              <w:bottom w:val="single" w:sz="5" w:space="0" w:color="000000"/>
              <w:right w:val="single" w:sz="5" w:space="0" w:color="000000"/>
            </w:tcBorders>
          </w:tcPr>
          <w:p w:rsidR="00253958" w:rsidRPr="00624CFB" w:rsidRDefault="00253958" w:rsidP="00000A70">
            <w:pPr>
              <w:rPr>
                <w:rFonts w:cs="Arial"/>
                <w:lang w:val="en-GB"/>
              </w:rPr>
            </w:pPr>
            <w:r w:rsidRPr="00624CFB">
              <w:rPr>
                <w:rFonts w:cs="Arial"/>
                <w:lang w:val="en-GB"/>
              </w:rPr>
              <w:t>Fatal</w:t>
            </w:r>
          </w:p>
        </w:tc>
      </w:tr>
      <w:tr w:rsidR="00253958" w:rsidRPr="00624CFB" w:rsidTr="00CF4555">
        <w:trPr>
          <w:trHeight w:val="20"/>
        </w:trPr>
        <w:tc>
          <w:tcPr>
            <w:tcW w:w="1424" w:type="dxa"/>
            <w:tcBorders>
              <w:top w:val="single" w:sz="5" w:space="0" w:color="000000"/>
              <w:left w:val="single" w:sz="5" w:space="0" w:color="000000"/>
              <w:bottom w:val="single" w:sz="5" w:space="0" w:color="000000"/>
              <w:right w:val="single" w:sz="5" w:space="0" w:color="000000"/>
            </w:tcBorders>
          </w:tcPr>
          <w:p w:rsidR="00253958" w:rsidRDefault="00253958" w:rsidP="001B4812">
            <w:pPr>
              <w:rPr>
                <w:rFonts w:cs="Arial"/>
                <w:lang w:val="en-GB"/>
              </w:rPr>
            </w:pPr>
            <w:r>
              <w:rPr>
                <w:rFonts w:cs="Arial"/>
                <w:lang w:val="en-GB"/>
              </w:rPr>
              <w:t>OP-T111-R009</w:t>
            </w:r>
          </w:p>
        </w:tc>
        <w:tc>
          <w:tcPr>
            <w:tcW w:w="6662" w:type="dxa"/>
            <w:tcBorders>
              <w:top w:val="single" w:sz="5" w:space="0" w:color="000000"/>
              <w:left w:val="single" w:sz="5" w:space="0" w:color="000000"/>
              <w:bottom w:val="single" w:sz="5" w:space="0" w:color="000000"/>
              <w:right w:val="single" w:sz="5" w:space="0" w:color="000000"/>
            </w:tcBorders>
          </w:tcPr>
          <w:p w:rsidR="00253958" w:rsidRPr="00253958" w:rsidRDefault="00AD3962" w:rsidP="00CD6D8E">
            <w:pPr>
              <w:rPr>
                <w:rFonts w:cs="Arial"/>
                <w:lang w:val="en-GB"/>
              </w:rPr>
            </w:pPr>
            <w:r w:rsidRPr="00AD3962">
              <w:rPr>
                <w:rFonts w:cs="Arial"/>
                <w:lang w:val="en-GB"/>
              </w:rPr>
              <w:t>IF status code is one of: CA, UQ or RE then there SHALL be at a clarification code in Invoice Message Response.</w:t>
            </w:r>
          </w:p>
        </w:tc>
        <w:tc>
          <w:tcPr>
            <w:tcW w:w="1134" w:type="dxa"/>
            <w:tcBorders>
              <w:top w:val="single" w:sz="5" w:space="0" w:color="000000"/>
              <w:left w:val="single" w:sz="5" w:space="0" w:color="000000"/>
              <w:bottom w:val="single" w:sz="5" w:space="0" w:color="000000"/>
              <w:right w:val="single" w:sz="5" w:space="0" w:color="000000"/>
            </w:tcBorders>
          </w:tcPr>
          <w:p w:rsidR="00253958" w:rsidRPr="00624CFB" w:rsidRDefault="00253958" w:rsidP="00000A70">
            <w:pPr>
              <w:rPr>
                <w:rFonts w:cs="Arial"/>
                <w:lang w:val="en-GB"/>
              </w:rPr>
            </w:pPr>
            <w:r w:rsidRPr="00624CFB">
              <w:rPr>
                <w:rFonts w:cs="Arial"/>
                <w:lang w:val="en-GB"/>
              </w:rPr>
              <w:t>Fatal</w:t>
            </w:r>
          </w:p>
        </w:tc>
      </w:tr>
      <w:tr w:rsidR="008176FC" w:rsidRPr="00624CFB" w:rsidTr="008176FC">
        <w:trPr>
          <w:trHeight w:val="20"/>
          <w:ins w:id="127" w:author="Georg Birgisson" w:date="2018-04-17T19:02:00Z"/>
        </w:trPr>
        <w:tc>
          <w:tcPr>
            <w:tcW w:w="1424" w:type="dxa"/>
            <w:tcBorders>
              <w:top w:val="single" w:sz="5" w:space="0" w:color="000000"/>
              <w:left w:val="single" w:sz="5" w:space="0" w:color="000000"/>
              <w:bottom w:val="single" w:sz="5" w:space="0" w:color="000000"/>
              <w:right w:val="single" w:sz="5" w:space="0" w:color="000000"/>
            </w:tcBorders>
          </w:tcPr>
          <w:p w:rsidR="008176FC" w:rsidRPr="009D26C7" w:rsidRDefault="008176FC" w:rsidP="003831BC">
            <w:pPr>
              <w:rPr>
                <w:ins w:id="128" w:author="Georg Birgisson" w:date="2018-04-17T19:02:00Z"/>
                <w:rFonts w:cs="Arial"/>
                <w:lang w:val="en-GB"/>
              </w:rPr>
            </w:pPr>
            <w:r>
              <w:rPr>
                <w:rFonts w:cs="Arial"/>
                <w:lang w:val="en-GB"/>
              </w:rPr>
              <w:t>OP</w:t>
            </w:r>
            <w:ins w:id="129" w:author="Georg Birgisson" w:date="2018-04-17T19:02:00Z">
              <w:r>
                <w:rPr>
                  <w:rFonts w:cs="Arial"/>
                  <w:lang w:val="en-GB"/>
                </w:rPr>
                <w:t>-T111-R01</w:t>
              </w:r>
            </w:ins>
            <w:ins w:id="130" w:author="Georg Birgisson" w:date="2018-04-19T16:59:00Z">
              <w:r>
                <w:rPr>
                  <w:rFonts w:cs="Arial"/>
                  <w:lang w:val="en-GB"/>
                </w:rPr>
                <w:t>0</w:t>
              </w:r>
            </w:ins>
            <w:bookmarkStart w:id="131" w:name="_GoBack"/>
            <w:bookmarkEnd w:id="131"/>
          </w:p>
        </w:tc>
        <w:tc>
          <w:tcPr>
            <w:tcW w:w="6662" w:type="dxa"/>
            <w:tcBorders>
              <w:top w:val="single" w:sz="5" w:space="0" w:color="000000"/>
              <w:left w:val="single" w:sz="5" w:space="0" w:color="000000"/>
              <w:bottom w:val="single" w:sz="5" w:space="0" w:color="000000"/>
              <w:right w:val="single" w:sz="5" w:space="0" w:color="000000"/>
            </w:tcBorders>
          </w:tcPr>
          <w:p w:rsidR="008176FC" w:rsidRPr="009D26C7" w:rsidRDefault="008176FC" w:rsidP="003831BC">
            <w:pPr>
              <w:rPr>
                <w:ins w:id="132" w:author="Georg Birgisson" w:date="2018-04-17T19:02:00Z"/>
                <w:rFonts w:cs="Arial"/>
                <w:lang w:val="en-GB"/>
              </w:rPr>
            </w:pPr>
            <w:ins w:id="133" w:author="Georg Birgisson" w:date="2018-04-17T19:02:00Z">
              <w:r>
                <w:rPr>
                  <w:rFonts w:cs="Arial"/>
                  <w:lang w:val="en-GB"/>
                </w:rPr>
                <w:t xml:space="preserve">If Clarification code is OTH then </w:t>
              </w:r>
            </w:ins>
            <w:ins w:id="134" w:author="Georg Birgisson" w:date="2018-04-17T19:04:00Z">
              <w:r>
                <w:rPr>
                  <w:rFonts w:cs="Arial"/>
                  <w:lang w:val="en-GB"/>
                </w:rPr>
                <w:t>Clarification reason SHOULD be provided.</w:t>
              </w:r>
            </w:ins>
          </w:p>
        </w:tc>
        <w:tc>
          <w:tcPr>
            <w:tcW w:w="1134" w:type="dxa"/>
            <w:tcBorders>
              <w:top w:val="single" w:sz="5" w:space="0" w:color="000000"/>
              <w:left w:val="single" w:sz="5" w:space="0" w:color="000000"/>
              <w:bottom w:val="single" w:sz="5" w:space="0" w:color="000000"/>
              <w:right w:val="single" w:sz="5" w:space="0" w:color="000000"/>
            </w:tcBorders>
          </w:tcPr>
          <w:p w:rsidR="008176FC" w:rsidRPr="00624CFB" w:rsidRDefault="008176FC" w:rsidP="003831BC">
            <w:pPr>
              <w:rPr>
                <w:ins w:id="135" w:author="Georg Birgisson" w:date="2018-04-17T19:02:00Z"/>
                <w:rFonts w:cs="Arial"/>
                <w:lang w:val="en-GB"/>
              </w:rPr>
            </w:pPr>
            <w:ins w:id="136" w:author="Georg Birgisson" w:date="2018-04-17T19:04:00Z">
              <w:r>
                <w:rPr>
                  <w:rFonts w:cs="Arial"/>
                  <w:lang w:val="en-GB"/>
                </w:rPr>
                <w:t>Warning</w:t>
              </w:r>
            </w:ins>
          </w:p>
        </w:tc>
      </w:tr>
    </w:tbl>
    <w:p w:rsidR="00AF3B59" w:rsidRPr="00624CFB" w:rsidRDefault="00AF3B59" w:rsidP="00106CEA">
      <w:pPr>
        <w:rPr>
          <w:rFonts w:cs="Arial"/>
          <w:lang w:val="en-GB"/>
        </w:rPr>
      </w:pPr>
    </w:p>
    <w:p w:rsidR="00BE0EFE" w:rsidRPr="00624CFB" w:rsidRDefault="00BE0EFE" w:rsidP="00106CEA">
      <w:pPr>
        <w:rPr>
          <w:rFonts w:cs="Arial"/>
          <w:lang w:val="en-GB"/>
        </w:rPr>
      </w:pPr>
    </w:p>
    <w:p w:rsidR="00C95176" w:rsidRPr="00624CFB" w:rsidRDefault="00C95176" w:rsidP="00AD0C88">
      <w:pPr>
        <w:pStyle w:val="Heading2"/>
      </w:pPr>
      <w:bookmarkStart w:id="137" w:name="_Toc372097191"/>
      <w:bookmarkStart w:id="138" w:name="_Toc511919266"/>
      <w:r w:rsidRPr="00624CFB">
        <w:t>Code lists business rules</w:t>
      </w:r>
      <w:bookmarkEnd w:id="137"/>
      <w:bookmarkEnd w:id="138"/>
    </w:p>
    <w:p w:rsidR="00881139" w:rsidRPr="00624CFB" w:rsidRDefault="00881139" w:rsidP="00881139">
      <w:pPr>
        <w:rPr>
          <w:rFonts w:cs="Arial"/>
          <w:lang w:val="en-GB"/>
        </w:rPr>
      </w:pPr>
      <w:r w:rsidRPr="00624CFB">
        <w:rPr>
          <w:rFonts w:cs="Arial"/>
          <w:lang w:val="en-GB"/>
        </w:rPr>
        <w:t>Code list rules govern how and when code lists are used in a message.</w:t>
      </w:r>
    </w:p>
    <w:p w:rsidR="00881139" w:rsidRPr="00624CFB" w:rsidRDefault="00881139" w:rsidP="00881139">
      <w:pPr>
        <w:rPr>
          <w:rFonts w:cs="Arial"/>
          <w:lang w:val="en-GB"/>
        </w:rPr>
      </w:pPr>
    </w:p>
    <w:tbl>
      <w:tblPr>
        <w:tblStyle w:val="TableGrid"/>
        <w:tblW w:w="0" w:type="auto"/>
        <w:tblLook w:val="04A0" w:firstRow="1" w:lastRow="0" w:firstColumn="1" w:lastColumn="0" w:noHBand="0" w:noVBand="1"/>
      </w:tblPr>
      <w:tblGrid>
        <w:gridCol w:w="1696"/>
        <w:gridCol w:w="6103"/>
        <w:gridCol w:w="1217"/>
      </w:tblGrid>
      <w:tr w:rsidR="00CF4555" w:rsidRPr="00624CFB" w:rsidTr="00A9472B">
        <w:tc>
          <w:tcPr>
            <w:tcW w:w="1696" w:type="dxa"/>
            <w:shd w:val="clear" w:color="auto" w:fill="AEAAAA" w:themeFill="background2" w:themeFillShade="BF"/>
          </w:tcPr>
          <w:p w:rsidR="00CF4555" w:rsidRPr="00624CFB" w:rsidRDefault="00CF4555" w:rsidP="003217DB">
            <w:pPr>
              <w:rPr>
                <w:rStyle w:val="apple-tab-span"/>
                <w:rFonts w:cs="Arial"/>
                <w:b/>
                <w:lang w:val="en-GB"/>
              </w:rPr>
            </w:pPr>
            <w:r w:rsidRPr="00624CFB">
              <w:rPr>
                <w:rStyle w:val="apple-tab-span"/>
                <w:rFonts w:cs="Arial"/>
                <w:b/>
                <w:lang w:val="en-GB"/>
              </w:rPr>
              <w:t>RuleID</w:t>
            </w:r>
          </w:p>
        </w:tc>
        <w:tc>
          <w:tcPr>
            <w:tcW w:w="6103" w:type="dxa"/>
            <w:shd w:val="clear" w:color="auto" w:fill="AEAAAA" w:themeFill="background2" w:themeFillShade="BF"/>
          </w:tcPr>
          <w:p w:rsidR="00CF4555" w:rsidRPr="00624CFB" w:rsidRDefault="00CF4555" w:rsidP="003217DB">
            <w:pPr>
              <w:rPr>
                <w:rFonts w:cs="Arial"/>
                <w:b/>
                <w:lang w:val="en-GB"/>
              </w:rPr>
            </w:pPr>
            <w:r w:rsidRPr="00624CFB">
              <w:rPr>
                <w:rFonts w:cs="Arial"/>
                <w:b/>
                <w:lang w:val="en-GB"/>
              </w:rPr>
              <w:t>Rule</w:t>
            </w:r>
          </w:p>
        </w:tc>
        <w:tc>
          <w:tcPr>
            <w:tcW w:w="1217" w:type="dxa"/>
            <w:shd w:val="clear" w:color="auto" w:fill="AEAAAA" w:themeFill="background2" w:themeFillShade="BF"/>
          </w:tcPr>
          <w:p w:rsidR="00CF4555" w:rsidRPr="00624CFB" w:rsidRDefault="00CF4555" w:rsidP="003217DB">
            <w:pPr>
              <w:rPr>
                <w:rFonts w:cs="Arial"/>
                <w:b/>
                <w:lang w:val="en-GB"/>
              </w:rPr>
            </w:pPr>
            <w:r w:rsidRPr="00624CFB">
              <w:rPr>
                <w:rFonts w:cs="Arial"/>
                <w:b/>
                <w:lang w:val="en-GB"/>
              </w:rPr>
              <w:t>ErrorLevel</w:t>
            </w:r>
          </w:p>
        </w:tc>
      </w:tr>
      <w:tr w:rsidR="00CF4555" w:rsidRPr="000341E0" w:rsidTr="00A9472B">
        <w:tc>
          <w:tcPr>
            <w:tcW w:w="1696" w:type="dxa"/>
          </w:tcPr>
          <w:p w:rsidR="00CF4555" w:rsidRPr="00624CFB" w:rsidRDefault="00CF4555" w:rsidP="001B4812">
            <w:pPr>
              <w:rPr>
                <w:rFonts w:cs="Arial"/>
                <w:lang w:val="en-GB"/>
              </w:rPr>
            </w:pPr>
            <w:r w:rsidRPr="00624CFB">
              <w:rPr>
                <w:rFonts w:cs="Arial"/>
                <w:lang w:val="en-GB"/>
              </w:rPr>
              <w:t>CL-</w:t>
            </w:r>
            <w:r w:rsidR="000341E0">
              <w:rPr>
                <w:rFonts w:cs="Arial"/>
                <w:lang w:val="en-GB"/>
              </w:rPr>
              <w:t>T</w:t>
            </w:r>
            <w:r w:rsidRPr="00624CFB">
              <w:rPr>
                <w:rFonts w:cs="Arial"/>
                <w:lang w:val="en-GB"/>
              </w:rPr>
              <w:t>111-R001</w:t>
            </w:r>
          </w:p>
        </w:tc>
        <w:tc>
          <w:tcPr>
            <w:tcW w:w="6103" w:type="dxa"/>
          </w:tcPr>
          <w:p w:rsidR="00CF4555" w:rsidRPr="00624CFB" w:rsidRDefault="00CF4555" w:rsidP="003F6D48">
            <w:pPr>
              <w:rPr>
                <w:rFonts w:cs="Arial"/>
                <w:lang w:val="en-GB"/>
              </w:rPr>
            </w:pPr>
            <w:r w:rsidRPr="00624CFB">
              <w:rPr>
                <w:rFonts w:cs="Arial"/>
                <w:lang w:val="en-GB"/>
              </w:rPr>
              <w:t>A document type code SHALL have a list identifier attribute 'UNCL1001'.</w:t>
            </w:r>
          </w:p>
        </w:tc>
        <w:tc>
          <w:tcPr>
            <w:tcW w:w="1217" w:type="dxa"/>
          </w:tcPr>
          <w:p w:rsidR="00CF4555" w:rsidRPr="00624CFB" w:rsidRDefault="00CF4555" w:rsidP="003F6D48">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111-R002</w:t>
            </w:r>
          </w:p>
        </w:tc>
        <w:tc>
          <w:tcPr>
            <w:tcW w:w="6103" w:type="dxa"/>
          </w:tcPr>
          <w:p w:rsidR="003A45CC" w:rsidRPr="00624CFB" w:rsidRDefault="00BD09DA" w:rsidP="00C165B6">
            <w:pPr>
              <w:rPr>
                <w:rFonts w:cs="Arial"/>
                <w:lang w:val="en-GB"/>
              </w:rPr>
            </w:pPr>
            <w:r w:rsidRPr="00BD09DA">
              <w:rPr>
                <w:rFonts w:cs="Arial"/>
                <w:lang w:val="en-GB"/>
              </w:rPr>
              <w:t>A document type code MUST be coded using UNCL 1001 list BII2 subset</w:t>
            </w:r>
            <w:r>
              <w:rPr>
                <w:rFonts w:cs="Arial"/>
                <w:lang w:val="en-GB"/>
              </w:rPr>
              <w:t>.</w:t>
            </w:r>
          </w:p>
        </w:tc>
        <w:tc>
          <w:tcPr>
            <w:tcW w:w="1217" w:type="dxa"/>
          </w:tcPr>
          <w:p w:rsidR="003A45CC" w:rsidRPr="00624CFB" w:rsidRDefault="003A45CC" w:rsidP="003A45CC">
            <w:pPr>
              <w:rPr>
                <w:rFonts w:cs="Arial"/>
                <w:lang w:val="en-GB"/>
              </w:rPr>
            </w:pPr>
            <w:r w:rsidRPr="00624CFB">
              <w:rPr>
                <w:rFonts w:cs="Arial"/>
                <w:lang w:val="en-GB"/>
              </w:rPr>
              <w:t>Fatal</w:t>
            </w:r>
          </w:p>
        </w:tc>
      </w:tr>
      <w:tr w:rsidR="00253958" w:rsidRPr="00624CFB" w:rsidTr="00EF0EFF">
        <w:tc>
          <w:tcPr>
            <w:tcW w:w="1696" w:type="dxa"/>
          </w:tcPr>
          <w:p w:rsidR="00253958" w:rsidRPr="00624CFB" w:rsidRDefault="00253958" w:rsidP="00EF0EFF">
            <w:pPr>
              <w:rPr>
                <w:rStyle w:val="apple-tab-span"/>
                <w:rFonts w:cs="Arial"/>
                <w:lang w:val="en-GB"/>
              </w:rPr>
            </w:pPr>
            <w:r w:rsidRPr="00624CFB">
              <w:rPr>
                <w:rFonts w:cs="Arial"/>
                <w:lang w:val="en-GB"/>
              </w:rPr>
              <w:t>CL-</w:t>
            </w:r>
            <w:r>
              <w:rPr>
                <w:rFonts w:cs="Arial"/>
                <w:lang w:val="en-GB"/>
              </w:rPr>
              <w:t>T</w:t>
            </w:r>
            <w:r w:rsidRPr="00624CFB">
              <w:rPr>
                <w:rFonts w:cs="Arial"/>
                <w:lang w:val="en-GB"/>
              </w:rPr>
              <w:t>111-R00</w:t>
            </w:r>
            <w:r>
              <w:rPr>
                <w:rFonts w:cs="Arial"/>
                <w:lang w:val="en-GB"/>
              </w:rPr>
              <w:t>3</w:t>
            </w:r>
          </w:p>
        </w:tc>
        <w:tc>
          <w:tcPr>
            <w:tcW w:w="6103" w:type="dxa"/>
          </w:tcPr>
          <w:p w:rsidR="00253958" w:rsidRPr="00624CFB" w:rsidRDefault="00253958" w:rsidP="00EF0EFF">
            <w:pPr>
              <w:rPr>
                <w:rFonts w:cs="Arial"/>
                <w:lang w:val="en-GB"/>
              </w:rPr>
            </w:pPr>
            <w:r w:rsidRPr="00624CFB">
              <w:rPr>
                <w:rFonts w:cs="Arial"/>
                <w:lang w:val="en-GB"/>
              </w:rPr>
              <w:t>An Endpoint Identifier Scheme SHALL be from the list of PEPPOL Party Identifiers described in the "PEPPOL Policy for using Identifiers".</w:t>
            </w:r>
          </w:p>
        </w:tc>
        <w:tc>
          <w:tcPr>
            <w:tcW w:w="1217" w:type="dxa"/>
          </w:tcPr>
          <w:p w:rsidR="00253958" w:rsidRPr="00624CFB" w:rsidRDefault="00253958" w:rsidP="00EF0EFF">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4375FE">
            <w:pPr>
              <w:rPr>
                <w:rStyle w:val="apple-tab-span"/>
                <w:rFonts w:cs="Arial"/>
                <w:lang w:val="en-GB"/>
              </w:rPr>
            </w:pPr>
            <w:r w:rsidRPr="00624CFB">
              <w:rPr>
                <w:rFonts w:cs="Arial"/>
                <w:lang w:val="en-GB"/>
              </w:rPr>
              <w:t>CL-</w:t>
            </w:r>
            <w:r w:rsidR="000341E0">
              <w:rPr>
                <w:rFonts w:cs="Arial"/>
                <w:lang w:val="en-GB"/>
              </w:rPr>
              <w:t>T</w:t>
            </w:r>
            <w:r w:rsidRPr="00624CFB">
              <w:rPr>
                <w:rFonts w:cs="Arial"/>
                <w:lang w:val="en-GB"/>
              </w:rPr>
              <w:t>111-R00</w:t>
            </w:r>
            <w:r w:rsidR="00253958">
              <w:rPr>
                <w:rFonts w:cs="Arial"/>
                <w:lang w:val="en-GB"/>
              </w:rPr>
              <w:t>4</w:t>
            </w:r>
          </w:p>
        </w:tc>
        <w:tc>
          <w:tcPr>
            <w:tcW w:w="6103" w:type="dxa"/>
          </w:tcPr>
          <w:p w:rsidR="003A45CC" w:rsidRPr="00624CFB" w:rsidRDefault="003A45CC" w:rsidP="004375FE">
            <w:pPr>
              <w:rPr>
                <w:rFonts w:cs="Arial"/>
                <w:lang w:val="en-GB"/>
              </w:rPr>
            </w:pPr>
            <w:r w:rsidRPr="00624CFB">
              <w:rPr>
                <w:rFonts w:cs="Arial"/>
                <w:lang w:val="en-GB"/>
              </w:rPr>
              <w:t>A Party Identifier Scheme SHALL be from the list of PEPPOL Party Identifiers described in the "PEPPOL Policy for using Identifiers".</w:t>
            </w:r>
          </w:p>
        </w:tc>
        <w:tc>
          <w:tcPr>
            <w:tcW w:w="1217" w:type="dxa"/>
          </w:tcPr>
          <w:p w:rsidR="003A45CC" w:rsidRPr="00624CFB" w:rsidRDefault="003A45CC" w:rsidP="004375FE">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Style w:val="apple-tab-span"/>
                <w:rFonts w:cs="Arial"/>
                <w:lang w:val="en-GB"/>
              </w:rPr>
            </w:pPr>
            <w:r w:rsidRPr="00624CFB">
              <w:rPr>
                <w:rFonts w:cs="Arial"/>
                <w:lang w:val="en-GB"/>
              </w:rPr>
              <w:t>CL-</w:t>
            </w:r>
            <w:r w:rsidR="000341E0">
              <w:rPr>
                <w:rFonts w:cs="Arial"/>
                <w:lang w:val="en-GB"/>
              </w:rPr>
              <w:t>T</w:t>
            </w:r>
            <w:r w:rsidRPr="00624CFB">
              <w:rPr>
                <w:rFonts w:cs="Arial"/>
                <w:lang w:val="en-GB"/>
              </w:rPr>
              <w:t>111-R005</w:t>
            </w:r>
          </w:p>
        </w:tc>
        <w:tc>
          <w:tcPr>
            <w:tcW w:w="6103" w:type="dxa"/>
          </w:tcPr>
          <w:p w:rsidR="003A45CC" w:rsidRPr="00624CFB" w:rsidRDefault="003A45CC" w:rsidP="00965981">
            <w:pPr>
              <w:rPr>
                <w:rFonts w:cs="Arial"/>
                <w:lang w:val="en-GB"/>
              </w:rPr>
            </w:pPr>
            <w:r w:rsidRPr="00624CFB">
              <w:rPr>
                <w:rFonts w:cs="Arial"/>
                <w:lang w:val="en-GB"/>
              </w:rPr>
              <w:t xml:space="preserve">A Status Code SHALL have list ID as </w:t>
            </w:r>
            <w:r w:rsidRPr="00624CFB">
              <w:rPr>
                <w:rFonts w:cs="Arial"/>
                <w:szCs w:val="20"/>
                <w:lang w:val="en-GB"/>
              </w:rPr>
              <w:t>UNCL4343OpSubset</w:t>
            </w:r>
            <w:r w:rsidR="000341E0">
              <w:rPr>
                <w:rFonts w:cs="Arial"/>
                <w:szCs w:val="20"/>
                <w:lang w:val="en-GB"/>
              </w:rPr>
              <w:t>.</w:t>
            </w:r>
          </w:p>
        </w:tc>
        <w:tc>
          <w:tcPr>
            <w:tcW w:w="1217" w:type="dxa"/>
          </w:tcPr>
          <w:p w:rsidR="003A45CC" w:rsidRPr="00624CFB" w:rsidRDefault="003A45CC" w:rsidP="003A45CC">
            <w:pPr>
              <w:rPr>
                <w:rFonts w:cs="Arial"/>
                <w:lang w:val="en-GB"/>
              </w:rPr>
            </w:pPr>
            <w:r w:rsidRPr="00624CFB">
              <w:rPr>
                <w:rFonts w:cs="Arial"/>
                <w:lang w:val="en-GB"/>
              </w:rPr>
              <w:t>Fatal</w:t>
            </w:r>
          </w:p>
        </w:tc>
      </w:tr>
      <w:tr w:rsidR="000341E0" w:rsidRPr="00624CFB" w:rsidTr="00A9472B">
        <w:tc>
          <w:tcPr>
            <w:tcW w:w="1696" w:type="dxa"/>
          </w:tcPr>
          <w:p w:rsidR="000341E0" w:rsidRPr="00624CFB" w:rsidRDefault="000341E0" w:rsidP="003A45CC">
            <w:pPr>
              <w:rPr>
                <w:rFonts w:cs="Arial"/>
                <w:lang w:val="en-GB"/>
              </w:rPr>
            </w:pPr>
            <w:r w:rsidRPr="00624CFB">
              <w:rPr>
                <w:rFonts w:cs="Arial"/>
                <w:lang w:val="en-GB"/>
              </w:rPr>
              <w:t>CL-</w:t>
            </w:r>
            <w:r>
              <w:rPr>
                <w:rFonts w:cs="Arial"/>
                <w:lang w:val="en-GB"/>
              </w:rPr>
              <w:t>T</w:t>
            </w:r>
            <w:r w:rsidRPr="00624CFB">
              <w:rPr>
                <w:rFonts w:cs="Arial"/>
                <w:lang w:val="en-GB"/>
              </w:rPr>
              <w:t>111-R00</w:t>
            </w:r>
            <w:r>
              <w:rPr>
                <w:rFonts w:cs="Arial"/>
                <w:lang w:val="en-GB"/>
              </w:rPr>
              <w:t>6</w:t>
            </w:r>
          </w:p>
        </w:tc>
        <w:tc>
          <w:tcPr>
            <w:tcW w:w="6103" w:type="dxa"/>
          </w:tcPr>
          <w:p w:rsidR="000341E0" w:rsidRPr="00624CFB" w:rsidRDefault="000341E0" w:rsidP="003A45CC">
            <w:pPr>
              <w:rPr>
                <w:rFonts w:cs="Arial"/>
                <w:lang w:val="en-GB"/>
              </w:rPr>
            </w:pPr>
            <w:r w:rsidRPr="000341E0">
              <w:rPr>
                <w:rFonts w:cs="Arial"/>
                <w:szCs w:val="20"/>
                <w:lang w:val="en-GB"/>
              </w:rPr>
              <w:t>A Status code value SHALL be one of the values from the UNCL 4343 PEPPOL Subset code list described in chapter 8.3.1</w:t>
            </w:r>
          </w:p>
        </w:tc>
        <w:tc>
          <w:tcPr>
            <w:tcW w:w="1217" w:type="dxa"/>
          </w:tcPr>
          <w:p w:rsidR="000341E0" w:rsidRPr="00624CFB" w:rsidRDefault="000341E0" w:rsidP="003A45CC">
            <w:pPr>
              <w:rPr>
                <w:rFonts w:cs="Arial"/>
                <w:lang w:val="en-GB"/>
              </w:rPr>
            </w:pPr>
            <w:r>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7</w:t>
            </w:r>
          </w:p>
        </w:tc>
        <w:tc>
          <w:tcPr>
            <w:tcW w:w="6103" w:type="dxa"/>
          </w:tcPr>
          <w:p w:rsidR="003A45CC" w:rsidRPr="00624CFB" w:rsidRDefault="003A45CC" w:rsidP="003A45CC">
            <w:pPr>
              <w:rPr>
                <w:rFonts w:cs="Arial"/>
                <w:lang w:val="en-GB"/>
              </w:rPr>
            </w:pPr>
            <w:r w:rsidRPr="00624CFB">
              <w:rPr>
                <w:rFonts w:cs="Arial"/>
                <w:lang w:val="en-GB"/>
              </w:rPr>
              <w:t xml:space="preserve">Clarification code SHALL have </w:t>
            </w:r>
            <w:r w:rsidR="00996250">
              <w:rPr>
                <w:rFonts w:cs="Arial"/>
                <w:lang w:val="en-GB"/>
              </w:rPr>
              <w:t xml:space="preserve">a </w:t>
            </w:r>
            <w:r w:rsidRPr="00624CFB">
              <w:rPr>
                <w:rFonts w:cs="Arial"/>
                <w:lang w:val="en-GB"/>
              </w:rPr>
              <w:t xml:space="preserve">list </w:t>
            </w:r>
            <w:r w:rsidR="00836D64">
              <w:rPr>
                <w:rFonts w:cs="Arial"/>
                <w:lang w:val="en-GB"/>
              </w:rPr>
              <w:t>ID</w:t>
            </w:r>
            <w:r w:rsidRPr="00624CFB">
              <w:rPr>
                <w:rFonts w:cs="Arial"/>
                <w:lang w:val="en-GB"/>
              </w:rPr>
              <w:t>.</w:t>
            </w:r>
          </w:p>
        </w:tc>
        <w:tc>
          <w:tcPr>
            <w:tcW w:w="1217" w:type="dxa"/>
          </w:tcPr>
          <w:p w:rsidR="003A45CC" w:rsidRPr="00624CFB" w:rsidRDefault="003A45CC" w:rsidP="003A45CC">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8</w:t>
            </w:r>
          </w:p>
        </w:tc>
        <w:tc>
          <w:tcPr>
            <w:tcW w:w="6103" w:type="dxa"/>
          </w:tcPr>
          <w:p w:rsidR="003A45CC" w:rsidRPr="00624CFB" w:rsidRDefault="003A45CC" w:rsidP="003A45CC">
            <w:pPr>
              <w:rPr>
                <w:rFonts w:cs="Arial"/>
                <w:lang w:val="en-GB"/>
              </w:rPr>
            </w:pPr>
            <w:r w:rsidRPr="00624CFB">
              <w:rPr>
                <w:rFonts w:cs="Arial"/>
                <w:lang w:val="en-GB"/>
              </w:rPr>
              <w:t xml:space="preserve">A Clarification code SHOULD have a list identifier attribute OPStatusReason or OPStatusAction or else the </w:t>
            </w:r>
            <w:r w:rsidR="00AA1BB0">
              <w:rPr>
                <w:rFonts w:cs="Arial"/>
                <w:lang w:val="en-GB"/>
              </w:rPr>
              <w:t>Invoice Response</w:t>
            </w:r>
            <w:r w:rsidRPr="00624CFB">
              <w:rPr>
                <w:rFonts w:cs="Arial"/>
                <w:lang w:val="en-GB"/>
              </w:rPr>
              <w:t xml:space="preserve"> is using extended codes.</w:t>
            </w:r>
          </w:p>
        </w:tc>
        <w:tc>
          <w:tcPr>
            <w:tcW w:w="1217" w:type="dxa"/>
          </w:tcPr>
          <w:p w:rsidR="003A45CC" w:rsidRPr="00624CFB" w:rsidRDefault="003A45CC" w:rsidP="003A45CC">
            <w:pPr>
              <w:rPr>
                <w:rFonts w:cs="Arial"/>
                <w:lang w:val="en-GB"/>
              </w:rPr>
            </w:pPr>
            <w:r w:rsidRPr="00624CFB">
              <w:rPr>
                <w:rFonts w:cs="Arial"/>
                <w:lang w:val="en-GB"/>
              </w:rPr>
              <w:t>Warning</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R00</w:t>
            </w:r>
            <w:r w:rsidR="000341E0">
              <w:rPr>
                <w:rFonts w:cs="Arial"/>
                <w:lang w:val="en-GB"/>
              </w:rPr>
              <w:t>9</w:t>
            </w:r>
          </w:p>
        </w:tc>
        <w:tc>
          <w:tcPr>
            <w:tcW w:w="6103" w:type="dxa"/>
          </w:tcPr>
          <w:p w:rsidR="003A45CC" w:rsidRPr="00624CFB" w:rsidRDefault="003A45CC" w:rsidP="003A45CC">
            <w:pPr>
              <w:rPr>
                <w:rFonts w:cs="Arial"/>
                <w:lang w:val="en-GB"/>
              </w:rPr>
            </w:pPr>
            <w:r w:rsidRPr="00624CFB">
              <w:rPr>
                <w:rFonts w:cs="Arial"/>
                <w:lang w:val="en-GB"/>
              </w:rPr>
              <w:t xml:space="preserve">IF Clarification codes list </w:t>
            </w:r>
            <w:r w:rsidR="00836D64">
              <w:rPr>
                <w:rFonts w:cs="Arial"/>
                <w:lang w:val="en-GB"/>
              </w:rPr>
              <w:t>ID</w:t>
            </w:r>
            <w:r w:rsidRPr="00624CFB">
              <w:rPr>
                <w:rFonts w:cs="Arial"/>
                <w:lang w:val="en-GB"/>
              </w:rPr>
              <w:t xml:space="preserve"> is OPStatusReason then the code SHALL be from the OPStatusReason code list.</w:t>
            </w:r>
          </w:p>
        </w:tc>
        <w:tc>
          <w:tcPr>
            <w:tcW w:w="1217" w:type="dxa"/>
          </w:tcPr>
          <w:p w:rsidR="003A45CC" w:rsidRPr="00624CFB" w:rsidRDefault="003A45CC" w:rsidP="003A45CC">
            <w:pPr>
              <w:rPr>
                <w:rFonts w:cs="Arial"/>
                <w:lang w:val="en-GB"/>
              </w:rPr>
            </w:pPr>
            <w:r w:rsidRPr="00624CFB">
              <w:rPr>
                <w:rFonts w:cs="Arial"/>
                <w:lang w:val="en-GB"/>
              </w:rPr>
              <w:t>Fatal</w:t>
            </w:r>
          </w:p>
        </w:tc>
      </w:tr>
      <w:tr w:rsidR="003A45CC" w:rsidRPr="00624CFB" w:rsidTr="00A9472B">
        <w:tc>
          <w:tcPr>
            <w:tcW w:w="1696" w:type="dxa"/>
          </w:tcPr>
          <w:p w:rsidR="003A45CC" w:rsidRPr="00624CFB" w:rsidRDefault="003A45CC" w:rsidP="003A45CC">
            <w:pPr>
              <w:rPr>
                <w:rFonts w:cs="Arial"/>
                <w:lang w:val="en-GB"/>
              </w:rPr>
            </w:pPr>
            <w:r w:rsidRPr="00624CFB">
              <w:rPr>
                <w:rFonts w:cs="Arial"/>
                <w:lang w:val="en-GB"/>
              </w:rPr>
              <w:t>CL-</w:t>
            </w:r>
            <w:r w:rsidR="000341E0">
              <w:rPr>
                <w:rFonts w:cs="Arial"/>
                <w:lang w:val="en-GB"/>
              </w:rPr>
              <w:t>T</w:t>
            </w:r>
            <w:r w:rsidRPr="00624CFB">
              <w:rPr>
                <w:rFonts w:cs="Arial"/>
                <w:lang w:val="en-GB"/>
              </w:rPr>
              <w:t>111-</w:t>
            </w:r>
            <w:r w:rsidR="000341E0" w:rsidRPr="00624CFB">
              <w:rPr>
                <w:rFonts w:cs="Arial"/>
                <w:lang w:val="en-GB"/>
              </w:rPr>
              <w:t>R0</w:t>
            </w:r>
            <w:r w:rsidR="000341E0">
              <w:rPr>
                <w:rFonts w:cs="Arial"/>
                <w:lang w:val="en-GB"/>
              </w:rPr>
              <w:t>10</w:t>
            </w:r>
          </w:p>
        </w:tc>
        <w:tc>
          <w:tcPr>
            <w:tcW w:w="6103" w:type="dxa"/>
          </w:tcPr>
          <w:p w:rsidR="003A45CC" w:rsidRPr="00624CFB" w:rsidRDefault="003A45CC" w:rsidP="003A45CC">
            <w:pPr>
              <w:rPr>
                <w:rFonts w:cs="Arial"/>
                <w:lang w:val="en-GB"/>
              </w:rPr>
            </w:pPr>
            <w:r w:rsidRPr="00624CFB">
              <w:rPr>
                <w:rFonts w:cs="Arial"/>
                <w:lang w:val="en-GB"/>
              </w:rPr>
              <w:t xml:space="preserve">IF Clarification codes list </w:t>
            </w:r>
            <w:r w:rsidR="00836D64">
              <w:rPr>
                <w:rFonts w:cs="Arial"/>
                <w:lang w:val="en-GB"/>
              </w:rPr>
              <w:t>ID</w:t>
            </w:r>
            <w:r w:rsidRPr="00624CFB">
              <w:rPr>
                <w:rFonts w:cs="Arial"/>
                <w:lang w:val="en-GB"/>
              </w:rPr>
              <w:t xml:space="preserve"> is OPStatusAction then the code SHALL be from the OPStatusAction code list.</w:t>
            </w:r>
          </w:p>
        </w:tc>
        <w:tc>
          <w:tcPr>
            <w:tcW w:w="1217" w:type="dxa"/>
          </w:tcPr>
          <w:p w:rsidR="003A45CC" w:rsidRPr="00624CFB" w:rsidRDefault="003A45CC" w:rsidP="003A45CC">
            <w:pPr>
              <w:rPr>
                <w:rFonts w:cs="Arial"/>
                <w:lang w:val="en-GB"/>
              </w:rPr>
            </w:pPr>
            <w:r w:rsidRPr="00624CFB">
              <w:rPr>
                <w:rFonts w:cs="Arial"/>
                <w:lang w:val="en-GB"/>
              </w:rPr>
              <w:t>Fatal</w:t>
            </w:r>
          </w:p>
        </w:tc>
      </w:tr>
      <w:tr w:rsidR="009D26C7" w:rsidRPr="00624CFB" w:rsidTr="00A9472B">
        <w:tc>
          <w:tcPr>
            <w:tcW w:w="1696" w:type="dxa"/>
          </w:tcPr>
          <w:p w:rsidR="009D26C7" w:rsidRPr="00624CFB" w:rsidRDefault="009D26C7" w:rsidP="003A45CC">
            <w:pPr>
              <w:rPr>
                <w:rFonts w:cs="Arial"/>
                <w:lang w:val="en-GB"/>
              </w:rPr>
            </w:pPr>
            <w:r w:rsidRPr="009D26C7">
              <w:rPr>
                <w:rFonts w:cs="Arial"/>
                <w:lang w:val="en-GB"/>
              </w:rPr>
              <w:t>CL-</w:t>
            </w:r>
            <w:r w:rsidR="000341E0">
              <w:rPr>
                <w:rFonts w:cs="Arial"/>
                <w:lang w:val="en-GB"/>
              </w:rPr>
              <w:t>T</w:t>
            </w:r>
            <w:r w:rsidRPr="009D26C7">
              <w:rPr>
                <w:rFonts w:cs="Arial"/>
                <w:lang w:val="en-GB"/>
              </w:rPr>
              <w:t>111-R0</w:t>
            </w:r>
            <w:r w:rsidR="000341E0">
              <w:rPr>
                <w:rFonts w:cs="Arial"/>
                <w:lang w:val="en-GB"/>
              </w:rPr>
              <w:t>11</w:t>
            </w:r>
          </w:p>
        </w:tc>
        <w:tc>
          <w:tcPr>
            <w:tcW w:w="6103" w:type="dxa"/>
          </w:tcPr>
          <w:p w:rsidR="009D26C7" w:rsidRPr="00624CFB" w:rsidRDefault="009D26C7" w:rsidP="003A45CC">
            <w:pPr>
              <w:rPr>
                <w:rFonts w:cs="Arial"/>
                <w:lang w:val="en-GB"/>
              </w:rPr>
            </w:pPr>
            <w:r w:rsidRPr="009D26C7">
              <w:rPr>
                <w:rFonts w:cs="Arial"/>
                <w:lang w:val="en-GB"/>
              </w:rPr>
              <w:t>An endpoint identifier SHALL have a scheme identifier attribute</w:t>
            </w:r>
            <w:r>
              <w:rPr>
                <w:rFonts w:cs="Arial"/>
                <w:lang w:val="en-GB"/>
              </w:rPr>
              <w:t>.</w:t>
            </w:r>
          </w:p>
        </w:tc>
        <w:tc>
          <w:tcPr>
            <w:tcW w:w="1217" w:type="dxa"/>
          </w:tcPr>
          <w:p w:rsidR="009D26C7" w:rsidRPr="00624CFB" w:rsidRDefault="009D26C7" w:rsidP="003A45CC">
            <w:pPr>
              <w:rPr>
                <w:rFonts w:cs="Arial"/>
                <w:lang w:val="en-GB"/>
              </w:rPr>
            </w:pPr>
            <w:r w:rsidRPr="00624CFB">
              <w:rPr>
                <w:rFonts w:cs="Arial"/>
                <w:lang w:val="en-GB"/>
              </w:rPr>
              <w:t>Fatal</w:t>
            </w:r>
          </w:p>
        </w:tc>
      </w:tr>
      <w:tr w:rsidR="009D26C7" w:rsidRPr="00624CFB" w:rsidTr="00A9472B">
        <w:tc>
          <w:tcPr>
            <w:tcW w:w="1696" w:type="dxa"/>
          </w:tcPr>
          <w:p w:rsidR="009D26C7" w:rsidRPr="009D26C7" w:rsidRDefault="009D26C7" w:rsidP="003A45CC">
            <w:pPr>
              <w:rPr>
                <w:rFonts w:cs="Arial"/>
                <w:lang w:val="en-GB"/>
              </w:rPr>
            </w:pPr>
            <w:r w:rsidRPr="009D26C7">
              <w:rPr>
                <w:rFonts w:cs="Arial"/>
                <w:lang w:val="en-GB"/>
              </w:rPr>
              <w:t>CL-</w:t>
            </w:r>
            <w:r w:rsidR="000341E0">
              <w:rPr>
                <w:rFonts w:cs="Arial"/>
                <w:lang w:val="en-GB"/>
              </w:rPr>
              <w:t>T</w:t>
            </w:r>
            <w:r w:rsidRPr="009D26C7">
              <w:rPr>
                <w:rFonts w:cs="Arial"/>
                <w:lang w:val="en-GB"/>
              </w:rPr>
              <w:t>111-R0</w:t>
            </w:r>
            <w:r w:rsidR="000341E0">
              <w:rPr>
                <w:rFonts w:cs="Arial"/>
                <w:lang w:val="en-GB"/>
              </w:rPr>
              <w:t>12</w:t>
            </w:r>
          </w:p>
        </w:tc>
        <w:tc>
          <w:tcPr>
            <w:tcW w:w="6103" w:type="dxa"/>
          </w:tcPr>
          <w:p w:rsidR="009D26C7" w:rsidRPr="00624CFB" w:rsidRDefault="009D26C7" w:rsidP="003A45CC">
            <w:pPr>
              <w:rPr>
                <w:rFonts w:cs="Arial"/>
                <w:lang w:val="en-GB"/>
              </w:rPr>
            </w:pPr>
            <w:r w:rsidRPr="009D26C7">
              <w:rPr>
                <w:rFonts w:cs="Arial"/>
                <w:lang w:val="en-GB"/>
              </w:rPr>
              <w:t>A party identifier SHALL have a scheme identifier attribute.</w:t>
            </w:r>
          </w:p>
        </w:tc>
        <w:tc>
          <w:tcPr>
            <w:tcW w:w="1217" w:type="dxa"/>
          </w:tcPr>
          <w:p w:rsidR="009D26C7" w:rsidRPr="00624CFB" w:rsidRDefault="009D26C7" w:rsidP="003A45CC">
            <w:pPr>
              <w:rPr>
                <w:rFonts w:cs="Arial"/>
                <w:lang w:val="en-GB"/>
              </w:rPr>
            </w:pPr>
            <w:r w:rsidRPr="00624CFB">
              <w:rPr>
                <w:rFonts w:cs="Arial"/>
                <w:lang w:val="en-GB"/>
              </w:rPr>
              <w:t>Fatal</w:t>
            </w:r>
          </w:p>
        </w:tc>
      </w:tr>
    </w:tbl>
    <w:p w:rsidR="007E71F7" w:rsidRPr="00624CFB" w:rsidRDefault="007E71F7" w:rsidP="006929E7">
      <w:pPr>
        <w:rPr>
          <w:lang w:val="en-GB"/>
        </w:rPr>
      </w:pPr>
    </w:p>
    <w:p w:rsidR="007E71F7" w:rsidRPr="00624CFB" w:rsidRDefault="007E71F7" w:rsidP="007E71F7">
      <w:pPr>
        <w:pStyle w:val="BodyText"/>
        <w:rPr>
          <w:rFonts w:cs="Arial"/>
          <w:noProof/>
          <w:sz w:val="28"/>
          <w:lang w:val="en-GB"/>
        </w:rPr>
      </w:pPr>
      <w:r w:rsidRPr="00624CFB">
        <w:rPr>
          <w:lang w:val="en-GB"/>
        </w:rPr>
        <w:br w:type="page"/>
      </w:r>
    </w:p>
    <w:p w:rsidR="00AD7691" w:rsidRPr="00624CFB" w:rsidRDefault="00AD7691" w:rsidP="001618BD">
      <w:pPr>
        <w:pStyle w:val="Heading1"/>
        <w:rPr>
          <w:lang w:val="en-GB"/>
        </w:rPr>
      </w:pPr>
      <w:bookmarkStart w:id="139" w:name="_Toc511919267"/>
      <w:r w:rsidRPr="00624CFB">
        <w:rPr>
          <w:lang w:val="en-GB"/>
        </w:rPr>
        <w:lastRenderedPageBreak/>
        <w:t>Process and typical scenarios</w:t>
      </w:r>
      <w:bookmarkEnd w:id="139"/>
    </w:p>
    <w:p w:rsidR="00AD7691" w:rsidRPr="00624CFB" w:rsidRDefault="00AD7691" w:rsidP="001C3347">
      <w:pPr>
        <w:rPr>
          <w:rFonts w:cs="Arial"/>
          <w:lang w:val="en-GB"/>
        </w:rPr>
      </w:pPr>
      <w:r w:rsidRPr="00624CFB">
        <w:rPr>
          <w:rFonts w:cs="Arial"/>
          <w:lang w:val="en-GB"/>
        </w:rPr>
        <w:t xml:space="preserve"> </w:t>
      </w:r>
    </w:p>
    <w:p w:rsidR="00AD7691" w:rsidRPr="00624CFB" w:rsidRDefault="00AD7691" w:rsidP="00AD0C88">
      <w:pPr>
        <w:pStyle w:val="Heading2"/>
      </w:pPr>
      <w:bookmarkStart w:id="140" w:name="_Toc355012331"/>
      <w:bookmarkStart w:id="141" w:name="_Toc511919268"/>
      <w:r w:rsidRPr="00624CFB">
        <w:t>Legend for BPMN diagrams</w:t>
      </w:r>
      <w:bookmarkEnd w:id="140"/>
      <w:bookmarkEnd w:id="141"/>
    </w:p>
    <w:p w:rsidR="00AD7691" w:rsidRPr="00624CFB" w:rsidRDefault="00AD7691" w:rsidP="00AD7691">
      <w:pPr>
        <w:rPr>
          <w:rFonts w:cs="Arial"/>
          <w:lang w:val="en-GB"/>
        </w:rPr>
      </w:pPr>
      <w:r w:rsidRPr="00624CFB">
        <w:rPr>
          <w:rFonts w:cs="Arial"/>
          <w:lang w:val="en-GB"/>
        </w:rPr>
        <w:t xml:space="preserve">The diagrams are expressed in the </w:t>
      </w:r>
      <w:r w:rsidR="00AE311A">
        <w:rPr>
          <w:rFonts w:cs="Arial"/>
          <w:lang w:val="en-GB"/>
        </w:rPr>
        <w:t>Business Process Modeling Notation (BPMN)</w:t>
      </w:r>
      <w:r w:rsidRPr="00624CFB">
        <w:rPr>
          <w:rFonts w:cs="Arial"/>
          <w:lang w:val="en-GB"/>
        </w:rPr>
        <w:t>. The diagram below serves as an explanation for the diagrams used in the process descriptions.</w:t>
      </w:r>
    </w:p>
    <w:p w:rsidR="00AD7691" w:rsidRPr="00624CFB" w:rsidRDefault="00AD7691" w:rsidP="00AD7691">
      <w:pPr>
        <w:rPr>
          <w:rFonts w:cs="Arial"/>
          <w:lang w:val="en-GB"/>
        </w:rPr>
      </w:pPr>
    </w:p>
    <w:p w:rsidR="00AD7691" w:rsidRDefault="00AD7691" w:rsidP="00AD7691">
      <w:pPr>
        <w:rPr>
          <w:rFonts w:cs="Arial"/>
          <w:lang w:val="en-GB"/>
        </w:rPr>
      </w:pPr>
      <w:r w:rsidRPr="00624CFB">
        <w:rPr>
          <w:rFonts w:cs="Arial"/>
          <w:noProof/>
          <w:lang w:val="en-GB" w:eastAsia="en-GB"/>
        </w:rPr>
        <w:drawing>
          <wp:inline distT="0" distB="0" distL="0" distR="0" wp14:anchorId="528149F0" wp14:editId="44FE4E89">
            <wp:extent cx="5524500" cy="3454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9333" cy="3457656"/>
                    </a:xfrm>
                    <a:prstGeom prst="rect">
                      <a:avLst/>
                    </a:prstGeom>
                    <a:noFill/>
                    <a:ln>
                      <a:noFill/>
                    </a:ln>
                  </pic:spPr>
                </pic:pic>
              </a:graphicData>
            </a:graphic>
          </wp:inline>
        </w:drawing>
      </w:r>
    </w:p>
    <w:p w:rsidR="004A5342" w:rsidRPr="004A5342" w:rsidRDefault="004A5342" w:rsidP="004A5342">
      <w:pPr>
        <w:jc w:val="right"/>
        <w:rPr>
          <w:rFonts w:cs="Arial"/>
          <w:i/>
          <w:lang w:val="en-GB"/>
        </w:rPr>
      </w:pPr>
      <w:r w:rsidRPr="004A5342">
        <w:rPr>
          <w:rFonts w:cs="Arial"/>
          <w:i/>
          <w:lang w:val="en-GB"/>
        </w:rPr>
        <w:t xml:space="preserve">Image 2. </w:t>
      </w:r>
      <w:r w:rsidR="00CB05C1">
        <w:rPr>
          <w:rFonts w:cs="Arial"/>
          <w:i/>
          <w:lang w:val="en-GB"/>
        </w:rPr>
        <w:t>Process diagram</w:t>
      </w:r>
    </w:p>
    <w:p w:rsidR="004A5342" w:rsidRPr="00624CFB" w:rsidRDefault="004A5342" w:rsidP="004A5342">
      <w:pPr>
        <w:jc w:val="right"/>
        <w:rPr>
          <w:rFonts w:cs="Arial"/>
          <w:lang w:val="en-GB"/>
        </w:rPr>
      </w:pPr>
    </w:p>
    <w:p w:rsidR="00AD7691" w:rsidRPr="00624CFB" w:rsidRDefault="00AD7691" w:rsidP="00AD7691">
      <w:pPr>
        <w:pStyle w:val="BodyText"/>
        <w:ind w:left="142"/>
        <w:rPr>
          <w:rFonts w:cs="Arial"/>
          <w:szCs w:val="22"/>
          <w:lang w:val="en-GB"/>
        </w:rPr>
      </w:pPr>
    </w:p>
    <w:p w:rsidR="00AD7691" w:rsidRPr="00624CFB" w:rsidRDefault="00AD7691" w:rsidP="00AD0C88">
      <w:pPr>
        <w:pStyle w:val="Heading2"/>
      </w:pPr>
      <w:bookmarkStart w:id="142" w:name="_Toc511919269"/>
      <w:r w:rsidRPr="00624CFB">
        <w:t>Process</w:t>
      </w:r>
      <w:r w:rsidR="00E5533E" w:rsidRPr="00624CFB">
        <w:t xml:space="preserve"> in general</w:t>
      </w:r>
      <w:bookmarkEnd w:id="142"/>
    </w:p>
    <w:p w:rsidR="003C4A9E" w:rsidRPr="00624CFB" w:rsidRDefault="00AD7691" w:rsidP="00AD7691">
      <w:pPr>
        <w:rPr>
          <w:rFonts w:cs="Arial"/>
          <w:lang w:val="en-GB"/>
        </w:rPr>
      </w:pPr>
      <w:r w:rsidRPr="00624CFB">
        <w:rPr>
          <w:rFonts w:cs="Arial"/>
          <w:lang w:val="en-GB"/>
        </w:rPr>
        <w:t xml:space="preserve">The process starts when a </w:t>
      </w:r>
      <w:r w:rsidR="00360A4C" w:rsidRPr="00624CFB">
        <w:rPr>
          <w:rFonts w:cs="Arial"/>
          <w:lang w:val="en-GB"/>
        </w:rPr>
        <w:t>Seller</w:t>
      </w:r>
      <w:r w:rsidRPr="00624CFB">
        <w:rPr>
          <w:rFonts w:cs="Arial"/>
          <w:lang w:val="en-GB"/>
        </w:rPr>
        <w:t xml:space="preserve"> party is preparing an electronic </w:t>
      </w:r>
      <w:r w:rsidR="003C4A9E" w:rsidRPr="00624CFB">
        <w:rPr>
          <w:rFonts w:cs="Arial"/>
          <w:lang w:val="en-GB"/>
        </w:rPr>
        <w:t>invoice</w:t>
      </w:r>
      <w:r w:rsidRPr="00624CFB">
        <w:rPr>
          <w:rFonts w:cs="Arial"/>
          <w:lang w:val="en-GB"/>
        </w:rPr>
        <w:t xml:space="preserve"> and then sends it</w:t>
      </w:r>
      <w:r w:rsidR="003C4A9E" w:rsidRPr="00624CFB">
        <w:rPr>
          <w:rFonts w:cs="Arial"/>
          <w:lang w:val="en-GB"/>
        </w:rPr>
        <w:t xml:space="preserve"> to the </w:t>
      </w:r>
      <w:r w:rsidR="00360A4C" w:rsidRPr="00624CFB">
        <w:rPr>
          <w:rFonts w:cs="Arial"/>
          <w:lang w:val="en-GB"/>
        </w:rPr>
        <w:t>Buyer</w:t>
      </w:r>
      <w:r w:rsidRPr="00624CFB">
        <w:rPr>
          <w:rFonts w:cs="Arial"/>
          <w:lang w:val="en-GB"/>
        </w:rPr>
        <w:t xml:space="preserve">. </w:t>
      </w:r>
      <w:r w:rsidR="003C4A9E" w:rsidRPr="00624CFB">
        <w:rPr>
          <w:rFonts w:cs="Arial"/>
          <w:lang w:val="en-GB"/>
        </w:rPr>
        <w:t xml:space="preserve">After the invoice has been </w:t>
      </w:r>
      <w:r w:rsidR="00836D64">
        <w:rPr>
          <w:rFonts w:cs="Arial"/>
          <w:lang w:val="en-GB"/>
        </w:rPr>
        <w:t xml:space="preserve">validated and </w:t>
      </w:r>
      <w:r w:rsidR="003C4A9E" w:rsidRPr="00624CFB">
        <w:rPr>
          <w:rFonts w:cs="Arial"/>
          <w:lang w:val="en-GB"/>
        </w:rPr>
        <w:t>transported the</w:t>
      </w:r>
      <w:r w:rsidRPr="00624CFB">
        <w:rPr>
          <w:rFonts w:cs="Arial"/>
          <w:lang w:val="en-GB"/>
        </w:rPr>
        <w:t xml:space="preserve"> </w:t>
      </w:r>
      <w:r w:rsidR="00360A4C" w:rsidRPr="00624CFB">
        <w:rPr>
          <w:rFonts w:cs="Arial"/>
          <w:lang w:val="en-GB"/>
        </w:rPr>
        <w:t>Buyer</w:t>
      </w:r>
      <w:r w:rsidRPr="00624CFB">
        <w:rPr>
          <w:rFonts w:cs="Arial"/>
          <w:lang w:val="en-GB"/>
        </w:rPr>
        <w:t xml:space="preserve"> party receives the </w:t>
      </w:r>
      <w:r w:rsidR="003C4A9E" w:rsidRPr="00624CFB">
        <w:rPr>
          <w:rFonts w:cs="Arial"/>
          <w:lang w:val="en-GB"/>
        </w:rPr>
        <w:t>invoice.</w:t>
      </w:r>
    </w:p>
    <w:p w:rsidR="003C4A9E" w:rsidRPr="00624CFB" w:rsidRDefault="003C4A9E" w:rsidP="00AD7691">
      <w:pPr>
        <w:rPr>
          <w:rFonts w:cs="Arial"/>
          <w:lang w:val="en-GB"/>
        </w:rPr>
      </w:pPr>
    </w:p>
    <w:p w:rsidR="003C4A9E" w:rsidRPr="00624CFB" w:rsidRDefault="003C4A9E" w:rsidP="00AD7691">
      <w:pPr>
        <w:rPr>
          <w:rFonts w:cs="Arial"/>
          <w:lang w:val="en-GB"/>
        </w:rPr>
      </w:pPr>
      <w:r w:rsidRPr="00624CFB">
        <w:rPr>
          <w:rFonts w:cs="Arial"/>
          <w:lang w:val="en-GB"/>
        </w:rPr>
        <w:t xml:space="preserve">Once the </w:t>
      </w:r>
      <w:r w:rsidR="00360A4C" w:rsidRPr="00624CFB">
        <w:rPr>
          <w:rFonts w:cs="Arial"/>
          <w:lang w:val="en-GB"/>
        </w:rPr>
        <w:t>Buyer</w:t>
      </w:r>
      <w:r w:rsidRPr="00624CFB">
        <w:rPr>
          <w:rFonts w:cs="Arial"/>
          <w:lang w:val="en-GB"/>
        </w:rPr>
        <w:t xml:space="preserve"> has received the invoice in the form that it can be processed</w:t>
      </w:r>
      <w:r w:rsidR="007E71F7" w:rsidRPr="00624CFB">
        <w:rPr>
          <w:rFonts w:cs="Arial"/>
          <w:lang w:val="en-GB"/>
        </w:rPr>
        <w:t xml:space="preserve"> </w:t>
      </w:r>
      <w:r w:rsidR="00A0561C">
        <w:rPr>
          <w:rFonts w:cs="Arial"/>
          <w:lang w:val="en-GB"/>
        </w:rPr>
        <w:t xml:space="preserve">he </w:t>
      </w:r>
      <w:r w:rsidRPr="00624CFB">
        <w:rPr>
          <w:rFonts w:cs="Arial"/>
          <w:lang w:val="en-GB"/>
        </w:rPr>
        <w:t xml:space="preserve">may notify the </w:t>
      </w:r>
      <w:r w:rsidR="00360A4C" w:rsidRPr="00624CFB">
        <w:rPr>
          <w:rFonts w:cs="Arial"/>
          <w:lang w:val="en-GB"/>
        </w:rPr>
        <w:t>Seller</w:t>
      </w:r>
      <w:r w:rsidR="004B5CC1" w:rsidRPr="00624CFB">
        <w:rPr>
          <w:rFonts w:cs="Arial"/>
          <w:lang w:val="en-GB"/>
        </w:rPr>
        <w:t xml:space="preserve"> about this </w:t>
      </w:r>
      <w:r w:rsidR="00A0561C">
        <w:rPr>
          <w:rFonts w:cs="Arial"/>
          <w:lang w:val="en-GB"/>
        </w:rPr>
        <w:t>with an</w:t>
      </w:r>
      <w:r w:rsidR="00A0561C" w:rsidRPr="00624CFB">
        <w:rPr>
          <w:rFonts w:cs="Arial"/>
          <w:lang w:val="en-GB"/>
        </w:rPr>
        <w:t xml:space="preserve"> </w:t>
      </w:r>
      <w:r w:rsidR="00AA1BB0">
        <w:rPr>
          <w:rFonts w:cs="Arial"/>
          <w:lang w:val="en-GB"/>
        </w:rPr>
        <w:t>Invoice Response</w:t>
      </w:r>
      <w:r w:rsidRPr="00624CFB">
        <w:rPr>
          <w:rFonts w:cs="Arial"/>
          <w:lang w:val="en-GB"/>
        </w:rPr>
        <w:t xml:space="preserve">. </w:t>
      </w:r>
    </w:p>
    <w:p w:rsidR="003C4A9E" w:rsidRPr="00624CFB" w:rsidRDefault="003C4A9E" w:rsidP="00AD7691">
      <w:pPr>
        <w:rPr>
          <w:rFonts w:cs="Arial"/>
          <w:lang w:val="en-GB"/>
        </w:rPr>
      </w:pPr>
    </w:p>
    <w:p w:rsidR="003C4A9E" w:rsidRPr="00624CFB" w:rsidRDefault="003C4A9E" w:rsidP="00AD7691">
      <w:pPr>
        <w:rPr>
          <w:rFonts w:cs="Arial"/>
          <w:lang w:val="en-GB"/>
        </w:rPr>
      </w:pPr>
      <w:r w:rsidRPr="00624CFB">
        <w:rPr>
          <w:rFonts w:cs="Arial"/>
          <w:lang w:val="en-GB"/>
        </w:rPr>
        <w:t xml:space="preserve">After </w:t>
      </w:r>
      <w:r w:rsidR="00985314" w:rsidRPr="00624CFB">
        <w:rPr>
          <w:rFonts w:cs="Arial"/>
          <w:lang w:val="en-GB"/>
        </w:rPr>
        <w:t>reception,</w:t>
      </w:r>
      <w:r w:rsidRPr="00624CFB">
        <w:rPr>
          <w:rFonts w:cs="Arial"/>
          <w:lang w:val="en-GB"/>
        </w:rPr>
        <w:t xml:space="preserve"> the </w:t>
      </w:r>
      <w:r w:rsidR="00360A4C" w:rsidRPr="00624CFB">
        <w:rPr>
          <w:rFonts w:cs="Arial"/>
          <w:lang w:val="en-GB"/>
        </w:rPr>
        <w:t>Buyer</w:t>
      </w:r>
      <w:r w:rsidRPr="00624CFB">
        <w:rPr>
          <w:rFonts w:cs="Arial"/>
          <w:lang w:val="en-GB"/>
        </w:rPr>
        <w:t xml:space="preserve"> will </w:t>
      </w:r>
      <w:r w:rsidR="004B5CC1" w:rsidRPr="00624CFB">
        <w:rPr>
          <w:rFonts w:cs="Arial"/>
          <w:lang w:val="en-GB"/>
        </w:rPr>
        <w:t xml:space="preserve">usually </w:t>
      </w:r>
      <w:proofErr w:type="gramStart"/>
      <w:r w:rsidRPr="00624CFB">
        <w:rPr>
          <w:rFonts w:cs="Arial"/>
          <w:lang w:val="en-GB"/>
        </w:rPr>
        <w:t xml:space="preserve">enter </w:t>
      </w:r>
      <w:r w:rsidR="004B5CC1" w:rsidRPr="00624CFB">
        <w:rPr>
          <w:rFonts w:cs="Arial"/>
          <w:lang w:val="en-GB"/>
        </w:rPr>
        <w:t>into</w:t>
      </w:r>
      <w:proofErr w:type="gramEnd"/>
      <w:r w:rsidR="004B5CC1" w:rsidRPr="00624CFB">
        <w:rPr>
          <w:rFonts w:cs="Arial"/>
          <w:lang w:val="en-GB"/>
        </w:rPr>
        <w:t xml:space="preserve"> </w:t>
      </w:r>
      <w:r w:rsidRPr="00624CFB">
        <w:rPr>
          <w:rFonts w:cs="Arial"/>
          <w:lang w:val="en-GB"/>
        </w:rPr>
        <w:t xml:space="preserve">the invoice </w:t>
      </w:r>
      <w:r w:rsidR="006865BB" w:rsidRPr="00624CFB">
        <w:rPr>
          <w:rFonts w:cs="Arial"/>
          <w:lang w:val="en-GB"/>
        </w:rPr>
        <w:t xml:space="preserve">reviewal and </w:t>
      </w:r>
      <w:r w:rsidRPr="00624CFB">
        <w:rPr>
          <w:rFonts w:cs="Arial"/>
          <w:lang w:val="en-GB"/>
        </w:rPr>
        <w:t xml:space="preserve">approval process. The approval process may result in the invoice being approved as is without any comments. In that case the </w:t>
      </w:r>
      <w:r w:rsidR="00360A4C" w:rsidRPr="00624CFB">
        <w:rPr>
          <w:rFonts w:cs="Arial"/>
          <w:lang w:val="en-GB"/>
        </w:rPr>
        <w:t>Buyer</w:t>
      </w:r>
      <w:r w:rsidRPr="00624CFB">
        <w:rPr>
          <w:rFonts w:cs="Arial"/>
          <w:lang w:val="en-GB"/>
        </w:rPr>
        <w:t xml:space="preserve"> sends an </w:t>
      </w:r>
      <w:r w:rsidR="00AA1BB0">
        <w:rPr>
          <w:rFonts w:cs="Arial"/>
          <w:lang w:val="en-GB"/>
        </w:rPr>
        <w:t>Invoice Response</w:t>
      </w:r>
      <w:r w:rsidRPr="00624CFB">
        <w:rPr>
          <w:rFonts w:cs="Arial"/>
          <w:lang w:val="en-GB"/>
        </w:rPr>
        <w:t xml:space="preserve"> to the </w:t>
      </w:r>
      <w:r w:rsidR="00360A4C" w:rsidRPr="00624CFB">
        <w:rPr>
          <w:rFonts w:cs="Arial"/>
          <w:lang w:val="en-GB"/>
        </w:rPr>
        <w:t>Seller</w:t>
      </w:r>
      <w:r w:rsidRPr="00624CFB">
        <w:rPr>
          <w:rFonts w:cs="Arial"/>
          <w:lang w:val="en-GB"/>
        </w:rPr>
        <w:t xml:space="preserve"> </w:t>
      </w:r>
      <w:r w:rsidR="00965981" w:rsidRPr="00624CFB">
        <w:rPr>
          <w:rFonts w:cs="Arial"/>
          <w:lang w:val="en-GB"/>
        </w:rPr>
        <w:t xml:space="preserve">to </w:t>
      </w:r>
      <w:r w:rsidRPr="00624CFB">
        <w:rPr>
          <w:rFonts w:cs="Arial"/>
          <w:lang w:val="en-GB"/>
        </w:rPr>
        <w:t>notify him that the invoice has been approved and will be paid on due date.</w:t>
      </w:r>
      <w:r w:rsidR="004B5CC1" w:rsidRPr="00624CFB">
        <w:rPr>
          <w:rFonts w:cs="Arial"/>
          <w:lang w:val="en-GB"/>
        </w:rPr>
        <w:t xml:space="preserve"> Approval process might be a bit different for the credit note (</w:t>
      </w:r>
      <w:r w:rsidR="001E3A0F">
        <w:t>especially as status “Paid” is not applicable, but the other statuses serve their purpose)</w:t>
      </w:r>
      <w:r w:rsidR="004B5CC1" w:rsidRPr="00624CFB">
        <w:rPr>
          <w:rFonts w:cs="Arial"/>
          <w:lang w:val="en-GB"/>
        </w:rPr>
        <w:t>.</w:t>
      </w:r>
    </w:p>
    <w:p w:rsidR="003C4A9E" w:rsidRPr="00624CFB" w:rsidRDefault="003C4A9E" w:rsidP="00AD7691">
      <w:pPr>
        <w:rPr>
          <w:rFonts w:cs="Arial"/>
          <w:lang w:val="en-GB"/>
        </w:rPr>
      </w:pPr>
    </w:p>
    <w:p w:rsidR="003C4A9E" w:rsidRPr="00624CFB" w:rsidRDefault="003C4A9E" w:rsidP="00AD7691">
      <w:pPr>
        <w:rPr>
          <w:rFonts w:cs="Arial"/>
          <w:lang w:val="en-GB"/>
        </w:rPr>
      </w:pPr>
      <w:r w:rsidRPr="00624CFB">
        <w:rPr>
          <w:rFonts w:cs="Arial"/>
          <w:lang w:val="en-GB"/>
        </w:rPr>
        <w:t xml:space="preserve">During the approval </w:t>
      </w:r>
      <w:r w:rsidR="00985314" w:rsidRPr="00624CFB">
        <w:rPr>
          <w:rFonts w:cs="Arial"/>
          <w:lang w:val="en-GB"/>
        </w:rPr>
        <w:t>process,</w:t>
      </w:r>
      <w:r w:rsidRPr="00624CFB">
        <w:rPr>
          <w:rFonts w:cs="Arial"/>
          <w:lang w:val="en-GB"/>
        </w:rPr>
        <w:t xml:space="preserve"> various issues may be identified. Issues such as quantities or amounts not being in line with </w:t>
      </w:r>
      <w:r w:rsidR="00360A4C" w:rsidRPr="00624CFB">
        <w:rPr>
          <w:rFonts w:cs="Arial"/>
          <w:lang w:val="en-GB"/>
        </w:rPr>
        <w:t>Buyer</w:t>
      </w:r>
      <w:r w:rsidR="00985314" w:rsidRPr="00624CFB">
        <w:rPr>
          <w:rFonts w:cs="Arial"/>
          <w:lang w:val="en-GB"/>
        </w:rPr>
        <w:t>’s</w:t>
      </w:r>
      <w:r w:rsidRPr="00624CFB">
        <w:rPr>
          <w:rFonts w:cs="Arial"/>
          <w:lang w:val="en-GB"/>
        </w:rPr>
        <w:t xml:space="preserve"> data, missing information to correctly handle the </w:t>
      </w:r>
      <w:r w:rsidR="00985314" w:rsidRPr="00624CFB">
        <w:rPr>
          <w:rFonts w:cs="Arial"/>
          <w:lang w:val="en-GB"/>
        </w:rPr>
        <w:t>invoice,</w:t>
      </w:r>
      <w:r w:rsidRPr="00624CFB">
        <w:rPr>
          <w:rFonts w:cs="Arial"/>
          <w:lang w:val="en-GB"/>
        </w:rPr>
        <w:t xml:space="preserve"> invoice terms not in line with agreements or contracts and so forth. Depending on the nature of the issues the </w:t>
      </w:r>
      <w:r w:rsidR="00360A4C" w:rsidRPr="00624CFB">
        <w:rPr>
          <w:rFonts w:cs="Arial"/>
          <w:lang w:val="en-GB"/>
        </w:rPr>
        <w:t>Buyer</w:t>
      </w:r>
      <w:r w:rsidRPr="00624CFB">
        <w:rPr>
          <w:rFonts w:cs="Arial"/>
          <w:lang w:val="en-GB"/>
        </w:rPr>
        <w:t xml:space="preserve"> may do </w:t>
      </w:r>
      <w:r w:rsidR="00996250">
        <w:rPr>
          <w:rFonts w:cs="Arial"/>
          <w:lang w:val="en-GB"/>
        </w:rPr>
        <w:t>one</w:t>
      </w:r>
      <w:r w:rsidRPr="00624CFB">
        <w:rPr>
          <w:rFonts w:cs="Arial"/>
          <w:lang w:val="en-GB"/>
        </w:rPr>
        <w:t xml:space="preserve"> of the </w:t>
      </w:r>
      <w:proofErr w:type="gramStart"/>
      <w:r w:rsidRPr="00624CFB">
        <w:rPr>
          <w:rFonts w:cs="Arial"/>
          <w:lang w:val="en-GB"/>
        </w:rPr>
        <w:t>following</w:t>
      </w:r>
      <w:proofErr w:type="gramEnd"/>
      <w:r w:rsidRPr="00624CFB">
        <w:rPr>
          <w:rFonts w:cs="Arial"/>
          <w:lang w:val="en-GB"/>
        </w:rPr>
        <w:t xml:space="preserve">. </w:t>
      </w:r>
    </w:p>
    <w:p w:rsidR="003C4A9E" w:rsidRPr="00624CFB" w:rsidRDefault="00836D64" w:rsidP="00CB6742">
      <w:pPr>
        <w:pStyle w:val="ListParagraph"/>
        <w:numPr>
          <w:ilvl w:val="0"/>
          <w:numId w:val="9"/>
        </w:numPr>
        <w:rPr>
          <w:rFonts w:cs="Arial"/>
          <w:lang w:val="en-GB"/>
        </w:rPr>
      </w:pPr>
      <w:r>
        <w:rPr>
          <w:rFonts w:cs="Arial"/>
          <w:lang w:val="en-GB"/>
        </w:rPr>
        <w:t>The Buyer</w:t>
      </w:r>
      <w:r w:rsidR="003C4A9E" w:rsidRPr="00624CFB">
        <w:rPr>
          <w:rFonts w:cs="Arial"/>
          <w:lang w:val="en-GB"/>
        </w:rPr>
        <w:t xml:space="preserve"> may put the approval process on hold and notify the </w:t>
      </w:r>
      <w:r w:rsidR="00360A4C" w:rsidRPr="00624CFB">
        <w:rPr>
          <w:rFonts w:cs="Arial"/>
          <w:lang w:val="en-GB"/>
        </w:rPr>
        <w:t>Seller</w:t>
      </w:r>
      <w:r w:rsidR="00AA1BB0">
        <w:rPr>
          <w:rFonts w:cs="Arial"/>
          <w:lang w:val="en-GB"/>
        </w:rPr>
        <w:t xml:space="preserve"> by sending</w:t>
      </w:r>
      <w:r w:rsidR="003C4A9E" w:rsidRPr="00624CFB">
        <w:rPr>
          <w:rFonts w:cs="Arial"/>
          <w:lang w:val="en-GB"/>
        </w:rPr>
        <w:t xml:space="preserve"> </w:t>
      </w:r>
      <w:r w:rsidR="00AA1BB0">
        <w:rPr>
          <w:rFonts w:cs="Arial"/>
          <w:lang w:val="en-GB"/>
        </w:rPr>
        <w:t>Invoice Response</w:t>
      </w:r>
      <w:r w:rsidR="003C4A9E" w:rsidRPr="00624CFB">
        <w:rPr>
          <w:rFonts w:cs="Arial"/>
          <w:lang w:val="en-GB"/>
        </w:rPr>
        <w:t xml:space="preserve"> with status "under query" and </w:t>
      </w:r>
      <w:r w:rsidR="00364363">
        <w:rPr>
          <w:rFonts w:cs="Arial"/>
          <w:lang w:val="en-GB"/>
        </w:rPr>
        <w:t xml:space="preserve">add </w:t>
      </w:r>
      <w:r w:rsidR="003C4A9E" w:rsidRPr="00624CFB">
        <w:rPr>
          <w:rFonts w:cs="Arial"/>
          <w:lang w:val="en-GB"/>
        </w:rPr>
        <w:t xml:space="preserve">an explanation of what the issue is. Once the </w:t>
      </w:r>
      <w:r w:rsidR="00360A4C" w:rsidRPr="00624CFB">
        <w:rPr>
          <w:rFonts w:cs="Arial"/>
          <w:lang w:val="en-GB"/>
        </w:rPr>
        <w:t>Seller</w:t>
      </w:r>
      <w:r w:rsidR="003C4A9E" w:rsidRPr="00624CFB">
        <w:rPr>
          <w:rFonts w:cs="Arial"/>
          <w:lang w:val="en-GB"/>
        </w:rPr>
        <w:t xml:space="preserve"> has responded to the issue the acceptance process may continue or the </w:t>
      </w:r>
      <w:r w:rsidR="00360A4C" w:rsidRPr="00624CFB">
        <w:rPr>
          <w:rFonts w:cs="Arial"/>
          <w:lang w:val="en-GB"/>
        </w:rPr>
        <w:t>Buyer</w:t>
      </w:r>
      <w:r w:rsidR="003C4A9E" w:rsidRPr="00624CFB">
        <w:rPr>
          <w:rFonts w:cs="Arial"/>
          <w:lang w:val="en-GB"/>
        </w:rPr>
        <w:t xml:space="preserve"> may raise further issues.</w:t>
      </w:r>
    </w:p>
    <w:p w:rsidR="003C4A9E" w:rsidRPr="00624CFB" w:rsidRDefault="00836D64" w:rsidP="00CB6742">
      <w:pPr>
        <w:pStyle w:val="ListParagraph"/>
        <w:numPr>
          <w:ilvl w:val="0"/>
          <w:numId w:val="9"/>
        </w:numPr>
        <w:rPr>
          <w:rFonts w:cs="Arial"/>
          <w:lang w:val="en-GB"/>
        </w:rPr>
      </w:pPr>
      <w:r>
        <w:rPr>
          <w:rFonts w:cs="Arial"/>
          <w:lang w:val="en-GB"/>
        </w:rPr>
        <w:t>The Buyer</w:t>
      </w:r>
      <w:r w:rsidR="003C4A9E" w:rsidRPr="00624CFB">
        <w:rPr>
          <w:rFonts w:cs="Arial"/>
          <w:lang w:val="en-GB"/>
        </w:rPr>
        <w:t xml:space="preserve"> may conditionally approve the invoic</w:t>
      </w:r>
      <w:r w:rsidR="00F17C72" w:rsidRPr="00624CFB">
        <w:rPr>
          <w:rFonts w:cs="Arial"/>
          <w:lang w:val="en-GB"/>
        </w:rPr>
        <w:t>e in which case</w:t>
      </w:r>
      <w:r w:rsidR="007E71F7" w:rsidRPr="00624CFB">
        <w:rPr>
          <w:rFonts w:cs="Arial"/>
          <w:lang w:val="en-GB"/>
        </w:rPr>
        <w:t xml:space="preserve"> </w:t>
      </w:r>
      <w:r w:rsidR="002247F7">
        <w:rPr>
          <w:rFonts w:cs="Arial"/>
          <w:lang w:val="en-GB"/>
        </w:rPr>
        <w:t xml:space="preserve">they </w:t>
      </w:r>
      <w:r w:rsidR="00F17C72" w:rsidRPr="00624CFB">
        <w:rPr>
          <w:rFonts w:cs="Arial"/>
          <w:lang w:val="en-GB"/>
        </w:rPr>
        <w:t>will send an</w:t>
      </w:r>
      <w:r w:rsidR="003C4A9E" w:rsidRPr="00624CFB">
        <w:rPr>
          <w:rFonts w:cs="Arial"/>
          <w:lang w:val="en-GB"/>
        </w:rPr>
        <w:t xml:space="preserve"> </w:t>
      </w:r>
      <w:r w:rsidR="00AA1BB0">
        <w:rPr>
          <w:rFonts w:cs="Arial"/>
          <w:lang w:val="en-GB"/>
        </w:rPr>
        <w:t>Invoice Response</w:t>
      </w:r>
      <w:r w:rsidR="003C4A9E" w:rsidRPr="00624CFB">
        <w:rPr>
          <w:rFonts w:cs="Arial"/>
          <w:lang w:val="en-GB"/>
        </w:rPr>
        <w:t xml:space="preserve"> to the </w:t>
      </w:r>
      <w:r w:rsidR="00360A4C" w:rsidRPr="00624CFB">
        <w:rPr>
          <w:rFonts w:cs="Arial"/>
          <w:lang w:val="en-GB"/>
        </w:rPr>
        <w:t>Seller</w:t>
      </w:r>
      <w:r w:rsidR="003C4A9E" w:rsidRPr="00624CFB">
        <w:rPr>
          <w:rFonts w:cs="Arial"/>
          <w:lang w:val="en-GB"/>
        </w:rPr>
        <w:t xml:space="preserve"> </w:t>
      </w:r>
      <w:r w:rsidR="00996250">
        <w:rPr>
          <w:rFonts w:cs="Arial"/>
          <w:lang w:val="en-GB"/>
        </w:rPr>
        <w:t>with the respective</w:t>
      </w:r>
      <w:r w:rsidR="003C4A9E" w:rsidRPr="00624CFB">
        <w:rPr>
          <w:rFonts w:cs="Arial"/>
          <w:lang w:val="en-GB"/>
        </w:rPr>
        <w:t xml:space="preserve"> status and what </w:t>
      </w:r>
      <w:r w:rsidR="00965981" w:rsidRPr="00624CFB">
        <w:rPr>
          <w:rFonts w:cs="Arial"/>
          <w:lang w:val="en-GB"/>
        </w:rPr>
        <w:t xml:space="preserve">the </w:t>
      </w:r>
      <w:r w:rsidR="003C4A9E" w:rsidRPr="00624CFB">
        <w:rPr>
          <w:rFonts w:cs="Arial"/>
          <w:lang w:val="en-GB"/>
        </w:rPr>
        <w:t xml:space="preserve">conditions are. The </w:t>
      </w:r>
      <w:r w:rsidR="00360A4C" w:rsidRPr="00624CFB">
        <w:rPr>
          <w:rFonts w:cs="Arial"/>
          <w:lang w:val="en-GB"/>
        </w:rPr>
        <w:t>Seller</w:t>
      </w:r>
      <w:r w:rsidR="003C4A9E" w:rsidRPr="00624CFB">
        <w:rPr>
          <w:rFonts w:cs="Arial"/>
          <w:lang w:val="en-GB"/>
        </w:rPr>
        <w:t xml:space="preserve"> may respond</w:t>
      </w:r>
      <w:r w:rsidR="00996250">
        <w:rPr>
          <w:rFonts w:cs="Arial"/>
          <w:lang w:val="en-GB"/>
        </w:rPr>
        <w:t xml:space="preserve"> externally</w:t>
      </w:r>
      <w:r w:rsidR="003C4A9E" w:rsidRPr="00624CFB">
        <w:rPr>
          <w:rFonts w:cs="Arial"/>
          <w:lang w:val="en-GB"/>
        </w:rPr>
        <w:t xml:space="preserve">, e.g. with </w:t>
      </w:r>
      <w:r w:rsidR="00985314" w:rsidRPr="00624CFB">
        <w:rPr>
          <w:rFonts w:cs="Arial"/>
          <w:lang w:val="en-GB"/>
        </w:rPr>
        <w:t>an objection</w:t>
      </w:r>
      <w:r w:rsidR="003C4A9E" w:rsidRPr="00624CFB">
        <w:rPr>
          <w:rFonts w:cs="Arial"/>
          <w:lang w:val="en-GB"/>
        </w:rPr>
        <w:t>, or</w:t>
      </w:r>
      <w:r w:rsidR="007E71F7" w:rsidRPr="00624CFB">
        <w:rPr>
          <w:rFonts w:cs="Arial"/>
          <w:lang w:val="en-GB"/>
        </w:rPr>
        <w:t xml:space="preserve"> </w:t>
      </w:r>
      <w:r w:rsidR="002247F7">
        <w:rPr>
          <w:rFonts w:cs="Arial"/>
          <w:lang w:val="en-GB"/>
        </w:rPr>
        <w:t xml:space="preserve">they </w:t>
      </w:r>
      <w:r w:rsidR="003C4A9E" w:rsidRPr="00624CFB">
        <w:rPr>
          <w:rFonts w:cs="Arial"/>
          <w:lang w:val="en-GB"/>
        </w:rPr>
        <w:t xml:space="preserve">may not respond in which case the </w:t>
      </w:r>
      <w:r w:rsidR="00360A4C" w:rsidRPr="00624CFB">
        <w:rPr>
          <w:rFonts w:cs="Arial"/>
          <w:lang w:val="en-GB"/>
        </w:rPr>
        <w:t>Buyer</w:t>
      </w:r>
      <w:r w:rsidR="003C4A9E" w:rsidRPr="00624CFB">
        <w:rPr>
          <w:rFonts w:cs="Arial"/>
          <w:lang w:val="en-GB"/>
        </w:rPr>
        <w:t xml:space="preserve"> </w:t>
      </w:r>
      <w:r w:rsidR="003C4A9E" w:rsidRPr="00624CFB">
        <w:rPr>
          <w:rFonts w:cs="Arial"/>
          <w:lang w:val="en-GB"/>
        </w:rPr>
        <w:lastRenderedPageBreak/>
        <w:t xml:space="preserve">will proceed and pay the invoice according to the conditions. Most common example is when an invoice has payment terms like due date or payment account that are not in line with a contract. Then the </w:t>
      </w:r>
      <w:r w:rsidR="00360A4C" w:rsidRPr="00624CFB">
        <w:rPr>
          <w:rFonts w:cs="Arial"/>
          <w:lang w:val="en-GB"/>
        </w:rPr>
        <w:t>Buyer</w:t>
      </w:r>
      <w:r w:rsidR="003C4A9E" w:rsidRPr="00624CFB">
        <w:rPr>
          <w:rFonts w:cs="Arial"/>
          <w:lang w:val="en-GB"/>
        </w:rPr>
        <w:t xml:space="preserve"> may notify that the invoice will be paid in accordance to the contract and then proceed to do so unless the </w:t>
      </w:r>
      <w:r w:rsidR="00360A4C" w:rsidRPr="00624CFB">
        <w:rPr>
          <w:rFonts w:cs="Arial"/>
          <w:lang w:val="en-GB"/>
        </w:rPr>
        <w:t>Seller</w:t>
      </w:r>
      <w:r w:rsidR="003C4A9E" w:rsidRPr="00624CFB">
        <w:rPr>
          <w:rFonts w:cs="Arial"/>
          <w:lang w:val="en-GB"/>
        </w:rPr>
        <w:t xml:space="preserve"> objects.</w:t>
      </w:r>
    </w:p>
    <w:p w:rsidR="003C4A9E" w:rsidRPr="00624CFB" w:rsidRDefault="003C4A9E" w:rsidP="00CB6742">
      <w:pPr>
        <w:pStyle w:val="ListParagraph"/>
        <w:numPr>
          <w:ilvl w:val="0"/>
          <w:numId w:val="9"/>
        </w:numPr>
        <w:rPr>
          <w:rFonts w:cs="Arial"/>
          <w:lang w:val="en-GB"/>
        </w:rPr>
      </w:pPr>
      <w:r w:rsidRPr="00624CFB">
        <w:rPr>
          <w:rFonts w:cs="Arial"/>
          <w:lang w:val="en-GB"/>
        </w:rPr>
        <w:t xml:space="preserve">The </w:t>
      </w:r>
      <w:r w:rsidR="00360A4C" w:rsidRPr="00624CFB">
        <w:rPr>
          <w:rFonts w:cs="Arial"/>
          <w:lang w:val="en-GB"/>
        </w:rPr>
        <w:t>Buyer</w:t>
      </w:r>
      <w:r w:rsidRPr="00624CFB">
        <w:rPr>
          <w:rFonts w:cs="Arial"/>
          <w:lang w:val="en-GB"/>
        </w:rPr>
        <w:t xml:space="preserve"> may reject the invoice in which case</w:t>
      </w:r>
      <w:r w:rsidR="007E71F7" w:rsidRPr="00624CFB">
        <w:rPr>
          <w:rFonts w:cs="Arial"/>
          <w:lang w:val="en-GB"/>
        </w:rPr>
        <w:t xml:space="preserve"> it </w:t>
      </w:r>
      <w:r w:rsidRPr="00624CFB">
        <w:rPr>
          <w:rFonts w:cs="Arial"/>
          <w:lang w:val="en-GB"/>
        </w:rPr>
        <w:t xml:space="preserve">will notify the </w:t>
      </w:r>
      <w:r w:rsidR="00360A4C" w:rsidRPr="00624CFB">
        <w:rPr>
          <w:rFonts w:cs="Arial"/>
          <w:lang w:val="en-GB"/>
        </w:rPr>
        <w:t>Seller</w:t>
      </w:r>
      <w:r w:rsidRPr="00624CFB">
        <w:rPr>
          <w:rFonts w:cs="Arial"/>
          <w:lang w:val="en-GB"/>
        </w:rPr>
        <w:t xml:space="preserve"> and state the reason for the rejection and possibly request a credit note. This is a final status for the invoice so if the </w:t>
      </w:r>
      <w:r w:rsidR="00360A4C" w:rsidRPr="00624CFB">
        <w:rPr>
          <w:rFonts w:cs="Arial"/>
          <w:lang w:val="en-GB"/>
        </w:rPr>
        <w:t>Seller</w:t>
      </w:r>
      <w:r w:rsidRPr="00624CFB">
        <w:rPr>
          <w:rFonts w:cs="Arial"/>
          <w:lang w:val="en-GB"/>
        </w:rPr>
        <w:t xml:space="preserve"> does not agree with the rejection</w:t>
      </w:r>
      <w:r w:rsidR="007E71F7" w:rsidRPr="00624CFB">
        <w:rPr>
          <w:rFonts w:cs="Arial"/>
          <w:lang w:val="en-GB"/>
        </w:rPr>
        <w:t xml:space="preserve"> </w:t>
      </w:r>
      <w:r w:rsidR="002247F7">
        <w:rPr>
          <w:rFonts w:cs="Arial"/>
          <w:lang w:val="en-GB"/>
        </w:rPr>
        <w:t xml:space="preserve">they </w:t>
      </w:r>
      <w:r w:rsidRPr="00624CFB">
        <w:rPr>
          <w:rFonts w:cs="Arial"/>
          <w:lang w:val="en-GB"/>
        </w:rPr>
        <w:t xml:space="preserve">must follow that up </w:t>
      </w:r>
      <w:r w:rsidR="00836D64">
        <w:rPr>
          <w:rFonts w:cs="Arial"/>
          <w:lang w:val="en-GB"/>
        </w:rPr>
        <w:t>externally</w:t>
      </w:r>
      <w:r w:rsidRPr="00624CFB">
        <w:rPr>
          <w:rFonts w:cs="Arial"/>
          <w:lang w:val="en-GB"/>
        </w:rPr>
        <w:t>.</w:t>
      </w:r>
    </w:p>
    <w:p w:rsidR="003C4A9E" w:rsidRPr="00624CFB" w:rsidRDefault="003C4A9E" w:rsidP="00AD7691">
      <w:pPr>
        <w:rPr>
          <w:rFonts w:cs="Arial"/>
          <w:lang w:val="en-GB"/>
        </w:rPr>
      </w:pPr>
    </w:p>
    <w:p w:rsidR="000F1ED9" w:rsidRDefault="003C4A9E" w:rsidP="003C4A9E">
      <w:pPr>
        <w:rPr>
          <w:rFonts w:cs="Arial"/>
          <w:lang w:val="en-GB"/>
        </w:rPr>
      </w:pPr>
      <w:r w:rsidRPr="00624CFB">
        <w:rPr>
          <w:rFonts w:cs="Arial"/>
          <w:lang w:val="en-GB"/>
        </w:rPr>
        <w:t xml:space="preserve">If an invoice has been approved or conditionally approved </w:t>
      </w:r>
      <w:r w:rsidR="006D376C">
        <w:rPr>
          <w:rFonts w:cs="Arial"/>
          <w:lang w:val="en-GB"/>
        </w:rPr>
        <w:t xml:space="preserve">the </w:t>
      </w:r>
      <w:r w:rsidR="00360A4C" w:rsidRPr="00624CFB">
        <w:rPr>
          <w:rFonts w:cs="Arial"/>
          <w:lang w:val="en-GB"/>
        </w:rPr>
        <w:t>Buyer</w:t>
      </w:r>
      <w:r w:rsidRPr="00624CFB">
        <w:rPr>
          <w:rFonts w:cs="Arial"/>
          <w:lang w:val="en-GB"/>
        </w:rPr>
        <w:t xml:space="preserve"> will in due time proceed to initiate payment.</w:t>
      </w:r>
      <w:r w:rsidR="007E71F7" w:rsidRPr="00624CFB">
        <w:rPr>
          <w:rFonts w:cs="Arial"/>
          <w:lang w:val="en-GB"/>
        </w:rPr>
        <w:t xml:space="preserve"> </w:t>
      </w:r>
      <w:r w:rsidR="002247F7">
        <w:rPr>
          <w:rFonts w:cs="Arial"/>
          <w:lang w:val="en-GB"/>
        </w:rPr>
        <w:t xml:space="preserve">The Buyer </w:t>
      </w:r>
      <w:r w:rsidR="00715BD3">
        <w:rPr>
          <w:rFonts w:cs="Arial"/>
          <w:lang w:val="en-GB"/>
        </w:rPr>
        <w:t>may</w:t>
      </w:r>
      <w:r w:rsidRPr="00624CFB">
        <w:rPr>
          <w:rFonts w:cs="Arial"/>
          <w:lang w:val="en-GB"/>
        </w:rPr>
        <w:t xml:space="preserve"> then notify the </w:t>
      </w:r>
      <w:r w:rsidR="00360A4C" w:rsidRPr="00624CFB">
        <w:rPr>
          <w:rFonts w:cs="Arial"/>
          <w:lang w:val="en-GB"/>
        </w:rPr>
        <w:t>Seller</w:t>
      </w:r>
      <w:r w:rsidRPr="00624CFB">
        <w:rPr>
          <w:rFonts w:cs="Arial"/>
          <w:lang w:val="en-GB"/>
        </w:rPr>
        <w:t xml:space="preserve"> that </w:t>
      </w:r>
      <w:r w:rsidR="002247F7">
        <w:rPr>
          <w:rFonts w:cs="Arial"/>
          <w:lang w:val="en-GB"/>
        </w:rPr>
        <w:t>the payment has been initiated.</w:t>
      </w:r>
    </w:p>
    <w:p w:rsidR="001E3A0F" w:rsidRPr="00624CFB" w:rsidRDefault="001E3A0F" w:rsidP="003C4A9E">
      <w:pPr>
        <w:rPr>
          <w:rFonts w:cs="Arial"/>
          <w:lang w:val="en-GB"/>
        </w:rPr>
        <w:sectPr w:rsidR="001E3A0F" w:rsidRPr="00624CFB" w:rsidSect="00947885">
          <w:headerReference w:type="default" r:id="rId21"/>
          <w:footerReference w:type="default" r:id="rId22"/>
          <w:pgSz w:w="11906" w:h="16838"/>
          <w:pgMar w:top="1440" w:right="1440" w:bottom="1440" w:left="1440" w:header="708" w:footer="708" w:gutter="0"/>
          <w:cols w:space="708"/>
          <w:docGrid w:linePitch="360"/>
        </w:sectPr>
      </w:pPr>
    </w:p>
    <w:p w:rsidR="003C4A9E" w:rsidRPr="00624CFB" w:rsidRDefault="003C4A9E" w:rsidP="003C4A9E">
      <w:pPr>
        <w:rPr>
          <w:rFonts w:cs="Arial"/>
          <w:lang w:val="en-GB"/>
        </w:rPr>
      </w:pPr>
    </w:p>
    <w:p w:rsidR="000F1ED9" w:rsidRPr="00624CFB" w:rsidRDefault="000F1ED9" w:rsidP="000F1ED9">
      <w:pPr>
        <w:pStyle w:val="BodyText"/>
        <w:rPr>
          <w:lang w:val="en-GB"/>
        </w:rPr>
      </w:pPr>
    </w:p>
    <w:p w:rsidR="00AD7691" w:rsidRPr="00624CFB" w:rsidRDefault="00511BBB" w:rsidP="000F1ED9">
      <w:pPr>
        <w:pStyle w:val="BodyText"/>
        <w:rPr>
          <w:lang w:val="en-GB"/>
        </w:rPr>
      </w:pPr>
      <w:r>
        <w:rPr>
          <w:rFonts w:cs="Arial"/>
          <w:noProof/>
          <w:lang w:val="en-GB" w:eastAsia="en-GB"/>
        </w:rPr>
        <mc:AlternateContent>
          <mc:Choice Requires="wpc">
            <w:drawing>
              <wp:anchor distT="0" distB="0" distL="114300" distR="114300" simplePos="0" relativeHeight="251602432" behindDoc="1" locked="0" layoutInCell="1" allowOverlap="1" wp14:anchorId="6B17A925" wp14:editId="05C0E64F">
                <wp:simplePos x="0" y="0"/>
                <wp:positionH relativeFrom="column">
                  <wp:posOffset>0</wp:posOffset>
                </wp:positionH>
                <wp:positionV relativeFrom="paragraph">
                  <wp:posOffset>379095</wp:posOffset>
                </wp:positionV>
                <wp:extent cx="9699625" cy="4599305"/>
                <wp:effectExtent l="0" t="0" r="15875" b="10795"/>
                <wp:wrapThrough wrapText="bothSides">
                  <wp:wrapPolygon edited="0">
                    <wp:start x="0" y="0"/>
                    <wp:lineTo x="0" y="21561"/>
                    <wp:lineTo x="21593" y="21561"/>
                    <wp:lineTo x="21593" y="0"/>
                    <wp:lineTo x="0" y="0"/>
                  </wp:wrapPolygon>
                </wp:wrapThrough>
                <wp:docPr id="4967" name="Canvas 49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944" name="Group 207"/>
                        <wpg:cNvGrpSpPr>
                          <a:grpSpLocks/>
                        </wpg:cNvGrpSpPr>
                        <wpg:grpSpPr bwMode="auto">
                          <a:xfrm>
                            <a:off x="43180" y="43180"/>
                            <a:ext cx="9656445" cy="4556125"/>
                            <a:chOff x="34" y="34"/>
                            <a:chExt cx="15207" cy="7175"/>
                          </a:xfrm>
                        </wpg:grpSpPr>
                        <wps:wsp>
                          <wps:cNvPr id="2945" name="Rectangle 7"/>
                          <wps:cNvSpPr>
                            <a:spLocks noChangeArrowheads="1"/>
                          </wps:cNvSpPr>
                          <wps:spPr bwMode="auto">
                            <a:xfrm>
                              <a:off x="34" y="34"/>
                              <a:ext cx="15207" cy="7175"/>
                            </a:xfrm>
                            <a:prstGeom prst="rect">
                              <a:avLst/>
                            </a:prstGeom>
                            <a:noFill/>
                            <a:ln w="635" cap="sq">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6" name="Freeform 8"/>
                          <wps:cNvSpPr>
                            <a:spLocks/>
                          </wps:cNvSpPr>
                          <wps:spPr bwMode="auto">
                            <a:xfrm>
                              <a:off x="34" y="34"/>
                              <a:ext cx="3222" cy="217"/>
                            </a:xfrm>
                            <a:custGeom>
                              <a:avLst/>
                              <a:gdLst>
                                <a:gd name="T0" fmla="*/ 0 w 3222"/>
                                <a:gd name="T1" fmla="*/ 217 h 217"/>
                                <a:gd name="T2" fmla="*/ 3074 w 3222"/>
                                <a:gd name="T3" fmla="*/ 217 h 217"/>
                                <a:gd name="T4" fmla="*/ 3222 w 3222"/>
                                <a:gd name="T5" fmla="*/ 57 h 217"/>
                                <a:gd name="T6" fmla="*/ 3222 w 3222"/>
                                <a:gd name="T7" fmla="*/ 0 h 217"/>
                                <a:gd name="T8" fmla="*/ 0 w 3222"/>
                                <a:gd name="T9" fmla="*/ 0 h 217"/>
                                <a:gd name="T10" fmla="*/ 0 w 3222"/>
                                <a:gd name="T11" fmla="*/ 217 h 217"/>
                              </a:gdLst>
                              <a:ahLst/>
                              <a:cxnLst>
                                <a:cxn ang="0">
                                  <a:pos x="T0" y="T1"/>
                                </a:cxn>
                                <a:cxn ang="0">
                                  <a:pos x="T2" y="T3"/>
                                </a:cxn>
                                <a:cxn ang="0">
                                  <a:pos x="T4" y="T5"/>
                                </a:cxn>
                                <a:cxn ang="0">
                                  <a:pos x="T6" y="T7"/>
                                </a:cxn>
                                <a:cxn ang="0">
                                  <a:pos x="T8" y="T9"/>
                                </a:cxn>
                                <a:cxn ang="0">
                                  <a:pos x="T10" y="T11"/>
                                </a:cxn>
                              </a:cxnLst>
                              <a:rect l="0" t="0" r="r" b="b"/>
                              <a:pathLst>
                                <a:path w="3222" h="217">
                                  <a:moveTo>
                                    <a:pt x="0" y="217"/>
                                  </a:moveTo>
                                  <a:lnTo>
                                    <a:pt x="3074" y="217"/>
                                  </a:lnTo>
                                  <a:lnTo>
                                    <a:pt x="3222" y="57"/>
                                  </a:lnTo>
                                  <a:lnTo>
                                    <a:pt x="3222" y="0"/>
                                  </a:lnTo>
                                  <a:lnTo>
                                    <a:pt x="0" y="0"/>
                                  </a:lnTo>
                                  <a:lnTo>
                                    <a:pt x="0" y="21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7" name="Freeform 9"/>
                          <wps:cNvSpPr>
                            <a:spLocks/>
                          </wps:cNvSpPr>
                          <wps:spPr bwMode="auto">
                            <a:xfrm>
                              <a:off x="34" y="34"/>
                              <a:ext cx="3222" cy="217"/>
                            </a:xfrm>
                            <a:custGeom>
                              <a:avLst/>
                              <a:gdLst>
                                <a:gd name="T0" fmla="*/ 0 w 3222"/>
                                <a:gd name="T1" fmla="*/ 217 h 217"/>
                                <a:gd name="T2" fmla="*/ 3074 w 3222"/>
                                <a:gd name="T3" fmla="*/ 217 h 217"/>
                                <a:gd name="T4" fmla="*/ 3222 w 3222"/>
                                <a:gd name="T5" fmla="*/ 57 h 217"/>
                                <a:gd name="T6" fmla="*/ 3222 w 3222"/>
                                <a:gd name="T7" fmla="*/ 0 h 217"/>
                                <a:gd name="T8" fmla="*/ 0 w 3222"/>
                                <a:gd name="T9" fmla="*/ 0 h 217"/>
                                <a:gd name="T10" fmla="*/ 0 w 3222"/>
                                <a:gd name="T11" fmla="*/ 217 h 217"/>
                              </a:gdLst>
                              <a:ahLst/>
                              <a:cxnLst>
                                <a:cxn ang="0">
                                  <a:pos x="T0" y="T1"/>
                                </a:cxn>
                                <a:cxn ang="0">
                                  <a:pos x="T2" y="T3"/>
                                </a:cxn>
                                <a:cxn ang="0">
                                  <a:pos x="T4" y="T5"/>
                                </a:cxn>
                                <a:cxn ang="0">
                                  <a:pos x="T6" y="T7"/>
                                </a:cxn>
                                <a:cxn ang="0">
                                  <a:pos x="T8" y="T9"/>
                                </a:cxn>
                                <a:cxn ang="0">
                                  <a:pos x="T10" y="T11"/>
                                </a:cxn>
                              </a:cxnLst>
                              <a:rect l="0" t="0" r="r" b="b"/>
                              <a:pathLst>
                                <a:path w="3222" h="217">
                                  <a:moveTo>
                                    <a:pt x="0" y="217"/>
                                  </a:moveTo>
                                  <a:lnTo>
                                    <a:pt x="3074" y="217"/>
                                  </a:lnTo>
                                  <a:lnTo>
                                    <a:pt x="3222" y="57"/>
                                  </a:lnTo>
                                  <a:lnTo>
                                    <a:pt x="3222" y="0"/>
                                  </a:lnTo>
                                  <a:lnTo>
                                    <a:pt x="0" y="0"/>
                                  </a:lnTo>
                                  <a:lnTo>
                                    <a:pt x="0" y="217"/>
                                  </a:lnTo>
                                  <a:close/>
                                </a:path>
                              </a:pathLst>
                            </a:custGeom>
                            <a:noFill/>
                            <a:ln w="635" cap="sq">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8" name="Rectangle 10"/>
                          <wps:cNvSpPr>
                            <a:spLocks noChangeArrowheads="1"/>
                          </wps:cNvSpPr>
                          <wps:spPr bwMode="auto">
                            <a:xfrm>
                              <a:off x="91" y="69"/>
                              <a:ext cx="2995"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b/>
                                    <w:bCs/>
                                    <w:color w:val="000000"/>
                                    <w:sz w:val="12"/>
                                    <w:szCs w:val="12"/>
                                  </w:rPr>
                                  <w:t>Business Process BPMN 2.0 Business Process View</w:t>
                                </w:r>
                              </w:p>
                            </w:txbxContent>
                          </wps:txbx>
                          <wps:bodyPr rot="0" vert="horz" wrap="none" lIns="0" tIns="0" rIns="0" bIns="0" anchor="t" anchorCtr="0">
                            <a:spAutoFit/>
                          </wps:bodyPr>
                        </wps:wsp>
                        <wps:wsp>
                          <wps:cNvPr id="2949" name="Freeform 11"/>
                          <wps:cNvSpPr>
                            <a:spLocks noEditPoints="1"/>
                          </wps:cNvSpPr>
                          <wps:spPr bwMode="auto">
                            <a:xfrm>
                              <a:off x="297" y="400"/>
                              <a:ext cx="14259" cy="2925"/>
                            </a:xfrm>
                            <a:custGeom>
                              <a:avLst/>
                              <a:gdLst>
                                <a:gd name="T0" fmla="*/ 0 w 14259"/>
                                <a:gd name="T1" fmla="*/ 0 h 2925"/>
                                <a:gd name="T2" fmla="*/ 0 w 14259"/>
                                <a:gd name="T3" fmla="*/ 2925 h 2925"/>
                                <a:gd name="T4" fmla="*/ 14259 w 14259"/>
                                <a:gd name="T5" fmla="*/ 2925 h 2925"/>
                                <a:gd name="T6" fmla="*/ 14259 w 14259"/>
                                <a:gd name="T7" fmla="*/ 0 h 2925"/>
                                <a:gd name="T8" fmla="*/ 0 w 14259"/>
                                <a:gd name="T9" fmla="*/ 0 h 2925"/>
                                <a:gd name="T10" fmla="*/ 229 w 14259"/>
                                <a:gd name="T11" fmla="*/ 0 h 2925"/>
                                <a:gd name="T12" fmla="*/ 229 w 14259"/>
                                <a:gd name="T13" fmla="*/ 2925 h 2925"/>
                              </a:gdLst>
                              <a:ahLst/>
                              <a:cxnLst>
                                <a:cxn ang="0">
                                  <a:pos x="T0" y="T1"/>
                                </a:cxn>
                                <a:cxn ang="0">
                                  <a:pos x="T2" y="T3"/>
                                </a:cxn>
                                <a:cxn ang="0">
                                  <a:pos x="T4" y="T5"/>
                                </a:cxn>
                                <a:cxn ang="0">
                                  <a:pos x="T6" y="T7"/>
                                </a:cxn>
                                <a:cxn ang="0">
                                  <a:pos x="T8" y="T9"/>
                                </a:cxn>
                                <a:cxn ang="0">
                                  <a:pos x="T10" y="T11"/>
                                </a:cxn>
                                <a:cxn ang="0">
                                  <a:pos x="T12" y="T13"/>
                                </a:cxn>
                              </a:cxnLst>
                              <a:rect l="0" t="0" r="r" b="b"/>
                              <a:pathLst>
                                <a:path w="14259" h="2925">
                                  <a:moveTo>
                                    <a:pt x="0" y="0"/>
                                  </a:moveTo>
                                  <a:lnTo>
                                    <a:pt x="0" y="2925"/>
                                  </a:lnTo>
                                  <a:lnTo>
                                    <a:pt x="14259" y="2925"/>
                                  </a:lnTo>
                                  <a:moveTo>
                                    <a:pt x="14259" y="0"/>
                                  </a:moveTo>
                                  <a:lnTo>
                                    <a:pt x="0" y="0"/>
                                  </a:lnTo>
                                  <a:moveTo>
                                    <a:pt x="229" y="0"/>
                                  </a:moveTo>
                                  <a:lnTo>
                                    <a:pt x="229" y="2925"/>
                                  </a:lnTo>
                                </a:path>
                              </a:pathLst>
                            </a:custGeom>
                            <a:noFill/>
                            <a:ln w="14605" cap="sq">
                              <a:solidFill>
                                <a:srgbClr val="B4B4B4"/>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0" name="Freeform 12"/>
                          <wps:cNvSpPr>
                            <a:spLocks noEditPoints="1"/>
                          </wps:cNvSpPr>
                          <wps:spPr bwMode="auto">
                            <a:xfrm>
                              <a:off x="297" y="400"/>
                              <a:ext cx="14259" cy="2925"/>
                            </a:xfrm>
                            <a:custGeom>
                              <a:avLst/>
                              <a:gdLst>
                                <a:gd name="T0" fmla="*/ 0 w 14259"/>
                                <a:gd name="T1" fmla="*/ 0 h 2925"/>
                                <a:gd name="T2" fmla="*/ 0 w 14259"/>
                                <a:gd name="T3" fmla="*/ 2925 h 2925"/>
                                <a:gd name="T4" fmla="*/ 14259 w 14259"/>
                                <a:gd name="T5" fmla="*/ 2925 h 2925"/>
                                <a:gd name="T6" fmla="*/ 14259 w 14259"/>
                                <a:gd name="T7" fmla="*/ 0 h 2925"/>
                                <a:gd name="T8" fmla="*/ 0 w 14259"/>
                                <a:gd name="T9" fmla="*/ 0 h 2925"/>
                                <a:gd name="T10" fmla="*/ 229 w 14259"/>
                                <a:gd name="T11" fmla="*/ 0 h 2925"/>
                                <a:gd name="T12" fmla="*/ 229 w 14259"/>
                                <a:gd name="T13" fmla="*/ 2925 h 2925"/>
                              </a:gdLst>
                              <a:ahLst/>
                              <a:cxnLst>
                                <a:cxn ang="0">
                                  <a:pos x="T0" y="T1"/>
                                </a:cxn>
                                <a:cxn ang="0">
                                  <a:pos x="T2" y="T3"/>
                                </a:cxn>
                                <a:cxn ang="0">
                                  <a:pos x="T4" y="T5"/>
                                </a:cxn>
                                <a:cxn ang="0">
                                  <a:pos x="T6" y="T7"/>
                                </a:cxn>
                                <a:cxn ang="0">
                                  <a:pos x="T8" y="T9"/>
                                </a:cxn>
                                <a:cxn ang="0">
                                  <a:pos x="T10" y="T11"/>
                                </a:cxn>
                                <a:cxn ang="0">
                                  <a:pos x="T12" y="T13"/>
                                </a:cxn>
                              </a:cxnLst>
                              <a:rect l="0" t="0" r="r" b="b"/>
                              <a:pathLst>
                                <a:path w="14259" h="2925">
                                  <a:moveTo>
                                    <a:pt x="0" y="0"/>
                                  </a:moveTo>
                                  <a:lnTo>
                                    <a:pt x="0" y="2925"/>
                                  </a:lnTo>
                                  <a:lnTo>
                                    <a:pt x="14259" y="2925"/>
                                  </a:lnTo>
                                  <a:moveTo>
                                    <a:pt x="14259" y="0"/>
                                  </a:moveTo>
                                  <a:lnTo>
                                    <a:pt x="0" y="0"/>
                                  </a:lnTo>
                                  <a:moveTo>
                                    <a:pt x="229" y="0"/>
                                  </a:moveTo>
                                  <a:lnTo>
                                    <a:pt x="229" y="2925"/>
                                  </a:ln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1" name="Rectangle 13"/>
                          <wps:cNvSpPr>
                            <a:spLocks noChangeArrowheads="1"/>
                          </wps:cNvSpPr>
                          <wps:spPr bwMode="auto">
                            <a:xfrm rot="5400000">
                              <a:off x="285" y="1933"/>
                              <a:ext cx="34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b/>
                                    <w:bCs/>
                                    <w:color w:val="000000"/>
                                    <w:sz w:val="12"/>
                                    <w:szCs w:val="12"/>
                                  </w:rPr>
                                  <w:t>Buyer</w:t>
                                </w:r>
                              </w:p>
                            </w:txbxContent>
                          </wps:txbx>
                          <wps:bodyPr rot="0" vert="horz" wrap="none" lIns="0" tIns="0" rIns="0" bIns="0" anchor="t" anchorCtr="0">
                            <a:spAutoFit/>
                          </wps:bodyPr>
                        </wps:wsp>
                        <wps:wsp>
                          <wps:cNvPr id="2952" name="Freeform 14"/>
                          <wps:cNvSpPr>
                            <a:spLocks noEditPoints="1"/>
                          </wps:cNvSpPr>
                          <wps:spPr bwMode="auto">
                            <a:xfrm>
                              <a:off x="286" y="4318"/>
                              <a:ext cx="14304" cy="2640"/>
                            </a:xfrm>
                            <a:custGeom>
                              <a:avLst/>
                              <a:gdLst>
                                <a:gd name="T0" fmla="*/ 0 w 14304"/>
                                <a:gd name="T1" fmla="*/ 0 h 2640"/>
                                <a:gd name="T2" fmla="*/ 0 w 14304"/>
                                <a:gd name="T3" fmla="*/ 2640 h 2640"/>
                                <a:gd name="T4" fmla="*/ 14304 w 14304"/>
                                <a:gd name="T5" fmla="*/ 2640 h 2640"/>
                                <a:gd name="T6" fmla="*/ 14304 w 14304"/>
                                <a:gd name="T7" fmla="*/ 0 h 2640"/>
                                <a:gd name="T8" fmla="*/ 0 w 14304"/>
                                <a:gd name="T9" fmla="*/ 0 h 2640"/>
                                <a:gd name="T10" fmla="*/ 228 w 14304"/>
                                <a:gd name="T11" fmla="*/ 0 h 2640"/>
                                <a:gd name="T12" fmla="*/ 228 w 14304"/>
                                <a:gd name="T13" fmla="*/ 2640 h 2640"/>
                              </a:gdLst>
                              <a:ahLst/>
                              <a:cxnLst>
                                <a:cxn ang="0">
                                  <a:pos x="T0" y="T1"/>
                                </a:cxn>
                                <a:cxn ang="0">
                                  <a:pos x="T2" y="T3"/>
                                </a:cxn>
                                <a:cxn ang="0">
                                  <a:pos x="T4" y="T5"/>
                                </a:cxn>
                                <a:cxn ang="0">
                                  <a:pos x="T6" y="T7"/>
                                </a:cxn>
                                <a:cxn ang="0">
                                  <a:pos x="T8" y="T9"/>
                                </a:cxn>
                                <a:cxn ang="0">
                                  <a:pos x="T10" y="T11"/>
                                </a:cxn>
                                <a:cxn ang="0">
                                  <a:pos x="T12" y="T13"/>
                                </a:cxn>
                              </a:cxnLst>
                              <a:rect l="0" t="0" r="r" b="b"/>
                              <a:pathLst>
                                <a:path w="14304" h="2640">
                                  <a:moveTo>
                                    <a:pt x="0" y="0"/>
                                  </a:moveTo>
                                  <a:lnTo>
                                    <a:pt x="0" y="2640"/>
                                  </a:lnTo>
                                  <a:lnTo>
                                    <a:pt x="14304" y="2640"/>
                                  </a:lnTo>
                                  <a:moveTo>
                                    <a:pt x="14304" y="0"/>
                                  </a:moveTo>
                                  <a:lnTo>
                                    <a:pt x="0" y="0"/>
                                  </a:lnTo>
                                  <a:moveTo>
                                    <a:pt x="228" y="0"/>
                                  </a:moveTo>
                                  <a:lnTo>
                                    <a:pt x="228" y="2640"/>
                                  </a:lnTo>
                                </a:path>
                              </a:pathLst>
                            </a:custGeom>
                            <a:noFill/>
                            <a:ln w="14605" cap="sq">
                              <a:solidFill>
                                <a:srgbClr val="B4B4B4"/>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3" name="Freeform 15"/>
                          <wps:cNvSpPr>
                            <a:spLocks noEditPoints="1"/>
                          </wps:cNvSpPr>
                          <wps:spPr bwMode="auto">
                            <a:xfrm>
                              <a:off x="286" y="4318"/>
                              <a:ext cx="14304" cy="2640"/>
                            </a:xfrm>
                            <a:custGeom>
                              <a:avLst/>
                              <a:gdLst>
                                <a:gd name="T0" fmla="*/ 0 w 14304"/>
                                <a:gd name="T1" fmla="*/ 0 h 2640"/>
                                <a:gd name="T2" fmla="*/ 0 w 14304"/>
                                <a:gd name="T3" fmla="*/ 2640 h 2640"/>
                                <a:gd name="T4" fmla="*/ 14304 w 14304"/>
                                <a:gd name="T5" fmla="*/ 2640 h 2640"/>
                                <a:gd name="T6" fmla="*/ 14304 w 14304"/>
                                <a:gd name="T7" fmla="*/ 0 h 2640"/>
                                <a:gd name="T8" fmla="*/ 0 w 14304"/>
                                <a:gd name="T9" fmla="*/ 0 h 2640"/>
                                <a:gd name="T10" fmla="*/ 228 w 14304"/>
                                <a:gd name="T11" fmla="*/ 0 h 2640"/>
                                <a:gd name="T12" fmla="*/ 228 w 14304"/>
                                <a:gd name="T13" fmla="*/ 2640 h 2640"/>
                              </a:gdLst>
                              <a:ahLst/>
                              <a:cxnLst>
                                <a:cxn ang="0">
                                  <a:pos x="T0" y="T1"/>
                                </a:cxn>
                                <a:cxn ang="0">
                                  <a:pos x="T2" y="T3"/>
                                </a:cxn>
                                <a:cxn ang="0">
                                  <a:pos x="T4" y="T5"/>
                                </a:cxn>
                                <a:cxn ang="0">
                                  <a:pos x="T6" y="T7"/>
                                </a:cxn>
                                <a:cxn ang="0">
                                  <a:pos x="T8" y="T9"/>
                                </a:cxn>
                                <a:cxn ang="0">
                                  <a:pos x="T10" y="T11"/>
                                </a:cxn>
                                <a:cxn ang="0">
                                  <a:pos x="T12" y="T13"/>
                                </a:cxn>
                              </a:cxnLst>
                              <a:rect l="0" t="0" r="r" b="b"/>
                              <a:pathLst>
                                <a:path w="14304" h="2640">
                                  <a:moveTo>
                                    <a:pt x="0" y="0"/>
                                  </a:moveTo>
                                  <a:lnTo>
                                    <a:pt x="0" y="2640"/>
                                  </a:lnTo>
                                  <a:lnTo>
                                    <a:pt x="14304" y="2640"/>
                                  </a:lnTo>
                                  <a:moveTo>
                                    <a:pt x="14304" y="0"/>
                                  </a:moveTo>
                                  <a:lnTo>
                                    <a:pt x="0" y="0"/>
                                  </a:lnTo>
                                  <a:moveTo>
                                    <a:pt x="228" y="0"/>
                                  </a:moveTo>
                                  <a:lnTo>
                                    <a:pt x="228" y="2640"/>
                                  </a:ln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4" name="Rectangle 16"/>
                          <wps:cNvSpPr>
                            <a:spLocks noChangeArrowheads="1"/>
                          </wps:cNvSpPr>
                          <wps:spPr bwMode="auto">
                            <a:xfrm rot="5400000">
                              <a:off x="267" y="5709"/>
                              <a:ext cx="327"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b/>
                                    <w:bCs/>
                                    <w:color w:val="000000"/>
                                    <w:sz w:val="12"/>
                                    <w:szCs w:val="12"/>
                                  </w:rPr>
                                  <w:t>Seller</w:t>
                                </w:r>
                              </w:p>
                            </w:txbxContent>
                          </wps:txbx>
                          <wps:bodyPr rot="0" vert="horz" wrap="none" lIns="0" tIns="0" rIns="0" bIns="0" anchor="t" anchorCtr="0">
                            <a:spAutoFit/>
                          </wps:bodyPr>
                        </wps:wsp>
                        <wps:wsp>
                          <wps:cNvPr id="2955" name="Oval 17"/>
                          <wps:cNvSpPr>
                            <a:spLocks noChangeArrowheads="1"/>
                          </wps:cNvSpPr>
                          <wps:spPr bwMode="auto">
                            <a:xfrm>
                              <a:off x="857" y="5769"/>
                              <a:ext cx="308" cy="309"/>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2956" name="Freeform 18"/>
                          <wps:cNvSpPr>
                            <a:spLocks/>
                          </wps:cNvSpPr>
                          <wps:spPr bwMode="auto">
                            <a:xfrm>
                              <a:off x="857" y="5769"/>
                              <a:ext cx="320" cy="320"/>
                            </a:xfrm>
                            <a:custGeom>
                              <a:avLst/>
                              <a:gdLst>
                                <a:gd name="T0" fmla="*/ 320 w 320"/>
                                <a:gd name="T1" fmla="*/ 160 h 320"/>
                                <a:gd name="T2" fmla="*/ 160 w 320"/>
                                <a:gd name="T3" fmla="*/ 0 h 320"/>
                                <a:gd name="T4" fmla="*/ 0 w 320"/>
                                <a:gd name="T5" fmla="*/ 160 h 320"/>
                                <a:gd name="T6" fmla="*/ 160 w 320"/>
                                <a:gd name="T7" fmla="*/ 320 h 320"/>
                                <a:gd name="T8" fmla="*/ 320 w 320"/>
                                <a:gd name="T9" fmla="*/ 160 h 320"/>
                              </a:gdLst>
                              <a:ahLst/>
                              <a:cxnLst>
                                <a:cxn ang="0">
                                  <a:pos x="T0" y="T1"/>
                                </a:cxn>
                                <a:cxn ang="0">
                                  <a:pos x="T2" y="T3"/>
                                </a:cxn>
                                <a:cxn ang="0">
                                  <a:pos x="T4" y="T5"/>
                                </a:cxn>
                                <a:cxn ang="0">
                                  <a:pos x="T6" y="T7"/>
                                </a:cxn>
                                <a:cxn ang="0">
                                  <a:pos x="T8" y="T9"/>
                                </a:cxn>
                              </a:cxnLst>
                              <a:rect l="0" t="0" r="r" b="b"/>
                              <a:pathLst>
                                <a:path w="320" h="320">
                                  <a:moveTo>
                                    <a:pt x="320" y="160"/>
                                  </a:moveTo>
                                  <a:cubicBezTo>
                                    <a:pt x="320" y="73"/>
                                    <a:pt x="248" y="0"/>
                                    <a:pt x="160" y="0"/>
                                  </a:cubicBezTo>
                                  <a:cubicBezTo>
                                    <a:pt x="72" y="0"/>
                                    <a:pt x="0" y="73"/>
                                    <a:pt x="0" y="160"/>
                                  </a:cubicBezTo>
                                  <a:cubicBezTo>
                                    <a:pt x="0" y="249"/>
                                    <a:pt x="72" y="320"/>
                                    <a:pt x="160" y="320"/>
                                  </a:cubicBezTo>
                                  <a:cubicBezTo>
                                    <a:pt x="248" y="320"/>
                                    <a:pt x="320" y="249"/>
                                    <a:pt x="320" y="160"/>
                                  </a:cubicBezTo>
                                </a:path>
                              </a:pathLst>
                            </a:cu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7" name="Freeform 19"/>
                          <wps:cNvSpPr>
                            <a:spLocks/>
                          </wps:cNvSpPr>
                          <wps:spPr bwMode="auto">
                            <a:xfrm>
                              <a:off x="857" y="5781"/>
                              <a:ext cx="160" cy="160"/>
                            </a:xfrm>
                            <a:custGeom>
                              <a:avLst/>
                              <a:gdLst>
                                <a:gd name="T0" fmla="*/ 0 w 160"/>
                                <a:gd name="T1" fmla="*/ 160 h 160"/>
                                <a:gd name="T2" fmla="*/ 160 w 160"/>
                                <a:gd name="T3" fmla="*/ 0 h 160"/>
                              </a:gdLst>
                              <a:ahLst/>
                              <a:cxnLst>
                                <a:cxn ang="0">
                                  <a:pos x="T0" y="T1"/>
                                </a:cxn>
                                <a:cxn ang="0">
                                  <a:pos x="T2" y="T3"/>
                                </a:cxn>
                              </a:cxnLst>
                              <a:rect l="0" t="0" r="r" b="b"/>
                              <a:pathLst>
                                <a:path w="160" h="160">
                                  <a:moveTo>
                                    <a:pt x="0" y="160"/>
                                  </a:moveTo>
                                  <a:cubicBezTo>
                                    <a:pt x="0" y="68"/>
                                    <a:pt x="80" y="0"/>
                                    <a:pt x="16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8" name="Freeform 20"/>
                          <wps:cNvSpPr>
                            <a:spLocks/>
                          </wps:cNvSpPr>
                          <wps:spPr bwMode="auto">
                            <a:xfrm>
                              <a:off x="1017" y="5781"/>
                              <a:ext cx="160" cy="160"/>
                            </a:xfrm>
                            <a:custGeom>
                              <a:avLst/>
                              <a:gdLst>
                                <a:gd name="T0" fmla="*/ 0 w 160"/>
                                <a:gd name="T1" fmla="*/ 0 h 160"/>
                                <a:gd name="T2" fmla="*/ 160 w 160"/>
                                <a:gd name="T3" fmla="*/ 160 h 160"/>
                              </a:gdLst>
                              <a:ahLst/>
                              <a:cxnLst>
                                <a:cxn ang="0">
                                  <a:pos x="T0" y="T1"/>
                                </a:cxn>
                                <a:cxn ang="0">
                                  <a:pos x="T2" y="T3"/>
                                </a:cxn>
                              </a:cxnLst>
                              <a:rect l="0" t="0" r="r" b="b"/>
                              <a:pathLst>
                                <a:path w="160" h="160">
                                  <a:moveTo>
                                    <a:pt x="0" y="0"/>
                                  </a:moveTo>
                                  <a:cubicBezTo>
                                    <a:pt x="80" y="0"/>
                                    <a:pt x="160" y="68"/>
                                    <a:pt x="160" y="16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9" name="Freeform 21"/>
                          <wps:cNvSpPr>
                            <a:spLocks/>
                          </wps:cNvSpPr>
                          <wps:spPr bwMode="auto">
                            <a:xfrm>
                              <a:off x="1017" y="5941"/>
                              <a:ext cx="160" cy="171"/>
                            </a:xfrm>
                            <a:custGeom>
                              <a:avLst/>
                              <a:gdLst>
                                <a:gd name="T0" fmla="*/ 160 w 160"/>
                                <a:gd name="T1" fmla="*/ 0 h 171"/>
                                <a:gd name="T2" fmla="*/ 0 w 160"/>
                                <a:gd name="T3" fmla="*/ 171 h 171"/>
                              </a:gdLst>
                              <a:ahLst/>
                              <a:cxnLst>
                                <a:cxn ang="0">
                                  <a:pos x="T0" y="T1"/>
                                </a:cxn>
                                <a:cxn ang="0">
                                  <a:pos x="T2" y="T3"/>
                                </a:cxn>
                              </a:cxnLst>
                              <a:rect l="0" t="0" r="r" b="b"/>
                              <a:pathLst>
                                <a:path w="160" h="171">
                                  <a:moveTo>
                                    <a:pt x="160" y="0"/>
                                  </a:moveTo>
                                  <a:cubicBezTo>
                                    <a:pt x="160" y="91"/>
                                    <a:pt x="80" y="171"/>
                                    <a:pt x="0"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0" name="Freeform 22"/>
                          <wps:cNvSpPr>
                            <a:spLocks/>
                          </wps:cNvSpPr>
                          <wps:spPr bwMode="auto">
                            <a:xfrm>
                              <a:off x="857" y="5941"/>
                              <a:ext cx="160" cy="171"/>
                            </a:xfrm>
                            <a:custGeom>
                              <a:avLst/>
                              <a:gdLst>
                                <a:gd name="T0" fmla="*/ 160 w 160"/>
                                <a:gd name="T1" fmla="*/ 171 h 171"/>
                                <a:gd name="T2" fmla="*/ 0 w 160"/>
                                <a:gd name="T3" fmla="*/ 0 h 171"/>
                              </a:gdLst>
                              <a:ahLst/>
                              <a:cxnLst>
                                <a:cxn ang="0">
                                  <a:pos x="T0" y="T1"/>
                                </a:cxn>
                                <a:cxn ang="0">
                                  <a:pos x="T2" y="T3"/>
                                </a:cxn>
                              </a:cxnLst>
                              <a:rect l="0" t="0" r="r" b="b"/>
                              <a:pathLst>
                                <a:path w="160" h="171">
                                  <a:moveTo>
                                    <a:pt x="160" y="171"/>
                                  </a:moveTo>
                                  <a:cubicBezTo>
                                    <a:pt x="80" y="171"/>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1" name="Oval 23"/>
                          <wps:cNvSpPr>
                            <a:spLocks noChangeArrowheads="1"/>
                          </wps:cNvSpPr>
                          <wps:spPr bwMode="auto">
                            <a:xfrm>
                              <a:off x="823" y="1245"/>
                              <a:ext cx="331"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2962" name="Oval 24"/>
                          <wps:cNvSpPr>
                            <a:spLocks noChangeArrowheads="1"/>
                          </wps:cNvSpPr>
                          <wps:spPr bwMode="auto">
                            <a:xfrm>
                              <a:off x="823" y="1245"/>
                              <a:ext cx="342" cy="343"/>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3" name="Freeform 25"/>
                          <wps:cNvSpPr>
                            <a:spLocks/>
                          </wps:cNvSpPr>
                          <wps:spPr bwMode="auto">
                            <a:xfrm>
                              <a:off x="823" y="1257"/>
                              <a:ext cx="171" cy="171"/>
                            </a:xfrm>
                            <a:custGeom>
                              <a:avLst/>
                              <a:gdLst>
                                <a:gd name="T0" fmla="*/ 0 w 171"/>
                                <a:gd name="T1" fmla="*/ 171 h 171"/>
                                <a:gd name="T2" fmla="*/ 171 w 171"/>
                                <a:gd name="T3" fmla="*/ 0 h 171"/>
                              </a:gdLst>
                              <a:ahLst/>
                              <a:cxnLst>
                                <a:cxn ang="0">
                                  <a:pos x="T0" y="T1"/>
                                </a:cxn>
                                <a:cxn ang="0">
                                  <a:pos x="T2" y="T3"/>
                                </a:cxn>
                              </a:cxnLst>
                              <a:rect l="0" t="0" r="r" b="b"/>
                              <a:pathLst>
                                <a:path w="171" h="171">
                                  <a:moveTo>
                                    <a:pt x="0" y="171"/>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5" name="Freeform 26"/>
                          <wps:cNvSpPr>
                            <a:spLocks/>
                          </wps:cNvSpPr>
                          <wps:spPr bwMode="auto">
                            <a:xfrm>
                              <a:off x="994"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6" name="Freeform 27"/>
                          <wps:cNvSpPr>
                            <a:spLocks/>
                          </wps:cNvSpPr>
                          <wps:spPr bwMode="auto">
                            <a:xfrm>
                              <a:off x="994"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7" name="Freeform 28"/>
                          <wps:cNvSpPr>
                            <a:spLocks/>
                          </wps:cNvSpPr>
                          <wps:spPr bwMode="auto">
                            <a:xfrm>
                              <a:off x="823" y="1428"/>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8" name="Rectangle 29"/>
                          <wps:cNvSpPr>
                            <a:spLocks noChangeArrowheads="1"/>
                          </wps:cNvSpPr>
                          <wps:spPr bwMode="auto">
                            <a:xfrm>
                              <a:off x="903" y="1337"/>
                              <a:ext cx="45" cy="182"/>
                            </a:xfrm>
                            <a:prstGeom prst="rect">
                              <a:avLst/>
                            </a:prstGeom>
                            <a:solidFill>
                              <a:srgbClr val="FF6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9" name="Rectangle 30"/>
                          <wps:cNvSpPr>
                            <a:spLocks noChangeArrowheads="1"/>
                          </wps:cNvSpPr>
                          <wps:spPr bwMode="auto">
                            <a:xfrm>
                              <a:off x="948" y="1337"/>
                              <a:ext cx="12" cy="182"/>
                            </a:xfrm>
                            <a:prstGeom prst="rect">
                              <a:avLst/>
                            </a:prstGeom>
                            <a:solidFill>
                              <a:srgbClr val="FF6D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0" name="Rectangle 31"/>
                          <wps:cNvSpPr>
                            <a:spLocks noChangeArrowheads="1"/>
                          </wps:cNvSpPr>
                          <wps:spPr bwMode="auto">
                            <a:xfrm>
                              <a:off x="960" y="1337"/>
                              <a:ext cx="11" cy="182"/>
                            </a:xfrm>
                            <a:prstGeom prst="rect">
                              <a:avLst/>
                            </a:prstGeom>
                            <a:solidFill>
                              <a:srgbClr val="FF69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1" name="Rectangle 32"/>
                          <wps:cNvSpPr>
                            <a:spLocks noChangeArrowheads="1"/>
                          </wps:cNvSpPr>
                          <wps:spPr bwMode="auto">
                            <a:xfrm>
                              <a:off x="971" y="1337"/>
                              <a:ext cx="12" cy="182"/>
                            </a:xfrm>
                            <a:prstGeom prst="rect">
                              <a:avLst/>
                            </a:prstGeom>
                            <a:solidFill>
                              <a:srgbClr val="FF65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2" name="Rectangle 33"/>
                          <wps:cNvSpPr>
                            <a:spLocks noChangeArrowheads="1"/>
                          </wps:cNvSpPr>
                          <wps:spPr bwMode="auto">
                            <a:xfrm>
                              <a:off x="983" y="1337"/>
                              <a:ext cx="11" cy="182"/>
                            </a:xfrm>
                            <a:prstGeom prst="rect">
                              <a:avLst/>
                            </a:prstGeom>
                            <a:solidFill>
                              <a:srgbClr val="FF62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3" name="Rectangle 34"/>
                          <wps:cNvSpPr>
                            <a:spLocks noChangeArrowheads="1"/>
                          </wps:cNvSpPr>
                          <wps:spPr bwMode="auto">
                            <a:xfrm>
                              <a:off x="994" y="1337"/>
                              <a:ext cx="11" cy="182"/>
                            </a:xfrm>
                            <a:prstGeom prst="rect">
                              <a:avLst/>
                            </a:prstGeom>
                            <a:solidFill>
                              <a:srgbClr val="FF5E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4" name="Rectangle 35"/>
                          <wps:cNvSpPr>
                            <a:spLocks noChangeArrowheads="1"/>
                          </wps:cNvSpPr>
                          <wps:spPr bwMode="auto">
                            <a:xfrm>
                              <a:off x="1005" y="1337"/>
                              <a:ext cx="12" cy="182"/>
                            </a:xfrm>
                            <a:prstGeom prst="rect">
                              <a:avLst/>
                            </a:prstGeom>
                            <a:solidFill>
                              <a:srgbClr val="FF5A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5" name="Rectangle 36"/>
                          <wps:cNvSpPr>
                            <a:spLocks noChangeArrowheads="1"/>
                          </wps:cNvSpPr>
                          <wps:spPr bwMode="auto">
                            <a:xfrm>
                              <a:off x="1017" y="1337"/>
                              <a:ext cx="11" cy="182"/>
                            </a:xfrm>
                            <a:prstGeom prst="rect">
                              <a:avLst/>
                            </a:prstGeom>
                            <a:solidFill>
                              <a:srgbClr val="FF56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2" name="Rectangle 37"/>
                          <wps:cNvSpPr>
                            <a:spLocks noChangeArrowheads="1"/>
                          </wps:cNvSpPr>
                          <wps:spPr bwMode="auto">
                            <a:xfrm>
                              <a:off x="1028" y="1337"/>
                              <a:ext cx="12" cy="182"/>
                            </a:xfrm>
                            <a:prstGeom prst="rect">
                              <a:avLst/>
                            </a:prstGeom>
                            <a:solidFill>
                              <a:srgbClr val="FF53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3" name="Rectangle 38"/>
                          <wps:cNvSpPr>
                            <a:spLocks noChangeArrowheads="1"/>
                          </wps:cNvSpPr>
                          <wps:spPr bwMode="auto">
                            <a:xfrm>
                              <a:off x="1040" y="1337"/>
                              <a:ext cx="11" cy="182"/>
                            </a:xfrm>
                            <a:prstGeom prst="rect">
                              <a:avLst/>
                            </a:prstGeom>
                            <a:solidFill>
                              <a:srgbClr val="FF4F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4" name="Rectangle 39"/>
                          <wps:cNvSpPr>
                            <a:spLocks noChangeArrowheads="1"/>
                          </wps:cNvSpPr>
                          <wps:spPr bwMode="auto">
                            <a:xfrm>
                              <a:off x="1051" y="1337"/>
                              <a:ext cx="12" cy="182"/>
                            </a:xfrm>
                            <a:prstGeom prst="rect">
                              <a:avLst/>
                            </a:prstGeom>
                            <a:solidFill>
                              <a:srgbClr val="FF4A4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5" name="Rectangle 40"/>
                          <wps:cNvSpPr>
                            <a:spLocks noChangeArrowheads="1"/>
                          </wps:cNvSpPr>
                          <wps:spPr bwMode="auto">
                            <a:xfrm>
                              <a:off x="1063" y="1337"/>
                              <a:ext cx="11" cy="182"/>
                            </a:xfrm>
                            <a:prstGeom prst="rect">
                              <a:avLst/>
                            </a:prstGeom>
                            <a:solidFill>
                              <a:srgbClr val="FF464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6" name="Rectangle 41"/>
                          <wps:cNvSpPr>
                            <a:spLocks noChangeArrowheads="1"/>
                          </wps:cNvSpPr>
                          <wps:spPr bwMode="auto">
                            <a:xfrm>
                              <a:off x="1074" y="1337"/>
                              <a:ext cx="11" cy="182"/>
                            </a:xfrm>
                            <a:prstGeom prst="rect">
                              <a:avLst/>
                            </a:prstGeom>
                            <a:solidFill>
                              <a:srgbClr val="FF434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7" name="Rectangle 42"/>
                          <wps:cNvSpPr>
                            <a:spLocks noChangeArrowheads="1"/>
                          </wps:cNvSpPr>
                          <wps:spPr bwMode="auto">
                            <a:xfrm>
                              <a:off x="903" y="1337"/>
                              <a:ext cx="182" cy="182"/>
                            </a:xfrm>
                            <a:prstGeom prst="rect">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8" name="Line 43"/>
                          <wps:cNvCnPr>
                            <a:cxnSpLocks noChangeShapeType="1"/>
                          </wps:cNvCnPr>
                          <wps:spPr bwMode="auto">
                            <a:xfrm>
                              <a:off x="903" y="1337"/>
                              <a:ext cx="91" cy="91"/>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19" name="Line 44"/>
                          <wps:cNvCnPr>
                            <a:cxnSpLocks noChangeShapeType="1"/>
                          </wps:cNvCnPr>
                          <wps:spPr bwMode="auto">
                            <a:xfrm flipV="1">
                              <a:off x="994" y="1337"/>
                              <a:ext cx="91" cy="91"/>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920" name="Rectangle 45"/>
                          <wps:cNvSpPr>
                            <a:spLocks noChangeArrowheads="1"/>
                          </wps:cNvSpPr>
                          <wps:spPr bwMode="auto">
                            <a:xfrm>
                              <a:off x="800" y="1702"/>
                              <a:ext cx="38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Invoice</w:t>
                                </w:r>
                              </w:p>
                            </w:txbxContent>
                          </wps:txbx>
                          <wps:bodyPr rot="0" vert="horz" wrap="none" lIns="0" tIns="0" rIns="0" bIns="0" anchor="t" anchorCtr="0">
                            <a:spAutoFit/>
                          </wps:bodyPr>
                        </wps:wsp>
                        <wps:wsp>
                          <wps:cNvPr id="3921" name="Rectangle 46"/>
                          <wps:cNvSpPr>
                            <a:spLocks noChangeArrowheads="1"/>
                          </wps:cNvSpPr>
                          <wps:spPr bwMode="auto">
                            <a:xfrm>
                              <a:off x="765" y="1851"/>
                              <a:ext cx="45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received</w:t>
                                </w:r>
                              </w:p>
                            </w:txbxContent>
                          </wps:txbx>
                          <wps:bodyPr rot="0" vert="horz" wrap="none" lIns="0" tIns="0" rIns="0" bIns="0" anchor="t" anchorCtr="0">
                            <a:spAutoFit/>
                          </wps:bodyPr>
                        </wps:wsp>
                        <wps:wsp>
                          <wps:cNvPr id="3922" name="Rectangle 47"/>
                          <wps:cNvSpPr>
                            <a:spLocks noChangeArrowheads="1"/>
                          </wps:cNvSpPr>
                          <wps:spPr bwMode="auto">
                            <a:xfrm>
                              <a:off x="13824" y="4810"/>
                              <a:ext cx="69" cy="342"/>
                            </a:xfrm>
                            <a:prstGeom prst="rect">
                              <a:avLst/>
                            </a:prstGeom>
                            <a:solidFill>
                              <a:srgbClr val="FF6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3" name="Rectangle 48"/>
                          <wps:cNvSpPr>
                            <a:spLocks noChangeArrowheads="1"/>
                          </wps:cNvSpPr>
                          <wps:spPr bwMode="auto">
                            <a:xfrm>
                              <a:off x="13893" y="4810"/>
                              <a:ext cx="11" cy="342"/>
                            </a:xfrm>
                            <a:prstGeom prst="rect">
                              <a:avLst/>
                            </a:prstGeom>
                            <a:solidFill>
                              <a:srgbClr val="FF6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4" name="Rectangle 49"/>
                          <wps:cNvSpPr>
                            <a:spLocks noChangeArrowheads="1"/>
                          </wps:cNvSpPr>
                          <wps:spPr bwMode="auto">
                            <a:xfrm>
                              <a:off x="13904" y="4810"/>
                              <a:ext cx="12" cy="342"/>
                            </a:xfrm>
                            <a:prstGeom prst="rect">
                              <a:avLst/>
                            </a:prstGeom>
                            <a:solidFill>
                              <a:srgbClr val="FF6D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5" name="Rectangle 50"/>
                          <wps:cNvSpPr>
                            <a:spLocks noChangeArrowheads="1"/>
                          </wps:cNvSpPr>
                          <wps:spPr bwMode="auto">
                            <a:xfrm>
                              <a:off x="13916" y="4810"/>
                              <a:ext cx="11" cy="342"/>
                            </a:xfrm>
                            <a:prstGeom prst="rect">
                              <a:avLst/>
                            </a:prstGeom>
                            <a:solidFill>
                              <a:srgbClr val="FF6B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6" name="Rectangle 51"/>
                          <wps:cNvSpPr>
                            <a:spLocks noChangeArrowheads="1"/>
                          </wps:cNvSpPr>
                          <wps:spPr bwMode="auto">
                            <a:xfrm>
                              <a:off x="13927" y="4810"/>
                              <a:ext cx="12" cy="342"/>
                            </a:xfrm>
                            <a:prstGeom prst="rect">
                              <a:avLst/>
                            </a:prstGeom>
                            <a:solidFill>
                              <a:srgbClr val="FF69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7" name="Rectangle 52"/>
                          <wps:cNvSpPr>
                            <a:spLocks noChangeArrowheads="1"/>
                          </wps:cNvSpPr>
                          <wps:spPr bwMode="auto">
                            <a:xfrm>
                              <a:off x="13939" y="4810"/>
                              <a:ext cx="11" cy="342"/>
                            </a:xfrm>
                            <a:prstGeom prst="rect">
                              <a:avLst/>
                            </a:prstGeom>
                            <a:solidFill>
                              <a:srgbClr val="FF67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8" name="Rectangle 53"/>
                          <wps:cNvSpPr>
                            <a:spLocks noChangeArrowheads="1"/>
                          </wps:cNvSpPr>
                          <wps:spPr bwMode="auto">
                            <a:xfrm>
                              <a:off x="13950" y="4810"/>
                              <a:ext cx="11" cy="342"/>
                            </a:xfrm>
                            <a:prstGeom prst="rect">
                              <a:avLst/>
                            </a:prstGeom>
                            <a:solidFill>
                              <a:srgbClr val="FF65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9" name="Rectangle 54"/>
                          <wps:cNvSpPr>
                            <a:spLocks noChangeArrowheads="1"/>
                          </wps:cNvSpPr>
                          <wps:spPr bwMode="auto">
                            <a:xfrm>
                              <a:off x="13961" y="4810"/>
                              <a:ext cx="12" cy="342"/>
                            </a:xfrm>
                            <a:prstGeom prst="rect">
                              <a:avLst/>
                            </a:prstGeom>
                            <a:solidFill>
                              <a:srgbClr val="FF62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0" name="Rectangle 55"/>
                          <wps:cNvSpPr>
                            <a:spLocks noChangeArrowheads="1"/>
                          </wps:cNvSpPr>
                          <wps:spPr bwMode="auto">
                            <a:xfrm>
                              <a:off x="13973" y="4810"/>
                              <a:ext cx="11" cy="342"/>
                            </a:xfrm>
                            <a:prstGeom prst="rect">
                              <a:avLst/>
                            </a:prstGeom>
                            <a:solidFill>
                              <a:srgbClr val="FF60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1" name="Rectangle 56"/>
                          <wps:cNvSpPr>
                            <a:spLocks noChangeArrowheads="1"/>
                          </wps:cNvSpPr>
                          <wps:spPr bwMode="auto">
                            <a:xfrm>
                              <a:off x="13984" y="4810"/>
                              <a:ext cx="12" cy="342"/>
                            </a:xfrm>
                            <a:prstGeom prst="rect">
                              <a:avLst/>
                            </a:prstGeom>
                            <a:solidFill>
                              <a:srgbClr val="FF5E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2" name="Rectangle 57"/>
                          <wps:cNvSpPr>
                            <a:spLocks noChangeArrowheads="1"/>
                          </wps:cNvSpPr>
                          <wps:spPr bwMode="auto">
                            <a:xfrm>
                              <a:off x="13996" y="4810"/>
                              <a:ext cx="11" cy="342"/>
                            </a:xfrm>
                            <a:prstGeom prst="rect">
                              <a:avLst/>
                            </a:prstGeom>
                            <a:solidFill>
                              <a:srgbClr val="FF5C5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3" name="Rectangle 58"/>
                          <wps:cNvSpPr>
                            <a:spLocks noChangeArrowheads="1"/>
                          </wps:cNvSpPr>
                          <wps:spPr bwMode="auto">
                            <a:xfrm>
                              <a:off x="14007" y="4810"/>
                              <a:ext cx="12" cy="342"/>
                            </a:xfrm>
                            <a:prstGeom prst="rect">
                              <a:avLst/>
                            </a:prstGeom>
                            <a:solidFill>
                              <a:srgbClr val="FF5A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4" name="Rectangle 59"/>
                          <wps:cNvSpPr>
                            <a:spLocks noChangeArrowheads="1"/>
                          </wps:cNvSpPr>
                          <wps:spPr bwMode="auto">
                            <a:xfrm>
                              <a:off x="14019" y="4810"/>
                              <a:ext cx="11" cy="342"/>
                            </a:xfrm>
                            <a:prstGeom prst="rect">
                              <a:avLst/>
                            </a:prstGeom>
                            <a:solidFill>
                              <a:srgbClr val="FF585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5" name="Rectangle 60"/>
                          <wps:cNvSpPr>
                            <a:spLocks noChangeArrowheads="1"/>
                          </wps:cNvSpPr>
                          <wps:spPr bwMode="auto">
                            <a:xfrm>
                              <a:off x="14030" y="4810"/>
                              <a:ext cx="11" cy="342"/>
                            </a:xfrm>
                            <a:prstGeom prst="rect">
                              <a:avLst/>
                            </a:prstGeom>
                            <a:solidFill>
                              <a:srgbClr val="FF56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4" name="Rectangle 61"/>
                          <wps:cNvSpPr>
                            <a:spLocks noChangeArrowheads="1"/>
                          </wps:cNvSpPr>
                          <wps:spPr bwMode="auto">
                            <a:xfrm>
                              <a:off x="14041" y="4810"/>
                              <a:ext cx="12" cy="342"/>
                            </a:xfrm>
                            <a:prstGeom prst="rect">
                              <a:avLst/>
                            </a:prstGeom>
                            <a:solidFill>
                              <a:srgbClr val="FF53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5" name="Rectangle 62"/>
                          <wps:cNvSpPr>
                            <a:spLocks noChangeArrowheads="1"/>
                          </wps:cNvSpPr>
                          <wps:spPr bwMode="auto">
                            <a:xfrm>
                              <a:off x="14053" y="4810"/>
                              <a:ext cx="11" cy="342"/>
                            </a:xfrm>
                            <a:prstGeom prst="rect">
                              <a:avLst/>
                            </a:prstGeom>
                            <a:solidFill>
                              <a:srgbClr val="FF51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6" name="Rectangle 63"/>
                          <wps:cNvSpPr>
                            <a:spLocks noChangeArrowheads="1"/>
                          </wps:cNvSpPr>
                          <wps:spPr bwMode="auto">
                            <a:xfrm>
                              <a:off x="14064" y="4810"/>
                              <a:ext cx="12" cy="342"/>
                            </a:xfrm>
                            <a:prstGeom prst="rect">
                              <a:avLst/>
                            </a:prstGeom>
                            <a:solidFill>
                              <a:srgbClr val="FF4F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7" name="Rectangle 64"/>
                          <wps:cNvSpPr>
                            <a:spLocks noChangeArrowheads="1"/>
                          </wps:cNvSpPr>
                          <wps:spPr bwMode="auto">
                            <a:xfrm>
                              <a:off x="14076" y="4810"/>
                              <a:ext cx="11" cy="342"/>
                            </a:xfrm>
                            <a:prstGeom prst="rect">
                              <a:avLst/>
                            </a:prstGeom>
                            <a:solidFill>
                              <a:srgbClr val="FF4C4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0" name="Rectangle 65"/>
                          <wps:cNvSpPr>
                            <a:spLocks noChangeArrowheads="1"/>
                          </wps:cNvSpPr>
                          <wps:spPr bwMode="auto">
                            <a:xfrm>
                              <a:off x="14087" y="4810"/>
                              <a:ext cx="12" cy="342"/>
                            </a:xfrm>
                            <a:prstGeom prst="rect">
                              <a:avLst/>
                            </a:prstGeom>
                            <a:solidFill>
                              <a:srgbClr val="FF4A4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1" name="Rectangle 66"/>
                          <wps:cNvSpPr>
                            <a:spLocks noChangeArrowheads="1"/>
                          </wps:cNvSpPr>
                          <wps:spPr bwMode="auto">
                            <a:xfrm>
                              <a:off x="14099" y="4810"/>
                              <a:ext cx="11" cy="342"/>
                            </a:xfrm>
                            <a:prstGeom prst="rect">
                              <a:avLst/>
                            </a:prstGeom>
                            <a:solidFill>
                              <a:srgbClr val="FF48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2" name="Rectangle 67"/>
                          <wps:cNvSpPr>
                            <a:spLocks noChangeArrowheads="1"/>
                          </wps:cNvSpPr>
                          <wps:spPr bwMode="auto">
                            <a:xfrm>
                              <a:off x="14110" y="4810"/>
                              <a:ext cx="11" cy="342"/>
                            </a:xfrm>
                            <a:prstGeom prst="rect">
                              <a:avLst/>
                            </a:prstGeom>
                            <a:solidFill>
                              <a:srgbClr val="FF464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3" name="Rectangle 68"/>
                          <wps:cNvSpPr>
                            <a:spLocks noChangeArrowheads="1"/>
                          </wps:cNvSpPr>
                          <wps:spPr bwMode="auto">
                            <a:xfrm>
                              <a:off x="14121" y="4810"/>
                              <a:ext cx="12" cy="342"/>
                            </a:xfrm>
                            <a:prstGeom prst="rect">
                              <a:avLst/>
                            </a:prstGeom>
                            <a:solidFill>
                              <a:srgbClr val="FF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4" name="Rectangle 69"/>
                          <wps:cNvSpPr>
                            <a:spLocks noChangeArrowheads="1"/>
                          </wps:cNvSpPr>
                          <wps:spPr bwMode="auto">
                            <a:xfrm>
                              <a:off x="14133" y="4810"/>
                              <a:ext cx="11" cy="342"/>
                            </a:xfrm>
                            <a:prstGeom prst="rect">
                              <a:avLst/>
                            </a:prstGeom>
                            <a:solidFill>
                              <a:srgbClr val="FF414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5" name="Rectangle 70"/>
                          <wps:cNvSpPr>
                            <a:spLocks noChangeArrowheads="1"/>
                          </wps:cNvSpPr>
                          <wps:spPr bwMode="auto">
                            <a:xfrm>
                              <a:off x="14144" y="4810"/>
                              <a:ext cx="12" cy="342"/>
                            </a:xfrm>
                            <a:prstGeom prst="rect">
                              <a:avLst/>
                            </a:prstGeom>
                            <a:solidFill>
                              <a:srgbClr val="FF3F3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6" name="Rectangle 71"/>
                          <wps:cNvSpPr>
                            <a:spLocks noChangeArrowheads="1"/>
                          </wps:cNvSpPr>
                          <wps:spPr bwMode="auto">
                            <a:xfrm>
                              <a:off x="14156" y="4810"/>
                              <a:ext cx="11" cy="342"/>
                            </a:xfrm>
                            <a:prstGeom prst="rect">
                              <a:avLst/>
                            </a:prstGeom>
                            <a:solidFill>
                              <a:srgbClr val="FF3E3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7" name="Freeform 72"/>
                          <wps:cNvSpPr>
                            <a:spLocks/>
                          </wps:cNvSpPr>
                          <wps:spPr bwMode="auto">
                            <a:xfrm>
                              <a:off x="13824" y="4810"/>
                              <a:ext cx="332" cy="331"/>
                            </a:xfrm>
                            <a:custGeom>
                              <a:avLst/>
                              <a:gdLst>
                                <a:gd name="T0" fmla="*/ 332 w 332"/>
                                <a:gd name="T1" fmla="*/ 171 h 331"/>
                                <a:gd name="T2" fmla="*/ 172 w 332"/>
                                <a:gd name="T3" fmla="*/ 0 h 331"/>
                                <a:gd name="T4" fmla="*/ 0 w 332"/>
                                <a:gd name="T5" fmla="*/ 171 h 331"/>
                                <a:gd name="T6" fmla="*/ 172 w 332"/>
                                <a:gd name="T7" fmla="*/ 331 h 331"/>
                                <a:gd name="T8" fmla="*/ 332 w 332"/>
                                <a:gd name="T9" fmla="*/ 171 h 331"/>
                              </a:gdLst>
                              <a:ahLst/>
                              <a:cxnLst>
                                <a:cxn ang="0">
                                  <a:pos x="T0" y="T1"/>
                                </a:cxn>
                                <a:cxn ang="0">
                                  <a:pos x="T2" y="T3"/>
                                </a:cxn>
                                <a:cxn ang="0">
                                  <a:pos x="T4" y="T5"/>
                                </a:cxn>
                                <a:cxn ang="0">
                                  <a:pos x="T6" y="T7"/>
                                </a:cxn>
                                <a:cxn ang="0">
                                  <a:pos x="T8" y="T9"/>
                                </a:cxn>
                              </a:cxnLst>
                              <a:rect l="0" t="0" r="r" b="b"/>
                              <a:pathLst>
                                <a:path w="332" h="331">
                                  <a:moveTo>
                                    <a:pt x="332" y="171"/>
                                  </a:moveTo>
                                  <a:cubicBezTo>
                                    <a:pt x="332" y="80"/>
                                    <a:pt x="263" y="0"/>
                                    <a:pt x="172" y="0"/>
                                  </a:cubicBezTo>
                                  <a:cubicBezTo>
                                    <a:pt x="69" y="0"/>
                                    <a:pt x="0" y="80"/>
                                    <a:pt x="0" y="171"/>
                                  </a:cubicBezTo>
                                  <a:cubicBezTo>
                                    <a:pt x="0" y="262"/>
                                    <a:pt x="69" y="331"/>
                                    <a:pt x="172" y="331"/>
                                  </a:cubicBezTo>
                                  <a:cubicBezTo>
                                    <a:pt x="263" y="331"/>
                                    <a:pt x="332" y="262"/>
                                    <a:pt x="332" y="171"/>
                                  </a:cubicBezTo>
                                </a:path>
                              </a:pathLst>
                            </a:custGeom>
                            <a:noFill/>
                            <a:ln w="21590"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8" name="Freeform 73"/>
                          <wps:cNvSpPr>
                            <a:spLocks/>
                          </wps:cNvSpPr>
                          <wps:spPr bwMode="auto">
                            <a:xfrm>
                              <a:off x="2674"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119" name="Rectangle 74"/>
                          <wps:cNvSpPr>
                            <a:spLocks noChangeArrowheads="1"/>
                          </wps:cNvSpPr>
                          <wps:spPr bwMode="auto">
                            <a:xfrm>
                              <a:off x="2639" y="1085"/>
                              <a:ext cx="274"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0" name="Rectangle 75"/>
                          <wps:cNvSpPr>
                            <a:spLocks noChangeArrowheads="1"/>
                          </wps:cNvSpPr>
                          <wps:spPr bwMode="auto">
                            <a:xfrm>
                              <a:off x="2913" y="1085"/>
                              <a:ext cx="12"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1" name="Rectangle 76"/>
                          <wps:cNvSpPr>
                            <a:spLocks noChangeArrowheads="1"/>
                          </wps:cNvSpPr>
                          <wps:spPr bwMode="auto">
                            <a:xfrm>
                              <a:off x="2925" y="1085"/>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2" name="Rectangle 77"/>
                          <wps:cNvSpPr>
                            <a:spLocks noChangeArrowheads="1"/>
                          </wps:cNvSpPr>
                          <wps:spPr bwMode="auto">
                            <a:xfrm>
                              <a:off x="2948" y="1085"/>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3" name="Rectangle 78"/>
                          <wps:cNvSpPr>
                            <a:spLocks noChangeArrowheads="1"/>
                          </wps:cNvSpPr>
                          <wps:spPr bwMode="auto">
                            <a:xfrm>
                              <a:off x="2971" y="1085"/>
                              <a:ext cx="22"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4" name="Rectangle 79"/>
                          <wps:cNvSpPr>
                            <a:spLocks noChangeArrowheads="1"/>
                          </wps:cNvSpPr>
                          <wps:spPr bwMode="auto">
                            <a:xfrm>
                              <a:off x="2993" y="1085"/>
                              <a:ext cx="12"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5" name="Rectangle 80"/>
                          <wps:cNvSpPr>
                            <a:spLocks noChangeArrowheads="1"/>
                          </wps:cNvSpPr>
                          <wps:spPr bwMode="auto">
                            <a:xfrm>
                              <a:off x="3005" y="1085"/>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6" name="Rectangle 81"/>
                          <wps:cNvSpPr>
                            <a:spLocks noChangeArrowheads="1"/>
                          </wps:cNvSpPr>
                          <wps:spPr bwMode="auto">
                            <a:xfrm>
                              <a:off x="3028" y="1085"/>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7" name="Rectangle 82"/>
                          <wps:cNvSpPr>
                            <a:spLocks noChangeArrowheads="1"/>
                          </wps:cNvSpPr>
                          <wps:spPr bwMode="auto">
                            <a:xfrm>
                              <a:off x="3051" y="1085"/>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8" name="Rectangle 83"/>
                          <wps:cNvSpPr>
                            <a:spLocks noChangeArrowheads="1"/>
                          </wps:cNvSpPr>
                          <wps:spPr bwMode="auto">
                            <a:xfrm>
                              <a:off x="3062" y="1085"/>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29" name="Rectangle 84"/>
                          <wps:cNvSpPr>
                            <a:spLocks noChangeArrowheads="1"/>
                          </wps:cNvSpPr>
                          <wps:spPr bwMode="auto">
                            <a:xfrm>
                              <a:off x="3085" y="1085"/>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0" name="Rectangle 85"/>
                          <wps:cNvSpPr>
                            <a:spLocks noChangeArrowheads="1"/>
                          </wps:cNvSpPr>
                          <wps:spPr bwMode="auto">
                            <a:xfrm>
                              <a:off x="3108" y="1085"/>
                              <a:ext cx="22"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1" name="Rectangle 86"/>
                          <wps:cNvSpPr>
                            <a:spLocks noChangeArrowheads="1"/>
                          </wps:cNvSpPr>
                          <wps:spPr bwMode="auto">
                            <a:xfrm>
                              <a:off x="3130" y="1085"/>
                              <a:ext cx="12"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2" name="Rectangle 87"/>
                          <wps:cNvSpPr>
                            <a:spLocks noChangeArrowheads="1"/>
                          </wps:cNvSpPr>
                          <wps:spPr bwMode="auto">
                            <a:xfrm>
                              <a:off x="3142" y="1085"/>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3" name="Rectangle 88"/>
                          <wps:cNvSpPr>
                            <a:spLocks noChangeArrowheads="1"/>
                          </wps:cNvSpPr>
                          <wps:spPr bwMode="auto">
                            <a:xfrm>
                              <a:off x="3165" y="1085"/>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4" name="Rectangle 89"/>
                          <wps:cNvSpPr>
                            <a:spLocks noChangeArrowheads="1"/>
                          </wps:cNvSpPr>
                          <wps:spPr bwMode="auto">
                            <a:xfrm>
                              <a:off x="3188" y="1085"/>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5" name="Rectangle 90"/>
                          <wps:cNvSpPr>
                            <a:spLocks noChangeArrowheads="1"/>
                          </wps:cNvSpPr>
                          <wps:spPr bwMode="auto">
                            <a:xfrm>
                              <a:off x="3199" y="1085"/>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 name="Rectangle 91"/>
                          <wps:cNvSpPr>
                            <a:spLocks noChangeArrowheads="1"/>
                          </wps:cNvSpPr>
                          <wps:spPr bwMode="auto">
                            <a:xfrm>
                              <a:off x="3222" y="1085"/>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7" name="Rectangle 92"/>
                          <wps:cNvSpPr>
                            <a:spLocks noChangeArrowheads="1"/>
                          </wps:cNvSpPr>
                          <wps:spPr bwMode="auto">
                            <a:xfrm>
                              <a:off x="3245" y="1085"/>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8" name="Rectangle 93"/>
                          <wps:cNvSpPr>
                            <a:spLocks noChangeArrowheads="1"/>
                          </wps:cNvSpPr>
                          <wps:spPr bwMode="auto">
                            <a:xfrm>
                              <a:off x="3268" y="1085"/>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9" name="Rectangle 94"/>
                          <wps:cNvSpPr>
                            <a:spLocks noChangeArrowheads="1"/>
                          </wps:cNvSpPr>
                          <wps:spPr bwMode="auto">
                            <a:xfrm>
                              <a:off x="3279" y="1085"/>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 name="Rectangle 95"/>
                          <wps:cNvSpPr>
                            <a:spLocks noChangeArrowheads="1"/>
                          </wps:cNvSpPr>
                          <wps:spPr bwMode="auto">
                            <a:xfrm>
                              <a:off x="3302" y="1085"/>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1" name="Rectangle 96"/>
                          <wps:cNvSpPr>
                            <a:spLocks noChangeArrowheads="1"/>
                          </wps:cNvSpPr>
                          <wps:spPr bwMode="auto">
                            <a:xfrm>
                              <a:off x="3325" y="1085"/>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2" name="Rectangle 97"/>
                          <wps:cNvSpPr>
                            <a:spLocks noChangeArrowheads="1"/>
                          </wps:cNvSpPr>
                          <wps:spPr bwMode="auto">
                            <a:xfrm>
                              <a:off x="3359" y="1085"/>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3" name="Rectangle 98"/>
                          <wps:cNvSpPr>
                            <a:spLocks noChangeArrowheads="1"/>
                          </wps:cNvSpPr>
                          <wps:spPr bwMode="auto">
                            <a:xfrm>
                              <a:off x="3382" y="1085"/>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4" name="Rectangle 99"/>
                          <wps:cNvSpPr>
                            <a:spLocks noChangeArrowheads="1"/>
                          </wps:cNvSpPr>
                          <wps:spPr bwMode="auto">
                            <a:xfrm>
                              <a:off x="3405" y="1085"/>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5" name="Rectangle 100"/>
                          <wps:cNvSpPr>
                            <a:spLocks noChangeArrowheads="1"/>
                          </wps:cNvSpPr>
                          <wps:spPr bwMode="auto">
                            <a:xfrm>
                              <a:off x="3416" y="1085"/>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6" name="Rectangle 101"/>
                          <wps:cNvSpPr>
                            <a:spLocks noChangeArrowheads="1"/>
                          </wps:cNvSpPr>
                          <wps:spPr bwMode="auto">
                            <a:xfrm>
                              <a:off x="3439" y="1085"/>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7" name="Rectangle 102"/>
                          <wps:cNvSpPr>
                            <a:spLocks noChangeArrowheads="1"/>
                          </wps:cNvSpPr>
                          <wps:spPr bwMode="auto">
                            <a:xfrm>
                              <a:off x="3462" y="1085"/>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8" name="Rectangle 103"/>
                          <wps:cNvSpPr>
                            <a:spLocks noChangeArrowheads="1"/>
                          </wps:cNvSpPr>
                          <wps:spPr bwMode="auto">
                            <a:xfrm>
                              <a:off x="3485" y="1085"/>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9" name="Rectangle 104"/>
                          <wps:cNvSpPr>
                            <a:spLocks noChangeArrowheads="1"/>
                          </wps:cNvSpPr>
                          <wps:spPr bwMode="auto">
                            <a:xfrm>
                              <a:off x="3496" y="1085"/>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0" name="Rectangle 105"/>
                          <wps:cNvSpPr>
                            <a:spLocks noChangeArrowheads="1"/>
                          </wps:cNvSpPr>
                          <wps:spPr bwMode="auto">
                            <a:xfrm>
                              <a:off x="3519" y="1085"/>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1" name="Rectangle 106"/>
                          <wps:cNvSpPr>
                            <a:spLocks noChangeArrowheads="1"/>
                          </wps:cNvSpPr>
                          <wps:spPr bwMode="auto">
                            <a:xfrm>
                              <a:off x="3542" y="1085"/>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2" name="Rectangle 107"/>
                          <wps:cNvSpPr>
                            <a:spLocks noChangeArrowheads="1"/>
                          </wps:cNvSpPr>
                          <wps:spPr bwMode="auto">
                            <a:xfrm>
                              <a:off x="3553" y="1085"/>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3" name="Rectangle 108"/>
                          <wps:cNvSpPr>
                            <a:spLocks noChangeArrowheads="1"/>
                          </wps:cNvSpPr>
                          <wps:spPr bwMode="auto">
                            <a:xfrm>
                              <a:off x="3576" y="1085"/>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4" name="Rectangle 109"/>
                          <wps:cNvSpPr>
                            <a:spLocks noChangeArrowheads="1"/>
                          </wps:cNvSpPr>
                          <wps:spPr bwMode="auto">
                            <a:xfrm>
                              <a:off x="3599" y="1085"/>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5" name="Rectangle 110"/>
                          <wps:cNvSpPr>
                            <a:spLocks noChangeArrowheads="1"/>
                          </wps:cNvSpPr>
                          <wps:spPr bwMode="auto">
                            <a:xfrm>
                              <a:off x="3622" y="1085"/>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6" name="Rectangle 111"/>
                          <wps:cNvSpPr>
                            <a:spLocks noChangeArrowheads="1"/>
                          </wps:cNvSpPr>
                          <wps:spPr bwMode="auto">
                            <a:xfrm>
                              <a:off x="3633" y="1085"/>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7" name="Rectangle 112"/>
                          <wps:cNvSpPr>
                            <a:spLocks noChangeArrowheads="1"/>
                          </wps:cNvSpPr>
                          <wps:spPr bwMode="auto">
                            <a:xfrm>
                              <a:off x="3656" y="1085"/>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8" name="Rectangle 113"/>
                          <wps:cNvSpPr>
                            <a:spLocks noChangeArrowheads="1"/>
                          </wps:cNvSpPr>
                          <wps:spPr bwMode="auto">
                            <a:xfrm>
                              <a:off x="3679" y="1085"/>
                              <a:ext cx="11"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9" name="Rectangle 114"/>
                          <wps:cNvSpPr>
                            <a:spLocks noChangeArrowheads="1"/>
                          </wps:cNvSpPr>
                          <wps:spPr bwMode="auto">
                            <a:xfrm>
                              <a:off x="3690" y="1085"/>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0" name="Rectangle 115"/>
                          <wps:cNvSpPr>
                            <a:spLocks noChangeArrowheads="1"/>
                          </wps:cNvSpPr>
                          <wps:spPr bwMode="auto">
                            <a:xfrm>
                              <a:off x="3713" y="1085"/>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1" name="Rectangle 116"/>
                          <wps:cNvSpPr>
                            <a:spLocks noChangeArrowheads="1"/>
                          </wps:cNvSpPr>
                          <wps:spPr bwMode="auto">
                            <a:xfrm>
                              <a:off x="3736" y="1085"/>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 name="Rectangle 117"/>
                          <wps:cNvSpPr>
                            <a:spLocks noChangeArrowheads="1"/>
                          </wps:cNvSpPr>
                          <wps:spPr bwMode="auto">
                            <a:xfrm>
                              <a:off x="3759" y="1085"/>
                              <a:ext cx="11"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 name="Rectangle 118"/>
                          <wps:cNvSpPr>
                            <a:spLocks noChangeArrowheads="1"/>
                          </wps:cNvSpPr>
                          <wps:spPr bwMode="auto">
                            <a:xfrm>
                              <a:off x="3770" y="1085"/>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6" name="Rectangle 119"/>
                          <wps:cNvSpPr>
                            <a:spLocks noChangeArrowheads="1"/>
                          </wps:cNvSpPr>
                          <wps:spPr bwMode="auto">
                            <a:xfrm>
                              <a:off x="3793" y="1085"/>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7" name="Rectangle 120"/>
                          <wps:cNvSpPr>
                            <a:spLocks noChangeArrowheads="1"/>
                          </wps:cNvSpPr>
                          <wps:spPr bwMode="auto">
                            <a:xfrm>
                              <a:off x="3816" y="1085"/>
                              <a:ext cx="11"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6" name="Rectangle 121"/>
                          <wps:cNvSpPr>
                            <a:spLocks noChangeArrowheads="1"/>
                          </wps:cNvSpPr>
                          <wps:spPr bwMode="auto">
                            <a:xfrm>
                              <a:off x="3827" y="1085"/>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7" name="Rectangle 122"/>
                          <wps:cNvSpPr>
                            <a:spLocks noChangeArrowheads="1"/>
                          </wps:cNvSpPr>
                          <wps:spPr bwMode="auto">
                            <a:xfrm>
                              <a:off x="3850" y="1085"/>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8" name="Rectangle 123"/>
                          <wps:cNvSpPr>
                            <a:spLocks noChangeArrowheads="1"/>
                          </wps:cNvSpPr>
                          <wps:spPr bwMode="auto">
                            <a:xfrm>
                              <a:off x="3873" y="1085"/>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9" name="Freeform 124"/>
                          <wps:cNvSpPr>
                            <a:spLocks/>
                          </wps:cNvSpPr>
                          <wps:spPr bwMode="auto">
                            <a:xfrm>
                              <a:off x="2639" y="108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0" name="Rectangle 125"/>
                          <wps:cNvSpPr>
                            <a:spLocks noChangeArrowheads="1"/>
                          </wps:cNvSpPr>
                          <wps:spPr bwMode="auto">
                            <a:xfrm>
                              <a:off x="2811" y="1337"/>
                              <a:ext cx="94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Assign to process</w:t>
                                </w:r>
                              </w:p>
                            </w:txbxContent>
                          </wps:txbx>
                          <wps:bodyPr rot="0" vert="horz" wrap="none" lIns="0" tIns="0" rIns="0" bIns="0" anchor="t" anchorCtr="0">
                            <a:spAutoFit/>
                          </wps:bodyPr>
                        </wps:wsp>
                        <wps:wsp>
                          <wps:cNvPr id="3941" name="Freeform 126"/>
                          <wps:cNvSpPr>
                            <a:spLocks/>
                          </wps:cNvSpPr>
                          <wps:spPr bwMode="auto">
                            <a:xfrm>
                              <a:off x="8352"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942" name="Rectangle 127"/>
                          <wps:cNvSpPr>
                            <a:spLocks noChangeArrowheads="1"/>
                          </wps:cNvSpPr>
                          <wps:spPr bwMode="auto">
                            <a:xfrm>
                              <a:off x="8317" y="1085"/>
                              <a:ext cx="275"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3" name="Rectangle 128"/>
                          <wps:cNvSpPr>
                            <a:spLocks noChangeArrowheads="1"/>
                          </wps:cNvSpPr>
                          <wps:spPr bwMode="auto">
                            <a:xfrm>
                              <a:off x="8592" y="1085"/>
                              <a:ext cx="11"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4" name="Rectangle 129"/>
                          <wps:cNvSpPr>
                            <a:spLocks noChangeArrowheads="1"/>
                          </wps:cNvSpPr>
                          <wps:spPr bwMode="auto">
                            <a:xfrm>
                              <a:off x="8603" y="1085"/>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5" name="Rectangle 130"/>
                          <wps:cNvSpPr>
                            <a:spLocks noChangeArrowheads="1"/>
                          </wps:cNvSpPr>
                          <wps:spPr bwMode="auto">
                            <a:xfrm>
                              <a:off x="8626" y="1085"/>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6" name="Rectangle 131"/>
                          <wps:cNvSpPr>
                            <a:spLocks noChangeArrowheads="1"/>
                          </wps:cNvSpPr>
                          <wps:spPr bwMode="auto">
                            <a:xfrm>
                              <a:off x="8649" y="1085"/>
                              <a:ext cx="23"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7" name="Rectangle 132"/>
                          <wps:cNvSpPr>
                            <a:spLocks noChangeArrowheads="1"/>
                          </wps:cNvSpPr>
                          <wps:spPr bwMode="auto">
                            <a:xfrm>
                              <a:off x="8672" y="1085"/>
                              <a:ext cx="11"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8" name="Rectangle 133"/>
                          <wps:cNvSpPr>
                            <a:spLocks noChangeArrowheads="1"/>
                          </wps:cNvSpPr>
                          <wps:spPr bwMode="auto">
                            <a:xfrm>
                              <a:off x="8683" y="1085"/>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49" name="Rectangle 134"/>
                          <wps:cNvSpPr>
                            <a:spLocks noChangeArrowheads="1"/>
                          </wps:cNvSpPr>
                          <wps:spPr bwMode="auto">
                            <a:xfrm>
                              <a:off x="8706" y="1085"/>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0" name="Rectangle 135"/>
                          <wps:cNvSpPr>
                            <a:spLocks noChangeArrowheads="1"/>
                          </wps:cNvSpPr>
                          <wps:spPr bwMode="auto">
                            <a:xfrm>
                              <a:off x="8729" y="1085"/>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1" name="Rectangle 136"/>
                          <wps:cNvSpPr>
                            <a:spLocks noChangeArrowheads="1"/>
                          </wps:cNvSpPr>
                          <wps:spPr bwMode="auto">
                            <a:xfrm>
                              <a:off x="8740" y="1085"/>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2" name="Rectangle 137"/>
                          <wps:cNvSpPr>
                            <a:spLocks noChangeArrowheads="1"/>
                          </wps:cNvSpPr>
                          <wps:spPr bwMode="auto">
                            <a:xfrm>
                              <a:off x="8763" y="1085"/>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3" name="Rectangle 138"/>
                          <wps:cNvSpPr>
                            <a:spLocks noChangeArrowheads="1"/>
                          </wps:cNvSpPr>
                          <wps:spPr bwMode="auto">
                            <a:xfrm>
                              <a:off x="8786" y="1085"/>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4" name="Rectangle 139"/>
                          <wps:cNvSpPr>
                            <a:spLocks noChangeArrowheads="1"/>
                          </wps:cNvSpPr>
                          <wps:spPr bwMode="auto">
                            <a:xfrm>
                              <a:off x="8809" y="1085"/>
                              <a:ext cx="11"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5" name="Rectangle 140"/>
                          <wps:cNvSpPr>
                            <a:spLocks noChangeArrowheads="1"/>
                          </wps:cNvSpPr>
                          <wps:spPr bwMode="auto">
                            <a:xfrm>
                              <a:off x="8820" y="1085"/>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6" name="Rectangle 141"/>
                          <wps:cNvSpPr>
                            <a:spLocks noChangeArrowheads="1"/>
                          </wps:cNvSpPr>
                          <wps:spPr bwMode="auto">
                            <a:xfrm>
                              <a:off x="8843" y="1085"/>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7" name="Rectangle 142"/>
                          <wps:cNvSpPr>
                            <a:spLocks noChangeArrowheads="1"/>
                          </wps:cNvSpPr>
                          <wps:spPr bwMode="auto">
                            <a:xfrm>
                              <a:off x="8866" y="1085"/>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8" name="Rectangle 143"/>
                          <wps:cNvSpPr>
                            <a:spLocks noChangeArrowheads="1"/>
                          </wps:cNvSpPr>
                          <wps:spPr bwMode="auto">
                            <a:xfrm>
                              <a:off x="8877" y="1085"/>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9" name="Rectangle 144"/>
                          <wps:cNvSpPr>
                            <a:spLocks noChangeArrowheads="1"/>
                          </wps:cNvSpPr>
                          <wps:spPr bwMode="auto">
                            <a:xfrm>
                              <a:off x="8900" y="1085"/>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0" name="Rectangle 145"/>
                          <wps:cNvSpPr>
                            <a:spLocks noChangeArrowheads="1"/>
                          </wps:cNvSpPr>
                          <wps:spPr bwMode="auto">
                            <a:xfrm>
                              <a:off x="8923" y="1085"/>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1" name="Rectangle 146"/>
                          <wps:cNvSpPr>
                            <a:spLocks noChangeArrowheads="1"/>
                          </wps:cNvSpPr>
                          <wps:spPr bwMode="auto">
                            <a:xfrm>
                              <a:off x="8946" y="1085"/>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2" name="Rectangle 147"/>
                          <wps:cNvSpPr>
                            <a:spLocks noChangeArrowheads="1"/>
                          </wps:cNvSpPr>
                          <wps:spPr bwMode="auto">
                            <a:xfrm>
                              <a:off x="8957" y="1085"/>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3" name="Rectangle 148"/>
                          <wps:cNvSpPr>
                            <a:spLocks noChangeArrowheads="1"/>
                          </wps:cNvSpPr>
                          <wps:spPr bwMode="auto">
                            <a:xfrm>
                              <a:off x="8980" y="1085"/>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4" name="Rectangle 149"/>
                          <wps:cNvSpPr>
                            <a:spLocks noChangeArrowheads="1"/>
                          </wps:cNvSpPr>
                          <wps:spPr bwMode="auto">
                            <a:xfrm>
                              <a:off x="9003" y="1085"/>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5" name="Rectangle 150"/>
                          <wps:cNvSpPr>
                            <a:spLocks noChangeArrowheads="1"/>
                          </wps:cNvSpPr>
                          <wps:spPr bwMode="auto">
                            <a:xfrm>
                              <a:off x="9037" y="1085"/>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6" name="Rectangle 151"/>
                          <wps:cNvSpPr>
                            <a:spLocks noChangeArrowheads="1"/>
                          </wps:cNvSpPr>
                          <wps:spPr bwMode="auto">
                            <a:xfrm>
                              <a:off x="9060" y="1085"/>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7" name="Rectangle 152"/>
                          <wps:cNvSpPr>
                            <a:spLocks noChangeArrowheads="1"/>
                          </wps:cNvSpPr>
                          <wps:spPr bwMode="auto">
                            <a:xfrm>
                              <a:off x="9083" y="1085"/>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8" name="Rectangle 153"/>
                          <wps:cNvSpPr>
                            <a:spLocks noChangeArrowheads="1"/>
                          </wps:cNvSpPr>
                          <wps:spPr bwMode="auto">
                            <a:xfrm>
                              <a:off x="9094" y="1085"/>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9" name="Rectangle 154"/>
                          <wps:cNvSpPr>
                            <a:spLocks noChangeArrowheads="1"/>
                          </wps:cNvSpPr>
                          <wps:spPr bwMode="auto">
                            <a:xfrm>
                              <a:off x="9117" y="1085"/>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0" name="Rectangle 155"/>
                          <wps:cNvSpPr>
                            <a:spLocks noChangeArrowheads="1"/>
                          </wps:cNvSpPr>
                          <wps:spPr bwMode="auto">
                            <a:xfrm>
                              <a:off x="9140" y="1085"/>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1" name="Rectangle 156"/>
                          <wps:cNvSpPr>
                            <a:spLocks noChangeArrowheads="1"/>
                          </wps:cNvSpPr>
                          <wps:spPr bwMode="auto">
                            <a:xfrm>
                              <a:off x="9163" y="1085"/>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2" name="Rectangle 157"/>
                          <wps:cNvSpPr>
                            <a:spLocks noChangeArrowheads="1"/>
                          </wps:cNvSpPr>
                          <wps:spPr bwMode="auto">
                            <a:xfrm>
                              <a:off x="9174" y="1085"/>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3" name="Rectangle 158"/>
                          <wps:cNvSpPr>
                            <a:spLocks noChangeArrowheads="1"/>
                          </wps:cNvSpPr>
                          <wps:spPr bwMode="auto">
                            <a:xfrm>
                              <a:off x="9197" y="1085"/>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4" name="Rectangle 159"/>
                          <wps:cNvSpPr>
                            <a:spLocks noChangeArrowheads="1"/>
                          </wps:cNvSpPr>
                          <wps:spPr bwMode="auto">
                            <a:xfrm>
                              <a:off x="9220" y="1085"/>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5" name="Rectangle 160"/>
                          <wps:cNvSpPr>
                            <a:spLocks noChangeArrowheads="1"/>
                          </wps:cNvSpPr>
                          <wps:spPr bwMode="auto">
                            <a:xfrm>
                              <a:off x="9231" y="1085"/>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6" name="Rectangle 161"/>
                          <wps:cNvSpPr>
                            <a:spLocks noChangeArrowheads="1"/>
                          </wps:cNvSpPr>
                          <wps:spPr bwMode="auto">
                            <a:xfrm>
                              <a:off x="9254" y="1085"/>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7" name="Rectangle 162"/>
                          <wps:cNvSpPr>
                            <a:spLocks noChangeArrowheads="1"/>
                          </wps:cNvSpPr>
                          <wps:spPr bwMode="auto">
                            <a:xfrm>
                              <a:off x="9277" y="1085"/>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8" name="Rectangle 163"/>
                          <wps:cNvSpPr>
                            <a:spLocks noChangeArrowheads="1"/>
                          </wps:cNvSpPr>
                          <wps:spPr bwMode="auto">
                            <a:xfrm>
                              <a:off x="9300" y="1085"/>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9" name="Rectangle 164"/>
                          <wps:cNvSpPr>
                            <a:spLocks noChangeArrowheads="1"/>
                          </wps:cNvSpPr>
                          <wps:spPr bwMode="auto">
                            <a:xfrm>
                              <a:off x="9311" y="1085"/>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0" name="Rectangle 165"/>
                          <wps:cNvSpPr>
                            <a:spLocks noChangeArrowheads="1"/>
                          </wps:cNvSpPr>
                          <wps:spPr bwMode="auto">
                            <a:xfrm>
                              <a:off x="9334" y="1085"/>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1" name="Rectangle 166"/>
                          <wps:cNvSpPr>
                            <a:spLocks noChangeArrowheads="1"/>
                          </wps:cNvSpPr>
                          <wps:spPr bwMode="auto">
                            <a:xfrm>
                              <a:off x="9357" y="1085"/>
                              <a:ext cx="12"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2" name="Rectangle 167"/>
                          <wps:cNvSpPr>
                            <a:spLocks noChangeArrowheads="1"/>
                          </wps:cNvSpPr>
                          <wps:spPr bwMode="auto">
                            <a:xfrm>
                              <a:off x="9369" y="1085"/>
                              <a:ext cx="22"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3" name="Rectangle 168"/>
                          <wps:cNvSpPr>
                            <a:spLocks noChangeArrowheads="1"/>
                          </wps:cNvSpPr>
                          <wps:spPr bwMode="auto">
                            <a:xfrm>
                              <a:off x="9391" y="1085"/>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4" name="Rectangle 169"/>
                          <wps:cNvSpPr>
                            <a:spLocks noChangeArrowheads="1"/>
                          </wps:cNvSpPr>
                          <wps:spPr bwMode="auto">
                            <a:xfrm>
                              <a:off x="9414" y="1085"/>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5" name="Rectangle 170"/>
                          <wps:cNvSpPr>
                            <a:spLocks noChangeArrowheads="1"/>
                          </wps:cNvSpPr>
                          <wps:spPr bwMode="auto">
                            <a:xfrm>
                              <a:off x="9437" y="1085"/>
                              <a:ext cx="12"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6" name="Rectangle 171"/>
                          <wps:cNvSpPr>
                            <a:spLocks noChangeArrowheads="1"/>
                          </wps:cNvSpPr>
                          <wps:spPr bwMode="auto">
                            <a:xfrm>
                              <a:off x="9449" y="1085"/>
                              <a:ext cx="22"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7" name="Rectangle 172"/>
                          <wps:cNvSpPr>
                            <a:spLocks noChangeArrowheads="1"/>
                          </wps:cNvSpPr>
                          <wps:spPr bwMode="auto">
                            <a:xfrm>
                              <a:off x="9471" y="1085"/>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8" name="Rectangle 173"/>
                          <wps:cNvSpPr>
                            <a:spLocks noChangeArrowheads="1"/>
                          </wps:cNvSpPr>
                          <wps:spPr bwMode="auto">
                            <a:xfrm>
                              <a:off x="9494" y="1085"/>
                              <a:ext cx="12"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9" name="Rectangle 174"/>
                          <wps:cNvSpPr>
                            <a:spLocks noChangeArrowheads="1"/>
                          </wps:cNvSpPr>
                          <wps:spPr bwMode="auto">
                            <a:xfrm>
                              <a:off x="9506" y="1085"/>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0" name="Rectangle 175"/>
                          <wps:cNvSpPr>
                            <a:spLocks noChangeArrowheads="1"/>
                          </wps:cNvSpPr>
                          <wps:spPr bwMode="auto">
                            <a:xfrm>
                              <a:off x="9529" y="1085"/>
                              <a:ext cx="22"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1" name="Rectangle 176"/>
                          <wps:cNvSpPr>
                            <a:spLocks noChangeArrowheads="1"/>
                          </wps:cNvSpPr>
                          <wps:spPr bwMode="auto">
                            <a:xfrm>
                              <a:off x="9551" y="1085"/>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2" name="Freeform 177"/>
                          <wps:cNvSpPr>
                            <a:spLocks/>
                          </wps:cNvSpPr>
                          <wps:spPr bwMode="auto">
                            <a:xfrm>
                              <a:off x="8317" y="108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3" name="Rectangle 178"/>
                          <wps:cNvSpPr>
                            <a:spLocks noChangeArrowheads="1"/>
                          </wps:cNvSpPr>
                          <wps:spPr bwMode="auto">
                            <a:xfrm>
                              <a:off x="8455" y="1337"/>
                              <a:ext cx="95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Decide on Invoice</w:t>
                                </w:r>
                              </w:p>
                            </w:txbxContent>
                          </wps:txbx>
                          <wps:bodyPr rot="0" vert="horz" wrap="none" lIns="0" tIns="0" rIns="0" bIns="0" anchor="t" anchorCtr="0">
                            <a:spAutoFit/>
                          </wps:bodyPr>
                        </wps:wsp>
                        <wps:wsp>
                          <wps:cNvPr id="3994" name="Rectangle 179"/>
                          <wps:cNvSpPr>
                            <a:spLocks noChangeArrowheads="1"/>
                          </wps:cNvSpPr>
                          <wps:spPr bwMode="auto">
                            <a:xfrm>
                              <a:off x="8672" y="1485"/>
                              <a:ext cx="52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and notify</w:t>
                                </w:r>
                              </w:p>
                            </w:txbxContent>
                          </wps:txbx>
                          <wps:bodyPr rot="0" vert="horz" wrap="none" lIns="0" tIns="0" rIns="0" bIns="0" anchor="t" anchorCtr="0">
                            <a:spAutoFit/>
                          </wps:bodyPr>
                        </wps:wsp>
                        <wps:wsp>
                          <wps:cNvPr id="3995" name="Freeform 180"/>
                          <wps:cNvSpPr>
                            <a:spLocks/>
                          </wps:cNvSpPr>
                          <wps:spPr bwMode="auto">
                            <a:xfrm>
                              <a:off x="12145" y="1120"/>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3996" name="Rectangle 181"/>
                          <wps:cNvSpPr>
                            <a:spLocks noChangeArrowheads="1"/>
                          </wps:cNvSpPr>
                          <wps:spPr bwMode="auto">
                            <a:xfrm>
                              <a:off x="12111" y="1085"/>
                              <a:ext cx="274"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7" name="Rectangle 182"/>
                          <wps:cNvSpPr>
                            <a:spLocks noChangeArrowheads="1"/>
                          </wps:cNvSpPr>
                          <wps:spPr bwMode="auto">
                            <a:xfrm>
                              <a:off x="12385" y="1085"/>
                              <a:ext cx="11"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8" name="Rectangle 183"/>
                          <wps:cNvSpPr>
                            <a:spLocks noChangeArrowheads="1"/>
                          </wps:cNvSpPr>
                          <wps:spPr bwMode="auto">
                            <a:xfrm>
                              <a:off x="12396" y="1085"/>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9" name="Rectangle 184"/>
                          <wps:cNvSpPr>
                            <a:spLocks noChangeArrowheads="1"/>
                          </wps:cNvSpPr>
                          <wps:spPr bwMode="auto">
                            <a:xfrm>
                              <a:off x="12419" y="1085"/>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0" name="Rectangle 185"/>
                          <wps:cNvSpPr>
                            <a:spLocks noChangeArrowheads="1"/>
                          </wps:cNvSpPr>
                          <wps:spPr bwMode="auto">
                            <a:xfrm>
                              <a:off x="12442" y="1085"/>
                              <a:ext cx="23"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1" name="Rectangle 186"/>
                          <wps:cNvSpPr>
                            <a:spLocks noChangeArrowheads="1"/>
                          </wps:cNvSpPr>
                          <wps:spPr bwMode="auto">
                            <a:xfrm>
                              <a:off x="12465" y="1085"/>
                              <a:ext cx="11"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2" name="Rectangle 187"/>
                          <wps:cNvSpPr>
                            <a:spLocks noChangeArrowheads="1"/>
                          </wps:cNvSpPr>
                          <wps:spPr bwMode="auto">
                            <a:xfrm>
                              <a:off x="12476" y="1085"/>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3" name="Rectangle 188"/>
                          <wps:cNvSpPr>
                            <a:spLocks noChangeArrowheads="1"/>
                          </wps:cNvSpPr>
                          <wps:spPr bwMode="auto">
                            <a:xfrm>
                              <a:off x="12499" y="1085"/>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4" name="Rectangle 189"/>
                          <wps:cNvSpPr>
                            <a:spLocks noChangeArrowheads="1"/>
                          </wps:cNvSpPr>
                          <wps:spPr bwMode="auto">
                            <a:xfrm>
                              <a:off x="12522" y="1085"/>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5" name="Rectangle 190"/>
                          <wps:cNvSpPr>
                            <a:spLocks noChangeArrowheads="1"/>
                          </wps:cNvSpPr>
                          <wps:spPr bwMode="auto">
                            <a:xfrm>
                              <a:off x="12533" y="1085"/>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6" name="Rectangle 191"/>
                          <wps:cNvSpPr>
                            <a:spLocks noChangeArrowheads="1"/>
                          </wps:cNvSpPr>
                          <wps:spPr bwMode="auto">
                            <a:xfrm>
                              <a:off x="12556" y="1085"/>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7" name="Rectangle 192"/>
                          <wps:cNvSpPr>
                            <a:spLocks noChangeArrowheads="1"/>
                          </wps:cNvSpPr>
                          <wps:spPr bwMode="auto">
                            <a:xfrm>
                              <a:off x="12579" y="1085"/>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8" name="Rectangle 193"/>
                          <wps:cNvSpPr>
                            <a:spLocks noChangeArrowheads="1"/>
                          </wps:cNvSpPr>
                          <wps:spPr bwMode="auto">
                            <a:xfrm>
                              <a:off x="12602" y="1085"/>
                              <a:ext cx="11"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9" name="Rectangle 194"/>
                          <wps:cNvSpPr>
                            <a:spLocks noChangeArrowheads="1"/>
                          </wps:cNvSpPr>
                          <wps:spPr bwMode="auto">
                            <a:xfrm>
                              <a:off x="12613" y="1085"/>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0" name="Rectangle 195"/>
                          <wps:cNvSpPr>
                            <a:spLocks noChangeArrowheads="1"/>
                          </wps:cNvSpPr>
                          <wps:spPr bwMode="auto">
                            <a:xfrm>
                              <a:off x="12636" y="1085"/>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1" name="Rectangle 196"/>
                          <wps:cNvSpPr>
                            <a:spLocks noChangeArrowheads="1"/>
                          </wps:cNvSpPr>
                          <wps:spPr bwMode="auto">
                            <a:xfrm>
                              <a:off x="12659" y="1085"/>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2" name="Rectangle 197"/>
                          <wps:cNvSpPr>
                            <a:spLocks noChangeArrowheads="1"/>
                          </wps:cNvSpPr>
                          <wps:spPr bwMode="auto">
                            <a:xfrm>
                              <a:off x="12670" y="1085"/>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3" name="Rectangle 198"/>
                          <wps:cNvSpPr>
                            <a:spLocks noChangeArrowheads="1"/>
                          </wps:cNvSpPr>
                          <wps:spPr bwMode="auto">
                            <a:xfrm>
                              <a:off x="12693" y="1085"/>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4" name="Rectangle 199"/>
                          <wps:cNvSpPr>
                            <a:spLocks noChangeArrowheads="1"/>
                          </wps:cNvSpPr>
                          <wps:spPr bwMode="auto">
                            <a:xfrm>
                              <a:off x="12716" y="1085"/>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5" name="Rectangle 200"/>
                          <wps:cNvSpPr>
                            <a:spLocks noChangeArrowheads="1"/>
                          </wps:cNvSpPr>
                          <wps:spPr bwMode="auto">
                            <a:xfrm>
                              <a:off x="12739" y="1085"/>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6" name="Rectangle 201"/>
                          <wps:cNvSpPr>
                            <a:spLocks noChangeArrowheads="1"/>
                          </wps:cNvSpPr>
                          <wps:spPr bwMode="auto">
                            <a:xfrm>
                              <a:off x="12750" y="1085"/>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7" name="Rectangle 202"/>
                          <wps:cNvSpPr>
                            <a:spLocks noChangeArrowheads="1"/>
                          </wps:cNvSpPr>
                          <wps:spPr bwMode="auto">
                            <a:xfrm>
                              <a:off x="12773" y="1085"/>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8" name="Rectangle 203"/>
                          <wps:cNvSpPr>
                            <a:spLocks noChangeArrowheads="1"/>
                          </wps:cNvSpPr>
                          <wps:spPr bwMode="auto">
                            <a:xfrm>
                              <a:off x="12796" y="1085"/>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9" name="Rectangle 204"/>
                          <wps:cNvSpPr>
                            <a:spLocks noChangeArrowheads="1"/>
                          </wps:cNvSpPr>
                          <wps:spPr bwMode="auto">
                            <a:xfrm>
                              <a:off x="12830" y="1085"/>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0" name="Rectangle 205"/>
                          <wps:cNvSpPr>
                            <a:spLocks noChangeArrowheads="1"/>
                          </wps:cNvSpPr>
                          <wps:spPr bwMode="auto">
                            <a:xfrm>
                              <a:off x="12853" y="1085"/>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1" name="Rectangle 206"/>
                          <wps:cNvSpPr>
                            <a:spLocks noChangeArrowheads="1"/>
                          </wps:cNvSpPr>
                          <wps:spPr bwMode="auto">
                            <a:xfrm>
                              <a:off x="12876" y="1085"/>
                              <a:ext cx="12"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022" name="Group 408"/>
                        <wpg:cNvGrpSpPr>
                          <a:grpSpLocks/>
                        </wpg:cNvGrpSpPr>
                        <wpg:grpSpPr bwMode="auto">
                          <a:xfrm>
                            <a:off x="1690370" y="688975"/>
                            <a:ext cx="7371080" cy="3315335"/>
                            <a:chOff x="2662" y="1085"/>
                            <a:chExt cx="11608" cy="5221"/>
                          </a:xfrm>
                        </wpg:grpSpPr>
                        <wps:wsp>
                          <wps:cNvPr id="4023" name="Rectangle 208"/>
                          <wps:cNvSpPr>
                            <a:spLocks noChangeArrowheads="1"/>
                          </wps:cNvSpPr>
                          <wps:spPr bwMode="auto">
                            <a:xfrm>
                              <a:off x="12888" y="1085"/>
                              <a:ext cx="22"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4" name="Rectangle 209"/>
                          <wps:cNvSpPr>
                            <a:spLocks noChangeArrowheads="1"/>
                          </wps:cNvSpPr>
                          <wps:spPr bwMode="auto">
                            <a:xfrm>
                              <a:off x="12910" y="1085"/>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5" name="Rectangle 210"/>
                          <wps:cNvSpPr>
                            <a:spLocks noChangeArrowheads="1"/>
                          </wps:cNvSpPr>
                          <wps:spPr bwMode="auto">
                            <a:xfrm>
                              <a:off x="12933" y="1085"/>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6" name="Rectangle 211"/>
                          <wps:cNvSpPr>
                            <a:spLocks noChangeArrowheads="1"/>
                          </wps:cNvSpPr>
                          <wps:spPr bwMode="auto">
                            <a:xfrm>
                              <a:off x="12956" y="1085"/>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7" name="Rectangle 212"/>
                          <wps:cNvSpPr>
                            <a:spLocks noChangeArrowheads="1"/>
                          </wps:cNvSpPr>
                          <wps:spPr bwMode="auto">
                            <a:xfrm>
                              <a:off x="12967" y="1085"/>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8" name="Rectangle 213"/>
                          <wps:cNvSpPr>
                            <a:spLocks noChangeArrowheads="1"/>
                          </wps:cNvSpPr>
                          <wps:spPr bwMode="auto">
                            <a:xfrm>
                              <a:off x="12990" y="1085"/>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9" name="Rectangle 214"/>
                          <wps:cNvSpPr>
                            <a:spLocks noChangeArrowheads="1"/>
                          </wps:cNvSpPr>
                          <wps:spPr bwMode="auto">
                            <a:xfrm>
                              <a:off x="13013" y="1085"/>
                              <a:ext cx="12"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0" name="Rectangle 215"/>
                          <wps:cNvSpPr>
                            <a:spLocks noChangeArrowheads="1"/>
                          </wps:cNvSpPr>
                          <wps:spPr bwMode="auto">
                            <a:xfrm>
                              <a:off x="13025" y="1085"/>
                              <a:ext cx="22"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1" name="Rectangle 216"/>
                          <wps:cNvSpPr>
                            <a:spLocks noChangeArrowheads="1"/>
                          </wps:cNvSpPr>
                          <wps:spPr bwMode="auto">
                            <a:xfrm>
                              <a:off x="13047" y="1085"/>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2" name="Rectangle 217"/>
                          <wps:cNvSpPr>
                            <a:spLocks noChangeArrowheads="1"/>
                          </wps:cNvSpPr>
                          <wps:spPr bwMode="auto">
                            <a:xfrm>
                              <a:off x="13070" y="1085"/>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3" name="Rectangle 218"/>
                          <wps:cNvSpPr>
                            <a:spLocks noChangeArrowheads="1"/>
                          </wps:cNvSpPr>
                          <wps:spPr bwMode="auto">
                            <a:xfrm>
                              <a:off x="13093" y="1085"/>
                              <a:ext cx="12"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4" name="Rectangle 219"/>
                          <wps:cNvSpPr>
                            <a:spLocks noChangeArrowheads="1"/>
                          </wps:cNvSpPr>
                          <wps:spPr bwMode="auto">
                            <a:xfrm>
                              <a:off x="13105" y="1085"/>
                              <a:ext cx="22"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5" name="Rectangle 220"/>
                          <wps:cNvSpPr>
                            <a:spLocks noChangeArrowheads="1"/>
                          </wps:cNvSpPr>
                          <wps:spPr bwMode="auto">
                            <a:xfrm>
                              <a:off x="13127" y="1085"/>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6" name="Rectangle 221"/>
                          <wps:cNvSpPr>
                            <a:spLocks noChangeArrowheads="1"/>
                          </wps:cNvSpPr>
                          <wps:spPr bwMode="auto">
                            <a:xfrm>
                              <a:off x="13150" y="1085"/>
                              <a:ext cx="12"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7" name="Rectangle 222"/>
                          <wps:cNvSpPr>
                            <a:spLocks noChangeArrowheads="1"/>
                          </wps:cNvSpPr>
                          <wps:spPr bwMode="auto">
                            <a:xfrm>
                              <a:off x="13162" y="1085"/>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8" name="Rectangle 223"/>
                          <wps:cNvSpPr>
                            <a:spLocks noChangeArrowheads="1"/>
                          </wps:cNvSpPr>
                          <wps:spPr bwMode="auto">
                            <a:xfrm>
                              <a:off x="13185" y="1085"/>
                              <a:ext cx="22"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9" name="Rectangle 224"/>
                          <wps:cNvSpPr>
                            <a:spLocks noChangeArrowheads="1"/>
                          </wps:cNvSpPr>
                          <wps:spPr bwMode="auto">
                            <a:xfrm>
                              <a:off x="13207" y="1085"/>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0" name="Rectangle 225"/>
                          <wps:cNvSpPr>
                            <a:spLocks noChangeArrowheads="1"/>
                          </wps:cNvSpPr>
                          <wps:spPr bwMode="auto">
                            <a:xfrm>
                              <a:off x="13230" y="1085"/>
                              <a:ext cx="12"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1" name="Rectangle 226"/>
                          <wps:cNvSpPr>
                            <a:spLocks noChangeArrowheads="1"/>
                          </wps:cNvSpPr>
                          <wps:spPr bwMode="auto">
                            <a:xfrm>
                              <a:off x="13242" y="1085"/>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2" name="Rectangle 227"/>
                          <wps:cNvSpPr>
                            <a:spLocks noChangeArrowheads="1"/>
                          </wps:cNvSpPr>
                          <wps:spPr bwMode="auto">
                            <a:xfrm>
                              <a:off x="13265" y="1085"/>
                              <a:ext cx="22"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3" name="Rectangle 228"/>
                          <wps:cNvSpPr>
                            <a:spLocks noChangeArrowheads="1"/>
                          </wps:cNvSpPr>
                          <wps:spPr bwMode="auto">
                            <a:xfrm>
                              <a:off x="13287" y="1085"/>
                              <a:ext cx="12"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4" name="Rectangle 229"/>
                          <wps:cNvSpPr>
                            <a:spLocks noChangeArrowheads="1"/>
                          </wps:cNvSpPr>
                          <wps:spPr bwMode="auto">
                            <a:xfrm>
                              <a:off x="13299" y="1085"/>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5" name="Rectangle 230"/>
                          <wps:cNvSpPr>
                            <a:spLocks noChangeArrowheads="1"/>
                          </wps:cNvSpPr>
                          <wps:spPr bwMode="auto">
                            <a:xfrm>
                              <a:off x="13322" y="1085"/>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6" name="Rectangle 231"/>
                          <wps:cNvSpPr>
                            <a:spLocks noChangeArrowheads="1"/>
                          </wps:cNvSpPr>
                          <wps:spPr bwMode="auto">
                            <a:xfrm>
                              <a:off x="13345" y="1085"/>
                              <a:ext cx="22"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7" name="Freeform 232"/>
                          <wps:cNvSpPr>
                            <a:spLocks/>
                          </wps:cNvSpPr>
                          <wps:spPr bwMode="auto">
                            <a:xfrm>
                              <a:off x="12111" y="1085"/>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8" name="Rectangle 233"/>
                          <wps:cNvSpPr>
                            <a:spLocks noChangeArrowheads="1"/>
                          </wps:cNvSpPr>
                          <wps:spPr bwMode="auto">
                            <a:xfrm>
                              <a:off x="12305" y="1337"/>
                              <a:ext cx="84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Pay invoice and</w:t>
                                </w:r>
                              </w:p>
                            </w:txbxContent>
                          </wps:txbx>
                          <wps:bodyPr rot="0" vert="horz" wrap="none" lIns="0" tIns="0" rIns="0" bIns="0" anchor="t" anchorCtr="0">
                            <a:spAutoFit/>
                          </wps:bodyPr>
                        </wps:wsp>
                        <wps:wsp>
                          <wps:cNvPr id="4049" name="Rectangle 234"/>
                          <wps:cNvSpPr>
                            <a:spLocks noChangeArrowheads="1"/>
                          </wps:cNvSpPr>
                          <wps:spPr bwMode="auto">
                            <a:xfrm>
                              <a:off x="12590" y="1485"/>
                              <a:ext cx="287"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notify</w:t>
                                </w:r>
                              </w:p>
                            </w:txbxContent>
                          </wps:txbx>
                          <wps:bodyPr rot="0" vert="horz" wrap="none" lIns="0" tIns="0" rIns="0" bIns="0" anchor="t" anchorCtr="0">
                            <a:spAutoFit/>
                          </wps:bodyPr>
                        </wps:wsp>
                        <wps:wsp>
                          <wps:cNvPr id="4050" name="Rectangle 235"/>
                          <wps:cNvSpPr>
                            <a:spLocks noChangeArrowheads="1"/>
                          </wps:cNvSpPr>
                          <wps:spPr bwMode="auto">
                            <a:xfrm>
                              <a:off x="13927" y="1257"/>
                              <a:ext cx="69" cy="342"/>
                            </a:xfrm>
                            <a:prstGeom prst="rect">
                              <a:avLst/>
                            </a:prstGeom>
                            <a:solidFill>
                              <a:srgbClr val="FF6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1" name="Rectangle 236"/>
                          <wps:cNvSpPr>
                            <a:spLocks noChangeArrowheads="1"/>
                          </wps:cNvSpPr>
                          <wps:spPr bwMode="auto">
                            <a:xfrm>
                              <a:off x="13996" y="1257"/>
                              <a:ext cx="11" cy="342"/>
                            </a:xfrm>
                            <a:prstGeom prst="rect">
                              <a:avLst/>
                            </a:prstGeom>
                            <a:solidFill>
                              <a:srgbClr val="FF6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2" name="Rectangle 237"/>
                          <wps:cNvSpPr>
                            <a:spLocks noChangeArrowheads="1"/>
                          </wps:cNvSpPr>
                          <wps:spPr bwMode="auto">
                            <a:xfrm>
                              <a:off x="14007" y="1257"/>
                              <a:ext cx="12" cy="342"/>
                            </a:xfrm>
                            <a:prstGeom prst="rect">
                              <a:avLst/>
                            </a:prstGeom>
                            <a:solidFill>
                              <a:srgbClr val="FF6D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3" name="Rectangle 238"/>
                          <wps:cNvSpPr>
                            <a:spLocks noChangeArrowheads="1"/>
                          </wps:cNvSpPr>
                          <wps:spPr bwMode="auto">
                            <a:xfrm>
                              <a:off x="14019" y="1257"/>
                              <a:ext cx="11" cy="342"/>
                            </a:xfrm>
                            <a:prstGeom prst="rect">
                              <a:avLst/>
                            </a:prstGeom>
                            <a:solidFill>
                              <a:srgbClr val="FF6B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4" name="Rectangle 239"/>
                          <wps:cNvSpPr>
                            <a:spLocks noChangeArrowheads="1"/>
                          </wps:cNvSpPr>
                          <wps:spPr bwMode="auto">
                            <a:xfrm>
                              <a:off x="14030" y="1257"/>
                              <a:ext cx="11" cy="342"/>
                            </a:xfrm>
                            <a:prstGeom prst="rect">
                              <a:avLst/>
                            </a:prstGeom>
                            <a:solidFill>
                              <a:srgbClr val="FF69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5" name="Rectangle 240"/>
                          <wps:cNvSpPr>
                            <a:spLocks noChangeArrowheads="1"/>
                          </wps:cNvSpPr>
                          <wps:spPr bwMode="auto">
                            <a:xfrm>
                              <a:off x="14041" y="1257"/>
                              <a:ext cx="12" cy="342"/>
                            </a:xfrm>
                            <a:prstGeom prst="rect">
                              <a:avLst/>
                            </a:prstGeom>
                            <a:solidFill>
                              <a:srgbClr val="FF67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6" name="Rectangle 241"/>
                          <wps:cNvSpPr>
                            <a:spLocks noChangeArrowheads="1"/>
                          </wps:cNvSpPr>
                          <wps:spPr bwMode="auto">
                            <a:xfrm>
                              <a:off x="14053" y="1257"/>
                              <a:ext cx="11" cy="342"/>
                            </a:xfrm>
                            <a:prstGeom prst="rect">
                              <a:avLst/>
                            </a:prstGeom>
                            <a:solidFill>
                              <a:srgbClr val="FF65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7" name="Rectangle 242"/>
                          <wps:cNvSpPr>
                            <a:spLocks noChangeArrowheads="1"/>
                          </wps:cNvSpPr>
                          <wps:spPr bwMode="auto">
                            <a:xfrm>
                              <a:off x="14064" y="1257"/>
                              <a:ext cx="12" cy="342"/>
                            </a:xfrm>
                            <a:prstGeom prst="rect">
                              <a:avLst/>
                            </a:prstGeom>
                            <a:solidFill>
                              <a:srgbClr val="FF62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8" name="Rectangle 243"/>
                          <wps:cNvSpPr>
                            <a:spLocks noChangeArrowheads="1"/>
                          </wps:cNvSpPr>
                          <wps:spPr bwMode="auto">
                            <a:xfrm>
                              <a:off x="14076" y="1257"/>
                              <a:ext cx="11" cy="342"/>
                            </a:xfrm>
                            <a:prstGeom prst="rect">
                              <a:avLst/>
                            </a:prstGeom>
                            <a:solidFill>
                              <a:srgbClr val="FF60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9" name="Rectangle 244"/>
                          <wps:cNvSpPr>
                            <a:spLocks noChangeArrowheads="1"/>
                          </wps:cNvSpPr>
                          <wps:spPr bwMode="auto">
                            <a:xfrm>
                              <a:off x="14087" y="1257"/>
                              <a:ext cx="12" cy="342"/>
                            </a:xfrm>
                            <a:prstGeom prst="rect">
                              <a:avLst/>
                            </a:prstGeom>
                            <a:solidFill>
                              <a:srgbClr val="FF5E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0" name="Rectangle 245"/>
                          <wps:cNvSpPr>
                            <a:spLocks noChangeArrowheads="1"/>
                          </wps:cNvSpPr>
                          <wps:spPr bwMode="auto">
                            <a:xfrm>
                              <a:off x="14099" y="1257"/>
                              <a:ext cx="11" cy="342"/>
                            </a:xfrm>
                            <a:prstGeom prst="rect">
                              <a:avLst/>
                            </a:prstGeom>
                            <a:solidFill>
                              <a:srgbClr val="FF5C5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1" name="Rectangle 246"/>
                          <wps:cNvSpPr>
                            <a:spLocks noChangeArrowheads="1"/>
                          </wps:cNvSpPr>
                          <wps:spPr bwMode="auto">
                            <a:xfrm>
                              <a:off x="14110" y="1257"/>
                              <a:ext cx="11" cy="342"/>
                            </a:xfrm>
                            <a:prstGeom prst="rect">
                              <a:avLst/>
                            </a:prstGeom>
                            <a:solidFill>
                              <a:srgbClr val="FF5A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2" name="Rectangle 247"/>
                          <wps:cNvSpPr>
                            <a:spLocks noChangeArrowheads="1"/>
                          </wps:cNvSpPr>
                          <wps:spPr bwMode="auto">
                            <a:xfrm>
                              <a:off x="14121" y="1257"/>
                              <a:ext cx="12" cy="342"/>
                            </a:xfrm>
                            <a:prstGeom prst="rect">
                              <a:avLst/>
                            </a:prstGeom>
                            <a:solidFill>
                              <a:srgbClr val="FF585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3" name="Rectangle 248"/>
                          <wps:cNvSpPr>
                            <a:spLocks noChangeArrowheads="1"/>
                          </wps:cNvSpPr>
                          <wps:spPr bwMode="auto">
                            <a:xfrm>
                              <a:off x="14133" y="1257"/>
                              <a:ext cx="11" cy="342"/>
                            </a:xfrm>
                            <a:prstGeom prst="rect">
                              <a:avLst/>
                            </a:prstGeom>
                            <a:solidFill>
                              <a:srgbClr val="FF56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4" name="Rectangle 249"/>
                          <wps:cNvSpPr>
                            <a:spLocks noChangeArrowheads="1"/>
                          </wps:cNvSpPr>
                          <wps:spPr bwMode="auto">
                            <a:xfrm>
                              <a:off x="14144" y="1257"/>
                              <a:ext cx="12" cy="342"/>
                            </a:xfrm>
                            <a:prstGeom prst="rect">
                              <a:avLst/>
                            </a:prstGeom>
                            <a:solidFill>
                              <a:srgbClr val="FF53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5" name="Rectangle 250"/>
                          <wps:cNvSpPr>
                            <a:spLocks noChangeArrowheads="1"/>
                          </wps:cNvSpPr>
                          <wps:spPr bwMode="auto">
                            <a:xfrm>
                              <a:off x="14156" y="1257"/>
                              <a:ext cx="11" cy="342"/>
                            </a:xfrm>
                            <a:prstGeom prst="rect">
                              <a:avLst/>
                            </a:prstGeom>
                            <a:solidFill>
                              <a:srgbClr val="FF51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6" name="Rectangle 251"/>
                          <wps:cNvSpPr>
                            <a:spLocks noChangeArrowheads="1"/>
                          </wps:cNvSpPr>
                          <wps:spPr bwMode="auto">
                            <a:xfrm>
                              <a:off x="14167" y="1257"/>
                              <a:ext cx="12" cy="342"/>
                            </a:xfrm>
                            <a:prstGeom prst="rect">
                              <a:avLst/>
                            </a:prstGeom>
                            <a:solidFill>
                              <a:srgbClr val="FF4F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7" name="Rectangle 252"/>
                          <wps:cNvSpPr>
                            <a:spLocks noChangeArrowheads="1"/>
                          </wps:cNvSpPr>
                          <wps:spPr bwMode="auto">
                            <a:xfrm>
                              <a:off x="14179" y="1257"/>
                              <a:ext cx="11" cy="342"/>
                            </a:xfrm>
                            <a:prstGeom prst="rect">
                              <a:avLst/>
                            </a:prstGeom>
                            <a:solidFill>
                              <a:srgbClr val="FF4C4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8" name="Rectangle 253"/>
                          <wps:cNvSpPr>
                            <a:spLocks noChangeArrowheads="1"/>
                          </wps:cNvSpPr>
                          <wps:spPr bwMode="auto">
                            <a:xfrm>
                              <a:off x="14190" y="1257"/>
                              <a:ext cx="11" cy="342"/>
                            </a:xfrm>
                            <a:prstGeom prst="rect">
                              <a:avLst/>
                            </a:prstGeom>
                            <a:solidFill>
                              <a:srgbClr val="FF4A4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9" name="Rectangle 254"/>
                          <wps:cNvSpPr>
                            <a:spLocks noChangeArrowheads="1"/>
                          </wps:cNvSpPr>
                          <wps:spPr bwMode="auto">
                            <a:xfrm>
                              <a:off x="14201" y="1257"/>
                              <a:ext cx="12" cy="342"/>
                            </a:xfrm>
                            <a:prstGeom prst="rect">
                              <a:avLst/>
                            </a:prstGeom>
                            <a:solidFill>
                              <a:srgbClr val="FF48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0" name="Rectangle 255"/>
                          <wps:cNvSpPr>
                            <a:spLocks noChangeArrowheads="1"/>
                          </wps:cNvSpPr>
                          <wps:spPr bwMode="auto">
                            <a:xfrm>
                              <a:off x="14213" y="1257"/>
                              <a:ext cx="11" cy="342"/>
                            </a:xfrm>
                            <a:prstGeom prst="rect">
                              <a:avLst/>
                            </a:prstGeom>
                            <a:solidFill>
                              <a:srgbClr val="FF464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1" name="Rectangle 256"/>
                          <wps:cNvSpPr>
                            <a:spLocks noChangeArrowheads="1"/>
                          </wps:cNvSpPr>
                          <wps:spPr bwMode="auto">
                            <a:xfrm>
                              <a:off x="14224" y="1257"/>
                              <a:ext cx="12" cy="342"/>
                            </a:xfrm>
                            <a:prstGeom prst="rect">
                              <a:avLst/>
                            </a:prstGeom>
                            <a:solidFill>
                              <a:srgbClr val="FF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2" name="Rectangle 257"/>
                          <wps:cNvSpPr>
                            <a:spLocks noChangeArrowheads="1"/>
                          </wps:cNvSpPr>
                          <wps:spPr bwMode="auto">
                            <a:xfrm>
                              <a:off x="14236" y="1257"/>
                              <a:ext cx="11" cy="342"/>
                            </a:xfrm>
                            <a:prstGeom prst="rect">
                              <a:avLst/>
                            </a:prstGeom>
                            <a:solidFill>
                              <a:srgbClr val="FF414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3" name="Rectangle 258"/>
                          <wps:cNvSpPr>
                            <a:spLocks noChangeArrowheads="1"/>
                          </wps:cNvSpPr>
                          <wps:spPr bwMode="auto">
                            <a:xfrm>
                              <a:off x="14247" y="1257"/>
                              <a:ext cx="12" cy="342"/>
                            </a:xfrm>
                            <a:prstGeom prst="rect">
                              <a:avLst/>
                            </a:prstGeom>
                            <a:solidFill>
                              <a:srgbClr val="FF3F3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4" name="Rectangle 259"/>
                          <wps:cNvSpPr>
                            <a:spLocks noChangeArrowheads="1"/>
                          </wps:cNvSpPr>
                          <wps:spPr bwMode="auto">
                            <a:xfrm>
                              <a:off x="14259" y="1257"/>
                              <a:ext cx="11" cy="342"/>
                            </a:xfrm>
                            <a:prstGeom prst="rect">
                              <a:avLst/>
                            </a:prstGeom>
                            <a:solidFill>
                              <a:srgbClr val="FF3E3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5" name="Freeform 260"/>
                          <wps:cNvSpPr>
                            <a:spLocks/>
                          </wps:cNvSpPr>
                          <wps:spPr bwMode="auto">
                            <a:xfrm>
                              <a:off x="13927" y="1257"/>
                              <a:ext cx="332" cy="331"/>
                            </a:xfrm>
                            <a:custGeom>
                              <a:avLst/>
                              <a:gdLst>
                                <a:gd name="T0" fmla="*/ 332 w 332"/>
                                <a:gd name="T1" fmla="*/ 171 h 331"/>
                                <a:gd name="T2" fmla="*/ 172 w 332"/>
                                <a:gd name="T3" fmla="*/ 0 h 331"/>
                                <a:gd name="T4" fmla="*/ 0 w 332"/>
                                <a:gd name="T5" fmla="*/ 171 h 331"/>
                                <a:gd name="T6" fmla="*/ 172 w 332"/>
                                <a:gd name="T7" fmla="*/ 331 h 331"/>
                                <a:gd name="T8" fmla="*/ 332 w 332"/>
                                <a:gd name="T9" fmla="*/ 171 h 331"/>
                              </a:gdLst>
                              <a:ahLst/>
                              <a:cxnLst>
                                <a:cxn ang="0">
                                  <a:pos x="T0" y="T1"/>
                                </a:cxn>
                                <a:cxn ang="0">
                                  <a:pos x="T2" y="T3"/>
                                </a:cxn>
                                <a:cxn ang="0">
                                  <a:pos x="T4" y="T5"/>
                                </a:cxn>
                                <a:cxn ang="0">
                                  <a:pos x="T6" y="T7"/>
                                </a:cxn>
                                <a:cxn ang="0">
                                  <a:pos x="T8" y="T9"/>
                                </a:cxn>
                              </a:cxnLst>
                              <a:rect l="0" t="0" r="r" b="b"/>
                              <a:pathLst>
                                <a:path w="332" h="331">
                                  <a:moveTo>
                                    <a:pt x="332" y="171"/>
                                  </a:moveTo>
                                  <a:cubicBezTo>
                                    <a:pt x="332" y="80"/>
                                    <a:pt x="263" y="0"/>
                                    <a:pt x="172" y="0"/>
                                  </a:cubicBezTo>
                                  <a:cubicBezTo>
                                    <a:pt x="69" y="0"/>
                                    <a:pt x="0" y="80"/>
                                    <a:pt x="0" y="171"/>
                                  </a:cubicBezTo>
                                  <a:cubicBezTo>
                                    <a:pt x="0" y="262"/>
                                    <a:pt x="69" y="331"/>
                                    <a:pt x="172" y="331"/>
                                  </a:cubicBezTo>
                                  <a:cubicBezTo>
                                    <a:pt x="263" y="331"/>
                                    <a:pt x="332" y="262"/>
                                    <a:pt x="332" y="171"/>
                                  </a:cubicBezTo>
                                </a:path>
                              </a:pathLst>
                            </a:custGeom>
                            <a:noFill/>
                            <a:ln w="21590"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6" name="Oval 261"/>
                          <wps:cNvSpPr>
                            <a:spLocks noChangeArrowheads="1"/>
                          </wps:cNvSpPr>
                          <wps:spPr bwMode="auto">
                            <a:xfrm>
                              <a:off x="11334" y="1245"/>
                              <a:ext cx="331"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77" name="Oval 262"/>
                          <wps:cNvSpPr>
                            <a:spLocks noChangeArrowheads="1"/>
                          </wps:cNvSpPr>
                          <wps:spPr bwMode="auto">
                            <a:xfrm>
                              <a:off x="11334" y="1245"/>
                              <a:ext cx="342" cy="343"/>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8" name="Freeform 263"/>
                          <wps:cNvSpPr>
                            <a:spLocks/>
                          </wps:cNvSpPr>
                          <wps:spPr bwMode="auto">
                            <a:xfrm>
                              <a:off x="11334" y="1257"/>
                              <a:ext cx="171" cy="171"/>
                            </a:xfrm>
                            <a:custGeom>
                              <a:avLst/>
                              <a:gdLst>
                                <a:gd name="T0" fmla="*/ 0 w 171"/>
                                <a:gd name="T1" fmla="*/ 171 h 171"/>
                                <a:gd name="T2" fmla="*/ 171 w 171"/>
                                <a:gd name="T3" fmla="*/ 0 h 171"/>
                              </a:gdLst>
                              <a:ahLst/>
                              <a:cxnLst>
                                <a:cxn ang="0">
                                  <a:pos x="T0" y="T1"/>
                                </a:cxn>
                                <a:cxn ang="0">
                                  <a:pos x="T2" y="T3"/>
                                </a:cxn>
                              </a:cxnLst>
                              <a:rect l="0" t="0" r="r" b="b"/>
                              <a:pathLst>
                                <a:path w="171" h="171">
                                  <a:moveTo>
                                    <a:pt x="0" y="171"/>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9" name="Freeform 264"/>
                          <wps:cNvSpPr>
                            <a:spLocks/>
                          </wps:cNvSpPr>
                          <wps:spPr bwMode="auto">
                            <a:xfrm>
                              <a:off x="11505"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0" name="Freeform 265"/>
                          <wps:cNvSpPr>
                            <a:spLocks/>
                          </wps:cNvSpPr>
                          <wps:spPr bwMode="auto">
                            <a:xfrm>
                              <a:off x="11505"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1" name="Freeform 266"/>
                          <wps:cNvSpPr>
                            <a:spLocks/>
                          </wps:cNvSpPr>
                          <wps:spPr bwMode="auto">
                            <a:xfrm>
                              <a:off x="11334" y="1428"/>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2" name="Oval 267"/>
                          <wps:cNvSpPr>
                            <a:spLocks noChangeArrowheads="1"/>
                          </wps:cNvSpPr>
                          <wps:spPr bwMode="auto">
                            <a:xfrm>
                              <a:off x="11368" y="1280"/>
                              <a:ext cx="263" cy="26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83" name="Oval 268"/>
                          <wps:cNvSpPr>
                            <a:spLocks noChangeArrowheads="1"/>
                          </wps:cNvSpPr>
                          <wps:spPr bwMode="auto">
                            <a:xfrm>
                              <a:off x="11368" y="1280"/>
                              <a:ext cx="274" cy="274"/>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4" name="Freeform 269"/>
                          <wps:cNvSpPr>
                            <a:spLocks/>
                          </wps:cNvSpPr>
                          <wps:spPr bwMode="auto">
                            <a:xfrm>
                              <a:off x="11368" y="129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9"/>
                                    <a:pt x="69" y="0"/>
                                    <a:pt x="137"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5" name="Freeform 270"/>
                          <wps:cNvSpPr>
                            <a:spLocks/>
                          </wps:cNvSpPr>
                          <wps:spPr bwMode="auto">
                            <a:xfrm>
                              <a:off x="11505" y="129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9"/>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6" name="Freeform 271"/>
                          <wps:cNvSpPr>
                            <a:spLocks/>
                          </wps:cNvSpPr>
                          <wps:spPr bwMode="auto">
                            <a:xfrm>
                              <a:off x="11505" y="142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9" y="149"/>
                                    <a:pt x="0" y="149"/>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7" name="Freeform 272"/>
                          <wps:cNvSpPr>
                            <a:spLocks/>
                          </wps:cNvSpPr>
                          <wps:spPr bwMode="auto">
                            <a:xfrm>
                              <a:off x="11368" y="142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9" y="149"/>
                                    <a:pt x="0" y="69"/>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8" name="Oval 273"/>
                          <wps:cNvSpPr>
                            <a:spLocks noChangeArrowheads="1"/>
                          </wps:cNvSpPr>
                          <wps:spPr bwMode="auto">
                            <a:xfrm>
                              <a:off x="11425" y="1337"/>
                              <a:ext cx="149" cy="148"/>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089" name="Oval 274"/>
                          <wps:cNvSpPr>
                            <a:spLocks noChangeArrowheads="1"/>
                          </wps:cNvSpPr>
                          <wps:spPr bwMode="auto">
                            <a:xfrm>
                              <a:off x="11425" y="1337"/>
                              <a:ext cx="160" cy="160"/>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0" name="Freeform 275"/>
                          <wps:cNvSpPr>
                            <a:spLocks/>
                          </wps:cNvSpPr>
                          <wps:spPr bwMode="auto">
                            <a:xfrm>
                              <a:off x="11425" y="1348"/>
                              <a:ext cx="80" cy="80"/>
                            </a:xfrm>
                            <a:custGeom>
                              <a:avLst/>
                              <a:gdLst>
                                <a:gd name="T0" fmla="*/ 0 w 80"/>
                                <a:gd name="T1" fmla="*/ 80 h 80"/>
                                <a:gd name="T2" fmla="*/ 80 w 80"/>
                                <a:gd name="T3" fmla="*/ 0 h 80"/>
                              </a:gdLst>
                              <a:ahLst/>
                              <a:cxnLst>
                                <a:cxn ang="0">
                                  <a:pos x="T0" y="T1"/>
                                </a:cxn>
                                <a:cxn ang="0">
                                  <a:pos x="T2" y="T3"/>
                                </a:cxn>
                              </a:cxnLst>
                              <a:rect l="0" t="0" r="r" b="b"/>
                              <a:pathLst>
                                <a:path w="80" h="80">
                                  <a:moveTo>
                                    <a:pt x="0" y="80"/>
                                  </a:moveTo>
                                  <a:cubicBezTo>
                                    <a:pt x="0" y="34"/>
                                    <a:pt x="46" y="0"/>
                                    <a:pt x="8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1" name="Freeform 276"/>
                          <wps:cNvSpPr>
                            <a:spLocks/>
                          </wps:cNvSpPr>
                          <wps:spPr bwMode="auto">
                            <a:xfrm>
                              <a:off x="11505" y="1348"/>
                              <a:ext cx="80" cy="80"/>
                            </a:xfrm>
                            <a:custGeom>
                              <a:avLst/>
                              <a:gdLst>
                                <a:gd name="T0" fmla="*/ 0 w 80"/>
                                <a:gd name="T1" fmla="*/ 0 h 80"/>
                                <a:gd name="T2" fmla="*/ 80 w 80"/>
                                <a:gd name="T3" fmla="*/ 80 h 80"/>
                              </a:gdLst>
                              <a:ahLst/>
                              <a:cxnLst>
                                <a:cxn ang="0">
                                  <a:pos x="T0" y="T1"/>
                                </a:cxn>
                                <a:cxn ang="0">
                                  <a:pos x="T2" y="T3"/>
                                </a:cxn>
                              </a:cxnLst>
                              <a:rect l="0" t="0" r="r" b="b"/>
                              <a:pathLst>
                                <a:path w="80" h="80">
                                  <a:moveTo>
                                    <a:pt x="0" y="0"/>
                                  </a:moveTo>
                                  <a:cubicBezTo>
                                    <a:pt x="34" y="0"/>
                                    <a:pt x="80" y="34"/>
                                    <a:pt x="80" y="8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2" name="Freeform 277"/>
                          <wps:cNvSpPr>
                            <a:spLocks/>
                          </wps:cNvSpPr>
                          <wps:spPr bwMode="auto">
                            <a:xfrm>
                              <a:off x="11505" y="1428"/>
                              <a:ext cx="80" cy="91"/>
                            </a:xfrm>
                            <a:custGeom>
                              <a:avLst/>
                              <a:gdLst>
                                <a:gd name="T0" fmla="*/ 80 w 80"/>
                                <a:gd name="T1" fmla="*/ 0 h 91"/>
                                <a:gd name="T2" fmla="*/ 0 w 80"/>
                                <a:gd name="T3" fmla="*/ 91 h 91"/>
                              </a:gdLst>
                              <a:ahLst/>
                              <a:cxnLst>
                                <a:cxn ang="0">
                                  <a:pos x="T0" y="T1"/>
                                </a:cxn>
                                <a:cxn ang="0">
                                  <a:pos x="T2" y="T3"/>
                                </a:cxn>
                              </a:cxnLst>
                              <a:rect l="0" t="0" r="r" b="b"/>
                              <a:pathLst>
                                <a:path w="80" h="91">
                                  <a:moveTo>
                                    <a:pt x="80" y="0"/>
                                  </a:moveTo>
                                  <a:cubicBezTo>
                                    <a:pt x="80" y="46"/>
                                    <a:pt x="34" y="91"/>
                                    <a:pt x="0" y="9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3" name="Freeform 278"/>
                          <wps:cNvSpPr>
                            <a:spLocks/>
                          </wps:cNvSpPr>
                          <wps:spPr bwMode="auto">
                            <a:xfrm>
                              <a:off x="11425" y="1428"/>
                              <a:ext cx="80" cy="91"/>
                            </a:xfrm>
                            <a:custGeom>
                              <a:avLst/>
                              <a:gdLst>
                                <a:gd name="T0" fmla="*/ 80 w 80"/>
                                <a:gd name="T1" fmla="*/ 91 h 91"/>
                                <a:gd name="T2" fmla="*/ 0 w 80"/>
                                <a:gd name="T3" fmla="*/ 0 h 91"/>
                              </a:gdLst>
                              <a:ahLst/>
                              <a:cxnLst>
                                <a:cxn ang="0">
                                  <a:pos x="T0" y="T1"/>
                                </a:cxn>
                                <a:cxn ang="0">
                                  <a:pos x="T2" y="T3"/>
                                </a:cxn>
                              </a:cxnLst>
                              <a:rect l="0" t="0" r="r" b="b"/>
                              <a:pathLst>
                                <a:path w="80" h="91">
                                  <a:moveTo>
                                    <a:pt x="80" y="91"/>
                                  </a:moveTo>
                                  <a:cubicBezTo>
                                    <a:pt x="46" y="91"/>
                                    <a:pt x="0" y="46"/>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4" name="Line 279"/>
                          <wps:cNvCnPr>
                            <a:cxnSpLocks noChangeShapeType="1"/>
                          </wps:cNvCnPr>
                          <wps:spPr bwMode="auto">
                            <a:xfrm>
                              <a:off x="11505" y="1348"/>
                              <a:ext cx="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95" name="Line 280"/>
                          <wps:cNvCnPr>
                            <a:cxnSpLocks noChangeShapeType="1"/>
                          </wps:cNvCnPr>
                          <wps:spPr bwMode="auto">
                            <a:xfrm>
                              <a:off x="11505" y="1428"/>
                              <a:ext cx="80" cy="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96" name="Rectangle 281"/>
                          <wps:cNvSpPr>
                            <a:spLocks noChangeArrowheads="1"/>
                          </wps:cNvSpPr>
                          <wps:spPr bwMode="auto">
                            <a:xfrm>
                              <a:off x="11219" y="1691"/>
                              <a:ext cx="48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Max until</w:t>
                                </w:r>
                              </w:p>
                            </w:txbxContent>
                          </wps:txbx>
                          <wps:bodyPr rot="0" vert="horz" wrap="none" lIns="0" tIns="0" rIns="0" bIns="0" anchor="t" anchorCtr="0">
                            <a:spAutoFit/>
                          </wps:bodyPr>
                        </wps:wsp>
                        <wps:wsp>
                          <wps:cNvPr id="4097" name="Rectangle 282"/>
                          <wps:cNvSpPr>
                            <a:spLocks noChangeArrowheads="1"/>
                          </wps:cNvSpPr>
                          <wps:spPr bwMode="auto">
                            <a:xfrm>
                              <a:off x="11231" y="1839"/>
                              <a:ext cx="46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due date</w:t>
                                </w:r>
                              </w:p>
                            </w:txbxContent>
                          </wps:txbx>
                          <wps:bodyPr rot="0" vert="horz" wrap="none" lIns="0" tIns="0" rIns="0" bIns="0" anchor="t" anchorCtr="0">
                            <a:spAutoFit/>
                          </wps:bodyPr>
                        </wps:wsp>
                        <wps:wsp>
                          <wps:cNvPr id="4098" name="Freeform 283"/>
                          <wps:cNvSpPr>
                            <a:spLocks/>
                          </wps:cNvSpPr>
                          <wps:spPr bwMode="auto">
                            <a:xfrm>
                              <a:off x="2696" y="5632"/>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099" name="Rectangle 284"/>
                          <wps:cNvSpPr>
                            <a:spLocks noChangeArrowheads="1"/>
                          </wps:cNvSpPr>
                          <wps:spPr bwMode="auto">
                            <a:xfrm>
                              <a:off x="2662" y="5598"/>
                              <a:ext cx="274"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0" name="Rectangle 285"/>
                          <wps:cNvSpPr>
                            <a:spLocks noChangeArrowheads="1"/>
                          </wps:cNvSpPr>
                          <wps:spPr bwMode="auto">
                            <a:xfrm>
                              <a:off x="2936" y="5598"/>
                              <a:ext cx="12"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1" name="Rectangle 286"/>
                          <wps:cNvSpPr>
                            <a:spLocks noChangeArrowheads="1"/>
                          </wps:cNvSpPr>
                          <wps:spPr bwMode="auto">
                            <a:xfrm>
                              <a:off x="2948" y="5598"/>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2" name="Rectangle 287"/>
                          <wps:cNvSpPr>
                            <a:spLocks noChangeArrowheads="1"/>
                          </wps:cNvSpPr>
                          <wps:spPr bwMode="auto">
                            <a:xfrm>
                              <a:off x="2971" y="5598"/>
                              <a:ext cx="22"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3" name="Rectangle 288"/>
                          <wps:cNvSpPr>
                            <a:spLocks noChangeArrowheads="1"/>
                          </wps:cNvSpPr>
                          <wps:spPr bwMode="auto">
                            <a:xfrm>
                              <a:off x="2993" y="5598"/>
                              <a:ext cx="23"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4" name="Rectangle 289"/>
                          <wps:cNvSpPr>
                            <a:spLocks noChangeArrowheads="1"/>
                          </wps:cNvSpPr>
                          <wps:spPr bwMode="auto">
                            <a:xfrm>
                              <a:off x="3016" y="5598"/>
                              <a:ext cx="12"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5" name="Rectangle 290"/>
                          <wps:cNvSpPr>
                            <a:spLocks noChangeArrowheads="1"/>
                          </wps:cNvSpPr>
                          <wps:spPr bwMode="auto">
                            <a:xfrm>
                              <a:off x="3028" y="5598"/>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6" name="Rectangle 291"/>
                          <wps:cNvSpPr>
                            <a:spLocks noChangeArrowheads="1"/>
                          </wps:cNvSpPr>
                          <wps:spPr bwMode="auto">
                            <a:xfrm>
                              <a:off x="3051" y="5598"/>
                              <a:ext cx="22"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7" name="Rectangle 292"/>
                          <wps:cNvSpPr>
                            <a:spLocks noChangeArrowheads="1"/>
                          </wps:cNvSpPr>
                          <wps:spPr bwMode="auto">
                            <a:xfrm>
                              <a:off x="3073" y="5598"/>
                              <a:ext cx="12"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8" name="Rectangle 293"/>
                          <wps:cNvSpPr>
                            <a:spLocks noChangeArrowheads="1"/>
                          </wps:cNvSpPr>
                          <wps:spPr bwMode="auto">
                            <a:xfrm>
                              <a:off x="3085" y="5598"/>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9" name="Rectangle 294"/>
                          <wps:cNvSpPr>
                            <a:spLocks noChangeArrowheads="1"/>
                          </wps:cNvSpPr>
                          <wps:spPr bwMode="auto">
                            <a:xfrm>
                              <a:off x="3108" y="5598"/>
                              <a:ext cx="22"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0" name="Rectangle 295"/>
                          <wps:cNvSpPr>
                            <a:spLocks noChangeArrowheads="1"/>
                          </wps:cNvSpPr>
                          <wps:spPr bwMode="auto">
                            <a:xfrm>
                              <a:off x="3130" y="5598"/>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1" name="Rectangle 296"/>
                          <wps:cNvSpPr>
                            <a:spLocks noChangeArrowheads="1"/>
                          </wps:cNvSpPr>
                          <wps:spPr bwMode="auto">
                            <a:xfrm>
                              <a:off x="3153" y="5598"/>
                              <a:ext cx="12"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2" name="Rectangle 297"/>
                          <wps:cNvSpPr>
                            <a:spLocks noChangeArrowheads="1"/>
                          </wps:cNvSpPr>
                          <wps:spPr bwMode="auto">
                            <a:xfrm>
                              <a:off x="3165" y="5598"/>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3" name="Rectangle 298"/>
                          <wps:cNvSpPr>
                            <a:spLocks noChangeArrowheads="1"/>
                          </wps:cNvSpPr>
                          <wps:spPr bwMode="auto">
                            <a:xfrm>
                              <a:off x="3188" y="5598"/>
                              <a:ext cx="22"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4" name="Rectangle 299"/>
                          <wps:cNvSpPr>
                            <a:spLocks noChangeArrowheads="1"/>
                          </wps:cNvSpPr>
                          <wps:spPr bwMode="auto">
                            <a:xfrm>
                              <a:off x="3210" y="5598"/>
                              <a:ext cx="12"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5" name="Rectangle 300"/>
                          <wps:cNvSpPr>
                            <a:spLocks noChangeArrowheads="1"/>
                          </wps:cNvSpPr>
                          <wps:spPr bwMode="auto">
                            <a:xfrm>
                              <a:off x="3222" y="5598"/>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6" name="Rectangle 301"/>
                          <wps:cNvSpPr>
                            <a:spLocks noChangeArrowheads="1"/>
                          </wps:cNvSpPr>
                          <wps:spPr bwMode="auto">
                            <a:xfrm>
                              <a:off x="3245" y="5598"/>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7" name="Rectangle 302"/>
                          <wps:cNvSpPr>
                            <a:spLocks noChangeArrowheads="1"/>
                          </wps:cNvSpPr>
                          <wps:spPr bwMode="auto">
                            <a:xfrm>
                              <a:off x="3268" y="5598"/>
                              <a:ext cx="22"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8" name="Rectangle 303"/>
                          <wps:cNvSpPr>
                            <a:spLocks noChangeArrowheads="1"/>
                          </wps:cNvSpPr>
                          <wps:spPr bwMode="auto">
                            <a:xfrm>
                              <a:off x="3290" y="5598"/>
                              <a:ext cx="12"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9" name="Rectangle 304"/>
                          <wps:cNvSpPr>
                            <a:spLocks noChangeArrowheads="1"/>
                          </wps:cNvSpPr>
                          <wps:spPr bwMode="auto">
                            <a:xfrm>
                              <a:off x="3302" y="5598"/>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0" name="Rectangle 305"/>
                          <wps:cNvSpPr>
                            <a:spLocks noChangeArrowheads="1"/>
                          </wps:cNvSpPr>
                          <wps:spPr bwMode="auto">
                            <a:xfrm>
                              <a:off x="3325" y="5598"/>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1" name="Rectangle 306"/>
                          <wps:cNvSpPr>
                            <a:spLocks noChangeArrowheads="1"/>
                          </wps:cNvSpPr>
                          <wps:spPr bwMode="auto">
                            <a:xfrm>
                              <a:off x="3348" y="5598"/>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2" name="Rectangle 307"/>
                          <wps:cNvSpPr>
                            <a:spLocks noChangeArrowheads="1"/>
                          </wps:cNvSpPr>
                          <wps:spPr bwMode="auto">
                            <a:xfrm>
                              <a:off x="3382" y="5598"/>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3" name="Rectangle 308"/>
                          <wps:cNvSpPr>
                            <a:spLocks noChangeArrowheads="1"/>
                          </wps:cNvSpPr>
                          <wps:spPr bwMode="auto">
                            <a:xfrm>
                              <a:off x="3405" y="5598"/>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4" name="Rectangle 309"/>
                          <wps:cNvSpPr>
                            <a:spLocks noChangeArrowheads="1"/>
                          </wps:cNvSpPr>
                          <wps:spPr bwMode="auto">
                            <a:xfrm>
                              <a:off x="3428" y="5598"/>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5" name="Rectangle 310"/>
                          <wps:cNvSpPr>
                            <a:spLocks noChangeArrowheads="1"/>
                          </wps:cNvSpPr>
                          <wps:spPr bwMode="auto">
                            <a:xfrm>
                              <a:off x="3439" y="5598"/>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6" name="Rectangle 311"/>
                          <wps:cNvSpPr>
                            <a:spLocks noChangeArrowheads="1"/>
                          </wps:cNvSpPr>
                          <wps:spPr bwMode="auto">
                            <a:xfrm>
                              <a:off x="3462" y="5598"/>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7" name="Rectangle 312"/>
                          <wps:cNvSpPr>
                            <a:spLocks noChangeArrowheads="1"/>
                          </wps:cNvSpPr>
                          <wps:spPr bwMode="auto">
                            <a:xfrm>
                              <a:off x="3485" y="5598"/>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8" name="Rectangle 313"/>
                          <wps:cNvSpPr>
                            <a:spLocks noChangeArrowheads="1"/>
                          </wps:cNvSpPr>
                          <wps:spPr bwMode="auto">
                            <a:xfrm>
                              <a:off x="3508" y="5598"/>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9" name="Rectangle 314"/>
                          <wps:cNvSpPr>
                            <a:spLocks noChangeArrowheads="1"/>
                          </wps:cNvSpPr>
                          <wps:spPr bwMode="auto">
                            <a:xfrm>
                              <a:off x="3519" y="5598"/>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0" name="Rectangle 315"/>
                          <wps:cNvSpPr>
                            <a:spLocks noChangeArrowheads="1"/>
                          </wps:cNvSpPr>
                          <wps:spPr bwMode="auto">
                            <a:xfrm>
                              <a:off x="3542" y="5598"/>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1" name="Rectangle 316"/>
                          <wps:cNvSpPr>
                            <a:spLocks noChangeArrowheads="1"/>
                          </wps:cNvSpPr>
                          <wps:spPr bwMode="auto">
                            <a:xfrm>
                              <a:off x="3565" y="5598"/>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2" name="Rectangle 317"/>
                          <wps:cNvSpPr>
                            <a:spLocks noChangeArrowheads="1"/>
                          </wps:cNvSpPr>
                          <wps:spPr bwMode="auto">
                            <a:xfrm>
                              <a:off x="3576" y="5598"/>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3" name="Rectangle 318"/>
                          <wps:cNvSpPr>
                            <a:spLocks noChangeArrowheads="1"/>
                          </wps:cNvSpPr>
                          <wps:spPr bwMode="auto">
                            <a:xfrm>
                              <a:off x="3599" y="5598"/>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4" name="Rectangle 319"/>
                          <wps:cNvSpPr>
                            <a:spLocks noChangeArrowheads="1"/>
                          </wps:cNvSpPr>
                          <wps:spPr bwMode="auto">
                            <a:xfrm>
                              <a:off x="3622" y="5598"/>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5" name="Rectangle 320"/>
                          <wps:cNvSpPr>
                            <a:spLocks noChangeArrowheads="1"/>
                          </wps:cNvSpPr>
                          <wps:spPr bwMode="auto">
                            <a:xfrm>
                              <a:off x="3645" y="5598"/>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6" name="Rectangle 321"/>
                          <wps:cNvSpPr>
                            <a:spLocks noChangeArrowheads="1"/>
                          </wps:cNvSpPr>
                          <wps:spPr bwMode="auto">
                            <a:xfrm>
                              <a:off x="3656" y="5598"/>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7" name="Rectangle 322"/>
                          <wps:cNvSpPr>
                            <a:spLocks noChangeArrowheads="1"/>
                          </wps:cNvSpPr>
                          <wps:spPr bwMode="auto">
                            <a:xfrm>
                              <a:off x="3679" y="5598"/>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8" name="Rectangle 323"/>
                          <wps:cNvSpPr>
                            <a:spLocks noChangeArrowheads="1"/>
                          </wps:cNvSpPr>
                          <wps:spPr bwMode="auto">
                            <a:xfrm>
                              <a:off x="3702" y="5598"/>
                              <a:ext cx="11"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9" name="Rectangle 324"/>
                          <wps:cNvSpPr>
                            <a:spLocks noChangeArrowheads="1"/>
                          </wps:cNvSpPr>
                          <wps:spPr bwMode="auto">
                            <a:xfrm>
                              <a:off x="3713" y="5598"/>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0" name="Rectangle 325"/>
                          <wps:cNvSpPr>
                            <a:spLocks noChangeArrowheads="1"/>
                          </wps:cNvSpPr>
                          <wps:spPr bwMode="auto">
                            <a:xfrm>
                              <a:off x="3736" y="5598"/>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1" name="Rectangle 326"/>
                          <wps:cNvSpPr>
                            <a:spLocks noChangeArrowheads="1"/>
                          </wps:cNvSpPr>
                          <wps:spPr bwMode="auto">
                            <a:xfrm>
                              <a:off x="3759" y="5598"/>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2" name="Rectangle 327"/>
                          <wps:cNvSpPr>
                            <a:spLocks noChangeArrowheads="1"/>
                          </wps:cNvSpPr>
                          <wps:spPr bwMode="auto">
                            <a:xfrm>
                              <a:off x="3782" y="5598"/>
                              <a:ext cx="11"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3" name="Rectangle 328"/>
                          <wps:cNvSpPr>
                            <a:spLocks noChangeArrowheads="1"/>
                          </wps:cNvSpPr>
                          <wps:spPr bwMode="auto">
                            <a:xfrm>
                              <a:off x="3793" y="5598"/>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4" name="Rectangle 329"/>
                          <wps:cNvSpPr>
                            <a:spLocks noChangeArrowheads="1"/>
                          </wps:cNvSpPr>
                          <wps:spPr bwMode="auto">
                            <a:xfrm>
                              <a:off x="3816" y="5598"/>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5" name="Rectangle 330"/>
                          <wps:cNvSpPr>
                            <a:spLocks noChangeArrowheads="1"/>
                          </wps:cNvSpPr>
                          <wps:spPr bwMode="auto">
                            <a:xfrm>
                              <a:off x="3839" y="5598"/>
                              <a:ext cx="11"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6" name="Rectangle 331"/>
                          <wps:cNvSpPr>
                            <a:spLocks noChangeArrowheads="1"/>
                          </wps:cNvSpPr>
                          <wps:spPr bwMode="auto">
                            <a:xfrm>
                              <a:off x="3850" y="5598"/>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7" name="Rectangle 332"/>
                          <wps:cNvSpPr>
                            <a:spLocks noChangeArrowheads="1"/>
                          </wps:cNvSpPr>
                          <wps:spPr bwMode="auto">
                            <a:xfrm>
                              <a:off x="3873" y="5598"/>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8" name="Rectangle 333"/>
                          <wps:cNvSpPr>
                            <a:spLocks noChangeArrowheads="1"/>
                          </wps:cNvSpPr>
                          <wps:spPr bwMode="auto">
                            <a:xfrm>
                              <a:off x="3896" y="5598"/>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9" name="Freeform 334"/>
                          <wps:cNvSpPr>
                            <a:spLocks/>
                          </wps:cNvSpPr>
                          <wps:spPr bwMode="auto">
                            <a:xfrm>
                              <a:off x="2662" y="5598"/>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0" name="Rectangle 335"/>
                          <wps:cNvSpPr>
                            <a:spLocks noChangeArrowheads="1"/>
                          </wps:cNvSpPr>
                          <wps:spPr bwMode="auto">
                            <a:xfrm>
                              <a:off x="2833" y="5849"/>
                              <a:ext cx="92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Receive status In</w:t>
                                </w:r>
                              </w:p>
                            </w:txbxContent>
                          </wps:txbx>
                          <wps:bodyPr rot="0" vert="horz" wrap="none" lIns="0" tIns="0" rIns="0" bIns="0" anchor="t" anchorCtr="0">
                            <a:spAutoFit/>
                          </wps:bodyPr>
                        </wps:wsp>
                        <wps:wsp>
                          <wps:cNvPr id="4151" name="Rectangle 336"/>
                          <wps:cNvSpPr>
                            <a:spLocks noChangeArrowheads="1"/>
                          </wps:cNvSpPr>
                          <wps:spPr bwMode="auto">
                            <a:xfrm>
                              <a:off x="3085" y="5998"/>
                              <a:ext cx="43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Process</w:t>
                                </w:r>
                              </w:p>
                            </w:txbxContent>
                          </wps:txbx>
                          <wps:bodyPr rot="0" vert="horz" wrap="none" lIns="0" tIns="0" rIns="0" bIns="0" anchor="t" anchorCtr="0">
                            <a:spAutoFit/>
                          </wps:bodyPr>
                        </wps:wsp>
                        <wps:wsp>
                          <wps:cNvPr id="4152" name="Oval 337"/>
                          <wps:cNvSpPr>
                            <a:spLocks noChangeArrowheads="1"/>
                          </wps:cNvSpPr>
                          <wps:spPr bwMode="auto">
                            <a:xfrm>
                              <a:off x="5633" y="1588"/>
                              <a:ext cx="331" cy="331"/>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153" name="Oval 338"/>
                          <wps:cNvSpPr>
                            <a:spLocks noChangeArrowheads="1"/>
                          </wps:cNvSpPr>
                          <wps:spPr bwMode="auto">
                            <a:xfrm>
                              <a:off x="5633" y="1588"/>
                              <a:ext cx="342"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4" name="Freeform 339"/>
                          <wps:cNvSpPr>
                            <a:spLocks/>
                          </wps:cNvSpPr>
                          <wps:spPr bwMode="auto">
                            <a:xfrm>
                              <a:off x="5633" y="1599"/>
                              <a:ext cx="171" cy="172"/>
                            </a:xfrm>
                            <a:custGeom>
                              <a:avLst/>
                              <a:gdLst>
                                <a:gd name="T0" fmla="*/ 0 w 171"/>
                                <a:gd name="T1" fmla="*/ 172 h 172"/>
                                <a:gd name="T2" fmla="*/ 171 w 171"/>
                                <a:gd name="T3" fmla="*/ 0 h 172"/>
                              </a:gdLst>
                              <a:ahLst/>
                              <a:cxnLst>
                                <a:cxn ang="0">
                                  <a:pos x="T0" y="T1"/>
                                </a:cxn>
                                <a:cxn ang="0">
                                  <a:pos x="T2" y="T3"/>
                                </a:cxn>
                              </a:cxnLst>
                              <a:rect l="0" t="0" r="r" b="b"/>
                              <a:pathLst>
                                <a:path w="171" h="172">
                                  <a:moveTo>
                                    <a:pt x="0" y="172"/>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5" name="Freeform 340"/>
                          <wps:cNvSpPr>
                            <a:spLocks/>
                          </wps:cNvSpPr>
                          <wps:spPr bwMode="auto">
                            <a:xfrm>
                              <a:off x="5804" y="1599"/>
                              <a:ext cx="171" cy="172"/>
                            </a:xfrm>
                            <a:custGeom>
                              <a:avLst/>
                              <a:gdLst>
                                <a:gd name="T0" fmla="*/ 0 w 171"/>
                                <a:gd name="T1" fmla="*/ 0 h 172"/>
                                <a:gd name="T2" fmla="*/ 171 w 171"/>
                                <a:gd name="T3" fmla="*/ 172 h 172"/>
                              </a:gdLst>
                              <a:ahLst/>
                              <a:cxnLst>
                                <a:cxn ang="0">
                                  <a:pos x="T0" y="T1"/>
                                </a:cxn>
                                <a:cxn ang="0">
                                  <a:pos x="T2" y="T3"/>
                                </a:cxn>
                              </a:cxnLst>
                              <a:rect l="0" t="0" r="r" b="b"/>
                              <a:pathLst>
                                <a:path w="171" h="172">
                                  <a:moveTo>
                                    <a:pt x="0" y="0"/>
                                  </a:moveTo>
                                  <a:cubicBezTo>
                                    <a:pt x="91" y="0"/>
                                    <a:pt x="171" y="80"/>
                                    <a:pt x="171" y="172"/>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6" name="Freeform 341"/>
                          <wps:cNvSpPr>
                            <a:spLocks/>
                          </wps:cNvSpPr>
                          <wps:spPr bwMode="auto">
                            <a:xfrm>
                              <a:off x="5804" y="1771"/>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7" name="Freeform 342"/>
                          <wps:cNvSpPr>
                            <a:spLocks/>
                          </wps:cNvSpPr>
                          <wps:spPr bwMode="auto">
                            <a:xfrm>
                              <a:off x="5633" y="1771"/>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8" name="Oval 343"/>
                          <wps:cNvSpPr>
                            <a:spLocks noChangeArrowheads="1"/>
                          </wps:cNvSpPr>
                          <wps:spPr bwMode="auto">
                            <a:xfrm>
                              <a:off x="5667" y="1622"/>
                              <a:ext cx="263" cy="263"/>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159" name="Freeform 344"/>
                          <wps:cNvSpPr>
                            <a:spLocks/>
                          </wps:cNvSpPr>
                          <wps:spPr bwMode="auto">
                            <a:xfrm>
                              <a:off x="5667" y="1622"/>
                              <a:ext cx="274" cy="274"/>
                            </a:xfrm>
                            <a:custGeom>
                              <a:avLst/>
                              <a:gdLst>
                                <a:gd name="T0" fmla="*/ 274 w 274"/>
                                <a:gd name="T1" fmla="*/ 137 h 274"/>
                                <a:gd name="T2" fmla="*/ 137 w 274"/>
                                <a:gd name="T3" fmla="*/ 0 h 274"/>
                                <a:gd name="T4" fmla="*/ 0 w 274"/>
                                <a:gd name="T5" fmla="*/ 137 h 274"/>
                                <a:gd name="T6" fmla="*/ 137 w 274"/>
                                <a:gd name="T7" fmla="*/ 274 h 274"/>
                                <a:gd name="T8" fmla="*/ 274 w 274"/>
                                <a:gd name="T9" fmla="*/ 137 h 274"/>
                              </a:gdLst>
                              <a:ahLst/>
                              <a:cxnLst>
                                <a:cxn ang="0">
                                  <a:pos x="T0" y="T1"/>
                                </a:cxn>
                                <a:cxn ang="0">
                                  <a:pos x="T2" y="T3"/>
                                </a:cxn>
                                <a:cxn ang="0">
                                  <a:pos x="T4" y="T5"/>
                                </a:cxn>
                                <a:cxn ang="0">
                                  <a:pos x="T6" y="T7"/>
                                </a:cxn>
                                <a:cxn ang="0">
                                  <a:pos x="T8" y="T9"/>
                                </a:cxn>
                              </a:cxnLst>
                              <a:rect l="0" t="0" r="r" b="b"/>
                              <a:pathLst>
                                <a:path w="274" h="274">
                                  <a:moveTo>
                                    <a:pt x="274" y="137"/>
                                  </a:moveTo>
                                  <a:cubicBezTo>
                                    <a:pt x="274" y="62"/>
                                    <a:pt x="213" y="0"/>
                                    <a:pt x="137" y="0"/>
                                  </a:cubicBezTo>
                                  <a:cubicBezTo>
                                    <a:pt x="61" y="0"/>
                                    <a:pt x="0" y="62"/>
                                    <a:pt x="0" y="137"/>
                                  </a:cubicBezTo>
                                  <a:cubicBezTo>
                                    <a:pt x="0" y="214"/>
                                    <a:pt x="61" y="274"/>
                                    <a:pt x="137" y="274"/>
                                  </a:cubicBezTo>
                                  <a:cubicBezTo>
                                    <a:pt x="213" y="274"/>
                                    <a:pt x="274" y="214"/>
                                    <a:pt x="274" y="137"/>
                                  </a:cubicBezTo>
                                </a:path>
                              </a:pathLst>
                            </a:cu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0" name="Freeform 345"/>
                          <wps:cNvSpPr>
                            <a:spLocks/>
                          </wps:cNvSpPr>
                          <wps:spPr bwMode="auto">
                            <a:xfrm>
                              <a:off x="5667" y="1634"/>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1" name="Freeform 346"/>
                          <wps:cNvSpPr>
                            <a:spLocks/>
                          </wps:cNvSpPr>
                          <wps:spPr bwMode="auto">
                            <a:xfrm>
                              <a:off x="5804" y="1634"/>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8"/>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2" name="Freeform 347"/>
                          <wps:cNvSpPr>
                            <a:spLocks/>
                          </wps:cNvSpPr>
                          <wps:spPr bwMode="auto">
                            <a:xfrm>
                              <a:off x="5804" y="1771"/>
                              <a:ext cx="137" cy="148"/>
                            </a:xfrm>
                            <a:custGeom>
                              <a:avLst/>
                              <a:gdLst>
                                <a:gd name="T0" fmla="*/ 137 w 137"/>
                                <a:gd name="T1" fmla="*/ 0 h 148"/>
                                <a:gd name="T2" fmla="*/ 0 w 137"/>
                                <a:gd name="T3" fmla="*/ 148 h 148"/>
                              </a:gdLst>
                              <a:ahLst/>
                              <a:cxnLst>
                                <a:cxn ang="0">
                                  <a:pos x="T0" y="T1"/>
                                </a:cxn>
                                <a:cxn ang="0">
                                  <a:pos x="T2" y="T3"/>
                                </a:cxn>
                              </a:cxnLst>
                              <a:rect l="0" t="0" r="r" b="b"/>
                              <a:pathLst>
                                <a:path w="137" h="148">
                                  <a:moveTo>
                                    <a:pt x="137" y="0"/>
                                  </a:moveTo>
                                  <a:cubicBezTo>
                                    <a:pt x="137" y="68"/>
                                    <a:pt x="69" y="148"/>
                                    <a:pt x="0" y="148"/>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3" name="Freeform 348"/>
                          <wps:cNvSpPr>
                            <a:spLocks/>
                          </wps:cNvSpPr>
                          <wps:spPr bwMode="auto">
                            <a:xfrm>
                              <a:off x="5667" y="1771"/>
                              <a:ext cx="137" cy="148"/>
                            </a:xfrm>
                            <a:custGeom>
                              <a:avLst/>
                              <a:gdLst>
                                <a:gd name="T0" fmla="*/ 137 w 137"/>
                                <a:gd name="T1" fmla="*/ 148 h 148"/>
                                <a:gd name="T2" fmla="*/ 0 w 137"/>
                                <a:gd name="T3" fmla="*/ 0 h 148"/>
                              </a:gdLst>
                              <a:ahLst/>
                              <a:cxnLst>
                                <a:cxn ang="0">
                                  <a:pos x="T0" y="T1"/>
                                </a:cxn>
                                <a:cxn ang="0">
                                  <a:pos x="T2" y="T3"/>
                                </a:cxn>
                              </a:cxnLst>
                              <a:rect l="0" t="0" r="r" b="b"/>
                              <a:pathLst>
                                <a:path w="137" h="148">
                                  <a:moveTo>
                                    <a:pt x="137" y="148"/>
                                  </a:moveTo>
                                  <a:cubicBezTo>
                                    <a:pt x="68" y="148"/>
                                    <a:pt x="0" y="68"/>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4" name="Rectangle 349"/>
                          <wps:cNvSpPr>
                            <a:spLocks noChangeArrowheads="1"/>
                          </wps:cNvSpPr>
                          <wps:spPr bwMode="auto">
                            <a:xfrm>
                              <a:off x="5724" y="1691"/>
                              <a:ext cx="34" cy="160"/>
                            </a:xfrm>
                            <a:prstGeom prst="rect">
                              <a:avLst/>
                            </a:prstGeom>
                            <a:solidFill>
                              <a:srgbClr val="99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5" name="Rectangle 350"/>
                          <wps:cNvSpPr>
                            <a:spLocks noChangeArrowheads="1"/>
                          </wps:cNvSpPr>
                          <wps:spPr bwMode="auto">
                            <a:xfrm>
                              <a:off x="5758" y="1691"/>
                              <a:ext cx="12" cy="160"/>
                            </a:xfrm>
                            <a:prstGeom prst="rect">
                              <a:avLst/>
                            </a:prstGeom>
                            <a:solidFill>
                              <a:srgbClr val="98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6" name="Rectangle 351"/>
                          <wps:cNvSpPr>
                            <a:spLocks noChangeArrowheads="1"/>
                          </wps:cNvSpPr>
                          <wps:spPr bwMode="auto">
                            <a:xfrm>
                              <a:off x="5770" y="1691"/>
                              <a:ext cx="11" cy="160"/>
                            </a:xfrm>
                            <a:prstGeom prst="rect">
                              <a:avLst/>
                            </a:prstGeom>
                            <a:solidFill>
                              <a:srgbClr val="95C9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7" name="Rectangle 352"/>
                          <wps:cNvSpPr>
                            <a:spLocks noChangeArrowheads="1"/>
                          </wps:cNvSpPr>
                          <wps:spPr bwMode="auto">
                            <a:xfrm>
                              <a:off x="5781" y="1691"/>
                              <a:ext cx="12" cy="160"/>
                            </a:xfrm>
                            <a:prstGeom prst="rect">
                              <a:avLst/>
                            </a:prstGeom>
                            <a:solidFill>
                              <a:srgbClr val="91C7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8" name="Rectangle 353"/>
                          <wps:cNvSpPr>
                            <a:spLocks noChangeArrowheads="1"/>
                          </wps:cNvSpPr>
                          <wps:spPr bwMode="auto">
                            <a:xfrm>
                              <a:off x="5793" y="1691"/>
                              <a:ext cx="11" cy="160"/>
                            </a:xfrm>
                            <a:prstGeom prst="rect">
                              <a:avLst/>
                            </a:prstGeom>
                            <a:solidFill>
                              <a:srgbClr val="8CC5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9" name="Rectangle 354"/>
                          <wps:cNvSpPr>
                            <a:spLocks noChangeArrowheads="1"/>
                          </wps:cNvSpPr>
                          <wps:spPr bwMode="auto">
                            <a:xfrm>
                              <a:off x="5804" y="1691"/>
                              <a:ext cx="11" cy="160"/>
                            </a:xfrm>
                            <a:prstGeom prst="rect">
                              <a:avLst/>
                            </a:prstGeom>
                            <a:solidFill>
                              <a:srgbClr val="88C3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0" name="Rectangle 355"/>
                          <wps:cNvSpPr>
                            <a:spLocks noChangeArrowheads="1"/>
                          </wps:cNvSpPr>
                          <wps:spPr bwMode="auto">
                            <a:xfrm>
                              <a:off x="5815" y="1691"/>
                              <a:ext cx="12" cy="160"/>
                            </a:xfrm>
                            <a:prstGeom prst="rect">
                              <a:avLst/>
                            </a:prstGeom>
                            <a:solidFill>
                              <a:srgbClr val="84C1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1" name="Rectangle 356"/>
                          <wps:cNvSpPr>
                            <a:spLocks noChangeArrowheads="1"/>
                          </wps:cNvSpPr>
                          <wps:spPr bwMode="auto">
                            <a:xfrm>
                              <a:off x="5827" y="1691"/>
                              <a:ext cx="11" cy="160"/>
                            </a:xfrm>
                            <a:prstGeom prst="rect">
                              <a:avLst/>
                            </a:prstGeom>
                            <a:solidFill>
                              <a:srgbClr val="80B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2" name="Rectangle 357"/>
                          <wps:cNvSpPr>
                            <a:spLocks noChangeArrowheads="1"/>
                          </wps:cNvSpPr>
                          <wps:spPr bwMode="auto">
                            <a:xfrm>
                              <a:off x="5838" y="1691"/>
                              <a:ext cx="12" cy="160"/>
                            </a:xfrm>
                            <a:prstGeom prst="rect">
                              <a:avLst/>
                            </a:prstGeom>
                            <a:solidFill>
                              <a:srgbClr val="7BBD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3" name="Rectangle 358"/>
                          <wps:cNvSpPr>
                            <a:spLocks noChangeArrowheads="1"/>
                          </wps:cNvSpPr>
                          <wps:spPr bwMode="auto">
                            <a:xfrm>
                              <a:off x="5850" y="1691"/>
                              <a:ext cx="11" cy="160"/>
                            </a:xfrm>
                            <a:prstGeom prst="rect">
                              <a:avLst/>
                            </a:prstGeom>
                            <a:solidFill>
                              <a:srgbClr val="76BB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4" name="Rectangle 359"/>
                          <wps:cNvSpPr>
                            <a:spLocks noChangeArrowheads="1"/>
                          </wps:cNvSpPr>
                          <wps:spPr bwMode="auto">
                            <a:xfrm>
                              <a:off x="5861" y="1691"/>
                              <a:ext cx="12" cy="160"/>
                            </a:xfrm>
                            <a:prstGeom prst="rect">
                              <a:avLst/>
                            </a:prstGeom>
                            <a:solidFill>
                              <a:srgbClr val="72B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5" name="Rectangle 360"/>
                          <wps:cNvSpPr>
                            <a:spLocks noChangeArrowheads="1"/>
                          </wps:cNvSpPr>
                          <wps:spPr bwMode="auto">
                            <a:xfrm>
                              <a:off x="5873" y="1691"/>
                              <a:ext cx="11" cy="160"/>
                            </a:xfrm>
                            <a:prstGeom prst="rect">
                              <a:avLst/>
                            </a:prstGeom>
                            <a:solidFill>
                              <a:srgbClr val="6EB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6" name="Rectangle 361"/>
                          <wps:cNvSpPr>
                            <a:spLocks noChangeArrowheads="1"/>
                          </wps:cNvSpPr>
                          <wps:spPr bwMode="auto">
                            <a:xfrm>
                              <a:off x="5724" y="1691"/>
                              <a:ext cx="160" cy="160"/>
                            </a:xfrm>
                            <a:prstGeom prst="rect">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7" name="Line 362"/>
                          <wps:cNvCnPr>
                            <a:cxnSpLocks noChangeShapeType="1"/>
                          </wps:cNvCnPr>
                          <wps:spPr bwMode="auto">
                            <a:xfrm>
                              <a:off x="5724" y="1691"/>
                              <a:ext cx="8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78" name="Line 363"/>
                          <wps:cNvCnPr>
                            <a:cxnSpLocks noChangeShapeType="1"/>
                          </wps:cNvCnPr>
                          <wps:spPr bwMode="auto">
                            <a:xfrm flipV="1">
                              <a:off x="5804" y="1691"/>
                              <a:ext cx="8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79" name="Rectangle 364"/>
                          <wps:cNvSpPr>
                            <a:spLocks noChangeArrowheads="1"/>
                          </wps:cNvSpPr>
                          <wps:spPr bwMode="auto">
                            <a:xfrm>
                              <a:off x="5998" y="1874"/>
                              <a:ext cx="60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Information</w:t>
                                </w:r>
                              </w:p>
                            </w:txbxContent>
                          </wps:txbx>
                          <wps:bodyPr rot="0" vert="horz" wrap="none" lIns="0" tIns="0" rIns="0" bIns="0" anchor="t" anchorCtr="0">
                            <a:spAutoFit/>
                          </wps:bodyPr>
                        </wps:wsp>
                        <wps:wsp>
                          <wps:cNvPr id="4180" name="Rectangle 365"/>
                          <wps:cNvSpPr>
                            <a:spLocks noChangeArrowheads="1"/>
                          </wps:cNvSpPr>
                          <wps:spPr bwMode="auto">
                            <a:xfrm>
                              <a:off x="6101" y="2022"/>
                              <a:ext cx="40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needed</w:t>
                                </w:r>
                              </w:p>
                            </w:txbxContent>
                          </wps:txbx>
                          <wps:bodyPr rot="0" vert="horz" wrap="none" lIns="0" tIns="0" rIns="0" bIns="0" anchor="t" anchorCtr="0">
                            <a:spAutoFit/>
                          </wps:bodyPr>
                        </wps:wsp>
                        <wps:wsp>
                          <wps:cNvPr id="4181" name="Freeform 366"/>
                          <wps:cNvSpPr>
                            <a:spLocks/>
                          </wps:cNvSpPr>
                          <wps:spPr bwMode="auto">
                            <a:xfrm>
                              <a:off x="4901" y="1120"/>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1D3D9"/>
                            </a:solidFill>
                            <a:ln w="0">
                              <a:solidFill>
                                <a:srgbClr val="000000"/>
                              </a:solidFill>
                              <a:prstDash val="solid"/>
                              <a:round/>
                              <a:headEnd/>
                              <a:tailEnd/>
                            </a:ln>
                          </wps:spPr>
                          <wps:bodyPr rot="0" vert="horz" wrap="square" lIns="91440" tIns="45720" rIns="91440" bIns="45720" anchor="t" anchorCtr="0" upright="1">
                            <a:noAutofit/>
                          </wps:bodyPr>
                        </wps:wsp>
                        <wps:wsp>
                          <wps:cNvPr id="4182" name="Rectangle 367"/>
                          <wps:cNvSpPr>
                            <a:spLocks noChangeArrowheads="1"/>
                          </wps:cNvSpPr>
                          <wps:spPr bwMode="auto">
                            <a:xfrm>
                              <a:off x="4867" y="1085"/>
                              <a:ext cx="274"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3" name="Rectangle 368"/>
                          <wps:cNvSpPr>
                            <a:spLocks noChangeArrowheads="1"/>
                          </wps:cNvSpPr>
                          <wps:spPr bwMode="auto">
                            <a:xfrm>
                              <a:off x="5141" y="1085"/>
                              <a:ext cx="12"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4" name="Rectangle 369"/>
                          <wps:cNvSpPr>
                            <a:spLocks noChangeArrowheads="1"/>
                          </wps:cNvSpPr>
                          <wps:spPr bwMode="auto">
                            <a:xfrm>
                              <a:off x="5153" y="1085"/>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5" name="Rectangle 370"/>
                          <wps:cNvSpPr>
                            <a:spLocks noChangeArrowheads="1"/>
                          </wps:cNvSpPr>
                          <wps:spPr bwMode="auto">
                            <a:xfrm>
                              <a:off x="5176" y="1085"/>
                              <a:ext cx="22"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6" name="Rectangle 371"/>
                          <wps:cNvSpPr>
                            <a:spLocks noChangeArrowheads="1"/>
                          </wps:cNvSpPr>
                          <wps:spPr bwMode="auto">
                            <a:xfrm>
                              <a:off x="5198" y="1085"/>
                              <a:ext cx="23"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7" name="Rectangle 372"/>
                          <wps:cNvSpPr>
                            <a:spLocks noChangeArrowheads="1"/>
                          </wps:cNvSpPr>
                          <wps:spPr bwMode="auto">
                            <a:xfrm>
                              <a:off x="5221" y="1085"/>
                              <a:ext cx="12"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8" name="Rectangle 373"/>
                          <wps:cNvSpPr>
                            <a:spLocks noChangeArrowheads="1"/>
                          </wps:cNvSpPr>
                          <wps:spPr bwMode="auto">
                            <a:xfrm>
                              <a:off x="5233" y="1085"/>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9" name="Rectangle 374"/>
                          <wps:cNvSpPr>
                            <a:spLocks noChangeArrowheads="1"/>
                          </wps:cNvSpPr>
                          <wps:spPr bwMode="auto">
                            <a:xfrm>
                              <a:off x="5256" y="1085"/>
                              <a:ext cx="22"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0" name="Rectangle 375"/>
                          <wps:cNvSpPr>
                            <a:spLocks noChangeArrowheads="1"/>
                          </wps:cNvSpPr>
                          <wps:spPr bwMode="auto">
                            <a:xfrm>
                              <a:off x="5278" y="1085"/>
                              <a:ext cx="12"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1" name="Rectangle 376"/>
                          <wps:cNvSpPr>
                            <a:spLocks noChangeArrowheads="1"/>
                          </wps:cNvSpPr>
                          <wps:spPr bwMode="auto">
                            <a:xfrm>
                              <a:off x="5290" y="1085"/>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2" name="Rectangle 377"/>
                          <wps:cNvSpPr>
                            <a:spLocks noChangeArrowheads="1"/>
                          </wps:cNvSpPr>
                          <wps:spPr bwMode="auto">
                            <a:xfrm>
                              <a:off x="5313" y="1085"/>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3" name="Rectangle 378"/>
                          <wps:cNvSpPr>
                            <a:spLocks noChangeArrowheads="1"/>
                          </wps:cNvSpPr>
                          <wps:spPr bwMode="auto">
                            <a:xfrm>
                              <a:off x="5336" y="1085"/>
                              <a:ext cx="22"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4" name="Rectangle 379"/>
                          <wps:cNvSpPr>
                            <a:spLocks noChangeArrowheads="1"/>
                          </wps:cNvSpPr>
                          <wps:spPr bwMode="auto">
                            <a:xfrm>
                              <a:off x="5358" y="1085"/>
                              <a:ext cx="12"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5" name="Rectangle 380"/>
                          <wps:cNvSpPr>
                            <a:spLocks noChangeArrowheads="1"/>
                          </wps:cNvSpPr>
                          <wps:spPr bwMode="auto">
                            <a:xfrm>
                              <a:off x="5370" y="1085"/>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6" name="Rectangle 381"/>
                          <wps:cNvSpPr>
                            <a:spLocks noChangeArrowheads="1"/>
                          </wps:cNvSpPr>
                          <wps:spPr bwMode="auto">
                            <a:xfrm>
                              <a:off x="5393" y="1085"/>
                              <a:ext cx="22"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7" name="Rectangle 382"/>
                          <wps:cNvSpPr>
                            <a:spLocks noChangeArrowheads="1"/>
                          </wps:cNvSpPr>
                          <wps:spPr bwMode="auto">
                            <a:xfrm>
                              <a:off x="5415" y="1085"/>
                              <a:ext cx="12"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8" name="Rectangle 383"/>
                          <wps:cNvSpPr>
                            <a:spLocks noChangeArrowheads="1"/>
                          </wps:cNvSpPr>
                          <wps:spPr bwMode="auto">
                            <a:xfrm>
                              <a:off x="5427" y="1085"/>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9" name="Rectangle 384"/>
                          <wps:cNvSpPr>
                            <a:spLocks noChangeArrowheads="1"/>
                          </wps:cNvSpPr>
                          <wps:spPr bwMode="auto">
                            <a:xfrm>
                              <a:off x="5450" y="1085"/>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0" name="Rectangle 385"/>
                          <wps:cNvSpPr>
                            <a:spLocks noChangeArrowheads="1"/>
                          </wps:cNvSpPr>
                          <wps:spPr bwMode="auto">
                            <a:xfrm>
                              <a:off x="5473" y="1085"/>
                              <a:ext cx="22"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1" name="Rectangle 386"/>
                          <wps:cNvSpPr>
                            <a:spLocks noChangeArrowheads="1"/>
                          </wps:cNvSpPr>
                          <wps:spPr bwMode="auto">
                            <a:xfrm>
                              <a:off x="5495" y="1085"/>
                              <a:ext cx="12"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2" name="Rectangle 387"/>
                          <wps:cNvSpPr>
                            <a:spLocks noChangeArrowheads="1"/>
                          </wps:cNvSpPr>
                          <wps:spPr bwMode="auto">
                            <a:xfrm>
                              <a:off x="5507" y="1085"/>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3" name="Rectangle 388"/>
                          <wps:cNvSpPr>
                            <a:spLocks noChangeArrowheads="1"/>
                          </wps:cNvSpPr>
                          <wps:spPr bwMode="auto">
                            <a:xfrm>
                              <a:off x="5530" y="1085"/>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4" name="Rectangle 389"/>
                          <wps:cNvSpPr>
                            <a:spLocks noChangeArrowheads="1"/>
                          </wps:cNvSpPr>
                          <wps:spPr bwMode="auto">
                            <a:xfrm>
                              <a:off x="5553" y="1085"/>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5" name="Rectangle 390"/>
                          <wps:cNvSpPr>
                            <a:spLocks noChangeArrowheads="1"/>
                          </wps:cNvSpPr>
                          <wps:spPr bwMode="auto">
                            <a:xfrm>
                              <a:off x="5587" y="1085"/>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6" name="Rectangle 391"/>
                          <wps:cNvSpPr>
                            <a:spLocks noChangeArrowheads="1"/>
                          </wps:cNvSpPr>
                          <wps:spPr bwMode="auto">
                            <a:xfrm>
                              <a:off x="5610" y="1085"/>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7" name="Rectangle 392"/>
                          <wps:cNvSpPr>
                            <a:spLocks noChangeArrowheads="1"/>
                          </wps:cNvSpPr>
                          <wps:spPr bwMode="auto">
                            <a:xfrm>
                              <a:off x="5633" y="1085"/>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8" name="Rectangle 393"/>
                          <wps:cNvSpPr>
                            <a:spLocks noChangeArrowheads="1"/>
                          </wps:cNvSpPr>
                          <wps:spPr bwMode="auto">
                            <a:xfrm>
                              <a:off x="5644" y="1085"/>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9" name="Rectangle 394"/>
                          <wps:cNvSpPr>
                            <a:spLocks noChangeArrowheads="1"/>
                          </wps:cNvSpPr>
                          <wps:spPr bwMode="auto">
                            <a:xfrm>
                              <a:off x="5667" y="1085"/>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0" name="Rectangle 395"/>
                          <wps:cNvSpPr>
                            <a:spLocks noChangeArrowheads="1"/>
                          </wps:cNvSpPr>
                          <wps:spPr bwMode="auto">
                            <a:xfrm>
                              <a:off x="5690" y="1085"/>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1" name="Rectangle 396"/>
                          <wps:cNvSpPr>
                            <a:spLocks noChangeArrowheads="1"/>
                          </wps:cNvSpPr>
                          <wps:spPr bwMode="auto">
                            <a:xfrm>
                              <a:off x="5713" y="1085"/>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2" name="Rectangle 397"/>
                          <wps:cNvSpPr>
                            <a:spLocks noChangeArrowheads="1"/>
                          </wps:cNvSpPr>
                          <wps:spPr bwMode="auto">
                            <a:xfrm>
                              <a:off x="5724" y="1085"/>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3" name="Rectangle 398"/>
                          <wps:cNvSpPr>
                            <a:spLocks noChangeArrowheads="1"/>
                          </wps:cNvSpPr>
                          <wps:spPr bwMode="auto">
                            <a:xfrm>
                              <a:off x="5747" y="1085"/>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4" name="Rectangle 399"/>
                          <wps:cNvSpPr>
                            <a:spLocks noChangeArrowheads="1"/>
                          </wps:cNvSpPr>
                          <wps:spPr bwMode="auto">
                            <a:xfrm>
                              <a:off x="5770" y="1085"/>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5" name="Rectangle 400"/>
                          <wps:cNvSpPr>
                            <a:spLocks noChangeArrowheads="1"/>
                          </wps:cNvSpPr>
                          <wps:spPr bwMode="auto">
                            <a:xfrm>
                              <a:off x="5781" y="1085"/>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6" name="Rectangle 401"/>
                          <wps:cNvSpPr>
                            <a:spLocks noChangeArrowheads="1"/>
                          </wps:cNvSpPr>
                          <wps:spPr bwMode="auto">
                            <a:xfrm>
                              <a:off x="5804" y="1085"/>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7" name="Rectangle 402"/>
                          <wps:cNvSpPr>
                            <a:spLocks noChangeArrowheads="1"/>
                          </wps:cNvSpPr>
                          <wps:spPr bwMode="auto">
                            <a:xfrm>
                              <a:off x="5827" y="1085"/>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8" name="Rectangle 403"/>
                          <wps:cNvSpPr>
                            <a:spLocks noChangeArrowheads="1"/>
                          </wps:cNvSpPr>
                          <wps:spPr bwMode="auto">
                            <a:xfrm>
                              <a:off x="5850" y="1085"/>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9" name="Rectangle 404"/>
                          <wps:cNvSpPr>
                            <a:spLocks noChangeArrowheads="1"/>
                          </wps:cNvSpPr>
                          <wps:spPr bwMode="auto">
                            <a:xfrm>
                              <a:off x="5861" y="1085"/>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0" name="Rectangle 405"/>
                          <wps:cNvSpPr>
                            <a:spLocks noChangeArrowheads="1"/>
                          </wps:cNvSpPr>
                          <wps:spPr bwMode="auto">
                            <a:xfrm>
                              <a:off x="5884" y="1085"/>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1" name="Rectangle 406"/>
                          <wps:cNvSpPr>
                            <a:spLocks noChangeArrowheads="1"/>
                          </wps:cNvSpPr>
                          <wps:spPr bwMode="auto">
                            <a:xfrm>
                              <a:off x="5907" y="1085"/>
                              <a:ext cx="11"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2" name="Rectangle 407"/>
                          <wps:cNvSpPr>
                            <a:spLocks noChangeArrowheads="1"/>
                          </wps:cNvSpPr>
                          <wps:spPr bwMode="auto">
                            <a:xfrm>
                              <a:off x="5918" y="1085"/>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223" name="Group 609"/>
                        <wpg:cNvGrpSpPr>
                          <a:grpSpLocks/>
                        </wpg:cNvGrpSpPr>
                        <wpg:grpSpPr bwMode="auto">
                          <a:xfrm>
                            <a:off x="986790" y="485775"/>
                            <a:ext cx="7523480" cy="3518535"/>
                            <a:chOff x="1554" y="765"/>
                            <a:chExt cx="11848" cy="5541"/>
                          </a:xfrm>
                        </wpg:grpSpPr>
                        <wps:wsp>
                          <wps:cNvPr id="4224" name="Rectangle 409"/>
                          <wps:cNvSpPr>
                            <a:spLocks noChangeArrowheads="1"/>
                          </wps:cNvSpPr>
                          <wps:spPr bwMode="auto">
                            <a:xfrm>
                              <a:off x="5941" y="1085"/>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5" name="Rectangle 410"/>
                          <wps:cNvSpPr>
                            <a:spLocks noChangeArrowheads="1"/>
                          </wps:cNvSpPr>
                          <wps:spPr bwMode="auto">
                            <a:xfrm>
                              <a:off x="5964" y="1085"/>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6" name="Rectangle 411"/>
                          <wps:cNvSpPr>
                            <a:spLocks noChangeArrowheads="1"/>
                          </wps:cNvSpPr>
                          <wps:spPr bwMode="auto">
                            <a:xfrm>
                              <a:off x="5987" y="1085"/>
                              <a:ext cx="11"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7" name="Rectangle 412"/>
                          <wps:cNvSpPr>
                            <a:spLocks noChangeArrowheads="1"/>
                          </wps:cNvSpPr>
                          <wps:spPr bwMode="auto">
                            <a:xfrm>
                              <a:off x="5998" y="1085"/>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8" name="Rectangle 413"/>
                          <wps:cNvSpPr>
                            <a:spLocks noChangeArrowheads="1"/>
                          </wps:cNvSpPr>
                          <wps:spPr bwMode="auto">
                            <a:xfrm>
                              <a:off x="6021" y="1085"/>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9" name="Rectangle 414"/>
                          <wps:cNvSpPr>
                            <a:spLocks noChangeArrowheads="1"/>
                          </wps:cNvSpPr>
                          <wps:spPr bwMode="auto">
                            <a:xfrm>
                              <a:off x="6044" y="1085"/>
                              <a:ext cx="11"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0" name="Rectangle 415"/>
                          <wps:cNvSpPr>
                            <a:spLocks noChangeArrowheads="1"/>
                          </wps:cNvSpPr>
                          <wps:spPr bwMode="auto">
                            <a:xfrm>
                              <a:off x="6055" y="1085"/>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1" name="Rectangle 416"/>
                          <wps:cNvSpPr>
                            <a:spLocks noChangeArrowheads="1"/>
                          </wps:cNvSpPr>
                          <wps:spPr bwMode="auto">
                            <a:xfrm>
                              <a:off x="6078" y="1085"/>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2" name="Rectangle 417"/>
                          <wps:cNvSpPr>
                            <a:spLocks noChangeArrowheads="1"/>
                          </wps:cNvSpPr>
                          <wps:spPr bwMode="auto">
                            <a:xfrm>
                              <a:off x="6101" y="1085"/>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3" name="Freeform 418"/>
                          <wps:cNvSpPr>
                            <a:spLocks/>
                          </wps:cNvSpPr>
                          <wps:spPr bwMode="auto">
                            <a:xfrm>
                              <a:off x="4867" y="1085"/>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4" name="Rectangle 419"/>
                          <wps:cNvSpPr>
                            <a:spLocks noChangeArrowheads="1"/>
                          </wps:cNvSpPr>
                          <wps:spPr bwMode="auto">
                            <a:xfrm>
                              <a:off x="5084" y="1337"/>
                              <a:ext cx="84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Process invoice</w:t>
                                </w:r>
                              </w:p>
                            </w:txbxContent>
                          </wps:txbx>
                          <wps:bodyPr rot="0" vert="horz" wrap="none" lIns="0" tIns="0" rIns="0" bIns="0" anchor="t" anchorCtr="0">
                            <a:spAutoFit/>
                          </wps:bodyPr>
                        </wps:wsp>
                        <wps:wsp>
                          <wps:cNvPr id="4235" name="Oval 420"/>
                          <wps:cNvSpPr>
                            <a:spLocks noChangeArrowheads="1"/>
                          </wps:cNvSpPr>
                          <wps:spPr bwMode="auto">
                            <a:xfrm>
                              <a:off x="5633" y="1588"/>
                              <a:ext cx="331" cy="331"/>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236" name="Oval 421"/>
                          <wps:cNvSpPr>
                            <a:spLocks noChangeArrowheads="1"/>
                          </wps:cNvSpPr>
                          <wps:spPr bwMode="auto">
                            <a:xfrm>
                              <a:off x="5633" y="1588"/>
                              <a:ext cx="342"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7" name="Freeform 422"/>
                          <wps:cNvSpPr>
                            <a:spLocks/>
                          </wps:cNvSpPr>
                          <wps:spPr bwMode="auto">
                            <a:xfrm>
                              <a:off x="5633" y="1599"/>
                              <a:ext cx="171" cy="172"/>
                            </a:xfrm>
                            <a:custGeom>
                              <a:avLst/>
                              <a:gdLst>
                                <a:gd name="T0" fmla="*/ 0 w 171"/>
                                <a:gd name="T1" fmla="*/ 172 h 172"/>
                                <a:gd name="T2" fmla="*/ 171 w 171"/>
                                <a:gd name="T3" fmla="*/ 0 h 172"/>
                              </a:gdLst>
                              <a:ahLst/>
                              <a:cxnLst>
                                <a:cxn ang="0">
                                  <a:pos x="T0" y="T1"/>
                                </a:cxn>
                                <a:cxn ang="0">
                                  <a:pos x="T2" y="T3"/>
                                </a:cxn>
                              </a:cxnLst>
                              <a:rect l="0" t="0" r="r" b="b"/>
                              <a:pathLst>
                                <a:path w="171" h="172">
                                  <a:moveTo>
                                    <a:pt x="0" y="172"/>
                                  </a:moveTo>
                                  <a:cubicBezTo>
                                    <a:pt x="0" y="80"/>
                                    <a:pt x="80" y="0"/>
                                    <a:pt x="171"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8" name="Freeform 423"/>
                          <wps:cNvSpPr>
                            <a:spLocks/>
                          </wps:cNvSpPr>
                          <wps:spPr bwMode="auto">
                            <a:xfrm>
                              <a:off x="5804" y="1599"/>
                              <a:ext cx="171" cy="172"/>
                            </a:xfrm>
                            <a:custGeom>
                              <a:avLst/>
                              <a:gdLst>
                                <a:gd name="T0" fmla="*/ 0 w 171"/>
                                <a:gd name="T1" fmla="*/ 0 h 172"/>
                                <a:gd name="T2" fmla="*/ 171 w 171"/>
                                <a:gd name="T3" fmla="*/ 172 h 172"/>
                              </a:gdLst>
                              <a:ahLst/>
                              <a:cxnLst>
                                <a:cxn ang="0">
                                  <a:pos x="T0" y="T1"/>
                                </a:cxn>
                                <a:cxn ang="0">
                                  <a:pos x="T2" y="T3"/>
                                </a:cxn>
                              </a:cxnLst>
                              <a:rect l="0" t="0" r="r" b="b"/>
                              <a:pathLst>
                                <a:path w="171" h="172">
                                  <a:moveTo>
                                    <a:pt x="0" y="0"/>
                                  </a:moveTo>
                                  <a:cubicBezTo>
                                    <a:pt x="91" y="0"/>
                                    <a:pt x="171" y="80"/>
                                    <a:pt x="171" y="172"/>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9" name="Freeform 424"/>
                          <wps:cNvSpPr>
                            <a:spLocks/>
                          </wps:cNvSpPr>
                          <wps:spPr bwMode="auto">
                            <a:xfrm>
                              <a:off x="5804" y="1771"/>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0" name="Freeform 425"/>
                          <wps:cNvSpPr>
                            <a:spLocks/>
                          </wps:cNvSpPr>
                          <wps:spPr bwMode="auto">
                            <a:xfrm>
                              <a:off x="5633" y="1771"/>
                              <a:ext cx="171" cy="183"/>
                            </a:xfrm>
                            <a:custGeom>
                              <a:avLst/>
                              <a:gdLst>
                                <a:gd name="T0" fmla="*/ 171 w 171"/>
                                <a:gd name="T1" fmla="*/ 183 h 183"/>
                                <a:gd name="T2" fmla="*/ 0 w 171"/>
                                <a:gd name="T3" fmla="*/ 0 h 183"/>
                              </a:gdLst>
                              <a:ahLst/>
                              <a:cxnLst>
                                <a:cxn ang="0">
                                  <a:pos x="T0" y="T1"/>
                                </a:cxn>
                                <a:cxn ang="0">
                                  <a:pos x="T2" y="T3"/>
                                </a:cxn>
                              </a:cxnLst>
                              <a:rect l="0" t="0" r="r" b="b"/>
                              <a:pathLst>
                                <a:path w="171" h="183">
                                  <a:moveTo>
                                    <a:pt x="171"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1" name="Oval 426"/>
                          <wps:cNvSpPr>
                            <a:spLocks noChangeArrowheads="1"/>
                          </wps:cNvSpPr>
                          <wps:spPr bwMode="auto">
                            <a:xfrm>
                              <a:off x="5667" y="1622"/>
                              <a:ext cx="263" cy="263"/>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242" name="Freeform 427"/>
                          <wps:cNvSpPr>
                            <a:spLocks/>
                          </wps:cNvSpPr>
                          <wps:spPr bwMode="auto">
                            <a:xfrm>
                              <a:off x="5667" y="1622"/>
                              <a:ext cx="274" cy="274"/>
                            </a:xfrm>
                            <a:custGeom>
                              <a:avLst/>
                              <a:gdLst>
                                <a:gd name="T0" fmla="*/ 274 w 274"/>
                                <a:gd name="T1" fmla="*/ 137 h 274"/>
                                <a:gd name="T2" fmla="*/ 137 w 274"/>
                                <a:gd name="T3" fmla="*/ 0 h 274"/>
                                <a:gd name="T4" fmla="*/ 0 w 274"/>
                                <a:gd name="T5" fmla="*/ 137 h 274"/>
                                <a:gd name="T6" fmla="*/ 137 w 274"/>
                                <a:gd name="T7" fmla="*/ 274 h 274"/>
                                <a:gd name="T8" fmla="*/ 274 w 274"/>
                                <a:gd name="T9" fmla="*/ 137 h 274"/>
                              </a:gdLst>
                              <a:ahLst/>
                              <a:cxnLst>
                                <a:cxn ang="0">
                                  <a:pos x="T0" y="T1"/>
                                </a:cxn>
                                <a:cxn ang="0">
                                  <a:pos x="T2" y="T3"/>
                                </a:cxn>
                                <a:cxn ang="0">
                                  <a:pos x="T4" y="T5"/>
                                </a:cxn>
                                <a:cxn ang="0">
                                  <a:pos x="T6" y="T7"/>
                                </a:cxn>
                                <a:cxn ang="0">
                                  <a:pos x="T8" y="T9"/>
                                </a:cxn>
                              </a:cxnLst>
                              <a:rect l="0" t="0" r="r" b="b"/>
                              <a:pathLst>
                                <a:path w="274" h="274">
                                  <a:moveTo>
                                    <a:pt x="274" y="137"/>
                                  </a:moveTo>
                                  <a:cubicBezTo>
                                    <a:pt x="274" y="62"/>
                                    <a:pt x="213" y="0"/>
                                    <a:pt x="137" y="0"/>
                                  </a:cubicBezTo>
                                  <a:cubicBezTo>
                                    <a:pt x="61" y="0"/>
                                    <a:pt x="0" y="62"/>
                                    <a:pt x="0" y="137"/>
                                  </a:cubicBezTo>
                                  <a:cubicBezTo>
                                    <a:pt x="0" y="214"/>
                                    <a:pt x="61" y="274"/>
                                    <a:pt x="137" y="274"/>
                                  </a:cubicBezTo>
                                  <a:cubicBezTo>
                                    <a:pt x="213" y="274"/>
                                    <a:pt x="274" y="214"/>
                                    <a:pt x="274" y="137"/>
                                  </a:cubicBezTo>
                                </a:path>
                              </a:pathLst>
                            </a:cu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3" name="Freeform 428"/>
                          <wps:cNvSpPr>
                            <a:spLocks/>
                          </wps:cNvSpPr>
                          <wps:spPr bwMode="auto">
                            <a:xfrm>
                              <a:off x="5667" y="1634"/>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4" name="Freeform 429"/>
                          <wps:cNvSpPr>
                            <a:spLocks/>
                          </wps:cNvSpPr>
                          <wps:spPr bwMode="auto">
                            <a:xfrm>
                              <a:off x="5804" y="1634"/>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9" y="0"/>
                                    <a:pt x="137" y="68"/>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5" name="Freeform 430"/>
                          <wps:cNvSpPr>
                            <a:spLocks/>
                          </wps:cNvSpPr>
                          <wps:spPr bwMode="auto">
                            <a:xfrm>
                              <a:off x="5804" y="1771"/>
                              <a:ext cx="137" cy="148"/>
                            </a:xfrm>
                            <a:custGeom>
                              <a:avLst/>
                              <a:gdLst>
                                <a:gd name="T0" fmla="*/ 137 w 137"/>
                                <a:gd name="T1" fmla="*/ 0 h 148"/>
                                <a:gd name="T2" fmla="*/ 0 w 137"/>
                                <a:gd name="T3" fmla="*/ 148 h 148"/>
                              </a:gdLst>
                              <a:ahLst/>
                              <a:cxnLst>
                                <a:cxn ang="0">
                                  <a:pos x="T0" y="T1"/>
                                </a:cxn>
                                <a:cxn ang="0">
                                  <a:pos x="T2" y="T3"/>
                                </a:cxn>
                              </a:cxnLst>
                              <a:rect l="0" t="0" r="r" b="b"/>
                              <a:pathLst>
                                <a:path w="137" h="148">
                                  <a:moveTo>
                                    <a:pt x="137" y="0"/>
                                  </a:moveTo>
                                  <a:cubicBezTo>
                                    <a:pt x="137" y="68"/>
                                    <a:pt x="69" y="148"/>
                                    <a:pt x="0" y="148"/>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6" name="Freeform 431"/>
                          <wps:cNvSpPr>
                            <a:spLocks/>
                          </wps:cNvSpPr>
                          <wps:spPr bwMode="auto">
                            <a:xfrm>
                              <a:off x="5667" y="1771"/>
                              <a:ext cx="137" cy="148"/>
                            </a:xfrm>
                            <a:custGeom>
                              <a:avLst/>
                              <a:gdLst>
                                <a:gd name="T0" fmla="*/ 137 w 137"/>
                                <a:gd name="T1" fmla="*/ 148 h 148"/>
                                <a:gd name="T2" fmla="*/ 0 w 137"/>
                                <a:gd name="T3" fmla="*/ 0 h 148"/>
                              </a:gdLst>
                              <a:ahLst/>
                              <a:cxnLst>
                                <a:cxn ang="0">
                                  <a:pos x="T0" y="T1"/>
                                </a:cxn>
                                <a:cxn ang="0">
                                  <a:pos x="T2" y="T3"/>
                                </a:cxn>
                              </a:cxnLst>
                              <a:rect l="0" t="0" r="r" b="b"/>
                              <a:pathLst>
                                <a:path w="137" h="148">
                                  <a:moveTo>
                                    <a:pt x="137" y="148"/>
                                  </a:moveTo>
                                  <a:cubicBezTo>
                                    <a:pt x="68" y="148"/>
                                    <a:pt x="0" y="68"/>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7" name="Rectangle 432"/>
                          <wps:cNvSpPr>
                            <a:spLocks noChangeArrowheads="1"/>
                          </wps:cNvSpPr>
                          <wps:spPr bwMode="auto">
                            <a:xfrm>
                              <a:off x="5724" y="1691"/>
                              <a:ext cx="34" cy="160"/>
                            </a:xfrm>
                            <a:prstGeom prst="rect">
                              <a:avLst/>
                            </a:prstGeom>
                            <a:solidFill>
                              <a:srgbClr val="99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8" name="Rectangle 433"/>
                          <wps:cNvSpPr>
                            <a:spLocks noChangeArrowheads="1"/>
                          </wps:cNvSpPr>
                          <wps:spPr bwMode="auto">
                            <a:xfrm>
                              <a:off x="5758" y="1691"/>
                              <a:ext cx="12" cy="160"/>
                            </a:xfrm>
                            <a:prstGeom prst="rect">
                              <a:avLst/>
                            </a:prstGeom>
                            <a:solidFill>
                              <a:srgbClr val="98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9" name="Rectangle 434"/>
                          <wps:cNvSpPr>
                            <a:spLocks noChangeArrowheads="1"/>
                          </wps:cNvSpPr>
                          <wps:spPr bwMode="auto">
                            <a:xfrm>
                              <a:off x="5770" y="1691"/>
                              <a:ext cx="11" cy="160"/>
                            </a:xfrm>
                            <a:prstGeom prst="rect">
                              <a:avLst/>
                            </a:prstGeom>
                            <a:solidFill>
                              <a:srgbClr val="95C9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0" name="Rectangle 435"/>
                          <wps:cNvSpPr>
                            <a:spLocks noChangeArrowheads="1"/>
                          </wps:cNvSpPr>
                          <wps:spPr bwMode="auto">
                            <a:xfrm>
                              <a:off x="5781" y="1691"/>
                              <a:ext cx="12" cy="160"/>
                            </a:xfrm>
                            <a:prstGeom prst="rect">
                              <a:avLst/>
                            </a:prstGeom>
                            <a:solidFill>
                              <a:srgbClr val="91C7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1" name="Rectangle 436"/>
                          <wps:cNvSpPr>
                            <a:spLocks noChangeArrowheads="1"/>
                          </wps:cNvSpPr>
                          <wps:spPr bwMode="auto">
                            <a:xfrm>
                              <a:off x="5793" y="1691"/>
                              <a:ext cx="11" cy="160"/>
                            </a:xfrm>
                            <a:prstGeom prst="rect">
                              <a:avLst/>
                            </a:prstGeom>
                            <a:solidFill>
                              <a:srgbClr val="8CC5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2" name="Rectangle 437"/>
                          <wps:cNvSpPr>
                            <a:spLocks noChangeArrowheads="1"/>
                          </wps:cNvSpPr>
                          <wps:spPr bwMode="auto">
                            <a:xfrm>
                              <a:off x="5804" y="1691"/>
                              <a:ext cx="11" cy="160"/>
                            </a:xfrm>
                            <a:prstGeom prst="rect">
                              <a:avLst/>
                            </a:prstGeom>
                            <a:solidFill>
                              <a:srgbClr val="88C3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3" name="Rectangle 438"/>
                          <wps:cNvSpPr>
                            <a:spLocks noChangeArrowheads="1"/>
                          </wps:cNvSpPr>
                          <wps:spPr bwMode="auto">
                            <a:xfrm>
                              <a:off x="5815" y="1691"/>
                              <a:ext cx="12" cy="160"/>
                            </a:xfrm>
                            <a:prstGeom prst="rect">
                              <a:avLst/>
                            </a:prstGeom>
                            <a:solidFill>
                              <a:srgbClr val="84C1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4" name="Rectangle 439"/>
                          <wps:cNvSpPr>
                            <a:spLocks noChangeArrowheads="1"/>
                          </wps:cNvSpPr>
                          <wps:spPr bwMode="auto">
                            <a:xfrm>
                              <a:off x="5827" y="1691"/>
                              <a:ext cx="11" cy="160"/>
                            </a:xfrm>
                            <a:prstGeom prst="rect">
                              <a:avLst/>
                            </a:prstGeom>
                            <a:solidFill>
                              <a:srgbClr val="80B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5" name="Rectangle 440"/>
                          <wps:cNvSpPr>
                            <a:spLocks noChangeArrowheads="1"/>
                          </wps:cNvSpPr>
                          <wps:spPr bwMode="auto">
                            <a:xfrm>
                              <a:off x="5838" y="1691"/>
                              <a:ext cx="12" cy="160"/>
                            </a:xfrm>
                            <a:prstGeom prst="rect">
                              <a:avLst/>
                            </a:prstGeom>
                            <a:solidFill>
                              <a:srgbClr val="7BBD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6" name="Rectangle 441"/>
                          <wps:cNvSpPr>
                            <a:spLocks noChangeArrowheads="1"/>
                          </wps:cNvSpPr>
                          <wps:spPr bwMode="auto">
                            <a:xfrm>
                              <a:off x="5850" y="1691"/>
                              <a:ext cx="11" cy="160"/>
                            </a:xfrm>
                            <a:prstGeom prst="rect">
                              <a:avLst/>
                            </a:prstGeom>
                            <a:solidFill>
                              <a:srgbClr val="76BB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7" name="Rectangle 442"/>
                          <wps:cNvSpPr>
                            <a:spLocks noChangeArrowheads="1"/>
                          </wps:cNvSpPr>
                          <wps:spPr bwMode="auto">
                            <a:xfrm>
                              <a:off x="5861" y="1691"/>
                              <a:ext cx="12" cy="160"/>
                            </a:xfrm>
                            <a:prstGeom prst="rect">
                              <a:avLst/>
                            </a:prstGeom>
                            <a:solidFill>
                              <a:srgbClr val="72B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8" name="Rectangle 443"/>
                          <wps:cNvSpPr>
                            <a:spLocks noChangeArrowheads="1"/>
                          </wps:cNvSpPr>
                          <wps:spPr bwMode="auto">
                            <a:xfrm>
                              <a:off x="5873" y="1691"/>
                              <a:ext cx="11" cy="160"/>
                            </a:xfrm>
                            <a:prstGeom prst="rect">
                              <a:avLst/>
                            </a:prstGeom>
                            <a:solidFill>
                              <a:srgbClr val="6EB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9" name="Rectangle 444"/>
                          <wps:cNvSpPr>
                            <a:spLocks noChangeArrowheads="1"/>
                          </wps:cNvSpPr>
                          <wps:spPr bwMode="auto">
                            <a:xfrm>
                              <a:off x="5724" y="1691"/>
                              <a:ext cx="160" cy="160"/>
                            </a:xfrm>
                            <a:prstGeom prst="rect">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0" name="Line 445"/>
                          <wps:cNvCnPr>
                            <a:cxnSpLocks noChangeShapeType="1"/>
                          </wps:cNvCnPr>
                          <wps:spPr bwMode="auto">
                            <a:xfrm>
                              <a:off x="5724" y="1691"/>
                              <a:ext cx="8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61" name="Line 446"/>
                          <wps:cNvCnPr>
                            <a:cxnSpLocks noChangeShapeType="1"/>
                          </wps:cNvCnPr>
                          <wps:spPr bwMode="auto">
                            <a:xfrm flipV="1">
                              <a:off x="5804" y="1691"/>
                              <a:ext cx="8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62" name="Rectangle 447"/>
                          <wps:cNvSpPr>
                            <a:spLocks noChangeArrowheads="1"/>
                          </wps:cNvSpPr>
                          <wps:spPr bwMode="auto">
                            <a:xfrm>
                              <a:off x="5998" y="1874"/>
                              <a:ext cx="60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Information</w:t>
                                </w:r>
                              </w:p>
                            </w:txbxContent>
                          </wps:txbx>
                          <wps:bodyPr rot="0" vert="horz" wrap="none" lIns="0" tIns="0" rIns="0" bIns="0" anchor="t" anchorCtr="0">
                            <a:spAutoFit/>
                          </wps:bodyPr>
                        </wps:wsp>
                        <wps:wsp>
                          <wps:cNvPr id="4263" name="Rectangle 448"/>
                          <wps:cNvSpPr>
                            <a:spLocks noChangeArrowheads="1"/>
                          </wps:cNvSpPr>
                          <wps:spPr bwMode="auto">
                            <a:xfrm>
                              <a:off x="6101" y="2022"/>
                              <a:ext cx="40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needed</w:t>
                                </w:r>
                              </w:p>
                            </w:txbxContent>
                          </wps:txbx>
                          <wps:bodyPr rot="0" vert="horz" wrap="none" lIns="0" tIns="0" rIns="0" bIns="0" anchor="t" anchorCtr="0">
                            <a:spAutoFit/>
                          </wps:bodyPr>
                        </wps:wsp>
                        <wps:wsp>
                          <wps:cNvPr id="4264" name="Rectangle 449"/>
                          <wps:cNvSpPr>
                            <a:spLocks noChangeArrowheads="1"/>
                          </wps:cNvSpPr>
                          <wps:spPr bwMode="auto">
                            <a:xfrm>
                              <a:off x="10420" y="1188"/>
                              <a:ext cx="103" cy="491"/>
                            </a:xfrm>
                            <a:prstGeom prst="rect">
                              <a:avLst/>
                            </a:prstGeom>
                            <a:solidFill>
                              <a:srgbClr val="BDE0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5" name="Rectangle 450"/>
                          <wps:cNvSpPr>
                            <a:spLocks noChangeArrowheads="1"/>
                          </wps:cNvSpPr>
                          <wps:spPr bwMode="auto">
                            <a:xfrm>
                              <a:off x="10523" y="1188"/>
                              <a:ext cx="11" cy="491"/>
                            </a:xfrm>
                            <a:prstGeom prst="rect">
                              <a:avLst/>
                            </a:prstGeom>
                            <a:solidFill>
                              <a:srgbClr val="BDE0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6" name="Rectangle 451"/>
                          <wps:cNvSpPr>
                            <a:spLocks noChangeArrowheads="1"/>
                          </wps:cNvSpPr>
                          <wps:spPr bwMode="auto">
                            <a:xfrm>
                              <a:off x="10534" y="1188"/>
                              <a:ext cx="11" cy="491"/>
                            </a:xfrm>
                            <a:prstGeom prst="rect">
                              <a:avLst/>
                            </a:prstGeom>
                            <a:solidFill>
                              <a:srgbClr val="BCDF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7" name="Rectangle 452"/>
                          <wps:cNvSpPr>
                            <a:spLocks noChangeArrowheads="1"/>
                          </wps:cNvSpPr>
                          <wps:spPr bwMode="auto">
                            <a:xfrm>
                              <a:off x="10545" y="1188"/>
                              <a:ext cx="12" cy="491"/>
                            </a:xfrm>
                            <a:prstGeom prst="rect">
                              <a:avLst/>
                            </a:prstGeom>
                            <a:solidFill>
                              <a:srgbClr val="BCDF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8" name="Rectangle 453"/>
                          <wps:cNvSpPr>
                            <a:spLocks noChangeArrowheads="1"/>
                          </wps:cNvSpPr>
                          <wps:spPr bwMode="auto">
                            <a:xfrm>
                              <a:off x="10557" y="1188"/>
                              <a:ext cx="11" cy="491"/>
                            </a:xfrm>
                            <a:prstGeom prst="rect">
                              <a:avLst/>
                            </a:prstGeom>
                            <a:solidFill>
                              <a:srgbClr val="BBDF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9" name="Rectangle 454"/>
                          <wps:cNvSpPr>
                            <a:spLocks noChangeArrowheads="1"/>
                          </wps:cNvSpPr>
                          <wps:spPr bwMode="auto">
                            <a:xfrm>
                              <a:off x="10568" y="1188"/>
                              <a:ext cx="12" cy="491"/>
                            </a:xfrm>
                            <a:prstGeom prst="rect">
                              <a:avLst/>
                            </a:prstGeom>
                            <a:solidFill>
                              <a:srgbClr val="BADF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0" name="Rectangle 455"/>
                          <wps:cNvSpPr>
                            <a:spLocks noChangeArrowheads="1"/>
                          </wps:cNvSpPr>
                          <wps:spPr bwMode="auto">
                            <a:xfrm>
                              <a:off x="10580" y="1188"/>
                              <a:ext cx="11" cy="491"/>
                            </a:xfrm>
                            <a:prstGeom prst="rect">
                              <a:avLst/>
                            </a:prstGeom>
                            <a:solidFill>
                              <a:srgbClr val="BADF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1" name="Rectangle 456"/>
                          <wps:cNvSpPr>
                            <a:spLocks noChangeArrowheads="1"/>
                          </wps:cNvSpPr>
                          <wps:spPr bwMode="auto">
                            <a:xfrm>
                              <a:off x="10591" y="1188"/>
                              <a:ext cx="11" cy="491"/>
                            </a:xfrm>
                            <a:prstGeom prst="rect">
                              <a:avLst/>
                            </a:prstGeom>
                            <a:solidFill>
                              <a:srgbClr val="B9DE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2" name="Rectangle 457"/>
                          <wps:cNvSpPr>
                            <a:spLocks noChangeArrowheads="1"/>
                          </wps:cNvSpPr>
                          <wps:spPr bwMode="auto">
                            <a:xfrm>
                              <a:off x="10602" y="1188"/>
                              <a:ext cx="12" cy="491"/>
                            </a:xfrm>
                            <a:prstGeom prst="rect">
                              <a:avLst/>
                            </a:prstGeom>
                            <a:solidFill>
                              <a:srgbClr val="B8D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3" name="Rectangle 458"/>
                          <wps:cNvSpPr>
                            <a:spLocks noChangeArrowheads="1"/>
                          </wps:cNvSpPr>
                          <wps:spPr bwMode="auto">
                            <a:xfrm>
                              <a:off x="10614" y="1188"/>
                              <a:ext cx="11" cy="491"/>
                            </a:xfrm>
                            <a:prstGeom prst="rect">
                              <a:avLst/>
                            </a:prstGeom>
                            <a:solidFill>
                              <a:srgbClr val="B8DE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4" name="Rectangle 459"/>
                          <wps:cNvSpPr>
                            <a:spLocks noChangeArrowheads="1"/>
                          </wps:cNvSpPr>
                          <wps:spPr bwMode="auto">
                            <a:xfrm>
                              <a:off x="10625" y="1188"/>
                              <a:ext cx="12" cy="491"/>
                            </a:xfrm>
                            <a:prstGeom prst="rect">
                              <a:avLst/>
                            </a:prstGeom>
                            <a:solidFill>
                              <a:srgbClr val="B7DD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5" name="Rectangle 460"/>
                          <wps:cNvSpPr>
                            <a:spLocks noChangeArrowheads="1"/>
                          </wps:cNvSpPr>
                          <wps:spPr bwMode="auto">
                            <a:xfrm>
                              <a:off x="10637" y="1188"/>
                              <a:ext cx="11" cy="491"/>
                            </a:xfrm>
                            <a:prstGeom prst="rect">
                              <a:avLst/>
                            </a:prstGeom>
                            <a:solidFill>
                              <a:srgbClr val="B7DD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6" name="Rectangle 461"/>
                          <wps:cNvSpPr>
                            <a:spLocks noChangeArrowheads="1"/>
                          </wps:cNvSpPr>
                          <wps:spPr bwMode="auto">
                            <a:xfrm>
                              <a:off x="10648" y="1188"/>
                              <a:ext cx="12" cy="491"/>
                            </a:xfrm>
                            <a:prstGeom prst="rect">
                              <a:avLst/>
                            </a:prstGeom>
                            <a:solidFill>
                              <a:srgbClr val="B6DD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7" name="Rectangle 462"/>
                          <wps:cNvSpPr>
                            <a:spLocks noChangeArrowheads="1"/>
                          </wps:cNvSpPr>
                          <wps:spPr bwMode="auto">
                            <a:xfrm>
                              <a:off x="10660" y="1188"/>
                              <a:ext cx="11" cy="491"/>
                            </a:xfrm>
                            <a:prstGeom prst="rect">
                              <a:avLst/>
                            </a:prstGeom>
                            <a:solidFill>
                              <a:srgbClr val="B5DC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8" name="Rectangle 463"/>
                          <wps:cNvSpPr>
                            <a:spLocks noChangeArrowheads="1"/>
                          </wps:cNvSpPr>
                          <wps:spPr bwMode="auto">
                            <a:xfrm>
                              <a:off x="10671" y="1188"/>
                              <a:ext cx="11" cy="491"/>
                            </a:xfrm>
                            <a:prstGeom prst="rect">
                              <a:avLst/>
                            </a:prstGeom>
                            <a:solidFill>
                              <a:srgbClr val="B5DC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9" name="Rectangle 464"/>
                          <wps:cNvSpPr>
                            <a:spLocks noChangeArrowheads="1"/>
                          </wps:cNvSpPr>
                          <wps:spPr bwMode="auto">
                            <a:xfrm>
                              <a:off x="10682" y="1188"/>
                              <a:ext cx="12" cy="491"/>
                            </a:xfrm>
                            <a:prstGeom prst="rect">
                              <a:avLst/>
                            </a:prstGeom>
                            <a:solidFill>
                              <a:srgbClr val="B4DB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0" name="Rectangle 465"/>
                          <wps:cNvSpPr>
                            <a:spLocks noChangeArrowheads="1"/>
                          </wps:cNvSpPr>
                          <wps:spPr bwMode="auto">
                            <a:xfrm>
                              <a:off x="10694" y="1188"/>
                              <a:ext cx="11" cy="491"/>
                            </a:xfrm>
                            <a:prstGeom prst="rect">
                              <a:avLst/>
                            </a:prstGeom>
                            <a:solidFill>
                              <a:srgbClr val="B3DB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1" name="Rectangle 466"/>
                          <wps:cNvSpPr>
                            <a:spLocks noChangeArrowheads="1"/>
                          </wps:cNvSpPr>
                          <wps:spPr bwMode="auto">
                            <a:xfrm>
                              <a:off x="10705" y="1188"/>
                              <a:ext cx="12" cy="491"/>
                            </a:xfrm>
                            <a:prstGeom prst="rect">
                              <a:avLst/>
                            </a:prstGeom>
                            <a:solidFill>
                              <a:srgbClr val="B3DB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2" name="Rectangle 467"/>
                          <wps:cNvSpPr>
                            <a:spLocks noChangeArrowheads="1"/>
                          </wps:cNvSpPr>
                          <wps:spPr bwMode="auto">
                            <a:xfrm>
                              <a:off x="10717" y="1188"/>
                              <a:ext cx="11" cy="491"/>
                            </a:xfrm>
                            <a:prstGeom prst="rect">
                              <a:avLst/>
                            </a:prstGeom>
                            <a:solidFill>
                              <a:srgbClr val="B2DB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3" name="Rectangle 468"/>
                          <wps:cNvSpPr>
                            <a:spLocks noChangeArrowheads="1"/>
                          </wps:cNvSpPr>
                          <wps:spPr bwMode="auto">
                            <a:xfrm>
                              <a:off x="10728" y="1188"/>
                              <a:ext cx="12" cy="491"/>
                            </a:xfrm>
                            <a:prstGeom prst="rect">
                              <a:avLst/>
                            </a:prstGeom>
                            <a:solidFill>
                              <a:srgbClr val="B2DB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4" name="Rectangle 469"/>
                          <wps:cNvSpPr>
                            <a:spLocks noChangeArrowheads="1"/>
                          </wps:cNvSpPr>
                          <wps:spPr bwMode="auto">
                            <a:xfrm>
                              <a:off x="10740" y="1188"/>
                              <a:ext cx="11" cy="491"/>
                            </a:xfrm>
                            <a:prstGeom prst="rect">
                              <a:avLst/>
                            </a:prstGeom>
                            <a:solidFill>
                              <a:srgbClr val="B1DB5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5" name="Rectangle 470"/>
                          <wps:cNvSpPr>
                            <a:spLocks noChangeArrowheads="1"/>
                          </wps:cNvSpPr>
                          <wps:spPr bwMode="auto">
                            <a:xfrm>
                              <a:off x="10751" y="1188"/>
                              <a:ext cx="11" cy="491"/>
                            </a:xfrm>
                            <a:prstGeom prst="rect">
                              <a:avLst/>
                            </a:prstGeom>
                            <a:solidFill>
                              <a:srgbClr val="B0DA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6" name="Rectangle 471"/>
                          <wps:cNvSpPr>
                            <a:spLocks noChangeArrowheads="1"/>
                          </wps:cNvSpPr>
                          <wps:spPr bwMode="auto">
                            <a:xfrm>
                              <a:off x="10762" y="1188"/>
                              <a:ext cx="12" cy="491"/>
                            </a:xfrm>
                            <a:prstGeom prst="rect">
                              <a:avLst/>
                            </a:prstGeom>
                            <a:solidFill>
                              <a:srgbClr val="B0DA5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7" name="Rectangle 472"/>
                          <wps:cNvSpPr>
                            <a:spLocks noChangeArrowheads="1"/>
                          </wps:cNvSpPr>
                          <wps:spPr bwMode="auto">
                            <a:xfrm>
                              <a:off x="10774" y="1188"/>
                              <a:ext cx="11" cy="491"/>
                            </a:xfrm>
                            <a:prstGeom prst="rect">
                              <a:avLst/>
                            </a:prstGeom>
                            <a:solidFill>
                              <a:srgbClr val="AFD95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8" name="Rectangle 473"/>
                          <wps:cNvSpPr>
                            <a:spLocks noChangeArrowheads="1"/>
                          </wps:cNvSpPr>
                          <wps:spPr bwMode="auto">
                            <a:xfrm>
                              <a:off x="10785" y="1188"/>
                              <a:ext cx="12" cy="491"/>
                            </a:xfrm>
                            <a:prstGeom prst="rect">
                              <a:avLst/>
                            </a:prstGeom>
                            <a:solidFill>
                              <a:srgbClr val="AED9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9" name="Rectangle 474"/>
                          <wps:cNvSpPr>
                            <a:spLocks noChangeArrowheads="1"/>
                          </wps:cNvSpPr>
                          <wps:spPr bwMode="auto">
                            <a:xfrm>
                              <a:off x="10797" y="1188"/>
                              <a:ext cx="11" cy="491"/>
                            </a:xfrm>
                            <a:prstGeom prst="rect">
                              <a:avLst/>
                            </a:prstGeom>
                            <a:solidFill>
                              <a:srgbClr val="AED95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0" name="Rectangle 475"/>
                          <wps:cNvSpPr>
                            <a:spLocks noChangeArrowheads="1"/>
                          </wps:cNvSpPr>
                          <wps:spPr bwMode="auto">
                            <a:xfrm>
                              <a:off x="10808" y="1188"/>
                              <a:ext cx="12" cy="491"/>
                            </a:xfrm>
                            <a:prstGeom prst="rect">
                              <a:avLst/>
                            </a:prstGeom>
                            <a:solidFill>
                              <a:srgbClr val="ADD85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1" name="Rectangle 476"/>
                          <wps:cNvSpPr>
                            <a:spLocks noChangeArrowheads="1"/>
                          </wps:cNvSpPr>
                          <wps:spPr bwMode="auto">
                            <a:xfrm>
                              <a:off x="10820" y="1188"/>
                              <a:ext cx="11" cy="491"/>
                            </a:xfrm>
                            <a:prstGeom prst="rect">
                              <a:avLst/>
                            </a:prstGeom>
                            <a:solidFill>
                              <a:srgbClr val="ADD8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2" name="Rectangle 477"/>
                          <wps:cNvSpPr>
                            <a:spLocks noChangeArrowheads="1"/>
                          </wps:cNvSpPr>
                          <wps:spPr bwMode="auto">
                            <a:xfrm>
                              <a:off x="10831" y="1188"/>
                              <a:ext cx="11" cy="491"/>
                            </a:xfrm>
                            <a:prstGeom prst="rect">
                              <a:avLst/>
                            </a:prstGeom>
                            <a:solidFill>
                              <a:srgbClr val="ACD85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3" name="Rectangle 478"/>
                          <wps:cNvSpPr>
                            <a:spLocks noChangeArrowheads="1"/>
                          </wps:cNvSpPr>
                          <wps:spPr bwMode="auto">
                            <a:xfrm>
                              <a:off x="10842" y="1188"/>
                              <a:ext cx="12" cy="491"/>
                            </a:xfrm>
                            <a:prstGeom prst="rect">
                              <a:avLst/>
                            </a:prstGeom>
                            <a:solidFill>
                              <a:srgbClr val="ABD75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4" name="Rectangle 479"/>
                          <wps:cNvSpPr>
                            <a:spLocks noChangeArrowheads="1"/>
                          </wps:cNvSpPr>
                          <wps:spPr bwMode="auto">
                            <a:xfrm>
                              <a:off x="10854" y="1188"/>
                              <a:ext cx="11" cy="491"/>
                            </a:xfrm>
                            <a:prstGeom prst="rect">
                              <a:avLst/>
                            </a:prstGeom>
                            <a:solidFill>
                              <a:srgbClr val="ABD7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5" name="Rectangle 480"/>
                          <wps:cNvSpPr>
                            <a:spLocks noChangeArrowheads="1"/>
                          </wps:cNvSpPr>
                          <wps:spPr bwMode="auto">
                            <a:xfrm>
                              <a:off x="10865" y="1188"/>
                              <a:ext cx="12" cy="491"/>
                            </a:xfrm>
                            <a:prstGeom prst="rect">
                              <a:avLst/>
                            </a:prstGeom>
                            <a:solidFill>
                              <a:srgbClr val="AAD7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6" name="Rectangle 481"/>
                          <wps:cNvSpPr>
                            <a:spLocks noChangeArrowheads="1"/>
                          </wps:cNvSpPr>
                          <wps:spPr bwMode="auto">
                            <a:xfrm>
                              <a:off x="10877" y="1188"/>
                              <a:ext cx="11" cy="491"/>
                            </a:xfrm>
                            <a:prstGeom prst="rect">
                              <a:avLst/>
                            </a:prstGeom>
                            <a:solidFill>
                              <a:srgbClr val="A9D75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7" name="Rectangle 482"/>
                          <wps:cNvSpPr>
                            <a:spLocks noChangeArrowheads="1"/>
                          </wps:cNvSpPr>
                          <wps:spPr bwMode="auto">
                            <a:xfrm>
                              <a:off x="10888" y="1188"/>
                              <a:ext cx="12" cy="491"/>
                            </a:xfrm>
                            <a:prstGeom prst="rect">
                              <a:avLst/>
                            </a:prstGeom>
                            <a:solidFill>
                              <a:srgbClr val="A9D7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8" name="Rectangle 483"/>
                          <wps:cNvSpPr>
                            <a:spLocks noChangeArrowheads="1"/>
                          </wps:cNvSpPr>
                          <wps:spPr bwMode="auto">
                            <a:xfrm>
                              <a:off x="10900" y="1188"/>
                              <a:ext cx="11" cy="491"/>
                            </a:xfrm>
                            <a:prstGeom prst="rect">
                              <a:avLst/>
                            </a:prstGeom>
                            <a:solidFill>
                              <a:srgbClr val="A8D64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9" name="Freeform 484"/>
                          <wps:cNvSpPr>
                            <a:spLocks/>
                          </wps:cNvSpPr>
                          <wps:spPr bwMode="auto">
                            <a:xfrm>
                              <a:off x="10420" y="1188"/>
                              <a:ext cx="480" cy="480"/>
                            </a:xfrm>
                            <a:custGeom>
                              <a:avLst/>
                              <a:gdLst>
                                <a:gd name="T0" fmla="*/ 0 w 480"/>
                                <a:gd name="T1" fmla="*/ 240 h 480"/>
                                <a:gd name="T2" fmla="*/ 240 w 480"/>
                                <a:gd name="T3" fmla="*/ 0 h 480"/>
                                <a:gd name="T4" fmla="*/ 480 w 480"/>
                                <a:gd name="T5" fmla="*/ 240 h 480"/>
                                <a:gd name="T6" fmla="*/ 240 w 480"/>
                                <a:gd name="T7" fmla="*/ 480 h 480"/>
                                <a:gd name="T8" fmla="*/ 0 w 480"/>
                                <a:gd name="T9" fmla="*/ 240 h 480"/>
                              </a:gdLst>
                              <a:ahLst/>
                              <a:cxnLst>
                                <a:cxn ang="0">
                                  <a:pos x="T0" y="T1"/>
                                </a:cxn>
                                <a:cxn ang="0">
                                  <a:pos x="T2" y="T3"/>
                                </a:cxn>
                                <a:cxn ang="0">
                                  <a:pos x="T4" y="T5"/>
                                </a:cxn>
                                <a:cxn ang="0">
                                  <a:pos x="T6" y="T7"/>
                                </a:cxn>
                                <a:cxn ang="0">
                                  <a:pos x="T8" y="T9"/>
                                </a:cxn>
                              </a:cxnLst>
                              <a:rect l="0" t="0" r="r" b="b"/>
                              <a:pathLst>
                                <a:path w="480" h="480">
                                  <a:moveTo>
                                    <a:pt x="0" y="240"/>
                                  </a:moveTo>
                                  <a:lnTo>
                                    <a:pt x="240" y="0"/>
                                  </a:lnTo>
                                  <a:lnTo>
                                    <a:pt x="480" y="240"/>
                                  </a:lnTo>
                                  <a:lnTo>
                                    <a:pt x="240" y="480"/>
                                  </a:lnTo>
                                  <a:lnTo>
                                    <a:pt x="0" y="24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0" name="Rectangle 485"/>
                          <wps:cNvSpPr>
                            <a:spLocks noChangeArrowheads="1"/>
                          </wps:cNvSpPr>
                          <wps:spPr bwMode="auto">
                            <a:xfrm>
                              <a:off x="10385" y="765"/>
                              <a:ext cx="647"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Was invoice</w:t>
                                </w:r>
                              </w:p>
                            </w:txbxContent>
                          </wps:txbx>
                          <wps:bodyPr rot="0" vert="horz" wrap="none" lIns="0" tIns="0" rIns="0" bIns="0" anchor="t" anchorCtr="0">
                            <a:spAutoFit/>
                          </wps:bodyPr>
                        </wps:wsp>
                        <wps:wsp>
                          <wps:cNvPr id="4301" name="Rectangle 486"/>
                          <wps:cNvSpPr>
                            <a:spLocks noChangeArrowheads="1"/>
                          </wps:cNvSpPr>
                          <wps:spPr bwMode="auto">
                            <a:xfrm>
                              <a:off x="10465" y="914"/>
                              <a:ext cx="56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Accepted?</w:t>
                                </w:r>
                              </w:p>
                            </w:txbxContent>
                          </wps:txbx>
                          <wps:bodyPr rot="0" vert="horz" wrap="none" lIns="0" tIns="0" rIns="0" bIns="0" anchor="t" anchorCtr="0">
                            <a:spAutoFit/>
                          </wps:bodyPr>
                        </wps:wsp>
                        <wps:wsp>
                          <wps:cNvPr id="4302" name="Oval 487"/>
                          <wps:cNvSpPr>
                            <a:spLocks noChangeArrowheads="1"/>
                          </wps:cNvSpPr>
                          <wps:spPr bwMode="auto">
                            <a:xfrm>
                              <a:off x="1725" y="1245"/>
                              <a:ext cx="332" cy="33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03" name="Oval 488"/>
                          <wps:cNvSpPr>
                            <a:spLocks noChangeArrowheads="1"/>
                          </wps:cNvSpPr>
                          <wps:spPr bwMode="auto">
                            <a:xfrm>
                              <a:off x="1725" y="1245"/>
                              <a:ext cx="343" cy="343"/>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4" name="Freeform 489"/>
                          <wps:cNvSpPr>
                            <a:spLocks/>
                          </wps:cNvSpPr>
                          <wps:spPr bwMode="auto">
                            <a:xfrm>
                              <a:off x="1725" y="125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5" name="Freeform 490"/>
                          <wps:cNvSpPr>
                            <a:spLocks/>
                          </wps:cNvSpPr>
                          <wps:spPr bwMode="auto">
                            <a:xfrm>
                              <a:off x="1897" y="125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6" name="Freeform 491"/>
                          <wps:cNvSpPr>
                            <a:spLocks/>
                          </wps:cNvSpPr>
                          <wps:spPr bwMode="auto">
                            <a:xfrm>
                              <a:off x="1897" y="142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7" name="Freeform 492"/>
                          <wps:cNvSpPr>
                            <a:spLocks/>
                          </wps:cNvSpPr>
                          <wps:spPr bwMode="auto">
                            <a:xfrm>
                              <a:off x="1725" y="142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8" name="Oval 493"/>
                          <wps:cNvSpPr>
                            <a:spLocks noChangeArrowheads="1"/>
                          </wps:cNvSpPr>
                          <wps:spPr bwMode="auto">
                            <a:xfrm>
                              <a:off x="1759" y="1280"/>
                              <a:ext cx="263" cy="262"/>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09" name="Oval 494"/>
                          <wps:cNvSpPr>
                            <a:spLocks noChangeArrowheads="1"/>
                          </wps:cNvSpPr>
                          <wps:spPr bwMode="auto">
                            <a:xfrm>
                              <a:off x="1759" y="1280"/>
                              <a:ext cx="275" cy="274"/>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0" name="Freeform 495"/>
                          <wps:cNvSpPr>
                            <a:spLocks/>
                          </wps:cNvSpPr>
                          <wps:spPr bwMode="auto">
                            <a:xfrm>
                              <a:off x="1759" y="1291"/>
                              <a:ext cx="138" cy="137"/>
                            </a:xfrm>
                            <a:custGeom>
                              <a:avLst/>
                              <a:gdLst>
                                <a:gd name="T0" fmla="*/ 0 w 138"/>
                                <a:gd name="T1" fmla="*/ 137 h 137"/>
                                <a:gd name="T2" fmla="*/ 138 w 138"/>
                                <a:gd name="T3" fmla="*/ 0 h 137"/>
                              </a:gdLst>
                              <a:ahLst/>
                              <a:cxnLst>
                                <a:cxn ang="0">
                                  <a:pos x="T0" y="T1"/>
                                </a:cxn>
                                <a:cxn ang="0">
                                  <a:pos x="T2" y="T3"/>
                                </a:cxn>
                              </a:cxnLst>
                              <a:rect l="0" t="0" r="r" b="b"/>
                              <a:pathLst>
                                <a:path w="138" h="137">
                                  <a:moveTo>
                                    <a:pt x="0" y="137"/>
                                  </a:moveTo>
                                  <a:cubicBezTo>
                                    <a:pt x="0" y="69"/>
                                    <a:pt x="69" y="0"/>
                                    <a:pt x="138"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1" name="Freeform 496"/>
                          <wps:cNvSpPr>
                            <a:spLocks/>
                          </wps:cNvSpPr>
                          <wps:spPr bwMode="auto">
                            <a:xfrm>
                              <a:off x="1897" y="129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9"/>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2" name="Freeform 497"/>
                          <wps:cNvSpPr>
                            <a:spLocks/>
                          </wps:cNvSpPr>
                          <wps:spPr bwMode="auto">
                            <a:xfrm>
                              <a:off x="1897" y="142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3" name="Freeform 498"/>
                          <wps:cNvSpPr>
                            <a:spLocks/>
                          </wps:cNvSpPr>
                          <wps:spPr bwMode="auto">
                            <a:xfrm>
                              <a:off x="1759" y="1428"/>
                              <a:ext cx="138" cy="149"/>
                            </a:xfrm>
                            <a:custGeom>
                              <a:avLst/>
                              <a:gdLst>
                                <a:gd name="T0" fmla="*/ 138 w 138"/>
                                <a:gd name="T1" fmla="*/ 149 h 149"/>
                                <a:gd name="T2" fmla="*/ 0 w 138"/>
                                <a:gd name="T3" fmla="*/ 0 h 149"/>
                              </a:gdLst>
                              <a:ahLst/>
                              <a:cxnLst>
                                <a:cxn ang="0">
                                  <a:pos x="T0" y="T1"/>
                                </a:cxn>
                                <a:cxn ang="0">
                                  <a:pos x="T2" y="T3"/>
                                </a:cxn>
                              </a:cxnLst>
                              <a:rect l="0" t="0" r="r" b="b"/>
                              <a:pathLst>
                                <a:path w="138" h="149">
                                  <a:moveTo>
                                    <a:pt x="138" y="149"/>
                                  </a:moveTo>
                                  <a:cubicBezTo>
                                    <a:pt x="69" y="149"/>
                                    <a:pt x="0" y="69"/>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4" name="Oval 499"/>
                          <wps:cNvSpPr>
                            <a:spLocks noChangeArrowheads="1"/>
                          </wps:cNvSpPr>
                          <wps:spPr bwMode="auto">
                            <a:xfrm>
                              <a:off x="1817" y="1337"/>
                              <a:ext cx="148" cy="148"/>
                            </a:xfrm>
                            <a:prstGeom prst="ellipse">
                              <a:avLst/>
                            </a:prstGeom>
                            <a:solidFill>
                              <a:srgbClr val="FF6F6F"/>
                            </a:solidFill>
                            <a:ln w="0">
                              <a:solidFill>
                                <a:srgbClr val="000000"/>
                              </a:solidFill>
                              <a:prstDash val="solid"/>
                              <a:round/>
                              <a:headEnd/>
                              <a:tailEnd/>
                            </a:ln>
                          </wps:spPr>
                          <wps:bodyPr rot="0" vert="horz" wrap="square" lIns="91440" tIns="45720" rIns="91440" bIns="45720" anchor="t" anchorCtr="0" upright="1">
                            <a:noAutofit/>
                          </wps:bodyPr>
                        </wps:wsp>
                        <wps:wsp>
                          <wps:cNvPr id="4315" name="Oval 500"/>
                          <wps:cNvSpPr>
                            <a:spLocks noChangeArrowheads="1"/>
                          </wps:cNvSpPr>
                          <wps:spPr bwMode="auto">
                            <a:xfrm>
                              <a:off x="1817" y="1337"/>
                              <a:ext cx="160" cy="160"/>
                            </a:xfrm>
                            <a:prstGeom prst="ellipse">
                              <a:avLst/>
                            </a:prstGeom>
                            <a:noFill/>
                            <a:ln w="635" cap="sq">
                              <a:solidFill>
                                <a:srgbClr val="FF6F6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6" name="Freeform 501"/>
                          <wps:cNvSpPr>
                            <a:spLocks/>
                          </wps:cNvSpPr>
                          <wps:spPr bwMode="auto">
                            <a:xfrm>
                              <a:off x="1817" y="1348"/>
                              <a:ext cx="80" cy="80"/>
                            </a:xfrm>
                            <a:custGeom>
                              <a:avLst/>
                              <a:gdLst>
                                <a:gd name="T0" fmla="*/ 0 w 80"/>
                                <a:gd name="T1" fmla="*/ 80 h 80"/>
                                <a:gd name="T2" fmla="*/ 80 w 80"/>
                                <a:gd name="T3" fmla="*/ 0 h 80"/>
                              </a:gdLst>
                              <a:ahLst/>
                              <a:cxnLst>
                                <a:cxn ang="0">
                                  <a:pos x="T0" y="T1"/>
                                </a:cxn>
                                <a:cxn ang="0">
                                  <a:pos x="T2" y="T3"/>
                                </a:cxn>
                              </a:cxnLst>
                              <a:rect l="0" t="0" r="r" b="b"/>
                              <a:pathLst>
                                <a:path w="80" h="80">
                                  <a:moveTo>
                                    <a:pt x="0" y="80"/>
                                  </a:moveTo>
                                  <a:cubicBezTo>
                                    <a:pt x="0" y="34"/>
                                    <a:pt x="45" y="0"/>
                                    <a:pt x="8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7" name="Freeform 502"/>
                          <wps:cNvSpPr>
                            <a:spLocks/>
                          </wps:cNvSpPr>
                          <wps:spPr bwMode="auto">
                            <a:xfrm>
                              <a:off x="1897" y="1348"/>
                              <a:ext cx="80" cy="80"/>
                            </a:xfrm>
                            <a:custGeom>
                              <a:avLst/>
                              <a:gdLst>
                                <a:gd name="T0" fmla="*/ 0 w 80"/>
                                <a:gd name="T1" fmla="*/ 0 h 80"/>
                                <a:gd name="T2" fmla="*/ 80 w 80"/>
                                <a:gd name="T3" fmla="*/ 80 h 80"/>
                              </a:gdLst>
                              <a:ahLst/>
                              <a:cxnLst>
                                <a:cxn ang="0">
                                  <a:pos x="T0" y="T1"/>
                                </a:cxn>
                                <a:cxn ang="0">
                                  <a:pos x="T2" y="T3"/>
                                </a:cxn>
                              </a:cxnLst>
                              <a:rect l="0" t="0" r="r" b="b"/>
                              <a:pathLst>
                                <a:path w="80" h="80">
                                  <a:moveTo>
                                    <a:pt x="0" y="0"/>
                                  </a:moveTo>
                                  <a:cubicBezTo>
                                    <a:pt x="34" y="0"/>
                                    <a:pt x="80" y="34"/>
                                    <a:pt x="80" y="8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8" name="Freeform 503"/>
                          <wps:cNvSpPr>
                            <a:spLocks/>
                          </wps:cNvSpPr>
                          <wps:spPr bwMode="auto">
                            <a:xfrm>
                              <a:off x="1897" y="1428"/>
                              <a:ext cx="80" cy="91"/>
                            </a:xfrm>
                            <a:custGeom>
                              <a:avLst/>
                              <a:gdLst>
                                <a:gd name="T0" fmla="*/ 80 w 80"/>
                                <a:gd name="T1" fmla="*/ 0 h 91"/>
                                <a:gd name="T2" fmla="*/ 0 w 80"/>
                                <a:gd name="T3" fmla="*/ 91 h 91"/>
                              </a:gdLst>
                              <a:ahLst/>
                              <a:cxnLst>
                                <a:cxn ang="0">
                                  <a:pos x="T0" y="T1"/>
                                </a:cxn>
                                <a:cxn ang="0">
                                  <a:pos x="T2" y="T3"/>
                                </a:cxn>
                              </a:cxnLst>
                              <a:rect l="0" t="0" r="r" b="b"/>
                              <a:pathLst>
                                <a:path w="80" h="91">
                                  <a:moveTo>
                                    <a:pt x="80" y="0"/>
                                  </a:moveTo>
                                  <a:cubicBezTo>
                                    <a:pt x="80" y="46"/>
                                    <a:pt x="34" y="91"/>
                                    <a:pt x="0" y="9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9" name="Freeform 504"/>
                          <wps:cNvSpPr>
                            <a:spLocks/>
                          </wps:cNvSpPr>
                          <wps:spPr bwMode="auto">
                            <a:xfrm>
                              <a:off x="1817" y="1428"/>
                              <a:ext cx="80" cy="91"/>
                            </a:xfrm>
                            <a:custGeom>
                              <a:avLst/>
                              <a:gdLst>
                                <a:gd name="T0" fmla="*/ 80 w 80"/>
                                <a:gd name="T1" fmla="*/ 91 h 91"/>
                                <a:gd name="T2" fmla="*/ 0 w 80"/>
                                <a:gd name="T3" fmla="*/ 0 h 91"/>
                              </a:gdLst>
                              <a:ahLst/>
                              <a:cxnLst>
                                <a:cxn ang="0">
                                  <a:pos x="T0" y="T1"/>
                                </a:cxn>
                                <a:cxn ang="0">
                                  <a:pos x="T2" y="T3"/>
                                </a:cxn>
                              </a:cxnLst>
                              <a:rect l="0" t="0" r="r" b="b"/>
                              <a:pathLst>
                                <a:path w="80" h="91">
                                  <a:moveTo>
                                    <a:pt x="80" y="91"/>
                                  </a:moveTo>
                                  <a:cubicBezTo>
                                    <a:pt x="45" y="91"/>
                                    <a:pt x="0" y="46"/>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0" name="Line 505"/>
                          <wps:cNvCnPr>
                            <a:cxnSpLocks noChangeShapeType="1"/>
                          </wps:cNvCnPr>
                          <wps:spPr bwMode="auto">
                            <a:xfrm>
                              <a:off x="1897" y="1348"/>
                              <a:ext cx="0" cy="8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21" name="Line 506"/>
                          <wps:cNvCnPr>
                            <a:cxnSpLocks noChangeShapeType="1"/>
                          </wps:cNvCnPr>
                          <wps:spPr bwMode="auto">
                            <a:xfrm>
                              <a:off x="1897" y="1428"/>
                              <a:ext cx="80" cy="0"/>
                            </a:xfrm>
                            <a:prstGeom prst="line">
                              <a:avLst/>
                            </a:pr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22" name="Rectangle 507"/>
                          <wps:cNvSpPr>
                            <a:spLocks noChangeArrowheads="1"/>
                          </wps:cNvSpPr>
                          <wps:spPr bwMode="auto">
                            <a:xfrm>
                              <a:off x="1554" y="1794"/>
                              <a:ext cx="65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up to 3 days</w:t>
                                </w:r>
                              </w:p>
                            </w:txbxContent>
                          </wps:txbx>
                          <wps:bodyPr rot="0" vert="horz" wrap="none" lIns="0" tIns="0" rIns="0" bIns="0" anchor="t" anchorCtr="0">
                            <a:spAutoFit/>
                          </wps:bodyPr>
                        </wps:wsp>
                        <wps:wsp>
                          <wps:cNvPr id="4323" name="Freeform 508"/>
                          <wps:cNvSpPr>
                            <a:spLocks/>
                          </wps:cNvSpPr>
                          <wps:spPr bwMode="auto">
                            <a:xfrm>
                              <a:off x="8455" y="5632"/>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324" name="Rectangle 509"/>
                          <wps:cNvSpPr>
                            <a:spLocks noChangeArrowheads="1"/>
                          </wps:cNvSpPr>
                          <wps:spPr bwMode="auto">
                            <a:xfrm>
                              <a:off x="8420" y="5598"/>
                              <a:ext cx="275"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5" name="Rectangle 510"/>
                          <wps:cNvSpPr>
                            <a:spLocks noChangeArrowheads="1"/>
                          </wps:cNvSpPr>
                          <wps:spPr bwMode="auto">
                            <a:xfrm>
                              <a:off x="8695" y="5598"/>
                              <a:ext cx="11"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6" name="Rectangle 511"/>
                          <wps:cNvSpPr>
                            <a:spLocks noChangeArrowheads="1"/>
                          </wps:cNvSpPr>
                          <wps:spPr bwMode="auto">
                            <a:xfrm>
                              <a:off x="8706" y="5598"/>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7" name="Rectangle 512"/>
                          <wps:cNvSpPr>
                            <a:spLocks noChangeArrowheads="1"/>
                          </wps:cNvSpPr>
                          <wps:spPr bwMode="auto">
                            <a:xfrm>
                              <a:off x="8729" y="5598"/>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8" name="Rectangle 513"/>
                          <wps:cNvSpPr>
                            <a:spLocks noChangeArrowheads="1"/>
                          </wps:cNvSpPr>
                          <wps:spPr bwMode="auto">
                            <a:xfrm>
                              <a:off x="8752" y="5598"/>
                              <a:ext cx="22"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9" name="Rectangle 514"/>
                          <wps:cNvSpPr>
                            <a:spLocks noChangeArrowheads="1"/>
                          </wps:cNvSpPr>
                          <wps:spPr bwMode="auto">
                            <a:xfrm>
                              <a:off x="8774" y="5598"/>
                              <a:ext cx="12"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0" name="Rectangle 515"/>
                          <wps:cNvSpPr>
                            <a:spLocks noChangeArrowheads="1"/>
                          </wps:cNvSpPr>
                          <wps:spPr bwMode="auto">
                            <a:xfrm>
                              <a:off x="8786" y="5598"/>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1" name="Rectangle 516"/>
                          <wps:cNvSpPr>
                            <a:spLocks noChangeArrowheads="1"/>
                          </wps:cNvSpPr>
                          <wps:spPr bwMode="auto">
                            <a:xfrm>
                              <a:off x="8809" y="5598"/>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2" name="Rectangle 517"/>
                          <wps:cNvSpPr>
                            <a:spLocks noChangeArrowheads="1"/>
                          </wps:cNvSpPr>
                          <wps:spPr bwMode="auto">
                            <a:xfrm>
                              <a:off x="8832" y="5598"/>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3" name="Rectangle 518"/>
                          <wps:cNvSpPr>
                            <a:spLocks noChangeArrowheads="1"/>
                          </wps:cNvSpPr>
                          <wps:spPr bwMode="auto">
                            <a:xfrm>
                              <a:off x="8843" y="5598"/>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4" name="Rectangle 519"/>
                          <wps:cNvSpPr>
                            <a:spLocks noChangeArrowheads="1"/>
                          </wps:cNvSpPr>
                          <wps:spPr bwMode="auto">
                            <a:xfrm>
                              <a:off x="8866" y="5598"/>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5" name="Rectangle 520"/>
                          <wps:cNvSpPr>
                            <a:spLocks noChangeArrowheads="1"/>
                          </wps:cNvSpPr>
                          <wps:spPr bwMode="auto">
                            <a:xfrm>
                              <a:off x="8889" y="5598"/>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6" name="Rectangle 521"/>
                          <wps:cNvSpPr>
                            <a:spLocks noChangeArrowheads="1"/>
                          </wps:cNvSpPr>
                          <wps:spPr bwMode="auto">
                            <a:xfrm>
                              <a:off x="8912" y="5598"/>
                              <a:ext cx="11"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7" name="Rectangle 522"/>
                          <wps:cNvSpPr>
                            <a:spLocks noChangeArrowheads="1"/>
                          </wps:cNvSpPr>
                          <wps:spPr bwMode="auto">
                            <a:xfrm>
                              <a:off x="8923" y="5598"/>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8" name="Rectangle 523"/>
                          <wps:cNvSpPr>
                            <a:spLocks noChangeArrowheads="1"/>
                          </wps:cNvSpPr>
                          <wps:spPr bwMode="auto">
                            <a:xfrm>
                              <a:off x="8946" y="5598"/>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9" name="Rectangle 524"/>
                          <wps:cNvSpPr>
                            <a:spLocks noChangeArrowheads="1"/>
                          </wps:cNvSpPr>
                          <wps:spPr bwMode="auto">
                            <a:xfrm>
                              <a:off x="8969" y="5598"/>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0" name="Rectangle 525"/>
                          <wps:cNvSpPr>
                            <a:spLocks noChangeArrowheads="1"/>
                          </wps:cNvSpPr>
                          <wps:spPr bwMode="auto">
                            <a:xfrm>
                              <a:off x="8980" y="5598"/>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1" name="Rectangle 526"/>
                          <wps:cNvSpPr>
                            <a:spLocks noChangeArrowheads="1"/>
                          </wps:cNvSpPr>
                          <wps:spPr bwMode="auto">
                            <a:xfrm>
                              <a:off x="9003" y="5598"/>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2" name="Rectangle 527"/>
                          <wps:cNvSpPr>
                            <a:spLocks noChangeArrowheads="1"/>
                          </wps:cNvSpPr>
                          <wps:spPr bwMode="auto">
                            <a:xfrm>
                              <a:off x="9026" y="5598"/>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3" name="Rectangle 528"/>
                          <wps:cNvSpPr>
                            <a:spLocks noChangeArrowheads="1"/>
                          </wps:cNvSpPr>
                          <wps:spPr bwMode="auto">
                            <a:xfrm>
                              <a:off x="9049" y="5598"/>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4" name="Rectangle 529"/>
                          <wps:cNvSpPr>
                            <a:spLocks noChangeArrowheads="1"/>
                          </wps:cNvSpPr>
                          <wps:spPr bwMode="auto">
                            <a:xfrm>
                              <a:off x="9060" y="5598"/>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5" name="Rectangle 530"/>
                          <wps:cNvSpPr>
                            <a:spLocks noChangeArrowheads="1"/>
                          </wps:cNvSpPr>
                          <wps:spPr bwMode="auto">
                            <a:xfrm>
                              <a:off x="9083" y="5598"/>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6" name="Rectangle 531"/>
                          <wps:cNvSpPr>
                            <a:spLocks noChangeArrowheads="1"/>
                          </wps:cNvSpPr>
                          <wps:spPr bwMode="auto">
                            <a:xfrm>
                              <a:off x="9106" y="5598"/>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7" name="Rectangle 532"/>
                          <wps:cNvSpPr>
                            <a:spLocks noChangeArrowheads="1"/>
                          </wps:cNvSpPr>
                          <wps:spPr bwMode="auto">
                            <a:xfrm>
                              <a:off x="9140" y="5598"/>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8" name="Rectangle 533"/>
                          <wps:cNvSpPr>
                            <a:spLocks noChangeArrowheads="1"/>
                          </wps:cNvSpPr>
                          <wps:spPr bwMode="auto">
                            <a:xfrm>
                              <a:off x="9163" y="5598"/>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9" name="Rectangle 534"/>
                          <wps:cNvSpPr>
                            <a:spLocks noChangeArrowheads="1"/>
                          </wps:cNvSpPr>
                          <wps:spPr bwMode="auto">
                            <a:xfrm>
                              <a:off x="9186" y="5598"/>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0" name="Rectangle 535"/>
                          <wps:cNvSpPr>
                            <a:spLocks noChangeArrowheads="1"/>
                          </wps:cNvSpPr>
                          <wps:spPr bwMode="auto">
                            <a:xfrm>
                              <a:off x="9197" y="5598"/>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1" name="Rectangle 536"/>
                          <wps:cNvSpPr>
                            <a:spLocks noChangeArrowheads="1"/>
                          </wps:cNvSpPr>
                          <wps:spPr bwMode="auto">
                            <a:xfrm>
                              <a:off x="9220" y="5598"/>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2" name="Rectangle 537"/>
                          <wps:cNvSpPr>
                            <a:spLocks noChangeArrowheads="1"/>
                          </wps:cNvSpPr>
                          <wps:spPr bwMode="auto">
                            <a:xfrm>
                              <a:off x="9243" y="5598"/>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3" name="Rectangle 538"/>
                          <wps:cNvSpPr>
                            <a:spLocks noChangeArrowheads="1"/>
                          </wps:cNvSpPr>
                          <wps:spPr bwMode="auto">
                            <a:xfrm>
                              <a:off x="9266" y="5598"/>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4" name="Rectangle 539"/>
                          <wps:cNvSpPr>
                            <a:spLocks noChangeArrowheads="1"/>
                          </wps:cNvSpPr>
                          <wps:spPr bwMode="auto">
                            <a:xfrm>
                              <a:off x="9277" y="5598"/>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5" name="Rectangle 540"/>
                          <wps:cNvSpPr>
                            <a:spLocks noChangeArrowheads="1"/>
                          </wps:cNvSpPr>
                          <wps:spPr bwMode="auto">
                            <a:xfrm>
                              <a:off x="9300" y="5598"/>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6" name="Rectangle 541"/>
                          <wps:cNvSpPr>
                            <a:spLocks noChangeArrowheads="1"/>
                          </wps:cNvSpPr>
                          <wps:spPr bwMode="auto">
                            <a:xfrm>
                              <a:off x="9323" y="5598"/>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7" name="Rectangle 542"/>
                          <wps:cNvSpPr>
                            <a:spLocks noChangeArrowheads="1"/>
                          </wps:cNvSpPr>
                          <wps:spPr bwMode="auto">
                            <a:xfrm>
                              <a:off x="9334" y="5598"/>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8" name="Rectangle 543"/>
                          <wps:cNvSpPr>
                            <a:spLocks noChangeArrowheads="1"/>
                          </wps:cNvSpPr>
                          <wps:spPr bwMode="auto">
                            <a:xfrm>
                              <a:off x="9357" y="5598"/>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9" name="Rectangle 544"/>
                          <wps:cNvSpPr>
                            <a:spLocks noChangeArrowheads="1"/>
                          </wps:cNvSpPr>
                          <wps:spPr bwMode="auto">
                            <a:xfrm>
                              <a:off x="9380" y="5598"/>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0" name="Rectangle 545"/>
                          <wps:cNvSpPr>
                            <a:spLocks noChangeArrowheads="1"/>
                          </wps:cNvSpPr>
                          <wps:spPr bwMode="auto">
                            <a:xfrm>
                              <a:off x="9403" y="5598"/>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1" name="Rectangle 546"/>
                          <wps:cNvSpPr>
                            <a:spLocks noChangeArrowheads="1"/>
                          </wps:cNvSpPr>
                          <wps:spPr bwMode="auto">
                            <a:xfrm>
                              <a:off x="9414" y="5598"/>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2" name="Rectangle 547"/>
                          <wps:cNvSpPr>
                            <a:spLocks noChangeArrowheads="1"/>
                          </wps:cNvSpPr>
                          <wps:spPr bwMode="auto">
                            <a:xfrm>
                              <a:off x="9437" y="5598"/>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3" name="Rectangle 548"/>
                          <wps:cNvSpPr>
                            <a:spLocks noChangeArrowheads="1"/>
                          </wps:cNvSpPr>
                          <wps:spPr bwMode="auto">
                            <a:xfrm>
                              <a:off x="9460" y="5598"/>
                              <a:ext cx="11"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4" name="Rectangle 549"/>
                          <wps:cNvSpPr>
                            <a:spLocks noChangeArrowheads="1"/>
                          </wps:cNvSpPr>
                          <wps:spPr bwMode="auto">
                            <a:xfrm>
                              <a:off x="9471" y="5598"/>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5" name="Rectangle 550"/>
                          <wps:cNvSpPr>
                            <a:spLocks noChangeArrowheads="1"/>
                          </wps:cNvSpPr>
                          <wps:spPr bwMode="auto">
                            <a:xfrm>
                              <a:off x="9494" y="5598"/>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6" name="Rectangle 551"/>
                          <wps:cNvSpPr>
                            <a:spLocks noChangeArrowheads="1"/>
                          </wps:cNvSpPr>
                          <wps:spPr bwMode="auto">
                            <a:xfrm>
                              <a:off x="9517" y="5598"/>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7" name="Rectangle 552"/>
                          <wps:cNvSpPr>
                            <a:spLocks noChangeArrowheads="1"/>
                          </wps:cNvSpPr>
                          <wps:spPr bwMode="auto">
                            <a:xfrm>
                              <a:off x="9540" y="5598"/>
                              <a:ext cx="11"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8" name="Rectangle 553"/>
                          <wps:cNvSpPr>
                            <a:spLocks noChangeArrowheads="1"/>
                          </wps:cNvSpPr>
                          <wps:spPr bwMode="auto">
                            <a:xfrm>
                              <a:off x="9551" y="5598"/>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9" name="Rectangle 554"/>
                          <wps:cNvSpPr>
                            <a:spLocks noChangeArrowheads="1"/>
                          </wps:cNvSpPr>
                          <wps:spPr bwMode="auto">
                            <a:xfrm>
                              <a:off x="9574" y="5598"/>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0" name="Rectangle 555"/>
                          <wps:cNvSpPr>
                            <a:spLocks noChangeArrowheads="1"/>
                          </wps:cNvSpPr>
                          <wps:spPr bwMode="auto">
                            <a:xfrm>
                              <a:off x="9597" y="5598"/>
                              <a:ext cx="12"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1" name="Rectangle 556"/>
                          <wps:cNvSpPr>
                            <a:spLocks noChangeArrowheads="1"/>
                          </wps:cNvSpPr>
                          <wps:spPr bwMode="auto">
                            <a:xfrm>
                              <a:off x="9609" y="5598"/>
                              <a:ext cx="22"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2" name="Rectangle 557"/>
                          <wps:cNvSpPr>
                            <a:spLocks noChangeArrowheads="1"/>
                          </wps:cNvSpPr>
                          <wps:spPr bwMode="auto">
                            <a:xfrm>
                              <a:off x="9631" y="5598"/>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3" name="Rectangle 558"/>
                          <wps:cNvSpPr>
                            <a:spLocks noChangeArrowheads="1"/>
                          </wps:cNvSpPr>
                          <wps:spPr bwMode="auto">
                            <a:xfrm>
                              <a:off x="9654" y="5598"/>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4" name="Freeform 559"/>
                          <wps:cNvSpPr>
                            <a:spLocks/>
                          </wps:cNvSpPr>
                          <wps:spPr bwMode="auto">
                            <a:xfrm>
                              <a:off x="8420" y="5598"/>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5" name="Rectangle 560"/>
                          <wps:cNvSpPr>
                            <a:spLocks noChangeArrowheads="1"/>
                          </wps:cNvSpPr>
                          <wps:spPr bwMode="auto">
                            <a:xfrm>
                              <a:off x="8535" y="5849"/>
                              <a:ext cx="103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Receive conclusion</w:t>
                                </w:r>
                              </w:p>
                            </w:txbxContent>
                          </wps:txbx>
                          <wps:bodyPr rot="0" vert="horz" wrap="none" lIns="0" tIns="0" rIns="0" bIns="0" anchor="t" anchorCtr="0">
                            <a:spAutoFit/>
                          </wps:bodyPr>
                        </wps:wsp>
                        <wps:wsp>
                          <wps:cNvPr id="4376" name="Rectangle 561"/>
                          <wps:cNvSpPr>
                            <a:spLocks noChangeArrowheads="1"/>
                          </wps:cNvSpPr>
                          <wps:spPr bwMode="auto">
                            <a:xfrm>
                              <a:off x="10248" y="5701"/>
                              <a:ext cx="103" cy="491"/>
                            </a:xfrm>
                            <a:prstGeom prst="rect">
                              <a:avLst/>
                            </a:prstGeom>
                            <a:solidFill>
                              <a:srgbClr val="BDE0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7" name="Rectangle 562"/>
                          <wps:cNvSpPr>
                            <a:spLocks noChangeArrowheads="1"/>
                          </wps:cNvSpPr>
                          <wps:spPr bwMode="auto">
                            <a:xfrm>
                              <a:off x="10351" y="5701"/>
                              <a:ext cx="12" cy="491"/>
                            </a:xfrm>
                            <a:prstGeom prst="rect">
                              <a:avLst/>
                            </a:prstGeom>
                            <a:solidFill>
                              <a:srgbClr val="BDE0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8" name="Rectangle 563"/>
                          <wps:cNvSpPr>
                            <a:spLocks noChangeArrowheads="1"/>
                          </wps:cNvSpPr>
                          <wps:spPr bwMode="auto">
                            <a:xfrm>
                              <a:off x="10363" y="5701"/>
                              <a:ext cx="11" cy="491"/>
                            </a:xfrm>
                            <a:prstGeom prst="rect">
                              <a:avLst/>
                            </a:prstGeom>
                            <a:solidFill>
                              <a:srgbClr val="BCDF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9" name="Rectangle 564"/>
                          <wps:cNvSpPr>
                            <a:spLocks noChangeArrowheads="1"/>
                          </wps:cNvSpPr>
                          <wps:spPr bwMode="auto">
                            <a:xfrm>
                              <a:off x="10374" y="5701"/>
                              <a:ext cx="11" cy="491"/>
                            </a:xfrm>
                            <a:prstGeom prst="rect">
                              <a:avLst/>
                            </a:prstGeom>
                            <a:solidFill>
                              <a:srgbClr val="BCDF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0" name="Rectangle 565"/>
                          <wps:cNvSpPr>
                            <a:spLocks noChangeArrowheads="1"/>
                          </wps:cNvSpPr>
                          <wps:spPr bwMode="auto">
                            <a:xfrm>
                              <a:off x="10385" y="5701"/>
                              <a:ext cx="12" cy="491"/>
                            </a:xfrm>
                            <a:prstGeom prst="rect">
                              <a:avLst/>
                            </a:prstGeom>
                            <a:solidFill>
                              <a:srgbClr val="BBDF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1" name="Rectangle 566"/>
                          <wps:cNvSpPr>
                            <a:spLocks noChangeArrowheads="1"/>
                          </wps:cNvSpPr>
                          <wps:spPr bwMode="auto">
                            <a:xfrm>
                              <a:off x="10397" y="5701"/>
                              <a:ext cx="11" cy="491"/>
                            </a:xfrm>
                            <a:prstGeom prst="rect">
                              <a:avLst/>
                            </a:prstGeom>
                            <a:solidFill>
                              <a:srgbClr val="BADF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2" name="Rectangle 567"/>
                          <wps:cNvSpPr>
                            <a:spLocks noChangeArrowheads="1"/>
                          </wps:cNvSpPr>
                          <wps:spPr bwMode="auto">
                            <a:xfrm>
                              <a:off x="10408" y="5701"/>
                              <a:ext cx="12" cy="491"/>
                            </a:xfrm>
                            <a:prstGeom prst="rect">
                              <a:avLst/>
                            </a:prstGeom>
                            <a:solidFill>
                              <a:srgbClr val="BADF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3" name="Rectangle 568"/>
                          <wps:cNvSpPr>
                            <a:spLocks noChangeArrowheads="1"/>
                          </wps:cNvSpPr>
                          <wps:spPr bwMode="auto">
                            <a:xfrm>
                              <a:off x="10420" y="5701"/>
                              <a:ext cx="11" cy="491"/>
                            </a:xfrm>
                            <a:prstGeom prst="rect">
                              <a:avLst/>
                            </a:prstGeom>
                            <a:solidFill>
                              <a:srgbClr val="B9DE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4" name="Rectangle 569"/>
                          <wps:cNvSpPr>
                            <a:spLocks noChangeArrowheads="1"/>
                          </wps:cNvSpPr>
                          <wps:spPr bwMode="auto">
                            <a:xfrm>
                              <a:off x="10431" y="5701"/>
                              <a:ext cx="12" cy="491"/>
                            </a:xfrm>
                            <a:prstGeom prst="rect">
                              <a:avLst/>
                            </a:prstGeom>
                            <a:solidFill>
                              <a:srgbClr val="B8D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5" name="Rectangle 570"/>
                          <wps:cNvSpPr>
                            <a:spLocks noChangeArrowheads="1"/>
                          </wps:cNvSpPr>
                          <wps:spPr bwMode="auto">
                            <a:xfrm>
                              <a:off x="10443" y="5701"/>
                              <a:ext cx="11" cy="491"/>
                            </a:xfrm>
                            <a:prstGeom prst="rect">
                              <a:avLst/>
                            </a:prstGeom>
                            <a:solidFill>
                              <a:srgbClr val="B8DE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6" name="Rectangle 571"/>
                          <wps:cNvSpPr>
                            <a:spLocks noChangeArrowheads="1"/>
                          </wps:cNvSpPr>
                          <wps:spPr bwMode="auto">
                            <a:xfrm>
                              <a:off x="10454" y="5701"/>
                              <a:ext cx="11" cy="491"/>
                            </a:xfrm>
                            <a:prstGeom prst="rect">
                              <a:avLst/>
                            </a:prstGeom>
                            <a:solidFill>
                              <a:srgbClr val="B7DD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7" name="Rectangle 572"/>
                          <wps:cNvSpPr>
                            <a:spLocks noChangeArrowheads="1"/>
                          </wps:cNvSpPr>
                          <wps:spPr bwMode="auto">
                            <a:xfrm>
                              <a:off x="10465" y="5701"/>
                              <a:ext cx="12" cy="491"/>
                            </a:xfrm>
                            <a:prstGeom prst="rect">
                              <a:avLst/>
                            </a:prstGeom>
                            <a:solidFill>
                              <a:srgbClr val="B7DD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8" name="Rectangle 573"/>
                          <wps:cNvSpPr>
                            <a:spLocks noChangeArrowheads="1"/>
                          </wps:cNvSpPr>
                          <wps:spPr bwMode="auto">
                            <a:xfrm>
                              <a:off x="10477" y="5701"/>
                              <a:ext cx="11" cy="491"/>
                            </a:xfrm>
                            <a:prstGeom prst="rect">
                              <a:avLst/>
                            </a:prstGeom>
                            <a:solidFill>
                              <a:srgbClr val="B6DD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9" name="Rectangle 574"/>
                          <wps:cNvSpPr>
                            <a:spLocks noChangeArrowheads="1"/>
                          </wps:cNvSpPr>
                          <wps:spPr bwMode="auto">
                            <a:xfrm>
                              <a:off x="10488" y="5701"/>
                              <a:ext cx="12" cy="491"/>
                            </a:xfrm>
                            <a:prstGeom prst="rect">
                              <a:avLst/>
                            </a:prstGeom>
                            <a:solidFill>
                              <a:srgbClr val="B5DC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0" name="Rectangle 575"/>
                          <wps:cNvSpPr>
                            <a:spLocks noChangeArrowheads="1"/>
                          </wps:cNvSpPr>
                          <wps:spPr bwMode="auto">
                            <a:xfrm>
                              <a:off x="10500" y="5701"/>
                              <a:ext cx="11" cy="491"/>
                            </a:xfrm>
                            <a:prstGeom prst="rect">
                              <a:avLst/>
                            </a:prstGeom>
                            <a:solidFill>
                              <a:srgbClr val="B5DC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1" name="Rectangle 576"/>
                          <wps:cNvSpPr>
                            <a:spLocks noChangeArrowheads="1"/>
                          </wps:cNvSpPr>
                          <wps:spPr bwMode="auto">
                            <a:xfrm>
                              <a:off x="10511" y="5701"/>
                              <a:ext cx="12" cy="491"/>
                            </a:xfrm>
                            <a:prstGeom prst="rect">
                              <a:avLst/>
                            </a:prstGeom>
                            <a:solidFill>
                              <a:srgbClr val="B4DB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2" name="Rectangle 577"/>
                          <wps:cNvSpPr>
                            <a:spLocks noChangeArrowheads="1"/>
                          </wps:cNvSpPr>
                          <wps:spPr bwMode="auto">
                            <a:xfrm>
                              <a:off x="10523" y="5701"/>
                              <a:ext cx="11" cy="491"/>
                            </a:xfrm>
                            <a:prstGeom prst="rect">
                              <a:avLst/>
                            </a:prstGeom>
                            <a:solidFill>
                              <a:srgbClr val="B3DB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3" name="Rectangle 578"/>
                          <wps:cNvSpPr>
                            <a:spLocks noChangeArrowheads="1"/>
                          </wps:cNvSpPr>
                          <wps:spPr bwMode="auto">
                            <a:xfrm>
                              <a:off x="10534" y="5701"/>
                              <a:ext cx="11" cy="491"/>
                            </a:xfrm>
                            <a:prstGeom prst="rect">
                              <a:avLst/>
                            </a:prstGeom>
                            <a:solidFill>
                              <a:srgbClr val="B3DB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4" name="Rectangle 579"/>
                          <wps:cNvSpPr>
                            <a:spLocks noChangeArrowheads="1"/>
                          </wps:cNvSpPr>
                          <wps:spPr bwMode="auto">
                            <a:xfrm>
                              <a:off x="10545" y="5701"/>
                              <a:ext cx="12" cy="491"/>
                            </a:xfrm>
                            <a:prstGeom prst="rect">
                              <a:avLst/>
                            </a:prstGeom>
                            <a:solidFill>
                              <a:srgbClr val="B2DB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5" name="Rectangle 580"/>
                          <wps:cNvSpPr>
                            <a:spLocks noChangeArrowheads="1"/>
                          </wps:cNvSpPr>
                          <wps:spPr bwMode="auto">
                            <a:xfrm>
                              <a:off x="10557" y="5701"/>
                              <a:ext cx="11" cy="491"/>
                            </a:xfrm>
                            <a:prstGeom prst="rect">
                              <a:avLst/>
                            </a:prstGeom>
                            <a:solidFill>
                              <a:srgbClr val="B2DB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6" name="Rectangle 581"/>
                          <wps:cNvSpPr>
                            <a:spLocks noChangeArrowheads="1"/>
                          </wps:cNvSpPr>
                          <wps:spPr bwMode="auto">
                            <a:xfrm>
                              <a:off x="10568" y="5701"/>
                              <a:ext cx="12" cy="491"/>
                            </a:xfrm>
                            <a:prstGeom prst="rect">
                              <a:avLst/>
                            </a:prstGeom>
                            <a:solidFill>
                              <a:srgbClr val="B1DB5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7" name="Rectangle 582"/>
                          <wps:cNvSpPr>
                            <a:spLocks noChangeArrowheads="1"/>
                          </wps:cNvSpPr>
                          <wps:spPr bwMode="auto">
                            <a:xfrm>
                              <a:off x="10580" y="5701"/>
                              <a:ext cx="11" cy="491"/>
                            </a:xfrm>
                            <a:prstGeom prst="rect">
                              <a:avLst/>
                            </a:prstGeom>
                            <a:solidFill>
                              <a:srgbClr val="B0DA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8" name="Rectangle 583"/>
                          <wps:cNvSpPr>
                            <a:spLocks noChangeArrowheads="1"/>
                          </wps:cNvSpPr>
                          <wps:spPr bwMode="auto">
                            <a:xfrm>
                              <a:off x="10591" y="5701"/>
                              <a:ext cx="11" cy="491"/>
                            </a:xfrm>
                            <a:prstGeom prst="rect">
                              <a:avLst/>
                            </a:prstGeom>
                            <a:solidFill>
                              <a:srgbClr val="B0DA5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9" name="Rectangle 584"/>
                          <wps:cNvSpPr>
                            <a:spLocks noChangeArrowheads="1"/>
                          </wps:cNvSpPr>
                          <wps:spPr bwMode="auto">
                            <a:xfrm>
                              <a:off x="10602" y="5701"/>
                              <a:ext cx="12" cy="491"/>
                            </a:xfrm>
                            <a:prstGeom prst="rect">
                              <a:avLst/>
                            </a:prstGeom>
                            <a:solidFill>
                              <a:srgbClr val="AFD95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0" name="Rectangle 585"/>
                          <wps:cNvSpPr>
                            <a:spLocks noChangeArrowheads="1"/>
                          </wps:cNvSpPr>
                          <wps:spPr bwMode="auto">
                            <a:xfrm>
                              <a:off x="10614" y="5701"/>
                              <a:ext cx="11" cy="491"/>
                            </a:xfrm>
                            <a:prstGeom prst="rect">
                              <a:avLst/>
                            </a:prstGeom>
                            <a:solidFill>
                              <a:srgbClr val="AED9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1" name="Rectangle 586"/>
                          <wps:cNvSpPr>
                            <a:spLocks noChangeArrowheads="1"/>
                          </wps:cNvSpPr>
                          <wps:spPr bwMode="auto">
                            <a:xfrm>
                              <a:off x="10625" y="5701"/>
                              <a:ext cx="12" cy="491"/>
                            </a:xfrm>
                            <a:prstGeom prst="rect">
                              <a:avLst/>
                            </a:prstGeom>
                            <a:solidFill>
                              <a:srgbClr val="AED95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 name="Rectangle 587"/>
                          <wps:cNvSpPr>
                            <a:spLocks noChangeArrowheads="1"/>
                          </wps:cNvSpPr>
                          <wps:spPr bwMode="auto">
                            <a:xfrm>
                              <a:off x="10637" y="5701"/>
                              <a:ext cx="11" cy="491"/>
                            </a:xfrm>
                            <a:prstGeom prst="rect">
                              <a:avLst/>
                            </a:prstGeom>
                            <a:solidFill>
                              <a:srgbClr val="ADD85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3" name="Rectangle 588"/>
                          <wps:cNvSpPr>
                            <a:spLocks noChangeArrowheads="1"/>
                          </wps:cNvSpPr>
                          <wps:spPr bwMode="auto">
                            <a:xfrm>
                              <a:off x="10648" y="5701"/>
                              <a:ext cx="12" cy="491"/>
                            </a:xfrm>
                            <a:prstGeom prst="rect">
                              <a:avLst/>
                            </a:prstGeom>
                            <a:solidFill>
                              <a:srgbClr val="ADD8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4" name="Rectangle 589"/>
                          <wps:cNvSpPr>
                            <a:spLocks noChangeArrowheads="1"/>
                          </wps:cNvSpPr>
                          <wps:spPr bwMode="auto">
                            <a:xfrm>
                              <a:off x="10660" y="5701"/>
                              <a:ext cx="11" cy="491"/>
                            </a:xfrm>
                            <a:prstGeom prst="rect">
                              <a:avLst/>
                            </a:prstGeom>
                            <a:solidFill>
                              <a:srgbClr val="ACD85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5" name="Rectangle 590"/>
                          <wps:cNvSpPr>
                            <a:spLocks noChangeArrowheads="1"/>
                          </wps:cNvSpPr>
                          <wps:spPr bwMode="auto">
                            <a:xfrm>
                              <a:off x="10671" y="5701"/>
                              <a:ext cx="11" cy="491"/>
                            </a:xfrm>
                            <a:prstGeom prst="rect">
                              <a:avLst/>
                            </a:prstGeom>
                            <a:solidFill>
                              <a:srgbClr val="ABD75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6" name="Rectangle 591"/>
                          <wps:cNvSpPr>
                            <a:spLocks noChangeArrowheads="1"/>
                          </wps:cNvSpPr>
                          <wps:spPr bwMode="auto">
                            <a:xfrm>
                              <a:off x="10682" y="5701"/>
                              <a:ext cx="12" cy="491"/>
                            </a:xfrm>
                            <a:prstGeom prst="rect">
                              <a:avLst/>
                            </a:prstGeom>
                            <a:solidFill>
                              <a:srgbClr val="ABD7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7" name="Rectangle 592"/>
                          <wps:cNvSpPr>
                            <a:spLocks noChangeArrowheads="1"/>
                          </wps:cNvSpPr>
                          <wps:spPr bwMode="auto">
                            <a:xfrm>
                              <a:off x="10694" y="5701"/>
                              <a:ext cx="11" cy="491"/>
                            </a:xfrm>
                            <a:prstGeom prst="rect">
                              <a:avLst/>
                            </a:prstGeom>
                            <a:solidFill>
                              <a:srgbClr val="AAD7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8" name="Rectangle 593"/>
                          <wps:cNvSpPr>
                            <a:spLocks noChangeArrowheads="1"/>
                          </wps:cNvSpPr>
                          <wps:spPr bwMode="auto">
                            <a:xfrm>
                              <a:off x="10705" y="5701"/>
                              <a:ext cx="12" cy="491"/>
                            </a:xfrm>
                            <a:prstGeom prst="rect">
                              <a:avLst/>
                            </a:prstGeom>
                            <a:solidFill>
                              <a:srgbClr val="A9D75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9" name="Rectangle 594"/>
                          <wps:cNvSpPr>
                            <a:spLocks noChangeArrowheads="1"/>
                          </wps:cNvSpPr>
                          <wps:spPr bwMode="auto">
                            <a:xfrm>
                              <a:off x="10717" y="5701"/>
                              <a:ext cx="11" cy="491"/>
                            </a:xfrm>
                            <a:prstGeom prst="rect">
                              <a:avLst/>
                            </a:prstGeom>
                            <a:solidFill>
                              <a:srgbClr val="A9D7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0" name="Rectangle 595"/>
                          <wps:cNvSpPr>
                            <a:spLocks noChangeArrowheads="1"/>
                          </wps:cNvSpPr>
                          <wps:spPr bwMode="auto">
                            <a:xfrm>
                              <a:off x="10728" y="5701"/>
                              <a:ext cx="12" cy="491"/>
                            </a:xfrm>
                            <a:prstGeom prst="rect">
                              <a:avLst/>
                            </a:prstGeom>
                            <a:solidFill>
                              <a:srgbClr val="A8D64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1" name="Freeform 596"/>
                          <wps:cNvSpPr>
                            <a:spLocks/>
                          </wps:cNvSpPr>
                          <wps:spPr bwMode="auto">
                            <a:xfrm>
                              <a:off x="10248" y="5701"/>
                              <a:ext cx="480" cy="480"/>
                            </a:xfrm>
                            <a:custGeom>
                              <a:avLst/>
                              <a:gdLst>
                                <a:gd name="T0" fmla="*/ 0 w 480"/>
                                <a:gd name="T1" fmla="*/ 240 h 480"/>
                                <a:gd name="T2" fmla="*/ 240 w 480"/>
                                <a:gd name="T3" fmla="*/ 0 h 480"/>
                                <a:gd name="T4" fmla="*/ 480 w 480"/>
                                <a:gd name="T5" fmla="*/ 240 h 480"/>
                                <a:gd name="T6" fmla="*/ 240 w 480"/>
                                <a:gd name="T7" fmla="*/ 480 h 480"/>
                                <a:gd name="T8" fmla="*/ 0 w 480"/>
                                <a:gd name="T9" fmla="*/ 240 h 480"/>
                              </a:gdLst>
                              <a:ahLst/>
                              <a:cxnLst>
                                <a:cxn ang="0">
                                  <a:pos x="T0" y="T1"/>
                                </a:cxn>
                                <a:cxn ang="0">
                                  <a:pos x="T2" y="T3"/>
                                </a:cxn>
                                <a:cxn ang="0">
                                  <a:pos x="T4" y="T5"/>
                                </a:cxn>
                                <a:cxn ang="0">
                                  <a:pos x="T6" y="T7"/>
                                </a:cxn>
                                <a:cxn ang="0">
                                  <a:pos x="T8" y="T9"/>
                                </a:cxn>
                              </a:cxnLst>
                              <a:rect l="0" t="0" r="r" b="b"/>
                              <a:pathLst>
                                <a:path w="480" h="480">
                                  <a:moveTo>
                                    <a:pt x="0" y="240"/>
                                  </a:moveTo>
                                  <a:lnTo>
                                    <a:pt x="240" y="0"/>
                                  </a:lnTo>
                                  <a:lnTo>
                                    <a:pt x="480" y="240"/>
                                  </a:lnTo>
                                  <a:lnTo>
                                    <a:pt x="240" y="480"/>
                                  </a:lnTo>
                                  <a:lnTo>
                                    <a:pt x="0" y="24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2" name="Rectangle 597"/>
                          <wps:cNvSpPr>
                            <a:spLocks noChangeArrowheads="1"/>
                          </wps:cNvSpPr>
                          <wps:spPr bwMode="auto">
                            <a:xfrm>
                              <a:off x="10957" y="5724"/>
                              <a:ext cx="24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Was</w:t>
                                </w:r>
                              </w:p>
                            </w:txbxContent>
                          </wps:txbx>
                          <wps:bodyPr rot="0" vert="horz" wrap="none" lIns="0" tIns="0" rIns="0" bIns="0" anchor="t" anchorCtr="0">
                            <a:spAutoFit/>
                          </wps:bodyPr>
                        </wps:wsp>
                        <wps:wsp>
                          <wps:cNvPr id="4413" name="Rectangle 598"/>
                          <wps:cNvSpPr>
                            <a:spLocks noChangeArrowheads="1"/>
                          </wps:cNvSpPr>
                          <wps:spPr bwMode="auto">
                            <a:xfrm>
                              <a:off x="10865" y="5872"/>
                              <a:ext cx="37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invoice</w:t>
                                </w:r>
                              </w:p>
                            </w:txbxContent>
                          </wps:txbx>
                          <wps:bodyPr rot="0" vert="horz" wrap="none" lIns="0" tIns="0" rIns="0" bIns="0" anchor="t" anchorCtr="0">
                            <a:spAutoFit/>
                          </wps:bodyPr>
                        </wps:wsp>
                        <wps:wsp>
                          <wps:cNvPr id="4414" name="Rectangle 599"/>
                          <wps:cNvSpPr>
                            <a:spLocks noChangeArrowheads="1"/>
                          </wps:cNvSpPr>
                          <wps:spPr bwMode="auto">
                            <a:xfrm>
                              <a:off x="10785" y="6021"/>
                              <a:ext cx="55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accepted?</w:t>
                                </w:r>
                              </w:p>
                            </w:txbxContent>
                          </wps:txbx>
                          <wps:bodyPr rot="0" vert="horz" wrap="none" lIns="0" tIns="0" rIns="0" bIns="0" anchor="t" anchorCtr="0">
                            <a:spAutoFit/>
                          </wps:bodyPr>
                        </wps:wsp>
                        <wps:wsp>
                          <wps:cNvPr id="4415" name="Freeform 600"/>
                          <wps:cNvSpPr>
                            <a:spLocks/>
                          </wps:cNvSpPr>
                          <wps:spPr bwMode="auto">
                            <a:xfrm>
                              <a:off x="12156" y="4661"/>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6D7DB"/>
                            </a:solidFill>
                            <a:ln w="0">
                              <a:solidFill>
                                <a:srgbClr val="000000"/>
                              </a:solidFill>
                              <a:prstDash val="solid"/>
                              <a:round/>
                              <a:headEnd/>
                              <a:tailEnd/>
                            </a:ln>
                          </wps:spPr>
                          <wps:bodyPr rot="0" vert="horz" wrap="square" lIns="91440" tIns="45720" rIns="91440" bIns="45720" anchor="t" anchorCtr="0" upright="1">
                            <a:noAutofit/>
                          </wps:bodyPr>
                        </wps:wsp>
                        <wps:wsp>
                          <wps:cNvPr id="4416" name="Rectangle 601"/>
                          <wps:cNvSpPr>
                            <a:spLocks noChangeArrowheads="1"/>
                          </wps:cNvSpPr>
                          <wps:spPr bwMode="auto">
                            <a:xfrm>
                              <a:off x="12122" y="4627"/>
                              <a:ext cx="274" cy="685"/>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7" name="Rectangle 602"/>
                          <wps:cNvSpPr>
                            <a:spLocks noChangeArrowheads="1"/>
                          </wps:cNvSpPr>
                          <wps:spPr bwMode="auto">
                            <a:xfrm>
                              <a:off x="12396" y="4627"/>
                              <a:ext cx="12" cy="685"/>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8" name="Rectangle 603"/>
                          <wps:cNvSpPr>
                            <a:spLocks noChangeArrowheads="1"/>
                          </wps:cNvSpPr>
                          <wps:spPr bwMode="auto">
                            <a:xfrm>
                              <a:off x="12408" y="4627"/>
                              <a:ext cx="23" cy="685"/>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9" name="Rectangle 604"/>
                          <wps:cNvSpPr>
                            <a:spLocks noChangeArrowheads="1"/>
                          </wps:cNvSpPr>
                          <wps:spPr bwMode="auto">
                            <a:xfrm>
                              <a:off x="12431" y="4627"/>
                              <a:ext cx="22" cy="685"/>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0" name="Rectangle 605"/>
                          <wps:cNvSpPr>
                            <a:spLocks noChangeArrowheads="1"/>
                          </wps:cNvSpPr>
                          <wps:spPr bwMode="auto">
                            <a:xfrm>
                              <a:off x="12453" y="4627"/>
                              <a:ext cx="23" cy="685"/>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1" name="Rectangle 606"/>
                          <wps:cNvSpPr>
                            <a:spLocks noChangeArrowheads="1"/>
                          </wps:cNvSpPr>
                          <wps:spPr bwMode="auto">
                            <a:xfrm>
                              <a:off x="12476" y="4627"/>
                              <a:ext cx="12" cy="685"/>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2" name="Rectangle 607"/>
                          <wps:cNvSpPr>
                            <a:spLocks noChangeArrowheads="1"/>
                          </wps:cNvSpPr>
                          <wps:spPr bwMode="auto">
                            <a:xfrm>
                              <a:off x="12488" y="4627"/>
                              <a:ext cx="22" cy="685"/>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3" name="Rectangle 608"/>
                          <wps:cNvSpPr>
                            <a:spLocks noChangeArrowheads="1"/>
                          </wps:cNvSpPr>
                          <wps:spPr bwMode="auto">
                            <a:xfrm>
                              <a:off x="12510" y="4627"/>
                              <a:ext cx="23" cy="685"/>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wgp>
                        <wpg:cNvPr id="4424" name="Group 810"/>
                        <wpg:cNvGrpSpPr>
                          <a:grpSpLocks/>
                        </wpg:cNvGrpSpPr>
                        <wpg:grpSpPr bwMode="auto">
                          <a:xfrm>
                            <a:off x="4113530" y="1480185"/>
                            <a:ext cx="4890135" cy="2749550"/>
                            <a:chOff x="6478" y="2331"/>
                            <a:chExt cx="7701" cy="4330"/>
                          </a:xfrm>
                        </wpg:grpSpPr>
                        <wps:wsp>
                          <wps:cNvPr id="4425" name="Rectangle 610"/>
                          <wps:cNvSpPr>
                            <a:spLocks noChangeArrowheads="1"/>
                          </wps:cNvSpPr>
                          <wps:spPr bwMode="auto">
                            <a:xfrm>
                              <a:off x="12533" y="4627"/>
                              <a:ext cx="12" cy="685"/>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6" name="Rectangle 611"/>
                          <wps:cNvSpPr>
                            <a:spLocks noChangeArrowheads="1"/>
                          </wps:cNvSpPr>
                          <wps:spPr bwMode="auto">
                            <a:xfrm>
                              <a:off x="12545" y="4627"/>
                              <a:ext cx="23" cy="685"/>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7" name="Rectangle 612"/>
                          <wps:cNvSpPr>
                            <a:spLocks noChangeArrowheads="1"/>
                          </wps:cNvSpPr>
                          <wps:spPr bwMode="auto">
                            <a:xfrm>
                              <a:off x="12568" y="4627"/>
                              <a:ext cx="22" cy="685"/>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8" name="Rectangle 613"/>
                          <wps:cNvSpPr>
                            <a:spLocks noChangeArrowheads="1"/>
                          </wps:cNvSpPr>
                          <wps:spPr bwMode="auto">
                            <a:xfrm>
                              <a:off x="12590" y="4627"/>
                              <a:ext cx="23" cy="685"/>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9" name="Rectangle 614"/>
                          <wps:cNvSpPr>
                            <a:spLocks noChangeArrowheads="1"/>
                          </wps:cNvSpPr>
                          <wps:spPr bwMode="auto">
                            <a:xfrm>
                              <a:off x="12613" y="4627"/>
                              <a:ext cx="12" cy="685"/>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0" name="Rectangle 615"/>
                          <wps:cNvSpPr>
                            <a:spLocks noChangeArrowheads="1"/>
                          </wps:cNvSpPr>
                          <wps:spPr bwMode="auto">
                            <a:xfrm>
                              <a:off x="12625" y="4627"/>
                              <a:ext cx="23" cy="685"/>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1" name="Rectangle 616"/>
                          <wps:cNvSpPr>
                            <a:spLocks noChangeArrowheads="1"/>
                          </wps:cNvSpPr>
                          <wps:spPr bwMode="auto">
                            <a:xfrm>
                              <a:off x="12648" y="4627"/>
                              <a:ext cx="22" cy="685"/>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2" name="Rectangle 617"/>
                          <wps:cNvSpPr>
                            <a:spLocks noChangeArrowheads="1"/>
                          </wps:cNvSpPr>
                          <wps:spPr bwMode="auto">
                            <a:xfrm>
                              <a:off x="12670" y="4627"/>
                              <a:ext cx="12" cy="685"/>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3" name="Rectangle 618"/>
                          <wps:cNvSpPr>
                            <a:spLocks noChangeArrowheads="1"/>
                          </wps:cNvSpPr>
                          <wps:spPr bwMode="auto">
                            <a:xfrm>
                              <a:off x="12682" y="4627"/>
                              <a:ext cx="23" cy="685"/>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4" name="Rectangle 619"/>
                          <wps:cNvSpPr>
                            <a:spLocks noChangeArrowheads="1"/>
                          </wps:cNvSpPr>
                          <wps:spPr bwMode="auto">
                            <a:xfrm>
                              <a:off x="12705" y="4627"/>
                              <a:ext cx="23" cy="685"/>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5" name="Rectangle 620"/>
                          <wps:cNvSpPr>
                            <a:spLocks noChangeArrowheads="1"/>
                          </wps:cNvSpPr>
                          <wps:spPr bwMode="auto">
                            <a:xfrm>
                              <a:off x="12728" y="4627"/>
                              <a:ext cx="22" cy="685"/>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6" name="Rectangle 621"/>
                          <wps:cNvSpPr>
                            <a:spLocks noChangeArrowheads="1"/>
                          </wps:cNvSpPr>
                          <wps:spPr bwMode="auto">
                            <a:xfrm>
                              <a:off x="12750" y="4627"/>
                              <a:ext cx="12" cy="685"/>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7" name="Rectangle 622"/>
                          <wps:cNvSpPr>
                            <a:spLocks noChangeArrowheads="1"/>
                          </wps:cNvSpPr>
                          <wps:spPr bwMode="auto">
                            <a:xfrm>
                              <a:off x="12762" y="4627"/>
                              <a:ext cx="23" cy="685"/>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8" name="Rectangle 623"/>
                          <wps:cNvSpPr>
                            <a:spLocks noChangeArrowheads="1"/>
                          </wps:cNvSpPr>
                          <wps:spPr bwMode="auto">
                            <a:xfrm>
                              <a:off x="12785" y="4627"/>
                              <a:ext cx="23" cy="685"/>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9" name="Rectangle 624"/>
                          <wps:cNvSpPr>
                            <a:spLocks noChangeArrowheads="1"/>
                          </wps:cNvSpPr>
                          <wps:spPr bwMode="auto">
                            <a:xfrm>
                              <a:off x="12808" y="4627"/>
                              <a:ext cx="34" cy="685"/>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0" name="Rectangle 625"/>
                          <wps:cNvSpPr>
                            <a:spLocks noChangeArrowheads="1"/>
                          </wps:cNvSpPr>
                          <wps:spPr bwMode="auto">
                            <a:xfrm>
                              <a:off x="12842" y="4627"/>
                              <a:ext cx="23" cy="685"/>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1" name="Rectangle 626"/>
                          <wps:cNvSpPr>
                            <a:spLocks noChangeArrowheads="1"/>
                          </wps:cNvSpPr>
                          <wps:spPr bwMode="auto">
                            <a:xfrm>
                              <a:off x="12865" y="4627"/>
                              <a:ext cx="23" cy="685"/>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2" name="Rectangle 627"/>
                          <wps:cNvSpPr>
                            <a:spLocks noChangeArrowheads="1"/>
                          </wps:cNvSpPr>
                          <wps:spPr bwMode="auto">
                            <a:xfrm>
                              <a:off x="12888" y="4627"/>
                              <a:ext cx="11" cy="685"/>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3" name="Rectangle 628"/>
                          <wps:cNvSpPr>
                            <a:spLocks noChangeArrowheads="1"/>
                          </wps:cNvSpPr>
                          <wps:spPr bwMode="auto">
                            <a:xfrm>
                              <a:off x="12899" y="4627"/>
                              <a:ext cx="23" cy="685"/>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4" name="Rectangle 629"/>
                          <wps:cNvSpPr>
                            <a:spLocks noChangeArrowheads="1"/>
                          </wps:cNvSpPr>
                          <wps:spPr bwMode="auto">
                            <a:xfrm>
                              <a:off x="12922" y="4627"/>
                              <a:ext cx="23" cy="685"/>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5" name="Rectangle 630"/>
                          <wps:cNvSpPr>
                            <a:spLocks noChangeArrowheads="1"/>
                          </wps:cNvSpPr>
                          <wps:spPr bwMode="auto">
                            <a:xfrm>
                              <a:off x="12945" y="4627"/>
                              <a:ext cx="22" cy="685"/>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6" name="Rectangle 631"/>
                          <wps:cNvSpPr>
                            <a:spLocks noChangeArrowheads="1"/>
                          </wps:cNvSpPr>
                          <wps:spPr bwMode="auto">
                            <a:xfrm>
                              <a:off x="12967" y="4627"/>
                              <a:ext cx="12" cy="685"/>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7" name="Rectangle 632"/>
                          <wps:cNvSpPr>
                            <a:spLocks noChangeArrowheads="1"/>
                          </wps:cNvSpPr>
                          <wps:spPr bwMode="auto">
                            <a:xfrm>
                              <a:off x="12979" y="4627"/>
                              <a:ext cx="23" cy="685"/>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8" name="Rectangle 633"/>
                          <wps:cNvSpPr>
                            <a:spLocks noChangeArrowheads="1"/>
                          </wps:cNvSpPr>
                          <wps:spPr bwMode="auto">
                            <a:xfrm>
                              <a:off x="13002" y="4627"/>
                              <a:ext cx="23" cy="685"/>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9" name="Rectangle 634"/>
                          <wps:cNvSpPr>
                            <a:spLocks noChangeArrowheads="1"/>
                          </wps:cNvSpPr>
                          <wps:spPr bwMode="auto">
                            <a:xfrm>
                              <a:off x="13025" y="4627"/>
                              <a:ext cx="11" cy="685"/>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0" name="Rectangle 635"/>
                          <wps:cNvSpPr>
                            <a:spLocks noChangeArrowheads="1"/>
                          </wps:cNvSpPr>
                          <wps:spPr bwMode="auto">
                            <a:xfrm>
                              <a:off x="13036" y="4627"/>
                              <a:ext cx="23" cy="685"/>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1" name="Rectangle 636"/>
                          <wps:cNvSpPr>
                            <a:spLocks noChangeArrowheads="1"/>
                          </wps:cNvSpPr>
                          <wps:spPr bwMode="auto">
                            <a:xfrm>
                              <a:off x="13059" y="4627"/>
                              <a:ext cx="23" cy="685"/>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2" name="Rectangle 637"/>
                          <wps:cNvSpPr>
                            <a:spLocks noChangeArrowheads="1"/>
                          </wps:cNvSpPr>
                          <wps:spPr bwMode="auto">
                            <a:xfrm>
                              <a:off x="13082" y="4627"/>
                              <a:ext cx="23" cy="685"/>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3" name="Rectangle 638"/>
                          <wps:cNvSpPr>
                            <a:spLocks noChangeArrowheads="1"/>
                          </wps:cNvSpPr>
                          <wps:spPr bwMode="auto">
                            <a:xfrm>
                              <a:off x="13105" y="4627"/>
                              <a:ext cx="11" cy="685"/>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4" name="Rectangle 639"/>
                          <wps:cNvSpPr>
                            <a:spLocks noChangeArrowheads="1"/>
                          </wps:cNvSpPr>
                          <wps:spPr bwMode="auto">
                            <a:xfrm>
                              <a:off x="13116" y="4627"/>
                              <a:ext cx="23" cy="685"/>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5" name="Rectangle 640"/>
                          <wps:cNvSpPr>
                            <a:spLocks noChangeArrowheads="1"/>
                          </wps:cNvSpPr>
                          <wps:spPr bwMode="auto">
                            <a:xfrm>
                              <a:off x="13139" y="4627"/>
                              <a:ext cx="23" cy="685"/>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6" name="Rectangle 641"/>
                          <wps:cNvSpPr>
                            <a:spLocks noChangeArrowheads="1"/>
                          </wps:cNvSpPr>
                          <wps:spPr bwMode="auto">
                            <a:xfrm>
                              <a:off x="13162" y="4627"/>
                              <a:ext cx="11" cy="685"/>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7" name="Rectangle 642"/>
                          <wps:cNvSpPr>
                            <a:spLocks noChangeArrowheads="1"/>
                          </wps:cNvSpPr>
                          <wps:spPr bwMode="auto">
                            <a:xfrm>
                              <a:off x="13173" y="4627"/>
                              <a:ext cx="23" cy="685"/>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8" name="Rectangle 643"/>
                          <wps:cNvSpPr>
                            <a:spLocks noChangeArrowheads="1"/>
                          </wps:cNvSpPr>
                          <wps:spPr bwMode="auto">
                            <a:xfrm>
                              <a:off x="13196" y="4627"/>
                              <a:ext cx="23" cy="685"/>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9" name="Rectangle 644"/>
                          <wps:cNvSpPr>
                            <a:spLocks noChangeArrowheads="1"/>
                          </wps:cNvSpPr>
                          <wps:spPr bwMode="auto">
                            <a:xfrm>
                              <a:off x="13219" y="4627"/>
                              <a:ext cx="23" cy="685"/>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0" name="Rectangle 645"/>
                          <wps:cNvSpPr>
                            <a:spLocks noChangeArrowheads="1"/>
                          </wps:cNvSpPr>
                          <wps:spPr bwMode="auto">
                            <a:xfrm>
                              <a:off x="13242" y="4627"/>
                              <a:ext cx="11" cy="685"/>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1" name="Rectangle 646"/>
                          <wps:cNvSpPr>
                            <a:spLocks noChangeArrowheads="1"/>
                          </wps:cNvSpPr>
                          <wps:spPr bwMode="auto">
                            <a:xfrm>
                              <a:off x="13253" y="4627"/>
                              <a:ext cx="23" cy="685"/>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2" name="Rectangle 647"/>
                          <wps:cNvSpPr>
                            <a:spLocks noChangeArrowheads="1"/>
                          </wps:cNvSpPr>
                          <wps:spPr bwMode="auto">
                            <a:xfrm>
                              <a:off x="13276" y="4627"/>
                              <a:ext cx="23" cy="685"/>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3" name="Rectangle 648"/>
                          <wps:cNvSpPr>
                            <a:spLocks noChangeArrowheads="1"/>
                          </wps:cNvSpPr>
                          <wps:spPr bwMode="auto">
                            <a:xfrm>
                              <a:off x="13299" y="4627"/>
                              <a:ext cx="11" cy="685"/>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4" name="Rectangle 649"/>
                          <wps:cNvSpPr>
                            <a:spLocks noChangeArrowheads="1"/>
                          </wps:cNvSpPr>
                          <wps:spPr bwMode="auto">
                            <a:xfrm>
                              <a:off x="13310" y="4627"/>
                              <a:ext cx="23" cy="685"/>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5" name="Rectangle 650"/>
                          <wps:cNvSpPr>
                            <a:spLocks noChangeArrowheads="1"/>
                          </wps:cNvSpPr>
                          <wps:spPr bwMode="auto">
                            <a:xfrm>
                              <a:off x="13333" y="4627"/>
                              <a:ext cx="23" cy="685"/>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6" name="Rectangle 651"/>
                          <wps:cNvSpPr>
                            <a:spLocks noChangeArrowheads="1"/>
                          </wps:cNvSpPr>
                          <wps:spPr bwMode="auto">
                            <a:xfrm>
                              <a:off x="13356" y="4627"/>
                              <a:ext cx="23" cy="685"/>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7" name="Freeform 652"/>
                          <wps:cNvSpPr>
                            <a:spLocks/>
                          </wps:cNvSpPr>
                          <wps:spPr bwMode="auto">
                            <a:xfrm>
                              <a:off x="12122" y="4627"/>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8" name="Rectangle 653"/>
                          <wps:cNvSpPr>
                            <a:spLocks noChangeArrowheads="1"/>
                          </wps:cNvSpPr>
                          <wps:spPr bwMode="auto">
                            <a:xfrm>
                              <a:off x="12339" y="4878"/>
                              <a:ext cx="80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Update as paid</w:t>
                                </w:r>
                              </w:p>
                            </w:txbxContent>
                          </wps:txbx>
                          <wps:bodyPr rot="0" vert="horz" wrap="none" lIns="0" tIns="0" rIns="0" bIns="0" anchor="t" anchorCtr="0">
                            <a:spAutoFit/>
                          </wps:bodyPr>
                        </wps:wsp>
                        <wps:wsp>
                          <wps:cNvPr id="4469" name="Freeform 654"/>
                          <wps:cNvSpPr>
                            <a:spLocks/>
                          </wps:cNvSpPr>
                          <wps:spPr bwMode="auto">
                            <a:xfrm>
                              <a:off x="12168" y="5986"/>
                              <a:ext cx="1245" cy="675"/>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470" name="Rectangle 655"/>
                          <wps:cNvSpPr>
                            <a:spLocks noChangeArrowheads="1"/>
                          </wps:cNvSpPr>
                          <wps:spPr bwMode="auto">
                            <a:xfrm>
                              <a:off x="12133" y="5952"/>
                              <a:ext cx="275"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1" name="Rectangle 656"/>
                          <wps:cNvSpPr>
                            <a:spLocks noChangeArrowheads="1"/>
                          </wps:cNvSpPr>
                          <wps:spPr bwMode="auto">
                            <a:xfrm>
                              <a:off x="12408" y="5952"/>
                              <a:ext cx="11"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2" name="Rectangle 657"/>
                          <wps:cNvSpPr>
                            <a:spLocks noChangeArrowheads="1"/>
                          </wps:cNvSpPr>
                          <wps:spPr bwMode="auto">
                            <a:xfrm>
                              <a:off x="12419" y="5952"/>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3" name="Rectangle 658"/>
                          <wps:cNvSpPr>
                            <a:spLocks noChangeArrowheads="1"/>
                          </wps:cNvSpPr>
                          <wps:spPr bwMode="auto">
                            <a:xfrm>
                              <a:off x="12442" y="5952"/>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4" name="Rectangle 659"/>
                          <wps:cNvSpPr>
                            <a:spLocks noChangeArrowheads="1"/>
                          </wps:cNvSpPr>
                          <wps:spPr bwMode="auto">
                            <a:xfrm>
                              <a:off x="12465" y="5952"/>
                              <a:ext cx="23"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5" name="Rectangle 660"/>
                          <wps:cNvSpPr>
                            <a:spLocks noChangeArrowheads="1"/>
                          </wps:cNvSpPr>
                          <wps:spPr bwMode="auto">
                            <a:xfrm>
                              <a:off x="12488" y="5952"/>
                              <a:ext cx="11"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6" name="Rectangle 661"/>
                          <wps:cNvSpPr>
                            <a:spLocks noChangeArrowheads="1"/>
                          </wps:cNvSpPr>
                          <wps:spPr bwMode="auto">
                            <a:xfrm>
                              <a:off x="12499" y="5952"/>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7" name="Rectangle 662"/>
                          <wps:cNvSpPr>
                            <a:spLocks noChangeArrowheads="1"/>
                          </wps:cNvSpPr>
                          <wps:spPr bwMode="auto">
                            <a:xfrm>
                              <a:off x="12522" y="5952"/>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8" name="Rectangle 663"/>
                          <wps:cNvSpPr>
                            <a:spLocks noChangeArrowheads="1"/>
                          </wps:cNvSpPr>
                          <wps:spPr bwMode="auto">
                            <a:xfrm>
                              <a:off x="12545" y="5952"/>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9" name="Rectangle 664"/>
                          <wps:cNvSpPr>
                            <a:spLocks noChangeArrowheads="1"/>
                          </wps:cNvSpPr>
                          <wps:spPr bwMode="auto">
                            <a:xfrm>
                              <a:off x="12556" y="5952"/>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0" name="Rectangle 665"/>
                          <wps:cNvSpPr>
                            <a:spLocks noChangeArrowheads="1"/>
                          </wps:cNvSpPr>
                          <wps:spPr bwMode="auto">
                            <a:xfrm>
                              <a:off x="12579" y="5952"/>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1" name="Rectangle 666"/>
                          <wps:cNvSpPr>
                            <a:spLocks noChangeArrowheads="1"/>
                          </wps:cNvSpPr>
                          <wps:spPr bwMode="auto">
                            <a:xfrm>
                              <a:off x="12602" y="5952"/>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2" name="Rectangle 667"/>
                          <wps:cNvSpPr>
                            <a:spLocks noChangeArrowheads="1"/>
                          </wps:cNvSpPr>
                          <wps:spPr bwMode="auto">
                            <a:xfrm>
                              <a:off x="12625" y="5952"/>
                              <a:ext cx="11"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3" name="Rectangle 668"/>
                          <wps:cNvSpPr>
                            <a:spLocks noChangeArrowheads="1"/>
                          </wps:cNvSpPr>
                          <wps:spPr bwMode="auto">
                            <a:xfrm>
                              <a:off x="12636" y="5952"/>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4" name="Rectangle 669"/>
                          <wps:cNvSpPr>
                            <a:spLocks noChangeArrowheads="1"/>
                          </wps:cNvSpPr>
                          <wps:spPr bwMode="auto">
                            <a:xfrm>
                              <a:off x="12659" y="5952"/>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5" name="Rectangle 670"/>
                          <wps:cNvSpPr>
                            <a:spLocks noChangeArrowheads="1"/>
                          </wps:cNvSpPr>
                          <wps:spPr bwMode="auto">
                            <a:xfrm>
                              <a:off x="12682" y="5952"/>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6" name="Rectangle 671"/>
                          <wps:cNvSpPr>
                            <a:spLocks noChangeArrowheads="1"/>
                          </wps:cNvSpPr>
                          <wps:spPr bwMode="auto">
                            <a:xfrm>
                              <a:off x="12693" y="5952"/>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7" name="Rectangle 672"/>
                          <wps:cNvSpPr>
                            <a:spLocks noChangeArrowheads="1"/>
                          </wps:cNvSpPr>
                          <wps:spPr bwMode="auto">
                            <a:xfrm>
                              <a:off x="12716" y="5952"/>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8" name="Rectangle 673"/>
                          <wps:cNvSpPr>
                            <a:spLocks noChangeArrowheads="1"/>
                          </wps:cNvSpPr>
                          <wps:spPr bwMode="auto">
                            <a:xfrm>
                              <a:off x="12739" y="5952"/>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9" name="Rectangle 674"/>
                          <wps:cNvSpPr>
                            <a:spLocks noChangeArrowheads="1"/>
                          </wps:cNvSpPr>
                          <wps:spPr bwMode="auto">
                            <a:xfrm>
                              <a:off x="12762" y="5952"/>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0" name="Rectangle 675"/>
                          <wps:cNvSpPr>
                            <a:spLocks noChangeArrowheads="1"/>
                          </wps:cNvSpPr>
                          <wps:spPr bwMode="auto">
                            <a:xfrm>
                              <a:off x="12773" y="5952"/>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1" name="Rectangle 676"/>
                          <wps:cNvSpPr>
                            <a:spLocks noChangeArrowheads="1"/>
                          </wps:cNvSpPr>
                          <wps:spPr bwMode="auto">
                            <a:xfrm>
                              <a:off x="12796" y="5952"/>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2" name="Rectangle 677"/>
                          <wps:cNvSpPr>
                            <a:spLocks noChangeArrowheads="1"/>
                          </wps:cNvSpPr>
                          <wps:spPr bwMode="auto">
                            <a:xfrm>
                              <a:off x="12819" y="5952"/>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3" name="Rectangle 678"/>
                          <wps:cNvSpPr>
                            <a:spLocks noChangeArrowheads="1"/>
                          </wps:cNvSpPr>
                          <wps:spPr bwMode="auto">
                            <a:xfrm>
                              <a:off x="12853" y="5952"/>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4" name="Rectangle 679"/>
                          <wps:cNvSpPr>
                            <a:spLocks noChangeArrowheads="1"/>
                          </wps:cNvSpPr>
                          <wps:spPr bwMode="auto">
                            <a:xfrm>
                              <a:off x="12876" y="5952"/>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5" name="Rectangle 680"/>
                          <wps:cNvSpPr>
                            <a:spLocks noChangeArrowheads="1"/>
                          </wps:cNvSpPr>
                          <wps:spPr bwMode="auto">
                            <a:xfrm>
                              <a:off x="12899" y="5952"/>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6" name="Rectangle 681"/>
                          <wps:cNvSpPr>
                            <a:spLocks noChangeArrowheads="1"/>
                          </wps:cNvSpPr>
                          <wps:spPr bwMode="auto">
                            <a:xfrm>
                              <a:off x="12910" y="5952"/>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7" name="Rectangle 682"/>
                          <wps:cNvSpPr>
                            <a:spLocks noChangeArrowheads="1"/>
                          </wps:cNvSpPr>
                          <wps:spPr bwMode="auto">
                            <a:xfrm>
                              <a:off x="12933" y="5952"/>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8" name="Rectangle 683"/>
                          <wps:cNvSpPr>
                            <a:spLocks noChangeArrowheads="1"/>
                          </wps:cNvSpPr>
                          <wps:spPr bwMode="auto">
                            <a:xfrm>
                              <a:off x="12956" y="5952"/>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9" name="Rectangle 684"/>
                          <wps:cNvSpPr>
                            <a:spLocks noChangeArrowheads="1"/>
                          </wps:cNvSpPr>
                          <wps:spPr bwMode="auto">
                            <a:xfrm>
                              <a:off x="12979" y="5952"/>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0" name="Rectangle 685"/>
                          <wps:cNvSpPr>
                            <a:spLocks noChangeArrowheads="1"/>
                          </wps:cNvSpPr>
                          <wps:spPr bwMode="auto">
                            <a:xfrm>
                              <a:off x="12990" y="5952"/>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1" name="Rectangle 686"/>
                          <wps:cNvSpPr>
                            <a:spLocks noChangeArrowheads="1"/>
                          </wps:cNvSpPr>
                          <wps:spPr bwMode="auto">
                            <a:xfrm>
                              <a:off x="13013" y="5952"/>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2" name="Rectangle 687"/>
                          <wps:cNvSpPr>
                            <a:spLocks noChangeArrowheads="1"/>
                          </wps:cNvSpPr>
                          <wps:spPr bwMode="auto">
                            <a:xfrm>
                              <a:off x="13036" y="5952"/>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3" name="Rectangle 688"/>
                          <wps:cNvSpPr>
                            <a:spLocks noChangeArrowheads="1"/>
                          </wps:cNvSpPr>
                          <wps:spPr bwMode="auto">
                            <a:xfrm>
                              <a:off x="13047" y="5952"/>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4" name="Rectangle 689"/>
                          <wps:cNvSpPr>
                            <a:spLocks noChangeArrowheads="1"/>
                          </wps:cNvSpPr>
                          <wps:spPr bwMode="auto">
                            <a:xfrm>
                              <a:off x="13070" y="5952"/>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5" name="Rectangle 690"/>
                          <wps:cNvSpPr>
                            <a:spLocks noChangeArrowheads="1"/>
                          </wps:cNvSpPr>
                          <wps:spPr bwMode="auto">
                            <a:xfrm>
                              <a:off x="13093" y="5952"/>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6" name="Rectangle 691"/>
                          <wps:cNvSpPr>
                            <a:spLocks noChangeArrowheads="1"/>
                          </wps:cNvSpPr>
                          <wps:spPr bwMode="auto">
                            <a:xfrm>
                              <a:off x="13116" y="5952"/>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7" name="Rectangle 692"/>
                          <wps:cNvSpPr>
                            <a:spLocks noChangeArrowheads="1"/>
                          </wps:cNvSpPr>
                          <wps:spPr bwMode="auto">
                            <a:xfrm>
                              <a:off x="13127" y="5952"/>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8" name="Rectangle 693"/>
                          <wps:cNvSpPr>
                            <a:spLocks noChangeArrowheads="1"/>
                          </wps:cNvSpPr>
                          <wps:spPr bwMode="auto">
                            <a:xfrm>
                              <a:off x="13150" y="5952"/>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9" name="Rectangle 694"/>
                          <wps:cNvSpPr>
                            <a:spLocks noChangeArrowheads="1"/>
                          </wps:cNvSpPr>
                          <wps:spPr bwMode="auto">
                            <a:xfrm>
                              <a:off x="13173" y="5952"/>
                              <a:ext cx="12"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0" name="Rectangle 695"/>
                          <wps:cNvSpPr>
                            <a:spLocks noChangeArrowheads="1"/>
                          </wps:cNvSpPr>
                          <wps:spPr bwMode="auto">
                            <a:xfrm>
                              <a:off x="13185" y="5952"/>
                              <a:ext cx="22"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1" name="Rectangle 696"/>
                          <wps:cNvSpPr>
                            <a:spLocks noChangeArrowheads="1"/>
                          </wps:cNvSpPr>
                          <wps:spPr bwMode="auto">
                            <a:xfrm>
                              <a:off x="13207" y="5952"/>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2" name="Rectangle 697"/>
                          <wps:cNvSpPr>
                            <a:spLocks noChangeArrowheads="1"/>
                          </wps:cNvSpPr>
                          <wps:spPr bwMode="auto">
                            <a:xfrm>
                              <a:off x="13230" y="5952"/>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3" name="Rectangle 698"/>
                          <wps:cNvSpPr>
                            <a:spLocks noChangeArrowheads="1"/>
                          </wps:cNvSpPr>
                          <wps:spPr bwMode="auto">
                            <a:xfrm>
                              <a:off x="13253" y="5952"/>
                              <a:ext cx="12"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4" name="Rectangle 699"/>
                          <wps:cNvSpPr>
                            <a:spLocks noChangeArrowheads="1"/>
                          </wps:cNvSpPr>
                          <wps:spPr bwMode="auto">
                            <a:xfrm>
                              <a:off x="13265" y="5952"/>
                              <a:ext cx="22"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5" name="Rectangle 700"/>
                          <wps:cNvSpPr>
                            <a:spLocks noChangeArrowheads="1"/>
                          </wps:cNvSpPr>
                          <wps:spPr bwMode="auto">
                            <a:xfrm>
                              <a:off x="13287" y="5952"/>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6" name="Rectangle 701"/>
                          <wps:cNvSpPr>
                            <a:spLocks noChangeArrowheads="1"/>
                          </wps:cNvSpPr>
                          <wps:spPr bwMode="auto">
                            <a:xfrm>
                              <a:off x="13310" y="5952"/>
                              <a:ext cx="12"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7" name="Rectangle 702"/>
                          <wps:cNvSpPr>
                            <a:spLocks noChangeArrowheads="1"/>
                          </wps:cNvSpPr>
                          <wps:spPr bwMode="auto">
                            <a:xfrm>
                              <a:off x="13322" y="5952"/>
                              <a:ext cx="23"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8" name="Rectangle 703"/>
                          <wps:cNvSpPr>
                            <a:spLocks noChangeArrowheads="1"/>
                          </wps:cNvSpPr>
                          <wps:spPr bwMode="auto">
                            <a:xfrm>
                              <a:off x="13345" y="5952"/>
                              <a:ext cx="22"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9" name="Rectangle 704"/>
                          <wps:cNvSpPr>
                            <a:spLocks noChangeArrowheads="1"/>
                          </wps:cNvSpPr>
                          <wps:spPr bwMode="auto">
                            <a:xfrm>
                              <a:off x="13367" y="5952"/>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0" name="Freeform 705"/>
                          <wps:cNvSpPr>
                            <a:spLocks/>
                          </wps:cNvSpPr>
                          <wps:spPr bwMode="auto">
                            <a:xfrm>
                              <a:off x="12133" y="5952"/>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1" name="Rectangle 706"/>
                          <wps:cNvSpPr>
                            <a:spLocks noChangeArrowheads="1"/>
                          </wps:cNvSpPr>
                          <wps:spPr bwMode="auto">
                            <a:xfrm>
                              <a:off x="12271" y="6204"/>
                              <a:ext cx="98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Void as instructed.</w:t>
                                </w:r>
                              </w:p>
                            </w:txbxContent>
                          </wps:txbx>
                          <wps:bodyPr rot="0" vert="horz" wrap="none" lIns="0" tIns="0" rIns="0" bIns="0" anchor="t" anchorCtr="0">
                            <a:spAutoFit/>
                          </wps:bodyPr>
                        </wps:wsp>
                        <wps:wsp>
                          <wps:cNvPr id="4522" name="Rectangle 707"/>
                          <wps:cNvSpPr>
                            <a:spLocks noChangeArrowheads="1"/>
                          </wps:cNvSpPr>
                          <wps:spPr bwMode="auto">
                            <a:xfrm>
                              <a:off x="13836" y="6089"/>
                              <a:ext cx="68" cy="343"/>
                            </a:xfrm>
                            <a:prstGeom prst="rect">
                              <a:avLst/>
                            </a:prstGeom>
                            <a:solidFill>
                              <a:srgbClr val="FF6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3" name="Rectangle 708"/>
                          <wps:cNvSpPr>
                            <a:spLocks noChangeArrowheads="1"/>
                          </wps:cNvSpPr>
                          <wps:spPr bwMode="auto">
                            <a:xfrm>
                              <a:off x="13904" y="6089"/>
                              <a:ext cx="12" cy="343"/>
                            </a:xfrm>
                            <a:prstGeom prst="rect">
                              <a:avLst/>
                            </a:prstGeom>
                            <a:solidFill>
                              <a:srgbClr val="FF6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4" name="Rectangle 709"/>
                          <wps:cNvSpPr>
                            <a:spLocks noChangeArrowheads="1"/>
                          </wps:cNvSpPr>
                          <wps:spPr bwMode="auto">
                            <a:xfrm>
                              <a:off x="13916" y="6089"/>
                              <a:ext cx="11" cy="343"/>
                            </a:xfrm>
                            <a:prstGeom prst="rect">
                              <a:avLst/>
                            </a:prstGeom>
                            <a:solidFill>
                              <a:srgbClr val="FF6D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5" name="Rectangle 710"/>
                          <wps:cNvSpPr>
                            <a:spLocks noChangeArrowheads="1"/>
                          </wps:cNvSpPr>
                          <wps:spPr bwMode="auto">
                            <a:xfrm>
                              <a:off x="13927" y="6089"/>
                              <a:ext cx="12" cy="343"/>
                            </a:xfrm>
                            <a:prstGeom prst="rect">
                              <a:avLst/>
                            </a:prstGeom>
                            <a:solidFill>
                              <a:srgbClr val="FF6B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6" name="Rectangle 711"/>
                          <wps:cNvSpPr>
                            <a:spLocks noChangeArrowheads="1"/>
                          </wps:cNvSpPr>
                          <wps:spPr bwMode="auto">
                            <a:xfrm>
                              <a:off x="13939" y="6089"/>
                              <a:ext cx="11" cy="343"/>
                            </a:xfrm>
                            <a:prstGeom prst="rect">
                              <a:avLst/>
                            </a:prstGeom>
                            <a:solidFill>
                              <a:srgbClr val="FF69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7" name="Rectangle 712"/>
                          <wps:cNvSpPr>
                            <a:spLocks noChangeArrowheads="1"/>
                          </wps:cNvSpPr>
                          <wps:spPr bwMode="auto">
                            <a:xfrm>
                              <a:off x="13950" y="6089"/>
                              <a:ext cx="11" cy="343"/>
                            </a:xfrm>
                            <a:prstGeom prst="rect">
                              <a:avLst/>
                            </a:prstGeom>
                            <a:solidFill>
                              <a:srgbClr val="FF67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8" name="Rectangle 713"/>
                          <wps:cNvSpPr>
                            <a:spLocks noChangeArrowheads="1"/>
                          </wps:cNvSpPr>
                          <wps:spPr bwMode="auto">
                            <a:xfrm>
                              <a:off x="13961" y="6089"/>
                              <a:ext cx="12" cy="343"/>
                            </a:xfrm>
                            <a:prstGeom prst="rect">
                              <a:avLst/>
                            </a:prstGeom>
                            <a:solidFill>
                              <a:srgbClr val="FF65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9" name="Rectangle 714"/>
                          <wps:cNvSpPr>
                            <a:spLocks noChangeArrowheads="1"/>
                          </wps:cNvSpPr>
                          <wps:spPr bwMode="auto">
                            <a:xfrm>
                              <a:off x="13973" y="6089"/>
                              <a:ext cx="11" cy="343"/>
                            </a:xfrm>
                            <a:prstGeom prst="rect">
                              <a:avLst/>
                            </a:prstGeom>
                            <a:solidFill>
                              <a:srgbClr val="FF62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0" name="Rectangle 715"/>
                          <wps:cNvSpPr>
                            <a:spLocks noChangeArrowheads="1"/>
                          </wps:cNvSpPr>
                          <wps:spPr bwMode="auto">
                            <a:xfrm>
                              <a:off x="13984" y="6089"/>
                              <a:ext cx="12" cy="343"/>
                            </a:xfrm>
                            <a:prstGeom prst="rect">
                              <a:avLst/>
                            </a:prstGeom>
                            <a:solidFill>
                              <a:srgbClr val="FF60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1" name="Rectangle 716"/>
                          <wps:cNvSpPr>
                            <a:spLocks noChangeArrowheads="1"/>
                          </wps:cNvSpPr>
                          <wps:spPr bwMode="auto">
                            <a:xfrm>
                              <a:off x="13996" y="6089"/>
                              <a:ext cx="11" cy="343"/>
                            </a:xfrm>
                            <a:prstGeom prst="rect">
                              <a:avLst/>
                            </a:prstGeom>
                            <a:solidFill>
                              <a:srgbClr val="FF5E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2" name="Rectangle 717"/>
                          <wps:cNvSpPr>
                            <a:spLocks noChangeArrowheads="1"/>
                          </wps:cNvSpPr>
                          <wps:spPr bwMode="auto">
                            <a:xfrm>
                              <a:off x="14007" y="6089"/>
                              <a:ext cx="12" cy="343"/>
                            </a:xfrm>
                            <a:prstGeom prst="rect">
                              <a:avLst/>
                            </a:prstGeom>
                            <a:solidFill>
                              <a:srgbClr val="FF5C5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3" name="Rectangle 718"/>
                          <wps:cNvSpPr>
                            <a:spLocks noChangeArrowheads="1"/>
                          </wps:cNvSpPr>
                          <wps:spPr bwMode="auto">
                            <a:xfrm>
                              <a:off x="14019" y="6089"/>
                              <a:ext cx="11" cy="343"/>
                            </a:xfrm>
                            <a:prstGeom prst="rect">
                              <a:avLst/>
                            </a:prstGeom>
                            <a:solidFill>
                              <a:srgbClr val="FF5A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4" name="Rectangle 719"/>
                          <wps:cNvSpPr>
                            <a:spLocks noChangeArrowheads="1"/>
                          </wps:cNvSpPr>
                          <wps:spPr bwMode="auto">
                            <a:xfrm>
                              <a:off x="14030" y="6089"/>
                              <a:ext cx="11" cy="343"/>
                            </a:xfrm>
                            <a:prstGeom prst="rect">
                              <a:avLst/>
                            </a:prstGeom>
                            <a:solidFill>
                              <a:srgbClr val="FF585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5" name="Rectangle 720"/>
                          <wps:cNvSpPr>
                            <a:spLocks noChangeArrowheads="1"/>
                          </wps:cNvSpPr>
                          <wps:spPr bwMode="auto">
                            <a:xfrm>
                              <a:off x="14041" y="6089"/>
                              <a:ext cx="12" cy="343"/>
                            </a:xfrm>
                            <a:prstGeom prst="rect">
                              <a:avLst/>
                            </a:prstGeom>
                            <a:solidFill>
                              <a:srgbClr val="FF56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6" name="Rectangle 721"/>
                          <wps:cNvSpPr>
                            <a:spLocks noChangeArrowheads="1"/>
                          </wps:cNvSpPr>
                          <wps:spPr bwMode="auto">
                            <a:xfrm>
                              <a:off x="14053" y="6089"/>
                              <a:ext cx="11" cy="343"/>
                            </a:xfrm>
                            <a:prstGeom prst="rect">
                              <a:avLst/>
                            </a:prstGeom>
                            <a:solidFill>
                              <a:srgbClr val="FF53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7" name="Rectangle 722"/>
                          <wps:cNvSpPr>
                            <a:spLocks noChangeArrowheads="1"/>
                          </wps:cNvSpPr>
                          <wps:spPr bwMode="auto">
                            <a:xfrm>
                              <a:off x="14064" y="6089"/>
                              <a:ext cx="12" cy="343"/>
                            </a:xfrm>
                            <a:prstGeom prst="rect">
                              <a:avLst/>
                            </a:prstGeom>
                            <a:solidFill>
                              <a:srgbClr val="FF51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8" name="Rectangle 723"/>
                          <wps:cNvSpPr>
                            <a:spLocks noChangeArrowheads="1"/>
                          </wps:cNvSpPr>
                          <wps:spPr bwMode="auto">
                            <a:xfrm>
                              <a:off x="14076" y="6089"/>
                              <a:ext cx="11" cy="343"/>
                            </a:xfrm>
                            <a:prstGeom prst="rect">
                              <a:avLst/>
                            </a:prstGeom>
                            <a:solidFill>
                              <a:srgbClr val="FF4F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9" name="Rectangle 724"/>
                          <wps:cNvSpPr>
                            <a:spLocks noChangeArrowheads="1"/>
                          </wps:cNvSpPr>
                          <wps:spPr bwMode="auto">
                            <a:xfrm>
                              <a:off x="14087" y="6089"/>
                              <a:ext cx="12" cy="343"/>
                            </a:xfrm>
                            <a:prstGeom prst="rect">
                              <a:avLst/>
                            </a:prstGeom>
                            <a:solidFill>
                              <a:srgbClr val="FF4C4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0" name="Rectangle 725"/>
                          <wps:cNvSpPr>
                            <a:spLocks noChangeArrowheads="1"/>
                          </wps:cNvSpPr>
                          <wps:spPr bwMode="auto">
                            <a:xfrm>
                              <a:off x="14099" y="6089"/>
                              <a:ext cx="11" cy="343"/>
                            </a:xfrm>
                            <a:prstGeom prst="rect">
                              <a:avLst/>
                            </a:prstGeom>
                            <a:solidFill>
                              <a:srgbClr val="FF4A4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1" name="Rectangle 726"/>
                          <wps:cNvSpPr>
                            <a:spLocks noChangeArrowheads="1"/>
                          </wps:cNvSpPr>
                          <wps:spPr bwMode="auto">
                            <a:xfrm>
                              <a:off x="14110" y="6089"/>
                              <a:ext cx="11" cy="343"/>
                            </a:xfrm>
                            <a:prstGeom prst="rect">
                              <a:avLst/>
                            </a:prstGeom>
                            <a:solidFill>
                              <a:srgbClr val="FF48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2" name="Rectangle 727"/>
                          <wps:cNvSpPr>
                            <a:spLocks noChangeArrowheads="1"/>
                          </wps:cNvSpPr>
                          <wps:spPr bwMode="auto">
                            <a:xfrm>
                              <a:off x="14121" y="6089"/>
                              <a:ext cx="12" cy="343"/>
                            </a:xfrm>
                            <a:prstGeom prst="rect">
                              <a:avLst/>
                            </a:prstGeom>
                            <a:solidFill>
                              <a:srgbClr val="FF464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3" name="Rectangle 728"/>
                          <wps:cNvSpPr>
                            <a:spLocks noChangeArrowheads="1"/>
                          </wps:cNvSpPr>
                          <wps:spPr bwMode="auto">
                            <a:xfrm>
                              <a:off x="14133" y="6089"/>
                              <a:ext cx="11" cy="343"/>
                            </a:xfrm>
                            <a:prstGeom prst="rect">
                              <a:avLst/>
                            </a:prstGeom>
                            <a:solidFill>
                              <a:srgbClr val="FF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4" name="Rectangle 729"/>
                          <wps:cNvSpPr>
                            <a:spLocks noChangeArrowheads="1"/>
                          </wps:cNvSpPr>
                          <wps:spPr bwMode="auto">
                            <a:xfrm>
                              <a:off x="14144" y="6089"/>
                              <a:ext cx="12" cy="343"/>
                            </a:xfrm>
                            <a:prstGeom prst="rect">
                              <a:avLst/>
                            </a:prstGeom>
                            <a:solidFill>
                              <a:srgbClr val="FF414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5" name="Rectangle 730"/>
                          <wps:cNvSpPr>
                            <a:spLocks noChangeArrowheads="1"/>
                          </wps:cNvSpPr>
                          <wps:spPr bwMode="auto">
                            <a:xfrm>
                              <a:off x="14156" y="6089"/>
                              <a:ext cx="11" cy="343"/>
                            </a:xfrm>
                            <a:prstGeom prst="rect">
                              <a:avLst/>
                            </a:prstGeom>
                            <a:solidFill>
                              <a:srgbClr val="FF3F3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6" name="Rectangle 731"/>
                          <wps:cNvSpPr>
                            <a:spLocks noChangeArrowheads="1"/>
                          </wps:cNvSpPr>
                          <wps:spPr bwMode="auto">
                            <a:xfrm>
                              <a:off x="14167" y="6089"/>
                              <a:ext cx="12" cy="343"/>
                            </a:xfrm>
                            <a:prstGeom prst="rect">
                              <a:avLst/>
                            </a:prstGeom>
                            <a:solidFill>
                              <a:srgbClr val="FF3E3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7" name="Freeform 732"/>
                          <wps:cNvSpPr>
                            <a:spLocks/>
                          </wps:cNvSpPr>
                          <wps:spPr bwMode="auto">
                            <a:xfrm>
                              <a:off x="13836" y="6089"/>
                              <a:ext cx="331" cy="332"/>
                            </a:xfrm>
                            <a:custGeom>
                              <a:avLst/>
                              <a:gdLst>
                                <a:gd name="T0" fmla="*/ 331 w 331"/>
                                <a:gd name="T1" fmla="*/ 172 h 332"/>
                                <a:gd name="T2" fmla="*/ 171 w 331"/>
                                <a:gd name="T3" fmla="*/ 0 h 332"/>
                                <a:gd name="T4" fmla="*/ 0 w 331"/>
                                <a:gd name="T5" fmla="*/ 172 h 332"/>
                                <a:gd name="T6" fmla="*/ 171 w 331"/>
                                <a:gd name="T7" fmla="*/ 332 h 332"/>
                                <a:gd name="T8" fmla="*/ 331 w 331"/>
                                <a:gd name="T9" fmla="*/ 172 h 332"/>
                              </a:gdLst>
                              <a:ahLst/>
                              <a:cxnLst>
                                <a:cxn ang="0">
                                  <a:pos x="T0" y="T1"/>
                                </a:cxn>
                                <a:cxn ang="0">
                                  <a:pos x="T2" y="T3"/>
                                </a:cxn>
                                <a:cxn ang="0">
                                  <a:pos x="T4" y="T5"/>
                                </a:cxn>
                                <a:cxn ang="0">
                                  <a:pos x="T6" y="T7"/>
                                </a:cxn>
                                <a:cxn ang="0">
                                  <a:pos x="T8" y="T9"/>
                                </a:cxn>
                              </a:cxnLst>
                              <a:rect l="0" t="0" r="r" b="b"/>
                              <a:pathLst>
                                <a:path w="331" h="332">
                                  <a:moveTo>
                                    <a:pt x="331" y="172"/>
                                  </a:moveTo>
                                  <a:cubicBezTo>
                                    <a:pt x="331" y="80"/>
                                    <a:pt x="263" y="0"/>
                                    <a:pt x="171" y="0"/>
                                  </a:cubicBezTo>
                                  <a:cubicBezTo>
                                    <a:pt x="68" y="0"/>
                                    <a:pt x="0" y="80"/>
                                    <a:pt x="0" y="172"/>
                                  </a:cubicBezTo>
                                  <a:cubicBezTo>
                                    <a:pt x="0" y="263"/>
                                    <a:pt x="68" y="332"/>
                                    <a:pt x="171" y="332"/>
                                  </a:cubicBezTo>
                                  <a:cubicBezTo>
                                    <a:pt x="263" y="332"/>
                                    <a:pt x="331" y="263"/>
                                    <a:pt x="331" y="172"/>
                                  </a:cubicBezTo>
                                </a:path>
                              </a:pathLst>
                            </a:custGeom>
                            <a:noFill/>
                            <a:ln w="21590"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8" name="Freeform 733"/>
                          <wps:cNvSpPr>
                            <a:spLocks/>
                          </wps:cNvSpPr>
                          <wps:spPr bwMode="auto">
                            <a:xfrm>
                              <a:off x="6512" y="2365"/>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2D4DA"/>
                            </a:solidFill>
                            <a:ln w="0">
                              <a:solidFill>
                                <a:srgbClr val="000000"/>
                              </a:solidFill>
                              <a:prstDash val="solid"/>
                              <a:round/>
                              <a:headEnd/>
                              <a:tailEnd/>
                            </a:ln>
                          </wps:spPr>
                          <wps:bodyPr rot="0" vert="horz" wrap="square" lIns="91440" tIns="45720" rIns="91440" bIns="45720" anchor="t" anchorCtr="0" upright="1">
                            <a:noAutofit/>
                          </wps:bodyPr>
                        </wps:wsp>
                        <wps:wsp>
                          <wps:cNvPr id="4549" name="Rectangle 734"/>
                          <wps:cNvSpPr>
                            <a:spLocks noChangeArrowheads="1"/>
                          </wps:cNvSpPr>
                          <wps:spPr bwMode="auto">
                            <a:xfrm>
                              <a:off x="6478" y="2331"/>
                              <a:ext cx="274" cy="685"/>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0" name="Rectangle 735"/>
                          <wps:cNvSpPr>
                            <a:spLocks noChangeArrowheads="1"/>
                          </wps:cNvSpPr>
                          <wps:spPr bwMode="auto">
                            <a:xfrm>
                              <a:off x="6752" y="2331"/>
                              <a:ext cx="12" cy="685"/>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1" name="Rectangle 736"/>
                          <wps:cNvSpPr>
                            <a:spLocks noChangeArrowheads="1"/>
                          </wps:cNvSpPr>
                          <wps:spPr bwMode="auto">
                            <a:xfrm>
                              <a:off x="6764" y="2331"/>
                              <a:ext cx="23" cy="685"/>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2" name="Rectangle 737"/>
                          <wps:cNvSpPr>
                            <a:spLocks noChangeArrowheads="1"/>
                          </wps:cNvSpPr>
                          <wps:spPr bwMode="auto">
                            <a:xfrm>
                              <a:off x="6787" y="2331"/>
                              <a:ext cx="22" cy="685"/>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3" name="Rectangle 738"/>
                          <wps:cNvSpPr>
                            <a:spLocks noChangeArrowheads="1"/>
                          </wps:cNvSpPr>
                          <wps:spPr bwMode="auto">
                            <a:xfrm>
                              <a:off x="6809" y="2331"/>
                              <a:ext cx="23" cy="685"/>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4" name="Rectangle 739"/>
                          <wps:cNvSpPr>
                            <a:spLocks noChangeArrowheads="1"/>
                          </wps:cNvSpPr>
                          <wps:spPr bwMode="auto">
                            <a:xfrm>
                              <a:off x="6832" y="2331"/>
                              <a:ext cx="12" cy="685"/>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5" name="Rectangle 740"/>
                          <wps:cNvSpPr>
                            <a:spLocks noChangeArrowheads="1"/>
                          </wps:cNvSpPr>
                          <wps:spPr bwMode="auto">
                            <a:xfrm>
                              <a:off x="6844" y="2331"/>
                              <a:ext cx="22" cy="685"/>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6" name="Rectangle 741"/>
                          <wps:cNvSpPr>
                            <a:spLocks noChangeArrowheads="1"/>
                          </wps:cNvSpPr>
                          <wps:spPr bwMode="auto">
                            <a:xfrm>
                              <a:off x="6866" y="2331"/>
                              <a:ext cx="23" cy="685"/>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7" name="Rectangle 742"/>
                          <wps:cNvSpPr>
                            <a:spLocks noChangeArrowheads="1"/>
                          </wps:cNvSpPr>
                          <wps:spPr bwMode="auto">
                            <a:xfrm>
                              <a:off x="6889" y="2331"/>
                              <a:ext cx="12" cy="685"/>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8" name="Rectangle 743"/>
                          <wps:cNvSpPr>
                            <a:spLocks noChangeArrowheads="1"/>
                          </wps:cNvSpPr>
                          <wps:spPr bwMode="auto">
                            <a:xfrm>
                              <a:off x="6901" y="2331"/>
                              <a:ext cx="23" cy="685"/>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9" name="Rectangle 744"/>
                          <wps:cNvSpPr>
                            <a:spLocks noChangeArrowheads="1"/>
                          </wps:cNvSpPr>
                          <wps:spPr bwMode="auto">
                            <a:xfrm>
                              <a:off x="6924" y="2331"/>
                              <a:ext cx="22" cy="685"/>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0" name="Rectangle 745"/>
                          <wps:cNvSpPr>
                            <a:spLocks noChangeArrowheads="1"/>
                          </wps:cNvSpPr>
                          <wps:spPr bwMode="auto">
                            <a:xfrm>
                              <a:off x="6946" y="2331"/>
                              <a:ext cx="23" cy="685"/>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1" name="Rectangle 746"/>
                          <wps:cNvSpPr>
                            <a:spLocks noChangeArrowheads="1"/>
                          </wps:cNvSpPr>
                          <wps:spPr bwMode="auto">
                            <a:xfrm>
                              <a:off x="6969" y="2331"/>
                              <a:ext cx="12" cy="685"/>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2" name="Rectangle 747"/>
                          <wps:cNvSpPr>
                            <a:spLocks noChangeArrowheads="1"/>
                          </wps:cNvSpPr>
                          <wps:spPr bwMode="auto">
                            <a:xfrm>
                              <a:off x="6981" y="2331"/>
                              <a:ext cx="23" cy="685"/>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3" name="Rectangle 748"/>
                          <wps:cNvSpPr>
                            <a:spLocks noChangeArrowheads="1"/>
                          </wps:cNvSpPr>
                          <wps:spPr bwMode="auto">
                            <a:xfrm>
                              <a:off x="7004" y="2331"/>
                              <a:ext cx="22" cy="685"/>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4" name="Rectangle 749"/>
                          <wps:cNvSpPr>
                            <a:spLocks noChangeArrowheads="1"/>
                          </wps:cNvSpPr>
                          <wps:spPr bwMode="auto">
                            <a:xfrm>
                              <a:off x="7026" y="2331"/>
                              <a:ext cx="12" cy="685"/>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5" name="Rectangle 750"/>
                          <wps:cNvSpPr>
                            <a:spLocks noChangeArrowheads="1"/>
                          </wps:cNvSpPr>
                          <wps:spPr bwMode="auto">
                            <a:xfrm>
                              <a:off x="7038" y="2331"/>
                              <a:ext cx="23" cy="685"/>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6" name="Rectangle 751"/>
                          <wps:cNvSpPr>
                            <a:spLocks noChangeArrowheads="1"/>
                          </wps:cNvSpPr>
                          <wps:spPr bwMode="auto">
                            <a:xfrm>
                              <a:off x="7061" y="2331"/>
                              <a:ext cx="23" cy="685"/>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7" name="Rectangle 752"/>
                          <wps:cNvSpPr>
                            <a:spLocks noChangeArrowheads="1"/>
                          </wps:cNvSpPr>
                          <wps:spPr bwMode="auto">
                            <a:xfrm>
                              <a:off x="7084" y="2331"/>
                              <a:ext cx="22" cy="685"/>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8" name="Rectangle 753"/>
                          <wps:cNvSpPr>
                            <a:spLocks noChangeArrowheads="1"/>
                          </wps:cNvSpPr>
                          <wps:spPr bwMode="auto">
                            <a:xfrm>
                              <a:off x="7106" y="2331"/>
                              <a:ext cx="12" cy="685"/>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9" name="Rectangle 754"/>
                          <wps:cNvSpPr>
                            <a:spLocks noChangeArrowheads="1"/>
                          </wps:cNvSpPr>
                          <wps:spPr bwMode="auto">
                            <a:xfrm>
                              <a:off x="7118" y="2331"/>
                              <a:ext cx="23" cy="685"/>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0" name="Rectangle 755"/>
                          <wps:cNvSpPr>
                            <a:spLocks noChangeArrowheads="1"/>
                          </wps:cNvSpPr>
                          <wps:spPr bwMode="auto">
                            <a:xfrm>
                              <a:off x="7141" y="2331"/>
                              <a:ext cx="23" cy="685"/>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1" name="Rectangle 756"/>
                          <wps:cNvSpPr>
                            <a:spLocks noChangeArrowheads="1"/>
                          </wps:cNvSpPr>
                          <wps:spPr bwMode="auto">
                            <a:xfrm>
                              <a:off x="7164" y="2331"/>
                              <a:ext cx="34" cy="685"/>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2" name="Rectangle 757"/>
                          <wps:cNvSpPr>
                            <a:spLocks noChangeArrowheads="1"/>
                          </wps:cNvSpPr>
                          <wps:spPr bwMode="auto">
                            <a:xfrm>
                              <a:off x="7198" y="2331"/>
                              <a:ext cx="23" cy="685"/>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3" name="Rectangle 758"/>
                          <wps:cNvSpPr>
                            <a:spLocks noChangeArrowheads="1"/>
                          </wps:cNvSpPr>
                          <wps:spPr bwMode="auto">
                            <a:xfrm>
                              <a:off x="7221" y="2331"/>
                              <a:ext cx="23" cy="685"/>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4" name="Rectangle 759"/>
                          <wps:cNvSpPr>
                            <a:spLocks noChangeArrowheads="1"/>
                          </wps:cNvSpPr>
                          <wps:spPr bwMode="auto">
                            <a:xfrm>
                              <a:off x="7244" y="2331"/>
                              <a:ext cx="11" cy="685"/>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5" name="Rectangle 760"/>
                          <wps:cNvSpPr>
                            <a:spLocks noChangeArrowheads="1"/>
                          </wps:cNvSpPr>
                          <wps:spPr bwMode="auto">
                            <a:xfrm>
                              <a:off x="7255" y="2331"/>
                              <a:ext cx="23" cy="685"/>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6" name="Rectangle 761"/>
                          <wps:cNvSpPr>
                            <a:spLocks noChangeArrowheads="1"/>
                          </wps:cNvSpPr>
                          <wps:spPr bwMode="auto">
                            <a:xfrm>
                              <a:off x="7278" y="2331"/>
                              <a:ext cx="23" cy="685"/>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7" name="Rectangle 762"/>
                          <wps:cNvSpPr>
                            <a:spLocks noChangeArrowheads="1"/>
                          </wps:cNvSpPr>
                          <wps:spPr bwMode="auto">
                            <a:xfrm>
                              <a:off x="7301" y="2331"/>
                              <a:ext cx="22" cy="685"/>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8" name="Rectangle 763"/>
                          <wps:cNvSpPr>
                            <a:spLocks noChangeArrowheads="1"/>
                          </wps:cNvSpPr>
                          <wps:spPr bwMode="auto">
                            <a:xfrm>
                              <a:off x="7323" y="2331"/>
                              <a:ext cx="12" cy="685"/>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9" name="Rectangle 764"/>
                          <wps:cNvSpPr>
                            <a:spLocks noChangeArrowheads="1"/>
                          </wps:cNvSpPr>
                          <wps:spPr bwMode="auto">
                            <a:xfrm>
                              <a:off x="7335" y="2331"/>
                              <a:ext cx="23" cy="685"/>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0" name="Rectangle 765"/>
                          <wps:cNvSpPr>
                            <a:spLocks noChangeArrowheads="1"/>
                          </wps:cNvSpPr>
                          <wps:spPr bwMode="auto">
                            <a:xfrm>
                              <a:off x="7358" y="2331"/>
                              <a:ext cx="23" cy="685"/>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1" name="Rectangle 766"/>
                          <wps:cNvSpPr>
                            <a:spLocks noChangeArrowheads="1"/>
                          </wps:cNvSpPr>
                          <wps:spPr bwMode="auto">
                            <a:xfrm>
                              <a:off x="7381" y="2331"/>
                              <a:ext cx="11" cy="685"/>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2" name="Rectangle 767"/>
                          <wps:cNvSpPr>
                            <a:spLocks noChangeArrowheads="1"/>
                          </wps:cNvSpPr>
                          <wps:spPr bwMode="auto">
                            <a:xfrm>
                              <a:off x="7392" y="2331"/>
                              <a:ext cx="23" cy="685"/>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3" name="Rectangle 768"/>
                          <wps:cNvSpPr>
                            <a:spLocks noChangeArrowheads="1"/>
                          </wps:cNvSpPr>
                          <wps:spPr bwMode="auto">
                            <a:xfrm>
                              <a:off x="7415" y="2331"/>
                              <a:ext cx="23" cy="685"/>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4" name="Rectangle 769"/>
                          <wps:cNvSpPr>
                            <a:spLocks noChangeArrowheads="1"/>
                          </wps:cNvSpPr>
                          <wps:spPr bwMode="auto">
                            <a:xfrm>
                              <a:off x="7438" y="2331"/>
                              <a:ext cx="23" cy="685"/>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5" name="Rectangle 770"/>
                          <wps:cNvSpPr>
                            <a:spLocks noChangeArrowheads="1"/>
                          </wps:cNvSpPr>
                          <wps:spPr bwMode="auto">
                            <a:xfrm>
                              <a:off x="7461" y="2331"/>
                              <a:ext cx="11" cy="685"/>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6" name="Rectangle 771"/>
                          <wps:cNvSpPr>
                            <a:spLocks noChangeArrowheads="1"/>
                          </wps:cNvSpPr>
                          <wps:spPr bwMode="auto">
                            <a:xfrm>
                              <a:off x="7472" y="2331"/>
                              <a:ext cx="23" cy="685"/>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7" name="Rectangle 772"/>
                          <wps:cNvSpPr>
                            <a:spLocks noChangeArrowheads="1"/>
                          </wps:cNvSpPr>
                          <wps:spPr bwMode="auto">
                            <a:xfrm>
                              <a:off x="7495" y="2331"/>
                              <a:ext cx="23" cy="685"/>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8" name="Rectangle 773"/>
                          <wps:cNvSpPr>
                            <a:spLocks noChangeArrowheads="1"/>
                          </wps:cNvSpPr>
                          <wps:spPr bwMode="auto">
                            <a:xfrm>
                              <a:off x="7518" y="2331"/>
                              <a:ext cx="11" cy="685"/>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9" name="Rectangle 774"/>
                          <wps:cNvSpPr>
                            <a:spLocks noChangeArrowheads="1"/>
                          </wps:cNvSpPr>
                          <wps:spPr bwMode="auto">
                            <a:xfrm>
                              <a:off x="7529" y="2331"/>
                              <a:ext cx="23" cy="685"/>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0" name="Rectangle 775"/>
                          <wps:cNvSpPr>
                            <a:spLocks noChangeArrowheads="1"/>
                          </wps:cNvSpPr>
                          <wps:spPr bwMode="auto">
                            <a:xfrm>
                              <a:off x="7552" y="2331"/>
                              <a:ext cx="23" cy="685"/>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1" name="Rectangle 776"/>
                          <wps:cNvSpPr>
                            <a:spLocks noChangeArrowheads="1"/>
                          </wps:cNvSpPr>
                          <wps:spPr bwMode="auto">
                            <a:xfrm>
                              <a:off x="7575" y="2331"/>
                              <a:ext cx="23" cy="685"/>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2" name="Rectangle 777"/>
                          <wps:cNvSpPr>
                            <a:spLocks noChangeArrowheads="1"/>
                          </wps:cNvSpPr>
                          <wps:spPr bwMode="auto">
                            <a:xfrm>
                              <a:off x="7598" y="2331"/>
                              <a:ext cx="11" cy="685"/>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3" name="Rectangle 778"/>
                          <wps:cNvSpPr>
                            <a:spLocks noChangeArrowheads="1"/>
                          </wps:cNvSpPr>
                          <wps:spPr bwMode="auto">
                            <a:xfrm>
                              <a:off x="7609" y="2331"/>
                              <a:ext cx="23" cy="685"/>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4" name="Rectangle 779"/>
                          <wps:cNvSpPr>
                            <a:spLocks noChangeArrowheads="1"/>
                          </wps:cNvSpPr>
                          <wps:spPr bwMode="auto">
                            <a:xfrm>
                              <a:off x="7632" y="2331"/>
                              <a:ext cx="23" cy="685"/>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5" name="Rectangle 780"/>
                          <wps:cNvSpPr>
                            <a:spLocks noChangeArrowheads="1"/>
                          </wps:cNvSpPr>
                          <wps:spPr bwMode="auto">
                            <a:xfrm>
                              <a:off x="7655" y="2331"/>
                              <a:ext cx="11" cy="685"/>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6" name="Rectangle 781"/>
                          <wps:cNvSpPr>
                            <a:spLocks noChangeArrowheads="1"/>
                          </wps:cNvSpPr>
                          <wps:spPr bwMode="auto">
                            <a:xfrm>
                              <a:off x="7666" y="2331"/>
                              <a:ext cx="23" cy="685"/>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7" name="Rectangle 782"/>
                          <wps:cNvSpPr>
                            <a:spLocks noChangeArrowheads="1"/>
                          </wps:cNvSpPr>
                          <wps:spPr bwMode="auto">
                            <a:xfrm>
                              <a:off x="7689" y="2331"/>
                              <a:ext cx="23" cy="685"/>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8" name="Rectangle 783"/>
                          <wps:cNvSpPr>
                            <a:spLocks noChangeArrowheads="1"/>
                          </wps:cNvSpPr>
                          <wps:spPr bwMode="auto">
                            <a:xfrm>
                              <a:off x="7712" y="2331"/>
                              <a:ext cx="23" cy="685"/>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9" name="Freeform 784"/>
                          <wps:cNvSpPr>
                            <a:spLocks/>
                          </wps:cNvSpPr>
                          <wps:spPr bwMode="auto">
                            <a:xfrm>
                              <a:off x="6478" y="2331"/>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0" name="Rectangle 785"/>
                          <wps:cNvSpPr>
                            <a:spLocks noChangeArrowheads="1"/>
                          </wps:cNvSpPr>
                          <wps:spPr bwMode="auto">
                            <a:xfrm>
                              <a:off x="6672" y="2404"/>
                              <a:ext cx="894" cy="4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pPr>
                                  <w:rPr>
                                    <w:rFonts w:cs="Arial"/>
                                    <w:color w:val="000000"/>
                                    <w:sz w:val="12"/>
                                    <w:szCs w:val="12"/>
                                  </w:rPr>
                                </w:pPr>
                                <w:r>
                                  <w:rPr>
                                    <w:rFonts w:cs="Arial"/>
                                    <w:color w:val="000000"/>
                                    <w:sz w:val="12"/>
                                    <w:szCs w:val="12"/>
                                  </w:rPr>
                                  <w:t xml:space="preserve">Send Invoice </w:t>
                                </w:r>
                              </w:p>
                              <w:p w:rsidR="001C65C6" w:rsidRPr="00C06F54" w:rsidRDefault="001C65C6">
                                <w:pPr>
                                  <w:rPr>
                                    <w:rFonts w:cs="Arial"/>
                                    <w:color w:val="000000"/>
                                    <w:sz w:val="12"/>
                                    <w:szCs w:val="12"/>
                                  </w:rPr>
                                </w:pPr>
                                <w:r>
                                  <w:rPr>
                                    <w:rFonts w:cs="Arial"/>
                                    <w:color w:val="000000"/>
                                    <w:sz w:val="12"/>
                                    <w:szCs w:val="12"/>
                                  </w:rPr>
                                  <w:t>Response status</w:t>
                                </w:r>
                              </w:p>
                            </w:txbxContent>
                          </wps:txbx>
                          <wps:bodyPr rot="0" vert="horz" wrap="none" lIns="0" tIns="0" rIns="0" bIns="0" anchor="t" anchorCtr="0">
                            <a:noAutofit/>
                          </wps:bodyPr>
                        </wps:wsp>
                        <wps:wsp>
                          <wps:cNvPr id="4601" name="Rectangle 786"/>
                          <wps:cNvSpPr>
                            <a:spLocks noChangeArrowheads="1"/>
                          </wps:cNvSpPr>
                          <wps:spPr bwMode="auto">
                            <a:xfrm>
                              <a:off x="6764" y="2730"/>
                              <a:ext cx="687"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Under Query</w:t>
                                </w:r>
                              </w:p>
                            </w:txbxContent>
                          </wps:txbx>
                          <wps:bodyPr rot="0" vert="horz" wrap="none" lIns="0" tIns="0" rIns="0" bIns="0" anchor="t" anchorCtr="0">
                            <a:spAutoFit/>
                          </wps:bodyPr>
                        </wps:wsp>
                        <wps:wsp>
                          <wps:cNvPr id="4602" name="Oval 787"/>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03" name="Oval 788"/>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4" name="Freeform 789"/>
                          <wps:cNvSpPr>
                            <a:spLocks/>
                          </wps:cNvSpPr>
                          <wps:spPr bwMode="auto">
                            <a:xfrm>
                              <a:off x="6649" y="542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5" name="Freeform 790"/>
                          <wps:cNvSpPr>
                            <a:spLocks/>
                          </wps:cNvSpPr>
                          <wps:spPr bwMode="auto">
                            <a:xfrm>
                              <a:off x="6821" y="542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6" name="Freeform 791"/>
                          <wps:cNvSpPr>
                            <a:spLocks/>
                          </wps:cNvSpPr>
                          <wps:spPr bwMode="auto">
                            <a:xfrm>
                              <a:off x="6821" y="559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7" name="Freeform 792"/>
                          <wps:cNvSpPr>
                            <a:spLocks/>
                          </wps:cNvSpPr>
                          <wps:spPr bwMode="auto">
                            <a:xfrm>
                              <a:off x="6649" y="559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8" name="Oval 793"/>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09" name="Oval 794"/>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0" name="Freeform 795"/>
                          <wps:cNvSpPr>
                            <a:spLocks/>
                          </wps:cNvSpPr>
                          <wps:spPr bwMode="auto">
                            <a:xfrm>
                              <a:off x="6684" y="546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1" name="Freeform 796"/>
                          <wps:cNvSpPr>
                            <a:spLocks/>
                          </wps:cNvSpPr>
                          <wps:spPr bwMode="auto">
                            <a:xfrm>
                              <a:off x="6821" y="546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8"/>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2" name="Freeform 797"/>
                          <wps:cNvSpPr>
                            <a:spLocks/>
                          </wps:cNvSpPr>
                          <wps:spPr bwMode="auto">
                            <a:xfrm>
                              <a:off x="6821" y="559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3" name="Freeform 798"/>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4" name="Oval 799"/>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15" name="Oval 800"/>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6" name="Freeform 801"/>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7" name="Freeform 802"/>
                          <wps:cNvSpPr>
                            <a:spLocks/>
                          </wps:cNvSpPr>
                          <wps:spPr bwMode="auto">
                            <a:xfrm>
                              <a:off x="6672" y="5484"/>
                              <a:ext cx="12" cy="23"/>
                            </a:xfrm>
                            <a:custGeom>
                              <a:avLst/>
                              <a:gdLst>
                                <a:gd name="T0" fmla="*/ 0 w 12"/>
                                <a:gd name="T1" fmla="*/ 23 h 23"/>
                                <a:gd name="T2" fmla="*/ 12 w 12"/>
                                <a:gd name="T3" fmla="*/ 0 h 23"/>
                              </a:gdLst>
                              <a:ahLst/>
                              <a:cxnLst>
                                <a:cxn ang="0">
                                  <a:pos x="T0" y="T1"/>
                                </a:cxn>
                                <a:cxn ang="0">
                                  <a:pos x="T2" y="T3"/>
                                </a:cxn>
                              </a:cxnLst>
                              <a:rect l="0" t="0" r="r" b="b"/>
                              <a:pathLst>
                                <a:path w="12" h="23">
                                  <a:moveTo>
                                    <a:pt x="0" y="23"/>
                                  </a:moveTo>
                                  <a:cubicBezTo>
                                    <a:pt x="0" y="23"/>
                                    <a:pt x="12" y="11"/>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8" name="Freeform 803"/>
                          <wps:cNvSpPr>
                            <a:spLocks/>
                          </wps:cNvSpPr>
                          <wps:spPr bwMode="auto">
                            <a:xfrm>
                              <a:off x="6718" y="5427"/>
                              <a:ext cx="34" cy="23"/>
                            </a:xfrm>
                            <a:custGeom>
                              <a:avLst/>
                              <a:gdLst>
                                <a:gd name="T0" fmla="*/ 0 w 34"/>
                                <a:gd name="T1" fmla="*/ 23 h 23"/>
                                <a:gd name="T2" fmla="*/ 34 w 34"/>
                                <a:gd name="T3" fmla="*/ 0 h 23"/>
                              </a:gdLst>
                              <a:ahLst/>
                              <a:cxnLst>
                                <a:cxn ang="0">
                                  <a:pos x="T0" y="T1"/>
                                </a:cxn>
                                <a:cxn ang="0">
                                  <a:pos x="T2" y="T3"/>
                                </a:cxn>
                              </a:cxnLst>
                              <a:rect l="0" t="0" r="r" b="b"/>
                              <a:pathLst>
                                <a:path w="34" h="23">
                                  <a:moveTo>
                                    <a:pt x="0" y="23"/>
                                  </a:moveTo>
                                  <a:cubicBezTo>
                                    <a:pt x="11" y="11"/>
                                    <a:pt x="23" y="11"/>
                                    <a:pt x="34"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9" name="Freeform 804"/>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0" name="Freeform 805"/>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1" name="Freeform 806"/>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2" name="Freeform 807"/>
                          <wps:cNvSpPr>
                            <a:spLocks/>
                          </wps:cNvSpPr>
                          <wps:spPr bwMode="auto">
                            <a:xfrm>
                              <a:off x="6878" y="5427"/>
                              <a:ext cx="34" cy="11"/>
                            </a:xfrm>
                            <a:custGeom>
                              <a:avLst/>
                              <a:gdLst>
                                <a:gd name="T0" fmla="*/ 0 w 34"/>
                                <a:gd name="T1" fmla="*/ 0 h 11"/>
                                <a:gd name="T2" fmla="*/ 34 w 34"/>
                                <a:gd name="T3" fmla="*/ 11 h 11"/>
                              </a:gdLst>
                              <a:ahLst/>
                              <a:cxnLst>
                                <a:cxn ang="0">
                                  <a:pos x="T0" y="T1"/>
                                </a:cxn>
                                <a:cxn ang="0">
                                  <a:pos x="T2" y="T3"/>
                                </a:cxn>
                              </a:cxnLst>
                              <a:rect l="0" t="0" r="r" b="b"/>
                              <a:pathLst>
                                <a:path w="34" h="11">
                                  <a:moveTo>
                                    <a:pt x="0" y="0"/>
                                  </a:moveTo>
                                  <a:cubicBezTo>
                                    <a:pt x="11" y="0"/>
                                    <a:pt x="23" y="11"/>
                                    <a:pt x="34" y="11"/>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3" name="Freeform 808"/>
                          <wps:cNvSpPr>
                            <a:spLocks/>
                          </wps:cNvSpPr>
                          <wps:spPr bwMode="auto">
                            <a:xfrm>
                              <a:off x="6946" y="5472"/>
                              <a:ext cx="23" cy="23"/>
                            </a:xfrm>
                            <a:custGeom>
                              <a:avLst/>
                              <a:gdLst>
                                <a:gd name="T0" fmla="*/ 0 w 23"/>
                                <a:gd name="T1" fmla="*/ 0 h 23"/>
                                <a:gd name="T2" fmla="*/ 23 w 23"/>
                                <a:gd name="T3" fmla="*/ 23 h 23"/>
                              </a:gdLst>
                              <a:ahLst/>
                              <a:cxnLst>
                                <a:cxn ang="0">
                                  <a:pos x="T0" y="T1"/>
                                </a:cxn>
                                <a:cxn ang="0">
                                  <a:pos x="T2" y="T3"/>
                                </a:cxn>
                              </a:cxnLst>
                              <a:rect l="0" t="0" r="r" b="b"/>
                              <a:pathLst>
                                <a:path w="23" h="23">
                                  <a:moveTo>
                                    <a:pt x="0" y="0"/>
                                  </a:moveTo>
                                  <a:cubicBezTo>
                                    <a:pt x="12" y="12"/>
                                    <a:pt x="12" y="12"/>
                                    <a:pt x="23"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4" name="Freeform 809"/>
                          <wps:cNvSpPr>
                            <a:spLocks/>
                          </wps:cNvSpPr>
                          <wps:spPr bwMode="auto">
                            <a:xfrm>
                              <a:off x="6981" y="5541"/>
                              <a:ext cx="11" cy="34"/>
                            </a:xfrm>
                            <a:custGeom>
                              <a:avLst/>
                              <a:gdLst>
                                <a:gd name="T0" fmla="*/ 0 w 11"/>
                                <a:gd name="T1" fmla="*/ 0 h 34"/>
                                <a:gd name="T2" fmla="*/ 11 w 11"/>
                                <a:gd name="T3" fmla="*/ 34 h 34"/>
                              </a:gdLst>
                              <a:ahLst/>
                              <a:cxnLst>
                                <a:cxn ang="0">
                                  <a:pos x="T0" y="T1"/>
                                </a:cxn>
                                <a:cxn ang="0">
                                  <a:pos x="T2" y="T3"/>
                                </a:cxn>
                              </a:cxnLst>
                              <a:rect l="0" t="0" r="r" b="b"/>
                              <a:pathLst>
                                <a:path w="11" h="34">
                                  <a:moveTo>
                                    <a:pt x="0" y="0"/>
                                  </a:moveTo>
                                  <a:cubicBezTo>
                                    <a:pt x="11" y="11"/>
                                    <a:pt x="11" y="23"/>
                                    <a:pt x="11"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4625" name="Group 1011"/>
                        <wpg:cNvGrpSpPr>
                          <a:grpSpLocks/>
                        </wpg:cNvGrpSpPr>
                        <wpg:grpSpPr bwMode="auto">
                          <a:xfrm>
                            <a:off x="3061335" y="2908935"/>
                            <a:ext cx="1886585" cy="1095375"/>
                            <a:chOff x="4821" y="4581"/>
                            <a:chExt cx="2971" cy="1725"/>
                          </a:xfrm>
                        </wpg:grpSpPr>
                        <wps:wsp>
                          <wps:cNvPr id="4626" name="Freeform 811"/>
                          <wps:cNvSpPr>
                            <a:spLocks/>
                          </wps:cNvSpPr>
                          <wps:spPr bwMode="auto">
                            <a:xfrm>
                              <a:off x="6981" y="5609"/>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7" name="Freeform 812"/>
                          <wps:cNvSpPr>
                            <a:spLocks/>
                          </wps:cNvSpPr>
                          <wps:spPr bwMode="auto">
                            <a:xfrm>
                              <a:off x="6946" y="5678"/>
                              <a:ext cx="12" cy="34"/>
                            </a:xfrm>
                            <a:custGeom>
                              <a:avLst/>
                              <a:gdLst>
                                <a:gd name="T0" fmla="*/ 12 w 12"/>
                                <a:gd name="T1" fmla="*/ 0 h 34"/>
                                <a:gd name="T2" fmla="*/ 0 w 12"/>
                                <a:gd name="T3" fmla="*/ 34 h 34"/>
                              </a:gdLst>
                              <a:ahLst/>
                              <a:cxnLst>
                                <a:cxn ang="0">
                                  <a:pos x="T0" y="T1"/>
                                </a:cxn>
                                <a:cxn ang="0">
                                  <a:pos x="T2" y="T3"/>
                                </a:cxn>
                              </a:cxnLst>
                              <a:rect l="0" t="0" r="r" b="b"/>
                              <a:pathLst>
                                <a:path w="12" h="34">
                                  <a:moveTo>
                                    <a:pt x="12" y="0"/>
                                  </a:moveTo>
                                  <a:cubicBezTo>
                                    <a:pt x="12" y="11"/>
                                    <a:pt x="0" y="23"/>
                                    <a:pt x="0"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8" name="Freeform 813"/>
                          <wps:cNvSpPr>
                            <a:spLocks/>
                          </wps:cNvSpPr>
                          <wps:spPr bwMode="auto">
                            <a:xfrm>
                              <a:off x="6878" y="5735"/>
                              <a:ext cx="34" cy="23"/>
                            </a:xfrm>
                            <a:custGeom>
                              <a:avLst/>
                              <a:gdLst>
                                <a:gd name="T0" fmla="*/ 34 w 34"/>
                                <a:gd name="T1" fmla="*/ 0 h 23"/>
                                <a:gd name="T2" fmla="*/ 0 w 34"/>
                                <a:gd name="T3" fmla="*/ 23 h 23"/>
                              </a:gdLst>
                              <a:ahLst/>
                              <a:cxnLst>
                                <a:cxn ang="0">
                                  <a:pos x="T0" y="T1"/>
                                </a:cxn>
                                <a:cxn ang="0">
                                  <a:pos x="T2" y="T3"/>
                                </a:cxn>
                              </a:cxnLst>
                              <a:rect l="0" t="0" r="r" b="b"/>
                              <a:pathLst>
                                <a:path w="34" h="23">
                                  <a:moveTo>
                                    <a:pt x="34" y="0"/>
                                  </a:moveTo>
                                  <a:cubicBezTo>
                                    <a:pt x="23" y="12"/>
                                    <a:pt x="11" y="23"/>
                                    <a:pt x="0"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9" name="Freeform 814"/>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0" name="Freeform 815"/>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1" name="Freeform 816"/>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2" name="Freeform 817"/>
                          <wps:cNvSpPr>
                            <a:spLocks/>
                          </wps:cNvSpPr>
                          <wps:spPr bwMode="auto">
                            <a:xfrm>
                              <a:off x="6718" y="5724"/>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23" y="11"/>
                                    <a:pt x="11"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3" name="Freeform 818"/>
                          <wps:cNvSpPr>
                            <a:spLocks/>
                          </wps:cNvSpPr>
                          <wps:spPr bwMode="auto">
                            <a:xfrm>
                              <a:off x="6661" y="5655"/>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2"/>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4" name="Freeform 819"/>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5" name="Freeform 820"/>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6" name="Oval 821"/>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637" name="Oval 822"/>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8" name="Freeform 823"/>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9" name="Freeform 824"/>
                          <wps:cNvSpPr>
                            <a:spLocks/>
                          </wps:cNvSpPr>
                          <wps:spPr bwMode="auto">
                            <a:xfrm>
                              <a:off x="6707" y="5484"/>
                              <a:ext cx="22" cy="23"/>
                            </a:xfrm>
                            <a:custGeom>
                              <a:avLst/>
                              <a:gdLst>
                                <a:gd name="T0" fmla="*/ 0 w 22"/>
                                <a:gd name="T1" fmla="*/ 23 h 23"/>
                                <a:gd name="T2" fmla="*/ 22 w 22"/>
                                <a:gd name="T3" fmla="*/ 0 h 23"/>
                              </a:gdLst>
                              <a:ahLst/>
                              <a:cxnLst>
                                <a:cxn ang="0">
                                  <a:pos x="T0" y="T1"/>
                                </a:cxn>
                                <a:cxn ang="0">
                                  <a:pos x="T2" y="T3"/>
                                </a:cxn>
                              </a:cxnLst>
                              <a:rect l="0" t="0" r="r" b="b"/>
                              <a:pathLst>
                                <a:path w="22" h="23">
                                  <a:moveTo>
                                    <a:pt x="0" y="23"/>
                                  </a:moveTo>
                                  <a:cubicBezTo>
                                    <a:pt x="11" y="23"/>
                                    <a:pt x="22" y="11"/>
                                    <a:pt x="2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0" name="Freeform 825"/>
                          <wps:cNvSpPr>
                            <a:spLocks/>
                          </wps:cNvSpPr>
                          <wps:spPr bwMode="auto">
                            <a:xfrm>
                              <a:off x="6775" y="5450"/>
                              <a:ext cx="34" cy="11"/>
                            </a:xfrm>
                            <a:custGeom>
                              <a:avLst/>
                              <a:gdLst>
                                <a:gd name="T0" fmla="*/ 0 w 34"/>
                                <a:gd name="T1" fmla="*/ 11 h 11"/>
                                <a:gd name="T2" fmla="*/ 34 w 34"/>
                                <a:gd name="T3" fmla="*/ 0 h 11"/>
                              </a:gdLst>
                              <a:ahLst/>
                              <a:cxnLst>
                                <a:cxn ang="0">
                                  <a:pos x="T0" y="T1"/>
                                </a:cxn>
                                <a:cxn ang="0">
                                  <a:pos x="T2" y="T3"/>
                                </a:cxn>
                              </a:cxnLst>
                              <a:rect l="0" t="0" r="r" b="b"/>
                              <a:pathLst>
                                <a:path w="34" h="11">
                                  <a:moveTo>
                                    <a:pt x="0" y="11"/>
                                  </a:moveTo>
                                  <a:cubicBezTo>
                                    <a:pt x="12" y="0"/>
                                    <a:pt x="23" y="0"/>
                                    <a:pt x="34"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1" name="Freeform 826"/>
                          <wps:cNvSpPr>
                            <a:spLocks/>
                          </wps:cNvSpPr>
                          <wps:spPr bwMode="auto">
                            <a:xfrm>
                              <a:off x="6855" y="5450"/>
                              <a:ext cx="23" cy="11"/>
                            </a:xfrm>
                            <a:custGeom>
                              <a:avLst/>
                              <a:gdLst>
                                <a:gd name="T0" fmla="*/ 0 w 23"/>
                                <a:gd name="T1" fmla="*/ 0 h 11"/>
                                <a:gd name="T2" fmla="*/ 23 w 23"/>
                                <a:gd name="T3" fmla="*/ 11 h 11"/>
                              </a:gdLst>
                              <a:ahLst/>
                              <a:cxnLst>
                                <a:cxn ang="0">
                                  <a:pos x="T0" y="T1"/>
                                </a:cxn>
                                <a:cxn ang="0">
                                  <a:pos x="T2" y="T3"/>
                                </a:cxn>
                              </a:cxnLst>
                              <a:rect l="0" t="0" r="r" b="b"/>
                              <a:pathLst>
                                <a:path w="23" h="11">
                                  <a:moveTo>
                                    <a:pt x="0" y="0"/>
                                  </a:moveTo>
                                  <a:cubicBezTo>
                                    <a:pt x="11" y="0"/>
                                    <a:pt x="23" y="11"/>
                                    <a:pt x="23" y="11"/>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2" name="Freeform 827"/>
                          <wps:cNvSpPr>
                            <a:spLocks/>
                          </wps:cNvSpPr>
                          <wps:spPr bwMode="auto">
                            <a:xfrm>
                              <a:off x="6924" y="5495"/>
                              <a:ext cx="22" cy="34"/>
                            </a:xfrm>
                            <a:custGeom>
                              <a:avLst/>
                              <a:gdLst>
                                <a:gd name="T0" fmla="*/ 0 w 22"/>
                                <a:gd name="T1" fmla="*/ 0 h 34"/>
                                <a:gd name="T2" fmla="*/ 22 w 22"/>
                                <a:gd name="T3" fmla="*/ 34 h 34"/>
                              </a:gdLst>
                              <a:ahLst/>
                              <a:cxnLst>
                                <a:cxn ang="0">
                                  <a:pos x="T0" y="T1"/>
                                </a:cxn>
                                <a:cxn ang="0">
                                  <a:pos x="T2" y="T3"/>
                                </a:cxn>
                              </a:cxnLst>
                              <a:rect l="0" t="0" r="r" b="b"/>
                              <a:pathLst>
                                <a:path w="22" h="34">
                                  <a:moveTo>
                                    <a:pt x="0" y="0"/>
                                  </a:moveTo>
                                  <a:cubicBezTo>
                                    <a:pt x="0" y="12"/>
                                    <a:pt x="11" y="23"/>
                                    <a:pt x="22"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3" name="Freeform 828"/>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4" name="Freeform 829"/>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5" name="Freeform 830"/>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6" name="Freeform 831"/>
                          <wps:cNvSpPr>
                            <a:spLocks/>
                          </wps:cNvSpPr>
                          <wps:spPr bwMode="auto">
                            <a:xfrm>
                              <a:off x="6935" y="5632"/>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7" name="Freeform 832"/>
                          <wps:cNvSpPr>
                            <a:spLocks/>
                          </wps:cNvSpPr>
                          <wps:spPr bwMode="auto">
                            <a:xfrm>
                              <a:off x="6878" y="5701"/>
                              <a:ext cx="23" cy="23"/>
                            </a:xfrm>
                            <a:custGeom>
                              <a:avLst/>
                              <a:gdLst>
                                <a:gd name="T0" fmla="*/ 23 w 23"/>
                                <a:gd name="T1" fmla="*/ 0 h 23"/>
                                <a:gd name="T2" fmla="*/ 0 w 23"/>
                                <a:gd name="T3" fmla="*/ 23 h 23"/>
                              </a:gdLst>
                              <a:ahLst/>
                              <a:cxnLst>
                                <a:cxn ang="0">
                                  <a:pos x="T0" y="T1"/>
                                </a:cxn>
                                <a:cxn ang="0">
                                  <a:pos x="T2" y="T3"/>
                                </a:cxn>
                              </a:cxnLst>
                              <a:rect l="0" t="0" r="r" b="b"/>
                              <a:pathLst>
                                <a:path w="23" h="23">
                                  <a:moveTo>
                                    <a:pt x="23" y="0"/>
                                  </a:moveTo>
                                  <a:cubicBezTo>
                                    <a:pt x="11" y="0"/>
                                    <a:pt x="11" y="11"/>
                                    <a:pt x="0"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8" name="Freeform 833"/>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9" name="Freeform 834"/>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0" name="Freeform 835"/>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1" name="Freeform 836"/>
                          <wps:cNvSpPr>
                            <a:spLocks/>
                          </wps:cNvSpPr>
                          <wps:spPr bwMode="auto">
                            <a:xfrm>
                              <a:off x="6729" y="5689"/>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12" y="12"/>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2" name="Freeform 837"/>
                          <wps:cNvSpPr>
                            <a:spLocks/>
                          </wps:cNvSpPr>
                          <wps:spPr bwMode="auto">
                            <a:xfrm>
                              <a:off x="6684" y="5621"/>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3" name="Rectangle 838"/>
                          <wps:cNvSpPr>
                            <a:spLocks noChangeArrowheads="1"/>
                          </wps:cNvSpPr>
                          <wps:spPr bwMode="auto">
                            <a:xfrm>
                              <a:off x="6741" y="5495"/>
                              <a:ext cx="46" cy="194"/>
                            </a:xfrm>
                            <a:prstGeom prst="rect">
                              <a:avLst/>
                            </a:prstGeom>
                            <a:solidFill>
                              <a:srgbClr val="99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4" name="Rectangle 839"/>
                          <wps:cNvSpPr>
                            <a:spLocks noChangeArrowheads="1"/>
                          </wps:cNvSpPr>
                          <wps:spPr bwMode="auto">
                            <a:xfrm>
                              <a:off x="6787" y="5495"/>
                              <a:ext cx="11" cy="194"/>
                            </a:xfrm>
                            <a:prstGeom prst="rect">
                              <a:avLst/>
                            </a:prstGeom>
                            <a:solidFill>
                              <a:srgbClr val="96CA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5" name="Rectangle 840"/>
                          <wps:cNvSpPr>
                            <a:spLocks noChangeArrowheads="1"/>
                          </wps:cNvSpPr>
                          <wps:spPr bwMode="auto">
                            <a:xfrm>
                              <a:off x="6798" y="5495"/>
                              <a:ext cx="11" cy="194"/>
                            </a:xfrm>
                            <a:prstGeom prst="rect">
                              <a:avLst/>
                            </a:prstGeom>
                            <a:solidFill>
                              <a:srgbClr val="92C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6" name="Rectangle 841"/>
                          <wps:cNvSpPr>
                            <a:spLocks noChangeArrowheads="1"/>
                          </wps:cNvSpPr>
                          <wps:spPr bwMode="auto">
                            <a:xfrm>
                              <a:off x="6809" y="5495"/>
                              <a:ext cx="12" cy="194"/>
                            </a:xfrm>
                            <a:prstGeom prst="rect">
                              <a:avLst/>
                            </a:prstGeom>
                            <a:solidFill>
                              <a:srgbClr val="8EC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7" name="Rectangle 842"/>
                          <wps:cNvSpPr>
                            <a:spLocks noChangeArrowheads="1"/>
                          </wps:cNvSpPr>
                          <wps:spPr bwMode="auto">
                            <a:xfrm>
                              <a:off x="6821" y="5495"/>
                              <a:ext cx="11" cy="194"/>
                            </a:xfrm>
                            <a:prstGeom prst="rect">
                              <a:avLst/>
                            </a:prstGeom>
                            <a:solidFill>
                              <a:srgbClr val="8AC4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8" name="Rectangle 843"/>
                          <wps:cNvSpPr>
                            <a:spLocks noChangeArrowheads="1"/>
                          </wps:cNvSpPr>
                          <wps:spPr bwMode="auto">
                            <a:xfrm>
                              <a:off x="6832" y="5495"/>
                              <a:ext cx="12" cy="194"/>
                            </a:xfrm>
                            <a:prstGeom prst="rect">
                              <a:avLst/>
                            </a:prstGeom>
                            <a:solidFill>
                              <a:srgbClr val="86C2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9" name="Rectangle 844"/>
                          <wps:cNvSpPr>
                            <a:spLocks noChangeArrowheads="1"/>
                          </wps:cNvSpPr>
                          <wps:spPr bwMode="auto">
                            <a:xfrm>
                              <a:off x="6844" y="5495"/>
                              <a:ext cx="11" cy="194"/>
                            </a:xfrm>
                            <a:prstGeom prst="rect">
                              <a:avLst/>
                            </a:prstGeom>
                            <a:solidFill>
                              <a:srgbClr val="82C0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0" name="Rectangle 845"/>
                          <wps:cNvSpPr>
                            <a:spLocks noChangeArrowheads="1"/>
                          </wps:cNvSpPr>
                          <wps:spPr bwMode="auto">
                            <a:xfrm>
                              <a:off x="6855" y="5495"/>
                              <a:ext cx="11" cy="194"/>
                            </a:xfrm>
                            <a:prstGeom prst="rect">
                              <a:avLst/>
                            </a:prstGeom>
                            <a:solidFill>
                              <a:srgbClr val="7EBE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1" name="Rectangle 846"/>
                          <wps:cNvSpPr>
                            <a:spLocks noChangeArrowheads="1"/>
                          </wps:cNvSpPr>
                          <wps:spPr bwMode="auto">
                            <a:xfrm>
                              <a:off x="6866" y="5495"/>
                              <a:ext cx="12" cy="194"/>
                            </a:xfrm>
                            <a:prstGeom prst="rect">
                              <a:avLst/>
                            </a:prstGeom>
                            <a:solidFill>
                              <a:srgbClr val="7AB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2" name="Rectangle 847"/>
                          <wps:cNvSpPr>
                            <a:spLocks noChangeArrowheads="1"/>
                          </wps:cNvSpPr>
                          <wps:spPr bwMode="auto">
                            <a:xfrm>
                              <a:off x="6878" y="5495"/>
                              <a:ext cx="11" cy="194"/>
                            </a:xfrm>
                            <a:prstGeom prst="rect">
                              <a:avLst/>
                            </a:prstGeom>
                            <a:solidFill>
                              <a:srgbClr val="75BA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3" name="Rectangle 848"/>
                          <wps:cNvSpPr>
                            <a:spLocks noChangeArrowheads="1"/>
                          </wps:cNvSpPr>
                          <wps:spPr bwMode="auto">
                            <a:xfrm>
                              <a:off x="6889" y="5495"/>
                              <a:ext cx="12" cy="194"/>
                            </a:xfrm>
                            <a:prstGeom prst="rect">
                              <a:avLst/>
                            </a:prstGeom>
                            <a:solidFill>
                              <a:srgbClr val="71B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4" name="Rectangle 849"/>
                          <wps:cNvSpPr>
                            <a:spLocks noChangeArrowheads="1"/>
                          </wps:cNvSpPr>
                          <wps:spPr bwMode="auto">
                            <a:xfrm>
                              <a:off x="6901" y="5495"/>
                              <a:ext cx="11" cy="194"/>
                            </a:xfrm>
                            <a:prstGeom prst="rect">
                              <a:avLst/>
                            </a:prstGeom>
                            <a:solidFill>
                              <a:srgbClr val="6DB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5" name="Rectangle 850"/>
                          <wps:cNvSpPr>
                            <a:spLocks noChangeArrowheads="1"/>
                          </wps:cNvSpPr>
                          <wps:spPr bwMode="auto">
                            <a:xfrm>
                              <a:off x="6912" y="5495"/>
                              <a:ext cx="12" cy="194"/>
                            </a:xfrm>
                            <a:prstGeom prst="rect">
                              <a:avLst/>
                            </a:prstGeom>
                            <a:solidFill>
                              <a:srgbClr val="69B4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6" name="Freeform 851"/>
                          <wps:cNvSpPr>
                            <a:spLocks/>
                          </wps:cNvSpPr>
                          <wps:spPr bwMode="auto">
                            <a:xfrm>
                              <a:off x="6741" y="5495"/>
                              <a:ext cx="171" cy="183"/>
                            </a:xfrm>
                            <a:custGeom>
                              <a:avLst/>
                              <a:gdLst>
                                <a:gd name="T0" fmla="*/ 80 w 171"/>
                                <a:gd name="T1" fmla="*/ 0 h 183"/>
                                <a:gd name="T2" fmla="*/ 0 w 171"/>
                                <a:gd name="T3" fmla="*/ 183 h 183"/>
                                <a:gd name="T4" fmla="*/ 80 w 171"/>
                                <a:gd name="T5" fmla="*/ 103 h 183"/>
                                <a:gd name="T6" fmla="*/ 171 w 171"/>
                                <a:gd name="T7" fmla="*/ 183 h 183"/>
                                <a:gd name="T8" fmla="*/ 80 w 171"/>
                                <a:gd name="T9" fmla="*/ 0 h 183"/>
                              </a:gdLst>
                              <a:ahLst/>
                              <a:cxnLst>
                                <a:cxn ang="0">
                                  <a:pos x="T0" y="T1"/>
                                </a:cxn>
                                <a:cxn ang="0">
                                  <a:pos x="T2" y="T3"/>
                                </a:cxn>
                                <a:cxn ang="0">
                                  <a:pos x="T4" y="T5"/>
                                </a:cxn>
                                <a:cxn ang="0">
                                  <a:pos x="T6" y="T7"/>
                                </a:cxn>
                                <a:cxn ang="0">
                                  <a:pos x="T8" y="T9"/>
                                </a:cxn>
                              </a:cxnLst>
                              <a:rect l="0" t="0" r="r" b="b"/>
                              <a:pathLst>
                                <a:path w="171" h="183">
                                  <a:moveTo>
                                    <a:pt x="80" y="0"/>
                                  </a:moveTo>
                                  <a:lnTo>
                                    <a:pt x="0" y="183"/>
                                  </a:lnTo>
                                  <a:lnTo>
                                    <a:pt x="80" y="103"/>
                                  </a:lnTo>
                                  <a:lnTo>
                                    <a:pt x="171" y="183"/>
                                  </a:lnTo>
                                  <a:lnTo>
                                    <a:pt x="80" y="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7" name="Rectangle 852"/>
                          <wps:cNvSpPr>
                            <a:spLocks noChangeArrowheads="1"/>
                          </wps:cNvSpPr>
                          <wps:spPr bwMode="auto">
                            <a:xfrm>
                              <a:off x="6432" y="4581"/>
                              <a:ext cx="601"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Information</w:t>
                                </w:r>
                              </w:p>
                            </w:txbxContent>
                          </wps:txbx>
                          <wps:bodyPr rot="0" vert="horz" wrap="none" lIns="0" tIns="0" rIns="0" bIns="0" anchor="t" anchorCtr="0">
                            <a:spAutoFit/>
                          </wps:bodyPr>
                        </wps:wsp>
                        <wps:wsp>
                          <wps:cNvPr id="4668" name="Rectangle 853"/>
                          <wps:cNvSpPr>
                            <a:spLocks noChangeArrowheads="1"/>
                          </wps:cNvSpPr>
                          <wps:spPr bwMode="auto">
                            <a:xfrm>
                              <a:off x="6444" y="4730"/>
                              <a:ext cx="53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requested</w:t>
                                </w:r>
                              </w:p>
                            </w:txbxContent>
                          </wps:txbx>
                          <wps:bodyPr rot="0" vert="horz" wrap="none" lIns="0" tIns="0" rIns="0" bIns="0" anchor="t" anchorCtr="0">
                            <a:spAutoFit/>
                          </wps:bodyPr>
                        </wps:wsp>
                        <wps:wsp>
                          <wps:cNvPr id="4669" name="Freeform 854"/>
                          <wps:cNvSpPr>
                            <a:spLocks/>
                          </wps:cNvSpPr>
                          <wps:spPr bwMode="auto">
                            <a:xfrm>
                              <a:off x="6547" y="5632"/>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7D8DC"/>
                            </a:solidFill>
                            <a:ln w="0">
                              <a:solidFill>
                                <a:srgbClr val="000000"/>
                              </a:solidFill>
                              <a:prstDash val="solid"/>
                              <a:round/>
                              <a:headEnd/>
                              <a:tailEnd/>
                            </a:ln>
                          </wps:spPr>
                          <wps:bodyPr rot="0" vert="horz" wrap="square" lIns="91440" tIns="45720" rIns="91440" bIns="45720" anchor="t" anchorCtr="0" upright="1">
                            <a:noAutofit/>
                          </wps:bodyPr>
                        </wps:wsp>
                        <wps:wsp>
                          <wps:cNvPr id="4670" name="Rectangle 855"/>
                          <wps:cNvSpPr>
                            <a:spLocks noChangeArrowheads="1"/>
                          </wps:cNvSpPr>
                          <wps:spPr bwMode="auto">
                            <a:xfrm>
                              <a:off x="6512" y="5598"/>
                              <a:ext cx="275" cy="686"/>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1" name="Rectangle 856"/>
                          <wps:cNvSpPr>
                            <a:spLocks noChangeArrowheads="1"/>
                          </wps:cNvSpPr>
                          <wps:spPr bwMode="auto">
                            <a:xfrm>
                              <a:off x="6787" y="5598"/>
                              <a:ext cx="11" cy="686"/>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2" name="Rectangle 857"/>
                          <wps:cNvSpPr>
                            <a:spLocks noChangeArrowheads="1"/>
                          </wps:cNvSpPr>
                          <wps:spPr bwMode="auto">
                            <a:xfrm>
                              <a:off x="6798" y="5598"/>
                              <a:ext cx="23" cy="686"/>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3" name="Rectangle 858"/>
                          <wps:cNvSpPr>
                            <a:spLocks noChangeArrowheads="1"/>
                          </wps:cNvSpPr>
                          <wps:spPr bwMode="auto">
                            <a:xfrm>
                              <a:off x="6821" y="5598"/>
                              <a:ext cx="23" cy="686"/>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4" name="Rectangle 859"/>
                          <wps:cNvSpPr>
                            <a:spLocks noChangeArrowheads="1"/>
                          </wps:cNvSpPr>
                          <wps:spPr bwMode="auto">
                            <a:xfrm>
                              <a:off x="6844" y="5598"/>
                              <a:ext cx="22" cy="686"/>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5" name="Rectangle 860"/>
                          <wps:cNvSpPr>
                            <a:spLocks noChangeArrowheads="1"/>
                          </wps:cNvSpPr>
                          <wps:spPr bwMode="auto">
                            <a:xfrm>
                              <a:off x="6866" y="5598"/>
                              <a:ext cx="12" cy="686"/>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6" name="Rectangle 861"/>
                          <wps:cNvSpPr>
                            <a:spLocks noChangeArrowheads="1"/>
                          </wps:cNvSpPr>
                          <wps:spPr bwMode="auto">
                            <a:xfrm>
                              <a:off x="6878" y="5598"/>
                              <a:ext cx="23" cy="686"/>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7" name="Rectangle 862"/>
                          <wps:cNvSpPr>
                            <a:spLocks noChangeArrowheads="1"/>
                          </wps:cNvSpPr>
                          <wps:spPr bwMode="auto">
                            <a:xfrm>
                              <a:off x="6901" y="5598"/>
                              <a:ext cx="23" cy="686"/>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8" name="Rectangle 863"/>
                          <wps:cNvSpPr>
                            <a:spLocks noChangeArrowheads="1"/>
                          </wps:cNvSpPr>
                          <wps:spPr bwMode="auto">
                            <a:xfrm>
                              <a:off x="6924" y="5598"/>
                              <a:ext cx="11" cy="686"/>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9" name="Rectangle 864"/>
                          <wps:cNvSpPr>
                            <a:spLocks noChangeArrowheads="1"/>
                          </wps:cNvSpPr>
                          <wps:spPr bwMode="auto">
                            <a:xfrm>
                              <a:off x="6935" y="5598"/>
                              <a:ext cx="23" cy="686"/>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0" name="Rectangle 865"/>
                          <wps:cNvSpPr>
                            <a:spLocks noChangeArrowheads="1"/>
                          </wps:cNvSpPr>
                          <wps:spPr bwMode="auto">
                            <a:xfrm>
                              <a:off x="6958" y="5598"/>
                              <a:ext cx="23" cy="686"/>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1" name="Rectangle 866"/>
                          <wps:cNvSpPr>
                            <a:spLocks noChangeArrowheads="1"/>
                          </wps:cNvSpPr>
                          <wps:spPr bwMode="auto">
                            <a:xfrm>
                              <a:off x="6981" y="5598"/>
                              <a:ext cx="23" cy="686"/>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2" name="Rectangle 867"/>
                          <wps:cNvSpPr>
                            <a:spLocks noChangeArrowheads="1"/>
                          </wps:cNvSpPr>
                          <wps:spPr bwMode="auto">
                            <a:xfrm>
                              <a:off x="7004" y="5598"/>
                              <a:ext cx="11" cy="686"/>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3" name="Rectangle 868"/>
                          <wps:cNvSpPr>
                            <a:spLocks noChangeArrowheads="1"/>
                          </wps:cNvSpPr>
                          <wps:spPr bwMode="auto">
                            <a:xfrm>
                              <a:off x="7015" y="5598"/>
                              <a:ext cx="23" cy="686"/>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4" name="Rectangle 869"/>
                          <wps:cNvSpPr>
                            <a:spLocks noChangeArrowheads="1"/>
                          </wps:cNvSpPr>
                          <wps:spPr bwMode="auto">
                            <a:xfrm>
                              <a:off x="7038" y="5598"/>
                              <a:ext cx="23" cy="686"/>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5" name="Rectangle 870"/>
                          <wps:cNvSpPr>
                            <a:spLocks noChangeArrowheads="1"/>
                          </wps:cNvSpPr>
                          <wps:spPr bwMode="auto">
                            <a:xfrm>
                              <a:off x="7061" y="5598"/>
                              <a:ext cx="11" cy="686"/>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6" name="Rectangle 871"/>
                          <wps:cNvSpPr>
                            <a:spLocks noChangeArrowheads="1"/>
                          </wps:cNvSpPr>
                          <wps:spPr bwMode="auto">
                            <a:xfrm>
                              <a:off x="7072" y="5598"/>
                              <a:ext cx="23" cy="686"/>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7" name="Rectangle 872"/>
                          <wps:cNvSpPr>
                            <a:spLocks noChangeArrowheads="1"/>
                          </wps:cNvSpPr>
                          <wps:spPr bwMode="auto">
                            <a:xfrm>
                              <a:off x="7095" y="5598"/>
                              <a:ext cx="23" cy="686"/>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8" name="Rectangle 873"/>
                          <wps:cNvSpPr>
                            <a:spLocks noChangeArrowheads="1"/>
                          </wps:cNvSpPr>
                          <wps:spPr bwMode="auto">
                            <a:xfrm>
                              <a:off x="7118" y="5598"/>
                              <a:ext cx="23" cy="686"/>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9" name="Rectangle 874"/>
                          <wps:cNvSpPr>
                            <a:spLocks noChangeArrowheads="1"/>
                          </wps:cNvSpPr>
                          <wps:spPr bwMode="auto">
                            <a:xfrm>
                              <a:off x="7141" y="5598"/>
                              <a:ext cx="11" cy="686"/>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0" name="Rectangle 875"/>
                          <wps:cNvSpPr>
                            <a:spLocks noChangeArrowheads="1"/>
                          </wps:cNvSpPr>
                          <wps:spPr bwMode="auto">
                            <a:xfrm>
                              <a:off x="7152" y="5598"/>
                              <a:ext cx="23" cy="686"/>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1" name="Rectangle 876"/>
                          <wps:cNvSpPr>
                            <a:spLocks noChangeArrowheads="1"/>
                          </wps:cNvSpPr>
                          <wps:spPr bwMode="auto">
                            <a:xfrm>
                              <a:off x="7175" y="5598"/>
                              <a:ext cx="23" cy="686"/>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2" name="Rectangle 877"/>
                          <wps:cNvSpPr>
                            <a:spLocks noChangeArrowheads="1"/>
                          </wps:cNvSpPr>
                          <wps:spPr bwMode="auto">
                            <a:xfrm>
                              <a:off x="7198" y="5598"/>
                              <a:ext cx="34" cy="686"/>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3" name="Rectangle 878"/>
                          <wps:cNvSpPr>
                            <a:spLocks noChangeArrowheads="1"/>
                          </wps:cNvSpPr>
                          <wps:spPr bwMode="auto">
                            <a:xfrm>
                              <a:off x="7232" y="5598"/>
                              <a:ext cx="23" cy="686"/>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4" name="Rectangle 879"/>
                          <wps:cNvSpPr>
                            <a:spLocks noChangeArrowheads="1"/>
                          </wps:cNvSpPr>
                          <wps:spPr bwMode="auto">
                            <a:xfrm>
                              <a:off x="7255" y="5598"/>
                              <a:ext cx="23" cy="686"/>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5" name="Rectangle 880"/>
                          <wps:cNvSpPr>
                            <a:spLocks noChangeArrowheads="1"/>
                          </wps:cNvSpPr>
                          <wps:spPr bwMode="auto">
                            <a:xfrm>
                              <a:off x="7278" y="5598"/>
                              <a:ext cx="11" cy="686"/>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6" name="Rectangle 881"/>
                          <wps:cNvSpPr>
                            <a:spLocks noChangeArrowheads="1"/>
                          </wps:cNvSpPr>
                          <wps:spPr bwMode="auto">
                            <a:xfrm>
                              <a:off x="7289" y="5598"/>
                              <a:ext cx="23" cy="686"/>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7" name="Rectangle 882"/>
                          <wps:cNvSpPr>
                            <a:spLocks noChangeArrowheads="1"/>
                          </wps:cNvSpPr>
                          <wps:spPr bwMode="auto">
                            <a:xfrm>
                              <a:off x="7312" y="5598"/>
                              <a:ext cx="23" cy="686"/>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8" name="Rectangle 883"/>
                          <wps:cNvSpPr>
                            <a:spLocks noChangeArrowheads="1"/>
                          </wps:cNvSpPr>
                          <wps:spPr bwMode="auto">
                            <a:xfrm>
                              <a:off x="7335" y="5598"/>
                              <a:ext cx="23" cy="686"/>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9" name="Rectangle 884"/>
                          <wps:cNvSpPr>
                            <a:spLocks noChangeArrowheads="1"/>
                          </wps:cNvSpPr>
                          <wps:spPr bwMode="auto">
                            <a:xfrm>
                              <a:off x="7358" y="5598"/>
                              <a:ext cx="11" cy="686"/>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0" name="Rectangle 885"/>
                          <wps:cNvSpPr>
                            <a:spLocks noChangeArrowheads="1"/>
                          </wps:cNvSpPr>
                          <wps:spPr bwMode="auto">
                            <a:xfrm>
                              <a:off x="7369" y="5598"/>
                              <a:ext cx="23" cy="686"/>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1" name="Rectangle 886"/>
                          <wps:cNvSpPr>
                            <a:spLocks noChangeArrowheads="1"/>
                          </wps:cNvSpPr>
                          <wps:spPr bwMode="auto">
                            <a:xfrm>
                              <a:off x="7392" y="5598"/>
                              <a:ext cx="23" cy="686"/>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2" name="Rectangle 887"/>
                          <wps:cNvSpPr>
                            <a:spLocks noChangeArrowheads="1"/>
                          </wps:cNvSpPr>
                          <wps:spPr bwMode="auto">
                            <a:xfrm>
                              <a:off x="7415" y="5598"/>
                              <a:ext cx="11" cy="686"/>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3" name="Rectangle 888"/>
                          <wps:cNvSpPr>
                            <a:spLocks noChangeArrowheads="1"/>
                          </wps:cNvSpPr>
                          <wps:spPr bwMode="auto">
                            <a:xfrm>
                              <a:off x="7426" y="5598"/>
                              <a:ext cx="23" cy="686"/>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4" name="Rectangle 889"/>
                          <wps:cNvSpPr>
                            <a:spLocks noChangeArrowheads="1"/>
                          </wps:cNvSpPr>
                          <wps:spPr bwMode="auto">
                            <a:xfrm>
                              <a:off x="7449" y="5598"/>
                              <a:ext cx="23" cy="686"/>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5" name="Rectangle 890"/>
                          <wps:cNvSpPr>
                            <a:spLocks noChangeArrowheads="1"/>
                          </wps:cNvSpPr>
                          <wps:spPr bwMode="auto">
                            <a:xfrm>
                              <a:off x="7472" y="5598"/>
                              <a:ext cx="23" cy="686"/>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6" name="Rectangle 891"/>
                          <wps:cNvSpPr>
                            <a:spLocks noChangeArrowheads="1"/>
                          </wps:cNvSpPr>
                          <wps:spPr bwMode="auto">
                            <a:xfrm>
                              <a:off x="7495" y="5598"/>
                              <a:ext cx="11" cy="686"/>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7" name="Rectangle 892"/>
                          <wps:cNvSpPr>
                            <a:spLocks noChangeArrowheads="1"/>
                          </wps:cNvSpPr>
                          <wps:spPr bwMode="auto">
                            <a:xfrm>
                              <a:off x="7506" y="5598"/>
                              <a:ext cx="23" cy="686"/>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8" name="Rectangle 893"/>
                          <wps:cNvSpPr>
                            <a:spLocks noChangeArrowheads="1"/>
                          </wps:cNvSpPr>
                          <wps:spPr bwMode="auto">
                            <a:xfrm>
                              <a:off x="7529" y="5598"/>
                              <a:ext cx="23" cy="686"/>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9" name="Rectangle 894"/>
                          <wps:cNvSpPr>
                            <a:spLocks noChangeArrowheads="1"/>
                          </wps:cNvSpPr>
                          <wps:spPr bwMode="auto">
                            <a:xfrm>
                              <a:off x="7552" y="5598"/>
                              <a:ext cx="11" cy="686"/>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0" name="Rectangle 895"/>
                          <wps:cNvSpPr>
                            <a:spLocks noChangeArrowheads="1"/>
                          </wps:cNvSpPr>
                          <wps:spPr bwMode="auto">
                            <a:xfrm>
                              <a:off x="7563" y="5598"/>
                              <a:ext cx="23" cy="686"/>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1" name="Rectangle 896"/>
                          <wps:cNvSpPr>
                            <a:spLocks noChangeArrowheads="1"/>
                          </wps:cNvSpPr>
                          <wps:spPr bwMode="auto">
                            <a:xfrm>
                              <a:off x="7586" y="5598"/>
                              <a:ext cx="23" cy="686"/>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2" name="Rectangle 897"/>
                          <wps:cNvSpPr>
                            <a:spLocks noChangeArrowheads="1"/>
                          </wps:cNvSpPr>
                          <wps:spPr bwMode="auto">
                            <a:xfrm>
                              <a:off x="7609" y="5598"/>
                              <a:ext cx="23" cy="686"/>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3" name="Rectangle 898"/>
                          <wps:cNvSpPr>
                            <a:spLocks noChangeArrowheads="1"/>
                          </wps:cNvSpPr>
                          <wps:spPr bwMode="auto">
                            <a:xfrm>
                              <a:off x="7632" y="5598"/>
                              <a:ext cx="11" cy="686"/>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4" name="Rectangle 899"/>
                          <wps:cNvSpPr>
                            <a:spLocks noChangeArrowheads="1"/>
                          </wps:cNvSpPr>
                          <wps:spPr bwMode="auto">
                            <a:xfrm>
                              <a:off x="7643" y="5598"/>
                              <a:ext cx="23" cy="686"/>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5" name="Rectangle 900"/>
                          <wps:cNvSpPr>
                            <a:spLocks noChangeArrowheads="1"/>
                          </wps:cNvSpPr>
                          <wps:spPr bwMode="auto">
                            <a:xfrm>
                              <a:off x="7666" y="5598"/>
                              <a:ext cx="23" cy="686"/>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6" name="Rectangle 901"/>
                          <wps:cNvSpPr>
                            <a:spLocks noChangeArrowheads="1"/>
                          </wps:cNvSpPr>
                          <wps:spPr bwMode="auto">
                            <a:xfrm>
                              <a:off x="7689" y="5598"/>
                              <a:ext cx="12" cy="686"/>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7" name="Rectangle 902"/>
                          <wps:cNvSpPr>
                            <a:spLocks noChangeArrowheads="1"/>
                          </wps:cNvSpPr>
                          <wps:spPr bwMode="auto">
                            <a:xfrm>
                              <a:off x="7701" y="5598"/>
                              <a:ext cx="22" cy="686"/>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8" name="Rectangle 903"/>
                          <wps:cNvSpPr>
                            <a:spLocks noChangeArrowheads="1"/>
                          </wps:cNvSpPr>
                          <wps:spPr bwMode="auto">
                            <a:xfrm>
                              <a:off x="7723" y="5598"/>
                              <a:ext cx="23" cy="686"/>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9" name="Rectangle 904"/>
                          <wps:cNvSpPr>
                            <a:spLocks noChangeArrowheads="1"/>
                          </wps:cNvSpPr>
                          <wps:spPr bwMode="auto">
                            <a:xfrm>
                              <a:off x="7746" y="5598"/>
                              <a:ext cx="23" cy="686"/>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0" name="Freeform 905"/>
                          <wps:cNvSpPr>
                            <a:spLocks/>
                          </wps:cNvSpPr>
                          <wps:spPr bwMode="auto">
                            <a:xfrm>
                              <a:off x="6512" y="5598"/>
                              <a:ext cx="1246"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1" name="Rectangle 906"/>
                          <wps:cNvSpPr>
                            <a:spLocks noChangeArrowheads="1"/>
                          </wps:cNvSpPr>
                          <wps:spPr bwMode="auto">
                            <a:xfrm>
                              <a:off x="6638" y="5849"/>
                              <a:ext cx="988"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Wait for conclution</w:t>
                                </w:r>
                              </w:p>
                            </w:txbxContent>
                          </wps:txbx>
                          <wps:bodyPr rot="0" vert="horz" wrap="none" lIns="0" tIns="0" rIns="0" bIns="0" anchor="t" anchorCtr="0">
                            <a:spAutoFit/>
                          </wps:bodyPr>
                        </wps:wsp>
                        <wps:wsp>
                          <wps:cNvPr id="4722" name="Oval 907"/>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23" name="Oval 908"/>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4" name="Freeform 909"/>
                          <wps:cNvSpPr>
                            <a:spLocks/>
                          </wps:cNvSpPr>
                          <wps:spPr bwMode="auto">
                            <a:xfrm>
                              <a:off x="6649" y="5427"/>
                              <a:ext cx="172" cy="171"/>
                            </a:xfrm>
                            <a:custGeom>
                              <a:avLst/>
                              <a:gdLst>
                                <a:gd name="T0" fmla="*/ 0 w 172"/>
                                <a:gd name="T1" fmla="*/ 171 h 171"/>
                                <a:gd name="T2" fmla="*/ 172 w 172"/>
                                <a:gd name="T3" fmla="*/ 0 h 171"/>
                              </a:gdLst>
                              <a:ahLst/>
                              <a:cxnLst>
                                <a:cxn ang="0">
                                  <a:pos x="T0" y="T1"/>
                                </a:cxn>
                                <a:cxn ang="0">
                                  <a:pos x="T2" y="T3"/>
                                </a:cxn>
                              </a:cxnLst>
                              <a:rect l="0" t="0" r="r" b="b"/>
                              <a:pathLst>
                                <a:path w="172" h="171">
                                  <a:moveTo>
                                    <a:pt x="0" y="171"/>
                                  </a:moveTo>
                                  <a:cubicBezTo>
                                    <a:pt x="0" y="80"/>
                                    <a:pt x="80" y="0"/>
                                    <a:pt x="172"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5" name="Freeform 910"/>
                          <wps:cNvSpPr>
                            <a:spLocks/>
                          </wps:cNvSpPr>
                          <wps:spPr bwMode="auto">
                            <a:xfrm>
                              <a:off x="6821" y="5427"/>
                              <a:ext cx="171" cy="171"/>
                            </a:xfrm>
                            <a:custGeom>
                              <a:avLst/>
                              <a:gdLst>
                                <a:gd name="T0" fmla="*/ 0 w 171"/>
                                <a:gd name="T1" fmla="*/ 0 h 171"/>
                                <a:gd name="T2" fmla="*/ 171 w 171"/>
                                <a:gd name="T3" fmla="*/ 171 h 171"/>
                              </a:gdLst>
                              <a:ahLst/>
                              <a:cxnLst>
                                <a:cxn ang="0">
                                  <a:pos x="T0" y="T1"/>
                                </a:cxn>
                                <a:cxn ang="0">
                                  <a:pos x="T2" y="T3"/>
                                </a:cxn>
                              </a:cxnLst>
                              <a:rect l="0" t="0" r="r" b="b"/>
                              <a:pathLst>
                                <a:path w="171" h="171">
                                  <a:moveTo>
                                    <a:pt x="0" y="0"/>
                                  </a:moveTo>
                                  <a:cubicBezTo>
                                    <a:pt x="91" y="0"/>
                                    <a:pt x="171" y="80"/>
                                    <a:pt x="171" y="171"/>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6" name="Freeform 911"/>
                          <wps:cNvSpPr>
                            <a:spLocks/>
                          </wps:cNvSpPr>
                          <wps:spPr bwMode="auto">
                            <a:xfrm>
                              <a:off x="6821" y="5598"/>
                              <a:ext cx="171" cy="183"/>
                            </a:xfrm>
                            <a:custGeom>
                              <a:avLst/>
                              <a:gdLst>
                                <a:gd name="T0" fmla="*/ 171 w 171"/>
                                <a:gd name="T1" fmla="*/ 0 h 183"/>
                                <a:gd name="T2" fmla="*/ 0 w 171"/>
                                <a:gd name="T3" fmla="*/ 183 h 183"/>
                              </a:gdLst>
                              <a:ahLst/>
                              <a:cxnLst>
                                <a:cxn ang="0">
                                  <a:pos x="T0" y="T1"/>
                                </a:cxn>
                                <a:cxn ang="0">
                                  <a:pos x="T2" y="T3"/>
                                </a:cxn>
                              </a:cxnLst>
                              <a:rect l="0" t="0" r="r" b="b"/>
                              <a:pathLst>
                                <a:path w="171" h="183">
                                  <a:moveTo>
                                    <a:pt x="171" y="0"/>
                                  </a:moveTo>
                                  <a:cubicBezTo>
                                    <a:pt x="171" y="91"/>
                                    <a:pt x="91" y="183"/>
                                    <a:pt x="0" y="183"/>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7" name="Freeform 912"/>
                          <wps:cNvSpPr>
                            <a:spLocks/>
                          </wps:cNvSpPr>
                          <wps:spPr bwMode="auto">
                            <a:xfrm>
                              <a:off x="6649" y="5598"/>
                              <a:ext cx="172" cy="183"/>
                            </a:xfrm>
                            <a:custGeom>
                              <a:avLst/>
                              <a:gdLst>
                                <a:gd name="T0" fmla="*/ 172 w 172"/>
                                <a:gd name="T1" fmla="*/ 183 h 183"/>
                                <a:gd name="T2" fmla="*/ 0 w 172"/>
                                <a:gd name="T3" fmla="*/ 0 h 183"/>
                              </a:gdLst>
                              <a:ahLst/>
                              <a:cxnLst>
                                <a:cxn ang="0">
                                  <a:pos x="T0" y="T1"/>
                                </a:cxn>
                                <a:cxn ang="0">
                                  <a:pos x="T2" y="T3"/>
                                </a:cxn>
                              </a:cxnLst>
                              <a:rect l="0" t="0" r="r" b="b"/>
                              <a:pathLst>
                                <a:path w="172" h="183">
                                  <a:moveTo>
                                    <a:pt x="172" y="183"/>
                                  </a:moveTo>
                                  <a:cubicBezTo>
                                    <a:pt x="80" y="183"/>
                                    <a:pt x="0" y="91"/>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8" name="Oval 913"/>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29" name="Oval 914"/>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0" name="Freeform 915"/>
                          <wps:cNvSpPr>
                            <a:spLocks/>
                          </wps:cNvSpPr>
                          <wps:spPr bwMode="auto">
                            <a:xfrm>
                              <a:off x="6684" y="5461"/>
                              <a:ext cx="137" cy="137"/>
                            </a:xfrm>
                            <a:custGeom>
                              <a:avLst/>
                              <a:gdLst>
                                <a:gd name="T0" fmla="*/ 0 w 137"/>
                                <a:gd name="T1" fmla="*/ 137 h 137"/>
                                <a:gd name="T2" fmla="*/ 137 w 137"/>
                                <a:gd name="T3" fmla="*/ 0 h 137"/>
                              </a:gdLst>
                              <a:ahLst/>
                              <a:cxnLst>
                                <a:cxn ang="0">
                                  <a:pos x="T0" y="T1"/>
                                </a:cxn>
                                <a:cxn ang="0">
                                  <a:pos x="T2" y="T3"/>
                                </a:cxn>
                              </a:cxnLst>
                              <a:rect l="0" t="0" r="r" b="b"/>
                              <a:pathLst>
                                <a:path w="137" h="137">
                                  <a:moveTo>
                                    <a:pt x="0" y="137"/>
                                  </a:moveTo>
                                  <a:cubicBezTo>
                                    <a:pt x="0" y="68"/>
                                    <a:pt x="68" y="0"/>
                                    <a:pt x="137"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1" name="Freeform 916"/>
                          <wps:cNvSpPr>
                            <a:spLocks/>
                          </wps:cNvSpPr>
                          <wps:spPr bwMode="auto">
                            <a:xfrm>
                              <a:off x="6821" y="5461"/>
                              <a:ext cx="137" cy="137"/>
                            </a:xfrm>
                            <a:custGeom>
                              <a:avLst/>
                              <a:gdLst>
                                <a:gd name="T0" fmla="*/ 0 w 137"/>
                                <a:gd name="T1" fmla="*/ 0 h 137"/>
                                <a:gd name="T2" fmla="*/ 137 w 137"/>
                                <a:gd name="T3" fmla="*/ 137 h 137"/>
                              </a:gdLst>
                              <a:ahLst/>
                              <a:cxnLst>
                                <a:cxn ang="0">
                                  <a:pos x="T0" y="T1"/>
                                </a:cxn>
                                <a:cxn ang="0">
                                  <a:pos x="T2" y="T3"/>
                                </a:cxn>
                              </a:cxnLst>
                              <a:rect l="0" t="0" r="r" b="b"/>
                              <a:pathLst>
                                <a:path w="137" h="137">
                                  <a:moveTo>
                                    <a:pt x="0" y="0"/>
                                  </a:moveTo>
                                  <a:cubicBezTo>
                                    <a:pt x="68" y="0"/>
                                    <a:pt x="137" y="68"/>
                                    <a:pt x="137" y="137"/>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2" name="Freeform 917"/>
                          <wps:cNvSpPr>
                            <a:spLocks/>
                          </wps:cNvSpPr>
                          <wps:spPr bwMode="auto">
                            <a:xfrm>
                              <a:off x="6821" y="5598"/>
                              <a:ext cx="137" cy="149"/>
                            </a:xfrm>
                            <a:custGeom>
                              <a:avLst/>
                              <a:gdLst>
                                <a:gd name="T0" fmla="*/ 137 w 137"/>
                                <a:gd name="T1" fmla="*/ 0 h 149"/>
                                <a:gd name="T2" fmla="*/ 0 w 137"/>
                                <a:gd name="T3" fmla="*/ 149 h 149"/>
                              </a:gdLst>
                              <a:ahLst/>
                              <a:cxnLst>
                                <a:cxn ang="0">
                                  <a:pos x="T0" y="T1"/>
                                </a:cxn>
                                <a:cxn ang="0">
                                  <a:pos x="T2" y="T3"/>
                                </a:cxn>
                              </a:cxnLst>
                              <a:rect l="0" t="0" r="r" b="b"/>
                              <a:pathLst>
                                <a:path w="137" h="149">
                                  <a:moveTo>
                                    <a:pt x="137" y="0"/>
                                  </a:moveTo>
                                  <a:cubicBezTo>
                                    <a:pt x="137" y="69"/>
                                    <a:pt x="68" y="149"/>
                                    <a:pt x="0" y="149"/>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3" name="Freeform 918"/>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sq">
                              <a:solidFill>
                                <a:srgbClr val="000000"/>
                              </a:solidFill>
                              <a:prstDash val="solid"/>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4" name="Oval 919"/>
                          <wps:cNvSpPr>
                            <a:spLocks noChangeArrowheads="1"/>
                          </wps:cNvSpPr>
                          <wps:spPr bwMode="auto">
                            <a:xfrm>
                              <a:off x="6649" y="5415"/>
                              <a:ext cx="332" cy="33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35" name="Oval 920"/>
                          <wps:cNvSpPr>
                            <a:spLocks noChangeArrowheads="1"/>
                          </wps:cNvSpPr>
                          <wps:spPr bwMode="auto">
                            <a:xfrm>
                              <a:off x="6649" y="5415"/>
                              <a:ext cx="343" cy="343"/>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6" name="Freeform 921"/>
                          <wps:cNvSpPr>
                            <a:spLocks/>
                          </wps:cNvSpPr>
                          <wps:spPr bwMode="auto">
                            <a:xfrm>
                              <a:off x="6684" y="5598"/>
                              <a:ext cx="137" cy="149"/>
                            </a:xfrm>
                            <a:custGeom>
                              <a:avLst/>
                              <a:gdLst>
                                <a:gd name="T0" fmla="*/ 137 w 137"/>
                                <a:gd name="T1" fmla="*/ 149 h 149"/>
                                <a:gd name="T2" fmla="*/ 0 w 137"/>
                                <a:gd name="T3" fmla="*/ 0 h 149"/>
                              </a:gdLst>
                              <a:ahLst/>
                              <a:cxnLst>
                                <a:cxn ang="0">
                                  <a:pos x="T0" y="T1"/>
                                </a:cxn>
                                <a:cxn ang="0">
                                  <a:pos x="T2" y="T3"/>
                                </a:cxn>
                              </a:cxnLst>
                              <a:rect l="0" t="0" r="r" b="b"/>
                              <a:pathLst>
                                <a:path w="137" h="149">
                                  <a:moveTo>
                                    <a:pt x="137" y="149"/>
                                  </a:moveTo>
                                  <a:cubicBezTo>
                                    <a:pt x="68" y="149"/>
                                    <a:pt x="0" y="69"/>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7" name="Freeform 922"/>
                          <wps:cNvSpPr>
                            <a:spLocks/>
                          </wps:cNvSpPr>
                          <wps:spPr bwMode="auto">
                            <a:xfrm>
                              <a:off x="6672" y="5484"/>
                              <a:ext cx="12" cy="23"/>
                            </a:xfrm>
                            <a:custGeom>
                              <a:avLst/>
                              <a:gdLst>
                                <a:gd name="T0" fmla="*/ 0 w 12"/>
                                <a:gd name="T1" fmla="*/ 23 h 23"/>
                                <a:gd name="T2" fmla="*/ 12 w 12"/>
                                <a:gd name="T3" fmla="*/ 0 h 23"/>
                              </a:gdLst>
                              <a:ahLst/>
                              <a:cxnLst>
                                <a:cxn ang="0">
                                  <a:pos x="T0" y="T1"/>
                                </a:cxn>
                                <a:cxn ang="0">
                                  <a:pos x="T2" y="T3"/>
                                </a:cxn>
                              </a:cxnLst>
                              <a:rect l="0" t="0" r="r" b="b"/>
                              <a:pathLst>
                                <a:path w="12" h="23">
                                  <a:moveTo>
                                    <a:pt x="0" y="23"/>
                                  </a:moveTo>
                                  <a:cubicBezTo>
                                    <a:pt x="0" y="23"/>
                                    <a:pt x="12" y="11"/>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8" name="Freeform 923"/>
                          <wps:cNvSpPr>
                            <a:spLocks/>
                          </wps:cNvSpPr>
                          <wps:spPr bwMode="auto">
                            <a:xfrm>
                              <a:off x="6718" y="5427"/>
                              <a:ext cx="34" cy="23"/>
                            </a:xfrm>
                            <a:custGeom>
                              <a:avLst/>
                              <a:gdLst>
                                <a:gd name="T0" fmla="*/ 0 w 34"/>
                                <a:gd name="T1" fmla="*/ 23 h 23"/>
                                <a:gd name="T2" fmla="*/ 34 w 34"/>
                                <a:gd name="T3" fmla="*/ 0 h 23"/>
                              </a:gdLst>
                              <a:ahLst/>
                              <a:cxnLst>
                                <a:cxn ang="0">
                                  <a:pos x="T0" y="T1"/>
                                </a:cxn>
                                <a:cxn ang="0">
                                  <a:pos x="T2" y="T3"/>
                                </a:cxn>
                              </a:cxnLst>
                              <a:rect l="0" t="0" r="r" b="b"/>
                              <a:pathLst>
                                <a:path w="34" h="23">
                                  <a:moveTo>
                                    <a:pt x="0" y="23"/>
                                  </a:moveTo>
                                  <a:cubicBezTo>
                                    <a:pt x="11" y="11"/>
                                    <a:pt x="23" y="11"/>
                                    <a:pt x="34"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9" name="Freeform 924"/>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0" name="Freeform 925"/>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1" name="Freeform 926"/>
                          <wps:cNvSpPr>
                            <a:spLocks/>
                          </wps:cNvSpPr>
                          <wps:spPr bwMode="auto">
                            <a:xfrm>
                              <a:off x="6809" y="5415"/>
                              <a:ext cx="12" cy="0"/>
                            </a:xfrm>
                            <a:custGeom>
                              <a:avLst/>
                              <a:gdLst>
                                <a:gd name="T0" fmla="*/ 0 w 12"/>
                                <a:gd name="T1" fmla="*/ 12 w 12"/>
                              </a:gdLst>
                              <a:ahLst/>
                              <a:cxnLst>
                                <a:cxn ang="0">
                                  <a:pos x="T0" y="0"/>
                                </a:cxn>
                                <a:cxn ang="0">
                                  <a:pos x="T1" y="0"/>
                                </a:cxn>
                              </a:cxnLst>
                              <a:rect l="0" t="0" r="r" b="b"/>
                              <a:pathLst>
                                <a:path w="12">
                                  <a:moveTo>
                                    <a:pt x="0" y="0"/>
                                  </a:moveTo>
                                  <a:cubicBezTo>
                                    <a:pt x="0" y="0"/>
                                    <a:pt x="12" y="0"/>
                                    <a:pt x="1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2" name="Freeform 927"/>
                          <wps:cNvSpPr>
                            <a:spLocks/>
                          </wps:cNvSpPr>
                          <wps:spPr bwMode="auto">
                            <a:xfrm>
                              <a:off x="6878" y="5427"/>
                              <a:ext cx="34" cy="11"/>
                            </a:xfrm>
                            <a:custGeom>
                              <a:avLst/>
                              <a:gdLst>
                                <a:gd name="T0" fmla="*/ 0 w 34"/>
                                <a:gd name="T1" fmla="*/ 0 h 11"/>
                                <a:gd name="T2" fmla="*/ 34 w 34"/>
                                <a:gd name="T3" fmla="*/ 11 h 11"/>
                              </a:gdLst>
                              <a:ahLst/>
                              <a:cxnLst>
                                <a:cxn ang="0">
                                  <a:pos x="T0" y="T1"/>
                                </a:cxn>
                                <a:cxn ang="0">
                                  <a:pos x="T2" y="T3"/>
                                </a:cxn>
                              </a:cxnLst>
                              <a:rect l="0" t="0" r="r" b="b"/>
                              <a:pathLst>
                                <a:path w="34" h="11">
                                  <a:moveTo>
                                    <a:pt x="0" y="0"/>
                                  </a:moveTo>
                                  <a:cubicBezTo>
                                    <a:pt x="11" y="0"/>
                                    <a:pt x="23" y="11"/>
                                    <a:pt x="34" y="11"/>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3" name="Freeform 928"/>
                          <wps:cNvSpPr>
                            <a:spLocks/>
                          </wps:cNvSpPr>
                          <wps:spPr bwMode="auto">
                            <a:xfrm>
                              <a:off x="6946" y="5472"/>
                              <a:ext cx="23" cy="23"/>
                            </a:xfrm>
                            <a:custGeom>
                              <a:avLst/>
                              <a:gdLst>
                                <a:gd name="T0" fmla="*/ 0 w 23"/>
                                <a:gd name="T1" fmla="*/ 0 h 23"/>
                                <a:gd name="T2" fmla="*/ 23 w 23"/>
                                <a:gd name="T3" fmla="*/ 23 h 23"/>
                              </a:gdLst>
                              <a:ahLst/>
                              <a:cxnLst>
                                <a:cxn ang="0">
                                  <a:pos x="T0" y="T1"/>
                                </a:cxn>
                                <a:cxn ang="0">
                                  <a:pos x="T2" y="T3"/>
                                </a:cxn>
                              </a:cxnLst>
                              <a:rect l="0" t="0" r="r" b="b"/>
                              <a:pathLst>
                                <a:path w="23" h="23">
                                  <a:moveTo>
                                    <a:pt x="0" y="0"/>
                                  </a:moveTo>
                                  <a:cubicBezTo>
                                    <a:pt x="12" y="12"/>
                                    <a:pt x="12" y="12"/>
                                    <a:pt x="23"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4" name="Freeform 929"/>
                          <wps:cNvSpPr>
                            <a:spLocks/>
                          </wps:cNvSpPr>
                          <wps:spPr bwMode="auto">
                            <a:xfrm>
                              <a:off x="6981" y="5541"/>
                              <a:ext cx="11" cy="34"/>
                            </a:xfrm>
                            <a:custGeom>
                              <a:avLst/>
                              <a:gdLst>
                                <a:gd name="T0" fmla="*/ 0 w 11"/>
                                <a:gd name="T1" fmla="*/ 0 h 34"/>
                                <a:gd name="T2" fmla="*/ 11 w 11"/>
                                <a:gd name="T3" fmla="*/ 34 h 34"/>
                              </a:gdLst>
                              <a:ahLst/>
                              <a:cxnLst>
                                <a:cxn ang="0">
                                  <a:pos x="T0" y="T1"/>
                                </a:cxn>
                                <a:cxn ang="0">
                                  <a:pos x="T2" y="T3"/>
                                </a:cxn>
                              </a:cxnLst>
                              <a:rect l="0" t="0" r="r" b="b"/>
                              <a:pathLst>
                                <a:path w="11" h="34">
                                  <a:moveTo>
                                    <a:pt x="0" y="0"/>
                                  </a:moveTo>
                                  <a:cubicBezTo>
                                    <a:pt x="11" y="11"/>
                                    <a:pt x="11" y="23"/>
                                    <a:pt x="11"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5" name="Freeform 930"/>
                          <wps:cNvSpPr>
                            <a:spLocks/>
                          </wps:cNvSpPr>
                          <wps:spPr bwMode="auto">
                            <a:xfrm>
                              <a:off x="6981" y="5609"/>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6" name="Freeform 931"/>
                          <wps:cNvSpPr>
                            <a:spLocks/>
                          </wps:cNvSpPr>
                          <wps:spPr bwMode="auto">
                            <a:xfrm>
                              <a:off x="6946" y="5678"/>
                              <a:ext cx="12" cy="34"/>
                            </a:xfrm>
                            <a:custGeom>
                              <a:avLst/>
                              <a:gdLst>
                                <a:gd name="T0" fmla="*/ 12 w 12"/>
                                <a:gd name="T1" fmla="*/ 0 h 34"/>
                                <a:gd name="T2" fmla="*/ 0 w 12"/>
                                <a:gd name="T3" fmla="*/ 34 h 34"/>
                              </a:gdLst>
                              <a:ahLst/>
                              <a:cxnLst>
                                <a:cxn ang="0">
                                  <a:pos x="T0" y="T1"/>
                                </a:cxn>
                                <a:cxn ang="0">
                                  <a:pos x="T2" y="T3"/>
                                </a:cxn>
                              </a:cxnLst>
                              <a:rect l="0" t="0" r="r" b="b"/>
                              <a:pathLst>
                                <a:path w="12" h="34">
                                  <a:moveTo>
                                    <a:pt x="12" y="0"/>
                                  </a:moveTo>
                                  <a:cubicBezTo>
                                    <a:pt x="12" y="11"/>
                                    <a:pt x="0" y="23"/>
                                    <a:pt x="0"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7" name="Freeform 932"/>
                          <wps:cNvSpPr>
                            <a:spLocks/>
                          </wps:cNvSpPr>
                          <wps:spPr bwMode="auto">
                            <a:xfrm>
                              <a:off x="6878" y="5735"/>
                              <a:ext cx="34" cy="23"/>
                            </a:xfrm>
                            <a:custGeom>
                              <a:avLst/>
                              <a:gdLst>
                                <a:gd name="T0" fmla="*/ 34 w 34"/>
                                <a:gd name="T1" fmla="*/ 0 h 23"/>
                                <a:gd name="T2" fmla="*/ 0 w 34"/>
                                <a:gd name="T3" fmla="*/ 23 h 23"/>
                              </a:gdLst>
                              <a:ahLst/>
                              <a:cxnLst>
                                <a:cxn ang="0">
                                  <a:pos x="T0" y="T1"/>
                                </a:cxn>
                                <a:cxn ang="0">
                                  <a:pos x="T2" y="T3"/>
                                </a:cxn>
                              </a:cxnLst>
                              <a:rect l="0" t="0" r="r" b="b"/>
                              <a:pathLst>
                                <a:path w="34" h="23">
                                  <a:moveTo>
                                    <a:pt x="34" y="0"/>
                                  </a:moveTo>
                                  <a:cubicBezTo>
                                    <a:pt x="23" y="12"/>
                                    <a:pt x="11" y="23"/>
                                    <a:pt x="0"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8" name="Freeform 933"/>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9" name="Freeform 934"/>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0" name="Freeform 935"/>
                          <wps:cNvSpPr>
                            <a:spLocks/>
                          </wps:cNvSpPr>
                          <wps:spPr bwMode="auto">
                            <a:xfrm>
                              <a:off x="6821" y="5769"/>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1" name="Freeform 936"/>
                          <wps:cNvSpPr>
                            <a:spLocks/>
                          </wps:cNvSpPr>
                          <wps:spPr bwMode="auto">
                            <a:xfrm>
                              <a:off x="6718" y="5724"/>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23" y="11"/>
                                    <a:pt x="11"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2" name="Freeform 937"/>
                          <wps:cNvSpPr>
                            <a:spLocks/>
                          </wps:cNvSpPr>
                          <wps:spPr bwMode="auto">
                            <a:xfrm>
                              <a:off x="6661" y="5655"/>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2"/>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3" name="Freeform 938"/>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4" name="Freeform 939"/>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5" name="Oval 940"/>
                          <wps:cNvSpPr>
                            <a:spLocks noChangeArrowheads="1"/>
                          </wps:cNvSpPr>
                          <wps:spPr bwMode="auto">
                            <a:xfrm>
                              <a:off x="6684" y="5450"/>
                              <a:ext cx="262" cy="262"/>
                            </a:xfrm>
                            <a:prstGeom prst="ellipse">
                              <a:avLst/>
                            </a:prstGeom>
                            <a:solidFill>
                              <a:srgbClr val="99CCFF"/>
                            </a:solidFill>
                            <a:ln w="0">
                              <a:solidFill>
                                <a:srgbClr val="000000"/>
                              </a:solidFill>
                              <a:prstDash val="solid"/>
                              <a:round/>
                              <a:headEnd/>
                              <a:tailEnd/>
                            </a:ln>
                          </wps:spPr>
                          <wps:bodyPr rot="0" vert="horz" wrap="square" lIns="91440" tIns="45720" rIns="91440" bIns="45720" anchor="t" anchorCtr="0" upright="1">
                            <a:noAutofit/>
                          </wps:bodyPr>
                        </wps:wsp>
                        <wps:wsp>
                          <wps:cNvPr id="4756" name="Oval 941"/>
                          <wps:cNvSpPr>
                            <a:spLocks noChangeArrowheads="1"/>
                          </wps:cNvSpPr>
                          <wps:spPr bwMode="auto">
                            <a:xfrm>
                              <a:off x="6684" y="5450"/>
                              <a:ext cx="274" cy="274"/>
                            </a:xfrm>
                            <a:prstGeom prst="ellipse">
                              <a:avLst/>
                            </a:prstGeom>
                            <a:noFill/>
                            <a:ln w="635" cap="sq">
                              <a:solidFill>
                                <a:srgbClr val="99CCFF"/>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7" name="Freeform 942"/>
                          <wps:cNvSpPr>
                            <a:spLocks/>
                          </wps:cNvSpPr>
                          <wps:spPr bwMode="auto">
                            <a:xfrm>
                              <a:off x="6649" y="5587"/>
                              <a:ext cx="0" cy="22"/>
                            </a:xfrm>
                            <a:custGeom>
                              <a:avLst/>
                              <a:gdLst>
                                <a:gd name="T0" fmla="*/ 22 h 22"/>
                                <a:gd name="T1" fmla="*/ 0 h 22"/>
                              </a:gdLst>
                              <a:ahLst/>
                              <a:cxnLst>
                                <a:cxn ang="0">
                                  <a:pos x="0" y="T0"/>
                                </a:cxn>
                                <a:cxn ang="0">
                                  <a:pos x="0" y="T1"/>
                                </a:cxn>
                              </a:cxnLst>
                              <a:rect l="0" t="0" r="r" b="b"/>
                              <a:pathLst>
                                <a:path h="22">
                                  <a:moveTo>
                                    <a:pt x="0" y="22"/>
                                  </a:moveTo>
                                  <a:cubicBezTo>
                                    <a:pt x="0" y="22"/>
                                    <a:pt x="0"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8" name="Freeform 943"/>
                          <wps:cNvSpPr>
                            <a:spLocks/>
                          </wps:cNvSpPr>
                          <wps:spPr bwMode="auto">
                            <a:xfrm>
                              <a:off x="6707" y="5484"/>
                              <a:ext cx="22" cy="23"/>
                            </a:xfrm>
                            <a:custGeom>
                              <a:avLst/>
                              <a:gdLst>
                                <a:gd name="T0" fmla="*/ 0 w 22"/>
                                <a:gd name="T1" fmla="*/ 23 h 23"/>
                                <a:gd name="T2" fmla="*/ 22 w 22"/>
                                <a:gd name="T3" fmla="*/ 0 h 23"/>
                              </a:gdLst>
                              <a:ahLst/>
                              <a:cxnLst>
                                <a:cxn ang="0">
                                  <a:pos x="T0" y="T1"/>
                                </a:cxn>
                                <a:cxn ang="0">
                                  <a:pos x="T2" y="T3"/>
                                </a:cxn>
                              </a:cxnLst>
                              <a:rect l="0" t="0" r="r" b="b"/>
                              <a:pathLst>
                                <a:path w="22" h="23">
                                  <a:moveTo>
                                    <a:pt x="0" y="23"/>
                                  </a:moveTo>
                                  <a:cubicBezTo>
                                    <a:pt x="11" y="23"/>
                                    <a:pt x="22" y="11"/>
                                    <a:pt x="22"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59" name="Freeform 944"/>
                          <wps:cNvSpPr>
                            <a:spLocks/>
                          </wps:cNvSpPr>
                          <wps:spPr bwMode="auto">
                            <a:xfrm>
                              <a:off x="6775" y="5450"/>
                              <a:ext cx="34" cy="11"/>
                            </a:xfrm>
                            <a:custGeom>
                              <a:avLst/>
                              <a:gdLst>
                                <a:gd name="T0" fmla="*/ 0 w 34"/>
                                <a:gd name="T1" fmla="*/ 11 h 11"/>
                                <a:gd name="T2" fmla="*/ 34 w 34"/>
                                <a:gd name="T3" fmla="*/ 0 h 11"/>
                              </a:gdLst>
                              <a:ahLst/>
                              <a:cxnLst>
                                <a:cxn ang="0">
                                  <a:pos x="T0" y="T1"/>
                                </a:cxn>
                                <a:cxn ang="0">
                                  <a:pos x="T2" y="T3"/>
                                </a:cxn>
                              </a:cxnLst>
                              <a:rect l="0" t="0" r="r" b="b"/>
                              <a:pathLst>
                                <a:path w="34" h="11">
                                  <a:moveTo>
                                    <a:pt x="0" y="11"/>
                                  </a:moveTo>
                                  <a:cubicBezTo>
                                    <a:pt x="12" y="0"/>
                                    <a:pt x="23" y="0"/>
                                    <a:pt x="34"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0" name="Freeform 945"/>
                          <wps:cNvSpPr>
                            <a:spLocks/>
                          </wps:cNvSpPr>
                          <wps:spPr bwMode="auto">
                            <a:xfrm>
                              <a:off x="6855" y="5450"/>
                              <a:ext cx="23" cy="11"/>
                            </a:xfrm>
                            <a:custGeom>
                              <a:avLst/>
                              <a:gdLst>
                                <a:gd name="T0" fmla="*/ 0 w 23"/>
                                <a:gd name="T1" fmla="*/ 0 h 11"/>
                                <a:gd name="T2" fmla="*/ 23 w 23"/>
                                <a:gd name="T3" fmla="*/ 11 h 11"/>
                              </a:gdLst>
                              <a:ahLst/>
                              <a:cxnLst>
                                <a:cxn ang="0">
                                  <a:pos x="T0" y="T1"/>
                                </a:cxn>
                                <a:cxn ang="0">
                                  <a:pos x="T2" y="T3"/>
                                </a:cxn>
                              </a:cxnLst>
                              <a:rect l="0" t="0" r="r" b="b"/>
                              <a:pathLst>
                                <a:path w="23" h="11">
                                  <a:moveTo>
                                    <a:pt x="0" y="0"/>
                                  </a:moveTo>
                                  <a:cubicBezTo>
                                    <a:pt x="11" y="0"/>
                                    <a:pt x="23" y="11"/>
                                    <a:pt x="23" y="11"/>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1" name="Freeform 946"/>
                          <wps:cNvSpPr>
                            <a:spLocks/>
                          </wps:cNvSpPr>
                          <wps:spPr bwMode="auto">
                            <a:xfrm>
                              <a:off x="6924" y="5495"/>
                              <a:ext cx="22" cy="34"/>
                            </a:xfrm>
                            <a:custGeom>
                              <a:avLst/>
                              <a:gdLst>
                                <a:gd name="T0" fmla="*/ 0 w 22"/>
                                <a:gd name="T1" fmla="*/ 0 h 34"/>
                                <a:gd name="T2" fmla="*/ 22 w 22"/>
                                <a:gd name="T3" fmla="*/ 34 h 34"/>
                              </a:gdLst>
                              <a:ahLst/>
                              <a:cxnLst>
                                <a:cxn ang="0">
                                  <a:pos x="T0" y="T1"/>
                                </a:cxn>
                                <a:cxn ang="0">
                                  <a:pos x="T2" y="T3"/>
                                </a:cxn>
                              </a:cxnLst>
                              <a:rect l="0" t="0" r="r" b="b"/>
                              <a:pathLst>
                                <a:path w="22" h="34">
                                  <a:moveTo>
                                    <a:pt x="0" y="0"/>
                                  </a:moveTo>
                                  <a:cubicBezTo>
                                    <a:pt x="0" y="12"/>
                                    <a:pt x="11" y="23"/>
                                    <a:pt x="22" y="34"/>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2" name="Freeform 947"/>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3" name="Freeform 948"/>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4" name="Freeform 949"/>
                          <wps:cNvSpPr>
                            <a:spLocks/>
                          </wps:cNvSpPr>
                          <wps:spPr bwMode="auto">
                            <a:xfrm>
                              <a:off x="6958" y="5575"/>
                              <a:ext cx="0" cy="12"/>
                            </a:xfrm>
                            <a:custGeom>
                              <a:avLst/>
                              <a:gdLst>
                                <a:gd name="T0" fmla="*/ 0 h 12"/>
                                <a:gd name="T1" fmla="*/ 12 h 12"/>
                              </a:gdLst>
                              <a:ahLst/>
                              <a:cxnLst>
                                <a:cxn ang="0">
                                  <a:pos x="0" y="T0"/>
                                </a:cxn>
                                <a:cxn ang="0">
                                  <a:pos x="0" y="T1"/>
                                </a:cxn>
                              </a:cxnLst>
                              <a:rect l="0" t="0" r="r" b="b"/>
                              <a:pathLst>
                                <a:path h="12">
                                  <a:moveTo>
                                    <a:pt x="0" y="0"/>
                                  </a:moveTo>
                                  <a:cubicBezTo>
                                    <a:pt x="0" y="0"/>
                                    <a:pt x="0" y="12"/>
                                    <a:pt x="0" y="12"/>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5" name="Freeform 950"/>
                          <wps:cNvSpPr>
                            <a:spLocks/>
                          </wps:cNvSpPr>
                          <wps:spPr bwMode="auto">
                            <a:xfrm>
                              <a:off x="6935" y="5632"/>
                              <a:ext cx="11" cy="35"/>
                            </a:xfrm>
                            <a:custGeom>
                              <a:avLst/>
                              <a:gdLst>
                                <a:gd name="T0" fmla="*/ 11 w 11"/>
                                <a:gd name="T1" fmla="*/ 0 h 35"/>
                                <a:gd name="T2" fmla="*/ 0 w 11"/>
                                <a:gd name="T3" fmla="*/ 35 h 35"/>
                              </a:gdLst>
                              <a:ahLst/>
                              <a:cxnLst>
                                <a:cxn ang="0">
                                  <a:pos x="T0" y="T1"/>
                                </a:cxn>
                                <a:cxn ang="0">
                                  <a:pos x="T2" y="T3"/>
                                </a:cxn>
                              </a:cxnLst>
                              <a:rect l="0" t="0" r="r" b="b"/>
                              <a:pathLst>
                                <a:path w="11" h="35">
                                  <a:moveTo>
                                    <a:pt x="11" y="0"/>
                                  </a:moveTo>
                                  <a:cubicBezTo>
                                    <a:pt x="11" y="12"/>
                                    <a:pt x="0" y="23"/>
                                    <a:pt x="0" y="35"/>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6" name="Freeform 951"/>
                          <wps:cNvSpPr>
                            <a:spLocks/>
                          </wps:cNvSpPr>
                          <wps:spPr bwMode="auto">
                            <a:xfrm>
                              <a:off x="6878" y="5701"/>
                              <a:ext cx="23" cy="23"/>
                            </a:xfrm>
                            <a:custGeom>
                              <a:avLst/>
                              <a:gdLst>
                                <a:gd name="T0" fmla="*/ 23 w 23"/>
                                <a:gd name="T1" fmla="*/ 0 h 23"/>
                                <a:gd name="T2" fmla="*/ 0 w 23"/>
                                <a:gd name="T3" fmla="*/ 23 h 23"/>
                              </a:gdLst>
                              <a:ahLst/>
                              <a:cxnLst>
                                <a:cxn ang="0">
                                  <a:pos x="T0" y="T1"/>
                                </a:cxn>
                                <a:cxn ang="0">
                                  <a:pos x="T2" y="T3"/>
                                </a:cxn>
                              </a:cxnLst>
                              <a:rect l="0" t="0" r="r" b="b"/>
                              <a:pathLst>
                                <a:path w="23" h="23">
                                  <a:moveTo>
                                    <a:pt x="23" y="0"/>
                                  </a:moveTo>
                                  <a:cubicBezTo>
                                    <a:pt x="11" y="0"/>
                                    <a:pt x="11" y="11"/>
                                    <a:pt x="0" y="23"/>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7" name="Freeform 952"/>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8" name="Freeform 953"/>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9" name="Freeform 954"/>
                          <wps:cNvSpPr>
                            <a:spLocks/>
                          </wps:cNvSpPr>
                          <wps:spPr bwMode="auto">
                            <a:xfrm>
                              <a:off x="6821" y="5735"/>
                              <a:ext cx="11" cy="0"/>
                            </a:xfrm>
                            <a:custGeom>
                              <a:avLst/>
                              <a:gdLst>
                                <a:gd name="T0" fmla="*/ 11 w 11"/>
                                <a:gd name="T1" fmla="*/ 0 w 11"/>
                              </a:gdLst>
                              <a:ahLst/>
                              <a:cxnLst>
                                <a:cxn ang="0">
                                  <a:pos x="T0" y="0"/>
                                </a:cxn>
                                <a:cxn ang="0">
                                  <a:pos x="T1" y="0"/>
                                </a:cxn>
                              </a:cxnLst>
                              <a:rect l="0" t="0" r="r" b="b"/>
                              <a:pathLst>
                                <a:path w="11">
                                  <a:moveTo>
                                    <a:pt x="11" y="0"/>
                                  </a:moveTo>
                                  <a:cubicBezTo>
                                    <a:pt x="11" y="0"/>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0" name="Freeform 955"/>
                          <wps:cNvSpPr>
                            <a:spLocks/>
                          </wps:cNvSpPr>
                          <wps:spPr bwMode="auto">
                            <a:xfrm>
                              <a:off x="6729" y="5689"/>
                              <a:ext cx="23" cy="23"/>
                            </a:xfrm>
                            <a:custGeom>
                              <a:avLst/>
                              <a:gdLst>
                                <a:gd name="T0" fmla="*/ 23 w 23"/>
                                <a:gd name="T1" fmla="*/ 23 h 23"/>
                                <a:gd name="T2" fmla="*/ 0 w 23"/>
                                <a:gd name="T3" fmla="*/ 0 h 23"/>
                              </a:gdLst>
                              <a:ahLst/>
                              <a:cxnLst>
                                <a:cxn ang="0">
                                  <a:pos x="T0" y="T1"/>
                                </a:cxn>
                                <a:cxn ang="0">
                                  <a:pos x="T2" y="T3"/>
                                </a:cxn>
                              </a:cxnLst>
                              <a:rect l="0" t="0" r="r" b="b"/>
                              <a:pathLst>
                                <a:path w="23" h="23">
                                  <a:moveTo>
                                    <a:pt x="23" y="23"/>
                                  </a:moveTo>
                                  <a:cubicBezTo>
                                    <a:pt x="12" y="12"/>
                                    <a:pt x="0" y="0"/>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1" name="Freeform 956"/>
                          <wps:cNvSpPr>
                            <a:spLocks/>
                          </wps:cNvSpPr>
                          <wps:spPr bwMode="auto">
                            <a:xfrm>
                              <a:off x="6684" y="5621"/>
                              <a:ext cx="23" cy="34"/>
                            </a:xfrm>
                            <a:custGeom>
                              <a:avLst/>
                              <a:gdLst>
                                <a:gd name="T0" fmla="*/ 23 w 23"/>
                                <a:gd name="T1" fmla="*/ 34 h 34"/>
                                <a:gd name="T2" fmla="*/ 0 w 23"/>
                                <a:gd name="T3" fmla="*/ 0 h 34"/>
                              </a:gdLst>
                              <a:ahLst/>
                              <a:cxnLst>
                                <a:cxn ang="0">
                                  <a:pos x="T0" y="T1"/>
                                </a:cxn>
                                <a:cxn ang="0">
                                  <a:pos x="T2" y="T3"/>
                                </a:cxn>
                              </a:cxnLst>
                              <a:rect l="0" t="0" r="r" b="b"/>
                              <a:pathLst>
                                <a:path w="23" h="34">
                                  <a:moveTo>
                                    <a:pt x="23" y="34"/>
                                  </a:moveTo>
                                  <a:cubicBezTo>
                                    <a:pt x="11" y="23"/>
                                    <a:pt x="11" y="11"/>
                                    <a:pt x="0" y="0"/>
                                  </a:cubicBez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72" name="Rectangle 957"/>
                          <wps:cNvSpPr>
                            <a:spLocks noChangeArrowheads="1"/>
                          </wps:cNvSpPr>
                          <wps:spPr bwMode="auto">
                            <a:xfrm>
                              <a:off x="6741" y="5495"/>
                              <a:ext cx="46" cy="194"/>
                            </a:xfrm>
                            <a:prstGeom prst="rect">
                              <a:avLst/>
                            </a:prstGeom>
                            <a:solidFill>
                              <a:srgbClr val="99C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3" name="Rectangle 958"/>
                          <wps:cNvSpPr>
                            <a:spLocks noChangeArrowheads="1"/>
                          </wps:cNvSpPr>
                          <wps:spPr bwMode="auto">
                            <a:xfrm>
                              <a:off x="6787" y="5495"/>
                              <a:ext cx="11" cy="194"/>
                            </a:xfrm>
                            <a:prstGeom prst="rect">
                              <a:avLst/>
                            </a:prstGeom>
                            <a:solidFill>
                              <a:srgbClr val="96CA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4" name="Rectangle 959"/>
                          <wps:cNvSpPr>
                            <a:spLocks noChangeArrowheads="1"/>
                          </wps:cNvSpPr>
                          <wps:spPr bwMode="auto">
                            <a:xfrm>
                              <a:off x="6798" y="5495"/>
                              <a:ext cx="11" cy="194"/>
                            </a:xfrm>
                            <a:prstGeom prst="rect">
                              <a:avLst/>
                            </a:prstGeom>
                            <a:solidFill>
                              <a:srgbClr val="92C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5" name="Rectangle 960"/>
                          <wps:cNvSpPr>
                            <a:spLocks noChangeArrowheads="1"/>
                          </wps:cNvSpPr>
                          <wps:spPr bwMode="auto">
                            <a:xfrm>
                              <a:off x="6809" y="5495"/>
                              <a:ext cx="12" cy="194"/>
                            </a:xfrm>
                            <a:prstGeom prst="rect">
                              <a:avLst/>
                            </a:prstGeom>
                            <a:solidFill>
                              <a:srgbClr val="8EC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6" name="Rectangle 961"/>
                          <wps:cNvSpPr>
                            <a:spLocks noChangeArrowheads="1"/>
                          </wps:cNvSpPr>
                          <wps:spPr bwMode="auto">
                            <a:xfrm>
                              <a:off x="6821" y="5495"/>
                              <a:ext cx="11" cy="194"/>
                            </a:xfrm>
                            <a:prstGeom prst="rect">
                              <a:avLst/>
                            </a:prstGeom>
                            <a:solidFill>
                              <a:srgbClr val="8AC4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7" name="Rectangle 962"/>
                          <wps:cNvSpPr>
                            <a:spLocks noChangeArrowheads="1"/>
                          </wps:cNvSpPr>
                          <wps:spPr bwMode="auto">
                            <a:xfrm>
                              <a:off x="6832" y="5495"/>
                              <a:ext cx="12" cy="194"/>
                            </a:xfrm>
                            <a:prstGeom prst="rect">
                              <a:avLst/>
                            </a:prstGeom>
                            <a:solidFill>
                              <a:srgbClr val="86C2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8" name="Rectangle 963"/>
                          <wps:cNvSpPr>
                            <a:spLocks noChangeArrowheads="1"/>
                          </wps:cNvSpPr>
                          <wps:spPr bwMode="auto">
                            <a:xfrm>
                              <a:off x="6844" y="5495"/>
                              <a:ext cx="11" cy="194"/>
                            </a:xfrm>
                            <a:prstGeom prst="rect">
                              <a:avLst/>
                            </a:prstGeom>
                            <a:solidFill>
                              <a:srgbClr val="82C0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9" name="Rectangle 964"/>
                          <wps:cNvSpPr>
                            <a:spLocks noChangeArrowheads="1"/>
                          </wps:cNvSpPr>
                          <wps:spPr bwMode="auto">
                            <a:xfrm>
                              <a:off x="6855" y="5495"/>
                              <a:ext cx="11" cy="194"/>
                            </a:xfrm>
                            <a:prstGeom prst="rect">
                              <a:avLst/>
                            </a:prstGeom>
                            <a:solidFill>
                              <a:srgbClr val="7EBE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0" name="Rectangle 965"/>
                          <wps:cNvSpPr>
                            <a:spLocks noChangeArrowheads="1"/>
                          </wps:cNvSpPr>
                          <wps:spPr bwMode="auto">
                            <a:xfrm>
                              <a:off x="6866" y="5495"/>
                              <a:ext cx="12" cy="194"/>
                            </a:xfrm>
                            <a:prstGeom prst="rect">
                              <a:avLst/>
                            </a:prstGeom>
                            <a:solidFill>
                              <a:srgbClr val="7ABC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1" name="Rectangle 966"/>
                          <wps:cNvSpPr>
                            <a:spLocks noChangeArrowheads="1"/>
                          </wps:cNvSpPr>
                          <wps:spPr bwMode="auto">
                            <a:xfrm>
                              <a:off x="6878" y="5495"/>
                              <a:ext cx="11" cy="194"/>
                            </a:xfrm>
                            <a:prstGeom prst="rect">
                              <a:avLst/>
                            </a:prstGeom>
                            <a:solidFill>
                              <a:srgbClr val="75BA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2" name="Rectangle 967"/>
                          <wps:cNvSpPr>
                            <a:spLocks noChangeArrowheads="1"/>
                          </wps:cNvSpPr>
                          <wps:spPr bwMode="auto">
                            <a:xfrm>
                              <a:off x="6889" y="5495"/>
                              <a:ext cx="12" cy="194"/>
                            </a:xfrm>
                            <a:prstGeom prst="rect">
                              <a:avLst/>
                            </a:prstGeom>
                            <a:solidFill>
                              <a:srgbClr val="71B8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3" name="Rectangle 968"/>
                          <wps:cNvSpPr>
                            <a:spLocks noChangeArrowheads="1"/>
                          </wps:cNvSpPr>
                          <wps:spPr bwMode="auto">
                            <a:xfrm>
                              <a:off x="6901" y="5495"/>
                              <a:ext cx="11" cy="194"/>
                            </a:xfrm>
                            <a:prstGeom prst="rect">
                              <a:avLst/>
                            </a:prstGeom>
                            <a:solidFill>
                              <a:srgbClr val="6DB6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4" name="Rectangle 969"/>
                          <wps:cNvSpPr>
                            <a:spLocks noChangeArrowheads="1"/>
                          </wps:cNvSpPr>
                          <wps:spPr bwMode="auto">
                            <a:xfrm>
                              <a:off x="6912" y="5495"/>
                              <a:ext cx="12" cy="194"/>
                            </a:xfrm>
                            <a:prstGeom prst="rect">
                              <a:avLst/>
                            </a:prstGeom>
                            <a:solidFill>
                              <a:srgbClr val="69B4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85" name="Freeform 970"/>
                          <wps:cNvSpPr>
                            <a:spLocks/>
                          </wps:cNvSpPr>
                          <wps:spPr bwMode="auto">
                            <a:xfrm>
                              <a:off x="6741" y="5495"/>
                              <a:ext cx="171" cy="183"/>
                            </a:xfrm>
                            <a:custGeom>
                              <a:avLst/>
                              <a:gdLst>
                                <a:gd name="T0" fmla="*/ 80 w 171"/>
                                <a:gd name="T1" fmla="*/ 0 h 183"/>
                                <a:gd name="T2" fmla="*/ 0 w 171"/>
                                <a:gd name="T3" fmla="*/ 183 h 183"/>
                                <a:gd name="T4" fmla="*/ 80 w 171"/>
                                <a:gd name="T5" fmla="*/ 103 h 183"/>
                                <a:gd name="T6" fmla="*/ 171 w 171"/>
                                <a:gd name="T7" fmla="*/ 183 h 183"/>
                                <a:gd name="T8" fmla="*/ 80 w 171"/>
                                <a:gd name="T9" fmla="*/ 0 h 183"/>
                              </a:gdLst>
                              <a:ahLst/>
                              <a:cxnLst>
                                <a:cxn ang="0">
                                  <a:pos x="T0" y="T1"/>
                                </a:cxn>
                                <a:cxn ang="0">
                                  <a:pos x="T2" y="T3"/>
                                </a:cxn>
                                <a:cxn ang="0">
                                  <a:pos x="T4" y="T5"/>
                                </a:cxn>
                                <a:cxn ang="0">
                                  <a:pos x="T6" y="T7"/>
                                </a:cxn>
                                <a:cxn ang="0">
                                  <a:pos x="T8" y="T9"/>
                                </a:cxn>
                              </a:cxnLst>
                              <a:rect l="0" t="0" r="r" b="b"/>
                              <a:pathLst>
                                <a:path w="171" h="183">
                                  <a:moveTo>
                                    <a:pt x="80" y="0"/>
                                  </a:moveTo>
                                  <a:lnTo>
                                    <a:pt x="0" y="183"/>
                                  </a:lnTo>
                                  <a:lnTo>
                                    <a:pt x="80" y="103"/>
                                  </a:lnTo>
                                  <a:lnTo>
                                    <a:pt x="171" y="183"/>
                                  </a:lnTo>
                                  <a:lnTo>
                                    <a:pt x="80" y="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7" name="Rectangle 972"/>
                          <wps:cNvSpPr>
                            <a:spLocks noChangeArrowheads="1"/>
                          </wps:cNvSpPr>
                          <wps:spPr bwMode="auto">
                            <a:xfrm>
                              <a:off x="6444" y="4730"/>
                              <a:ext cx="534" cy="1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requested</w:t>
                                </w:r>
                              </w:p>
                            </w:txbxContent>
                          </wps:txbx>
                          <wps:bodyPr rot="0" vert="horz" wrap="none" lIns="0" tIns="0" rIns="0" bIns="0" anchor="t" anchorCtr="0">
                            <a:spAutoFit/>
                          </wps:bodyPr>
                        </wps:wsp>
                        <wps:wsp>
                          <wps:cNvPr id="4788" name="Freeform 973"/>
                          <wps:cNvSpPr>
                            <a:spLocks/>
                          </wps:cNvSpPr>
                          <wps:spPr bwMode="auto">
                            <a:xfrm>
                              <a:off x="4856" y="4947"/>
                              <a:ext cx="1245" cy="674"/>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solidFill>
                              <a:srgbClr val="D6D7DB"/>
                            </a:solidFill>
                            <a:ln w="0">
                              <a:solidFill>
                                <a:srgbClr val="000000"/>
                              </a:solidFill>
                              <a:prstDash val="solid"/>
                              <a:round/>
                              <a:headEnd/>
                              <a:tailEnd/>
                            </a:ln>
                          </wps:spPr>
                          <wps:bodyPr rot="0" vert="horz" wrap="square" lIns="91440" tIns="45720" rIns="91440" bIns="45720" anchor="t" anchorCtr="0" upright="1">
                            <a:noAutofit/>
                          </wps:bodyPr>
                        </wps:wsp>
                        <wps:wsp>
                          <wps:cNvPr id="4789" name="Rectangle 974"/>
                          <wps:cNvSpPr>
                            <a:spLocks noChangeArrowheads="1"/>
                          </wps:cNvSpPr>
                          <wps:spPr bwMode="auto">
                            <a:xfrm>
                              <a:off x="4821" y="4913"/>
                              <a:ext cx="275" cy="685"/>
                            </a:xfrm>
                            <a:prstGeom prst="rect">
                              <a:avLst/>
                            </a:prstGeom>
                            <a:solidFill>
                              <a:srgbClr val="F9E79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0" name="Rectangle 975"/>
                          <wps:cNvSpPr>
                            <a:spLocks noChangeArrowheads="1"/>
                          </wps:cNvSpPr>
                          <wps:spPr bwMode="auto">
                            <a:xfrm>
                              <a:off x="5096" y="4913"/>
                              <a:ext cx="11" cy="685"/>
                            </a:xfrm>
                            <a:prstGeom prst="rect">
                              <a:avLst/>
                            </a:prstGeom>
                            <a:solidFill>
                              <a:srgbClr val="F9E79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1" name="Rectangle 976"/>
                          <wps:cNvSpPr>
                            <a:spLocks noChangeArrowheads="1"/>
                          </wps:cNvSpPr>
                          <wps:spPr bwMode="auto">
                            <a:xfrm>
                              <a:off x="5107" y="4913"/>
                              <a:ext cx="23" cy="685"/>
                            </a:xfrm>
                            <a:prstGeom prst="rect">
                              <a:avLst/>
                            </a:prstGeom>
                            <a:solidFill>
                              <a:srgbClr val="F9E78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2" name="Rectangle 977"/>
                          <wps:cNvSpPr>
                            <a:spLocks noChangeArrowheads="1"/>
                          </wps:cNvSpPr>
                          <wps:spPr bwMode="auto">
                            <a:xfrm>
                              <a:off x="5130" y="4913"/>
                              <a:ext cx="23" cy="685"/>
                            </a:xfrm>
                            <a:prstGeom prst="rect">
                              <a:avLst/>
                            </a:prstGeom>
                            <a:solidFill>
                              <a:srgbClr val="F9E68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3" name="Rectangle 978"/>
                          <wps:cNvSpPr>
                            <a:spLocks noChangeArrowheads="1"/>
                          </wps:cNvSpPr>
                          <wps:spPr bwMode="auto">
                            <a:xfrm>
                              <a:off x="5153" y="4913"/>
                              <a:ext cx="23" cy="685"/>
                            </a:xfrm>
                            <a:prstGeom prst="rect">
                              <a:avLst/>
                            </a:prstGeom>
                            <a:solidFill>
                              <a:srgbClr val="F9E68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4" name="Rectangle 979"/>
                          <wps:cNvSpPr>
                            <a:spLocks noChangeArrowheads="1"/>
                          </wps:cNvSpPr>
                          <wps:spPr bwMode="auto">
                            <a:xfrm>
                              <a:off x="5176" y="4913"/>
                              <a:ext cx="11" cy="685"/>
                            </a:xfrm>
                            <a:prstGeom prst="rect">
                              <a:avLst/>
                            </a:prstGeom>
                            <a:solidFill>
                              <a:srgbClr val="F9E68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5" name="Rectangle 980"/>
                          <wps:cNvSpPr>
                            <a:spLocks noChangeArrowheads="1"/>
                          </wps:cNvSpPr>
                          <wps:spPr bwMode="auto">
                            <a:xfrm>
                              <a:off x="5187" y="4913"/>
                              <a:ext cx="23" cy="685"/>
                            </a:xfrm>
                            <a:prstGeom prst="rect">
                              <a:avLst/>
                            </a:prstGeom>
                            <a:solidFill>
                              <a:srgbClr val="F9E68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6" name="Rectangle 981"/>
                          <wps:cNvSpPr>
                            <a:spLocks noChangeArrowheads="1"/>
                          </wps:cNvSpPr>
                          <wps:spPr bwMode="auto">
                            <a:xfrm>
                              <a:off x="5210" y="4913"/>
                              <a:ext cx="23" cy="685"/>
                            </a:xfrm>
                            <a:prstGeom prst="rect">
                              <a:avLst/>
                            </a:prstGeom>
                            <a:solidFill>
                              <a:srgbClr val="F9E58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7" name="Rectangle 982"/>
                          <wps:cNvSpPr>
                            <a:spLocks noChangeArrowheads="1"/>
                          </wps:cNvSpPr>
                          <wps:spPr bwMode="auto">
                            <a:xfrm>
                              <a:off x="5233" y="4913"/>
                              <a:ext cx="11" cy="685"/>
                            </a:xfrm>
                            <a:prstGeom prst="rect">
                              <a:avLst/>
                            </a:prstGeom>
                            <a:solidFill>
                              <a:srgbClr val="F9E58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8" name="Rectangle 983"/>
                          <wps:cNvSpPr>
                            <a:spLocks noChangeArrowheads="1"/>
                          </wps:cNvSpPr>
                          <wps:spPr bwMode="auto">
                            <a:xfrm>
                              <a:off x="5244" y="4913"/>
                              <a:ext cx="23" cy="685"/>
                            </a:xfrm>
                            <a:prstGeom prst="rect">
                              <a:avLst/>
                            </a:prstGeom>
                            <a:solidFill>
                              <a:srgbClr val="F8E58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9" name="Rectangle 984"/>
                          <wps:cNvSpPr>
                            <a:spLocks noChangeArrowheads="1"/>
                          </wps:cNvSpPr>
                          <wps:spPr bwMode="auto">
                            <a:xfrm>
                              <a:off x="5267" y="4913"/>
                              <a:ext cx="23" cy="685"/>
                            </a:xfrm>
                            <a:prstGeom prst="rect">
                              <a:avLst/>
                            </a:prstGeom>
                            <a:solidFill>
                              <a:srgbClr val="F8E58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0" name="Rectangle 985"/>
                          <wps:cNvSpPr>
                            <a:spLocks noChangeArrowheads="1"/>
                          </wps:cNvSpPr>
                          <wps:spPr bwMode="auto">
                            <a:xfrm>
                              <a:off x="5290" y="4913"/>
                              <a:ext cx="23" cy="685"/>
                            </a:xfrm>
                            <a:prstGeom prst="rect">
                              <a:avLst/>
                            </a:prstGeom>
                            <a:solidFill>
                              <a:srgbClr val="F8E58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1" name="Rectangle 986"/>
                          <wps:cNvSpPr>
                            <a:spLocks noChangeArrowheads="1"/>
                          </wps:cNvSpPr>
                          <wps:spPr bwMode="auto">
                            <a:xfrm>
                              <a:off x="5313" y="4913"/>
                              <a:ext cx="11" cy="685"/>
                            </a:xfrm>
                            <a:prstGeom prst="rect">
                              <a:avLst/>
                            </a:prstGeom>
                            <a:solidFill>
                              <a:srgbClr val="F8E48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2" name="Rectangle 987"/>
                          <wps:cNvSpPr>
                            <a:spLocks noChangeArrowheads="1"/>
                          </wps:cNvSpPr>
                          <wps:spPr bwMode="auto">
                            <a:xfrm>
                              <a:off x="5324" y="4913"/>
                              <a:ext cx="23" cy="685"/>
                            </a:xfrm>
                            <a:prstGeom prst="rect">
                              <a:avLst/>
                            </a:prstGeom>
                            <a:solidFill>
                              <a:srgbClr val="F8E4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3" name="Rectangle 988"/>
                          <wps:cNvSpPr>
                            <a:spLocks noChangeArrowheads="1"/>
                          </wps:cNvSpPr>
                          <wps:spPr bwMode="auto">
                            <a:xfrm>
                              <a:off x="5347" y="4913"/>
                              <a:ext cx="23" cy="685"/>
                            </a:xfrm>
                            <a:prstGeom prst="rect">
                              <a:avLst/>
                            </a:prstGeom>
                            <a:solidFill>
                              <a:srgbClr val="F8E48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4" name="Rectangle 989"/>
                          <wps:cNvSpPr>
                            <a:spLocks noChangeArrowheads="1"/>
                          </wps:cNvSpPr>
                          <wps:spPr bwMode="auto">
                            <a:xfrm>
                              <a:off x="5370" y="4913"/>
                              <a:ext cx="11" cy="685"/>
                            </a:xfrm>
                            <a:prstGeom prst="rect">
                              <a:avLst/>
                            </a:prstGeom>
                            <a:solidFill>
                              <a:srgbClr val="F8E48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5" name="Rectangle 990"/>
                          <wps:cNvSpPr>
                            <a:spLocks noChangeArrowheads="1"/>
                          </wps:cNvSpPr>
                          <wps:spPr bwMode="auto">
                            <a:xfrm>
                              <a:off x="5381" y="4913"/>
                              <a:ext cx="23" cy="685"/>
                            </a:xfrm>
                            <a:prstGeom prst="rect">
                              <a:avLst/>
                            </a:prstGeom>
                            <a:solidFill>
                              <a:srgbClr val="F8E38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6" name="Rectangle 991"/>
                          <wps:cNvSpPr>
                            <a:spLocks noChangeArrowheads="1"/>
                          </wps:cNvSpPr>
                          <wps:spPr bwMode="auto">
                            <a:xfrm>
                              <a:off x="5404" y="4913"/>
                              <a:ext cx="23" cy="685"/>
                            </a:xfrm>
                            <a:prstGeom prst="rect">
                              <a:avLst/>
                            </a:prstGeom>
                            <a:solidFill>
                              <a:srgbClr val="F8E38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7" name="Rectangle 992"/>
                          <wps:cNvSpPr>
                            <a:spLocks noChangeArrowheads="1"/>
                          </wps:cNvSpPr>
                          <wps:spPr bwMode="auto">
                            <a:xfrm>
                              <a:off x="5427" y="4913"/>
                              <a:ext cx="23" cy="685"/>
                            </a:xfrm>
                            <a:prstGeom prst="rect">
                              <a:avLst/>
                            </a:prstGeom>
                            <a:solidFill>
                              <a:srgbClr val="F8E37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8" name="Rectangle 993"/>
                          <wps:cNvSpPr>
                            <a:spLocks noChangeArrowheads="1"/>
                          </wps:cNvSpPr>
                          <wps:spPr bwMode="auto">
                            <a:xfrm>
                              <a:off x="5450" y="4913"/>
                              <a:ext cx="11" cy="685"/>
                            </a:xfrm>
                            <a:prstGeom prst="rect">
                              <a:avLst/>
                            </a:prstGeom>
                            <a:solidFill>
                              <a:srgbClr val="F8E37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09" name="Rectangle 994"/>
                          <wps:cNvSpPr>
                            <a:spLocks noChangeArrowheads="1"/>
                          </wps:cNvSpPr>
                          <wps:spPr bwMode="auto">
                            <a:xfrm>
                              <a:off x="5461" y="4913"/>
                              <a:ext cx="23" cy="685"/>
                            </a:xfrm>
                            <a:prstGeom prst="rect">
                              <a:avLst/>
                            </a:prstGeom>
                            <a:solidFill>
                              <a:srgbClr val="F8E37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0" name="Rectangle 995"/>
                          <wps:cNvSpPr>
                            <a:spLocks noChangeArrowheads="1"/>
                          </wps:cNvSpPr>
                          <wps:spPr bwMode="auto">
                            <a:xfrm>
                              <a:off x="5484" y="4913"/>
                              <a:ext cx="23" cy="685"/>
                            </a:xfrm>
                            <a:prstGeom prst="rect">
                              <a:avLst/>
                            </a:prstGeom>
                            <a:solidFill>
                              <a:srgbClr val="F8E27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1" name="Rectangle 996"/>
                          <wps:cNvSpPr>
                            <a:spLocks noChangeArrowheads="1"/>
                          </wps:cNvSpPr>
                          <wps:spPr bwMode="auto">
                            <a:xfrm>
                              <a:off x="5507" y="4913"/>
                              <a:ext cx="34" cy="685"/>
                            </a:xfrm>
                            <a:prstGeom prst="rect">
                              <a:avLst/>
                            </a:prstGeom>
                            <a:solidFill>
                              <a:srgbClr val="F8E27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2" name="Rectangle 997"/>
                          <wps:cNvSpPr>
                            <a:spLocks noChangeArrowheads="1"/>
                          </wps:cNvSpPr>
                          <wps:spPr bwMode="auto">
                            <a:xfrm>
                              <a:off x="5541" y="4913"/>
                              <a:ext cx="23" cy="685"/>
                            </a:xfrm>
                            <a:prstGeom prst="rect">
                              <a:avLst/>
                            </a:prstGeom>
                            <a:solidFill>
                              <a:srgbClr val="F8E27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3" name="Rectangle 998"/>
                          <wps:cNvSpPr>
                            <a:spLocks noChangeArrowheads="1"/>
                          </wps:cNvSpPr>
                          <wps:spPr bwMode="auto">
                            <a:xfrm>
                              <a:off x="5564" y="4913"/>
                              <a:ext cx="23" cy="685"/>
                            </a:xfrm>
                            <a:prstGeom prst="rect">
                              <a:avLst/>
                            </a:prstGeom>
                            <a:solidFill>
                              <a:srgbClr val="F8E27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4" name="Rectangle 999"/>
                          <wps:cNvSpPr>
                            <a:spLocks noChangeArrowheads="1"/>
                          </wps:cNvSpPr>
                          <wps:spPr bwMode="auto">
                            <a:xfrm>
                              <a:off x="5587" y="4913"/>
                              <a:ext cx="11" cy="685"/>
                            </a:xfrm>
                            <a:prstGeom prst="rect">
                              <a:avLst/>
                            </a:prstGeom>
                            <a:solidFill>
                              <a:srgbClr val="F7E17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5" name="Rectangle 1000"/>
                          <wps:cNvSpPr>
                            <a:spLocks noChangeArrowheads="1"/>
                          </wps:cNvSpPr>
                          <wps:spPr bwMode="auto">
                            <a:xfrm>
                              <a:off x="5598" y="4913"/>
                              <a:ext cx="23" cy="685"/>
                            </a:xfrm>
                            <a:prstGeom prst="rect">
                              <a:avLst/>
                            </a:prstGeom>
                            <a:solidFill>
                              <a:srgbClr val="F7E17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6" name="Rectangle 1001"/>
                          <wps:cNvSpPr>
                            <a:spLocks noChangeArrowheads="1"/>
                          </wps:cNvSpPr>
                          <wps:spPr bwMode="auto">
                            <a:xfrm>
                              <a:off x="5621" y="4913"/>
                              <a:ext cx="23" cy="685"/>
                            </a:xfrm>
                            <a:prstGeom prst="rect">
                              <a:avLst/>
                            </a:prstGeom>
                            <a:solidFill>
                              <a:srgbClr val="F7E17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7" name="Rectangle 1002"/>
                          <wps:cNvSpPr>
                            <a:spLocks noChangeArrowheads="1"/>
                          </wps:cNvSpPr>
                          <wps:spPr bwMode="auto">
                            <a:xfrm>
                              <a:off x="5644" y="4913"/>
                              <a:ext cx="23" cy="685"/>
                            </a:xfrm>
                            <a:prstGeom prst="rect">
                              <a:avLst/>
                            </a:prstGeom>
                            <a:solidFill>
                              <a:srgbClr val="F7E17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8" name="Rectangle 1003"/>
                          <wps:cNvSpPr>
                            <a:spLocks noChangeArrowheads="1"/>
                          </wps:cNvSpPr>
                          <wps:spPr bwMode="auto">
                            <a:xfrm>
                              <a:off x="5667" y="4913"/>
                              <a:ext cx="11" cy="685"/>
                            </a:xfrm>
                            <a:prstGeom prst="rect">
                              <a:avLst/>
                            </a:prstGeom>
                            <a:solidFill>
                              <a:srgbClr val="F7E07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9" name="Rectangle 1004"/>
                          <wps:cNvSpPr>
                            <a:spLocks noChangeArrowheads="1"/>
                          </wps:cNvSpPr>
                          <wps:spPr bwMode="auto">
                            <a:xfrm>
                              <a:off x="5678" y="4913"/>
                              <a:ext cx="23" cy="685"/>
                            </a:xfrm>
                            <a:prstGeom prst="rect">
                              <a:avLst/>
                            </a:prstGeom>
                            <a:solidFill>
                              <a:srgbClr val="F7E07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0" name="Rectangle 1005"/>
                          <wps:cNvSpPr>
                            <a:spLocks noChangeArrowheads="1"/>
                          </wps:cNvSpPr>
                          <wps:spPr bwMode="auto">
                            <a:xfrm>
                              <a:off x="5701" y="4913"/>
                              <a:ext cx="23" cy="685"/>
                            </a:xfrm>
                            <a:prstGeom prst="rect">
                              <a:avLst/>
                            </a:prstGeom>
                            <a:solidFill>
                              <a:srgbClr val="F7E07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1" name="Rectangle 1006"/>
                          <wps:cNvSpPr>
                            <a:spLocks noChangeArrowheads="1"/>
                          </wps:cNvSpPr>
                          <wps:spPr bwMode="auto">
                            <a:xfrm>
                              <a:off x="5724" y="4913"/>
                              <a:ext cx="11" cy="685"/>
                            </a:xfrm>
                            <a:prstGeom prst="rect">
                              <a:avLst/>
                            </a:prstGeom>
                            <a:solidFill>
                              <a:srgbClr val="F7E07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2" name="Rectangle 1007"/>
                          <wps:cNvSpPr>
                            <a:spLocks noChangeArrowheads="1"/>
                          </wps:cNvSpPr>
                          <wps:spPr bwMode="auto">
                            <a:xfrm>
                              <a:off x="5735" y="4913"/>
                              <a:ext cx="23" cy="685"/>
                            </a:xfrm>
                            <a:prstGeom prst="rect">
                              <a:avLst/>
                            </a:prstGeom>
                            <a:solidFill>
                              <a:srgbClr val="F7E07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3" name="Rectangle 1008"/>
                          <wps:cNvSpPr>
                            <a:spLocks noChangeArrowheads="1"/>
                          </wps:cNvSpPr>
                          <wps:spPr bwMode="auto">
                            <a:xfrm>
                              <a:off x="5758" y="4913"/>
                              <a:ext cx="23" cy="685"/>
                            </a:xfrm>
                            <a:prstGeom prst="rect">
                              <a:avLst/>
                            </a:prstGeom>
                            <a:solidFill>
                              <a:srgbClr val="F7D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4" name="Rectangle 1009"/>
                          <wps:cNvSpPr>
                            <a:spLocks noChangeArrowheads="1"/>
                          </wps:cNvSpPr>
                          <wps:spPr bwMode="auto">
                            <a:xfrm>
                              <a:off x="5781" y="4913"/>
                              <a:ext cx="23" cy="685"/>
                            </a:xfrm>
                            <a:prstGeom prst="rect">
                              <a:avLst/>
                            </a:prstGeom>
                            <a:solidFill>
                              <a:srgbClr val="F7DF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5" name="Rectangle 1010"/>
                          <wps:cNvSpPr>
                            <a:spLocks noChangeArrowheads="1"/>
                          </wps:cNvSpPr>
                          <wps:spPr bwMode="auto">
                            <a:xfrm>
                              <a:off x="5804" y="4913"/>
                              <a:ext cx="11" cy="685"/>
                            </a:xfrm>
                            <a:prstGeom prst="rect">
                              <a:avLst/>
                            </a:prstGeom>
                            <a:solidFill>
                              <a:srgbClr val="F7DF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s:wsp>
                        <wps:cNvPr id="4826" name="Rectangle 1012"/>
                        <wps:cNvSpPr>
                          <a:spLocks noChangeArrowheads="1"/>
                        </wps:cNvSpPr>
                        <wps:spPr bwMode="auto">
                          <a:xfrm>
                            <a:off x="3692525" y="3119755"/>
                            <a:ext cx="14605" cy="434975"/>
                          </a:xfrm>
                          <a:prstGeom prst="rect">
                            <a:avLst/>
                          </a:prstGeom>
                          <a:solidFill>
                            <a:srgbClr val="F7DF6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7" name="Rectangle 1013"/>
                        <wps:cNvSpPr>
                          <a:spLocks noChangeArrowheads="1"/>
                        </wps:cNvSpPr>
                        <wps:spPr bwMode="auto">
                          <a:xfrm>
                            <a:off x="3707130" y="3119755"/>
                            <a:ext cx="14605" cy="434975"/>
                          </a:xfrm>
                          <a:prstGeom prst="rect">
                            <a:avLst/>
                          </a:prstGeom>
                          <a:solidFill>
                            <a:srgbClr val="F7DE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8" name="Rectangle 1014"/>
                        <wps:cNvSpPr>
                          <a:spLocks noChangeArrowheads="1"/>
                        </wps:cNvSpPr>
                        <wps:spPr bwMode="auto">
                          <a:xfrm>
                            <a:off x="3721735" y="3119755"/>
                            <a:ext cx="7620" cy="434975"/>
                          </a:xfrm>
                          <a:prstGeom prst="rect">
                            <a:avLst/>
                          </a:prstGeom>
                          <a:solidFill>
                            <a:srgbClr val="F7DE6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9" name="Rectangle 1015"/>
                        <wps:cNvSpPr>
                          <a:spLocks noChangeArrowheads="1"/>
                        </wps:cNvSpPr>
                        <wps:spPr bwMode="auto">
                          <a:xfrm>
                            <a:off x="3729355" y="3119755"/>
                            <a:ext cx="13970" cy="434975"/>
                          </a:xfrm>
                          <a:prstGeom prst="rect">
                            <a:avLst/>
                          </a:prstGeom>
                          <a:solidFill>
                            <a:srgbClr val="F7DE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0" name="Rectangle 1016"/>
                        <wps:cNvSpPr>
                          <a:spLocks noChangeArrowheads="1"/>
                        </wps:cNvSpPr>
                        <wps:spPr bwMode="auto">
                          <a:xfrm>
                            <a:off x="3743325" y="3119755"/>
                            <a:ext cx="14605" cy="434975"/>
                          </a:xfrm>
                          <a:prstGeom prst="rect">
                            <a:avLst/>
                          </a:prstGeom>
                          <a:solidFill>
                            <a:srgbClr val="F6DE6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1" name="Rectangle 1017"/>
                        <wps:cNvSpPr>
                          <a:spLocks noChangeArrowheads="1"/>
                        </wps:cNvSpPr>
                        <wps:spPr bwMode="auto">
                          <a:xfrm>
                            <a:off x="3757930" y="3119755"/>
                            <a:ext cx="14605" cy="434975"/>
                          </a:xfrm>
                          <a:prstGeom prst="rect">
                            <a:avLst/>
                          </a:prstGeom>
                          <a:solidFill>
                            <a:srgbClr val="F6DE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2" name="Rectangle 1018"/>
                        <wps:cNvSpPr>
                          <a:spLocks noChangeArrowheads="1"/>
                        </wps:cNvSpPr>
                        <wps:spPr bwMode="auto">
                          <a:xfrm>
                            <a:off x="3772535" y="3119755"/>
                            <a:ext cx="6985" cy="434975"/>
                          </a:xfrm>
                          <a:prstGeom prst="rect">
                            <a:avLst/>
                          </a:prstGeom>
                          <a:solidFill>
                            <a:srgbClr val="F6DD6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3" name="Rectangle 1019"/>
                        <wps:cNvSpPr>
                          <a:spLocks noChangeArrowheads="1"/>
                        </wps:cNvSpPr>
                        <wps:spPr bwMode="auto">
                          <a:xfrm>
                            <a:off x="3779520" y="3119755"/>
                            <a:ext cx="14605" cy="434975"/>
                          </a:xfrm>
                          <a:prstGeom prst="rect">
                            <a:avLst/>
                          </a:prstGeom>
                          <a:solidFill>
                            <a:srgbClr val="F6DD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4" name="Rectangle 1020"/>
                        <wps:cNvSpPr>
                          <a:spLocks noChangeArrowheads="1"/>
                        </wps:cNvSpPr>
                        <wps:spPr bwMode="auto">
                          <a:xfrm>
                            <a:off x="3794125" y="3119755"/>
                            <a:ext cx="14605" cy="434975"/>
                          </a:xfrm>
                          <a:prstGeom prst="rect">
                            <a:avLst/>
                          </a:prstGeom>
                          <a:solidFill>
                            <a:srgbClr val="F6DD6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5" name="Rectangle 1021"/>
                        <wps:cNvSpPr>
                          <a:spLocks noChangeArrowheads="1"/>
                        </wps:cNvSpPr>
                        <wps:spPr bwMode="auto">
                          <a:xfrm>
                            <a:off x="3808730" y="3119755"/>
                            <a:ext cx="7620" cy="434975"/>
                          </a:xfrm>
                          <a:prstGeom prst="rect">
                            <a:avLst/>
                          </a:prstGeom>
                          <a:solidFill>
                            <a:srgbClr val="F6DD6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6" name="Rectangle 1022"/>
                        <wps:cNvSpPr>
                          <a:spLocks noChangeArrowheads="1"/>
                        </wps:cNvSpPr>
                        <wps:spPr bwMode="auto">
                          <a:xfrm>
                            <a:off x="3816350" y="3119755"/>
                            <a:ext cx="13970" cy="434975"/>
                          </a:xfrm>
                          <a:prstGeom prst="rect">
                            <a:avLst/>
                          </a:prstGeom>
                          <a:solidFill>
                            <a:srgbClr val="F6DD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7" name="Rectangle 1023"/>
                        <wps:cNvSpPr>
                          <a:spLocks noChangeArrowheads="1"/>
                        </wps:cNvSpPr>
                        <wps:spPr bwMode="auto">
                          <a:xfrm>
                            <a:off x="3830320" y="3119755"/>
                            <a:ext cx="14605" cy="434975"/>
                          </a:xfrm>
                          <a:prstGeom prst="rect">
                            <a:avLst/>
                          </a:prstGeom>
                          <a:solidFill>
                            <a:srgbClr val="F6DC6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8" name="Rectangle 1024"/>
                        <wps:cNvSpPr>
                          <a:spLocks noChangeArrowheads="1"/>
                        </wps:cNvSpPr>
                        <wps:spPr bwMode="auto">
                          <a:xfrm>
                            <a:off x="3844925" y="3119755"/>
                            <a:ext cx="14605" cy="434975"/>
                          </a:xfrm>
                          <a:prstGeom prst="rect">
                            <a:avLst/>
                          </a:prstGeom>
                          <a:solidFill>
                            <a:srgbClr val="F6DC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9" name="Freeform 1025"/>
                        <wps:cNvSpPr>
                          <a:spLocks/>
                        </wps:cNvSpPr>
                        <wps:spPr bwMode="auto">
                          <a:xfrm>
                            <a:off x="3061335" y="3119755"/>
                            <a:ext cx="791210" cy="427990"/>
                          </a:xfrm>
                          <a:custGeom>
                            <a:avLst/>
                            <a:gdLst>
                              <a:gd name="T0" fmla="*/ 1744 w 1744"/>
                              <a:gd name="T1" fmla="*/ 80 h 944"/>
                              <a:gd name="T2" fmla="*/ 1664 w 1744"/>
                              <a:gd name="T3" fmla="*/ 0 h 944"/>
                              <a:gd name="T4" fmla="*/ 80 w 1744"/>
                              <a:gd name="T5" fmla="*/ 0 h 944"/>
                              <a:gd name="T6" fmla="*/ 0 w 1744"/>
                              <a:gd name="T7" fmla="*/ 80 h 944"/>
                              <a:gd name="T8" fmla="*/ 0 w 1744"/>
                              <a:gd name="T9" fmla="*/ 864 h 944"/>
                              <a:gd name="T10" fmla="*/ 80 w 1744"/>
                              <a:gd name="T11" fmla="*/ 944 h 944"/>
                              <a:gd name="T12" fmla="*/ 1664 w 1744"/>
                              <a:gd name="T13" fmla="*/ 944 h 944"/>
                              <a:gd name="T14" fmla="*/ 1744 w 1744"/>
                              <a:gd name="T15" fmla="*/ 864 h 944"/>
                              <a:gd name="T16" fmla="*/ 1744 w 1744"/>
                              <a:gd name="T17" fmla="*/ 80 h 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4" h="944">
                                <a:moveTo>
                                  <a:pt x="1744" y="80"/>
                                </a:moveTo>
                                <a:cubicBezTo>
                                  <a:pt x="1744" y="32"/>
                                  <a:pt x="1712" y="0"/>
                                  <a:pt x="1664" y="0"/>
                                </a:cubicBezTo>
                                <a:lnTo>
                                  <a:pt x="80" y="0"/>
                                </a:lnTo>
                                <a:cubicBezTo>
                                  <a:pt x="32" y="0"/>
                                  <a:pt x="0" y="32"/>
                                  <a:pt x="0" y="80"/>
                                </a:cubicBezTo>
                                <a:lnTo>
                                  <a:pt x="0" y="864"/>
                                </a:lnTo>
                                <a:cubicBezTo>
                                  <a:pt x="0" y="912"/>
                                  <a:pt x="32" y="944"/>
                                  <a:pt x="80" y="944"/>
                                </a:cubicBezTo>
                                <a:lnTo>
                                  <a:pt x="1664" y="944"/>
                                </a:lnTo>
                                <a:cubicBezTo>
                                  <a:pt x="1712" y="944"/>
                                  <a:pt x="1744" y="912"/>
                                  <a:pt x="1744" y="864"/>
                                </a:cubicBezTo>
                                <a:lnTo>
                                  <a:pt x="1744" y="8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40" name="Rectangle 1026"/>
                        <wps:cNvSpPr>
                          <a:spLocks noChangeArrowheads="1"/>
                        </wps:cNvSpPr>
                        <wps:spPr bwMode="auto">
                          <a:xfrm>
                            <a:off x="3119755" y="3279140"/>
                            <a:ext cx="656590"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Provide information</w:t>
                              </w:r>
                            </w:p>
                          </w:txbxContent>
                        </wps:txbx>
                        <wps:bodyPr rot="0" vert="horz" wrap="none" lIns="0" tIns="0" rIns="0" bIns="0" anchor="t" anchorCtr="0">
                          <a:spAutoFit/>
                        </wps:bodyPr>
                      </wps:wsp>
                      <wps:wsp>
                        <wps:cNvPr id="4841" name="Rectangle 1027"/>
                        <wps:cNvSpPr>
                          <a:spLocks noChangeArrowheads="1"/>
                        </wps:cNvSpPr>
                        <wps:spPr bwMode="auto">
                          <a:xfrm>
                            <a:off x="6667500" y="1283970"/>
                            <a:ext cx="43180" cy="217805"/>
                          </a:xfrm>
                          <a:prstGeom prst="rect">
                            <a:avLst/>
                          </a:prstGeom>
                          <a:solidFill>
                            <a:srgbClr val="FF6F6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2" name="Rectangle 1028"/>
                        <wps:cNvSpPr>
                          <a:spLocks noChangeArrowheads="1"/>
                        </wps:cNvSpPr>
                        <wps:spPr bwMode="auto">
                          <a:xfrm>
                            <a:off x="6710680" y="1283970"/>
                            <a:ext cx="7620" cy="217805"/>
                          </a:xfrm>
                          <a:prstGeom prst="rect">
                            <a:avLst/>
                          </a:prstGeom>
                          <a:solidFill>
                            <a:srgbClr val="FF6E6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3" name="Rectangle 1029"/>
                        <wps:cNvSpPr>
                          <a:spLocks noChangeArrowheads="1"/>
                        </wps:cNvSpPr>
                        <wps:spPr bwMode="auto">
                          <a:xfrm>
                            <a:off x="6718300" y="1283970"/>
                            <a:ext cx="6985" cy="217805"/>
                          </a:xfrm>
                          <a:prstGeom prst="rect">
                            <a:avLst/>
                          </a:prstGeom>
                          <a:solidFill>
                            <a:srgbClr val="FF6D6D"/>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4" name="Rectangle 1030"/>
                        <wps:cNvSpPr>
                          <a:spLocks noChangeArrowheads="1"/>
                        </wps:cNvSpPr>
                        <wps:spPr bwMode="auto">
                          <a:xfrm>
                            <a:off x="6725285" y="1283970"/>
                            <a:ext cx="6985" cy="217805"/>
                          </a:xfrm>
                          <a:prstGeom prst="rect">
                            <a:avLst/>
                          </a:prstGeom>
                          <a:solidFill>
                            <a:srgbClr val="FF6B6B"/>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5" name="Rectangle 1031"/>
                        <wps:cNvSpPr>
                          <a:spLocks noChangeArrowheads="1"/>
                        </wps:cNvSpPr>
                        <wps:spPr bwMode="auto">
                          <a:xfrm>
                            <a:off x="6732270" y="1283970"/>
                            <a:ext cx="7620" cy="217805"/>
                          </a:xfrm>
                          <a:prstGeom prst="rect">
                            <a:avLst/>
                          </a:prstGeom>
                          <a:solidFill>
                            <a:srgbClr val="FF6969"/>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6" name="Rectangle 1032"/>
                        <wps:cNvSpPr>
                          <a:spLocks noChangeArrowheads="1"/>
                        </wps:cNvSpPr>
                        <wps:spPr bwMode="auto">
                          <a:xfrm>
                            <a:off x="6739890" y="1283970"/>
                            <a:ext cx="6985" cy="217805"/>
                          </a:xfrm>
                          <a:prstGeom prst="rect">
                            <a:avLst/>
                          </a:prstGeom>
                          <a:solidFill>
                            <a:srgbClr val="FF676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7" name="Rectangle 1033"/>
                        <wps:cNvSpPr>
                          <a:spLocks noChangeArrowheads="1"/>
                        </wps:cNvSpPr>
                        <wps:spPr bwMode="auto">
                          <a:xfrm>
                            <a:off x="6746875" y="1283970"/>
                            <a:ext cx="7620" cy="217805"/>
                          </a:xfrm>
                          <a:prstGeom prst="rect">
                            <a:avLst/>
                          </a:prstGeom>
                          <a:solidFill>
                            <a:srgbClr val="FF656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8" name="Rectangle 1034"/>
                        <wps:cNvSpPr>
                          <a:spLocks noChangeArrowheads="1"/>
                        </wps:cNvSpPr>
                        <wps:spPr bwMode="auto">
                          <a:xfrm>
                            <a:off x="6754495" y="1283970"/>
                            <a:ext cx="6985" cy="217805"/>
                          </a:xfrm>
                          <a:prstGeom prst="rect">
                            <a:avLst/>
                          </a:prstGeom>
                          <a:solidFill>
                            <a:srgbClr val="FF626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9" name="Rectangle 1035"/>
                        <wps:cNvSpPr>
                          <a:spLocks noChangeArrowheads="1"/>
                        </wps:cNvSpPr>
                        <wps:spPr bwMode="auto">
                          <a:xfrm>
                            <a:off x="6761480" y="1283970"/>
                            <a:ext cx="7620" cy="217805"/>
                          </a:xfrm>
                          <a:prstGeom prst="rect">
                            <a:avLst/>
                          </a:prstGeom>
                          <a:solidFill>
                            <a:srgbClr val="FF606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0" name="Rectangle 1036"/>
                        <wps:cNvSpPr>
                          <a:spLocks noChangeArrowheads="1"/>
                        </wps:cNvSpPr>
                        <wps:spPr bwMode="auto">
                          <a:xfrm>
                            <a:off x="6769100" y="1283970"/>
                            <a:ext cx="6985" cy="217805"/>
                          </a:xfrm>
                          <a:prstGeom prst="rect">
                            <a:avLst/>
                          </a:prstGeom>
                          <a:solidFill>
                            <a:srgbClr val="FF5E5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1" name="Rectangle 1037"/>
                        <wps:cNvSpPr>
                          <a:spLocks noChangeArrowheads="1"/>
                        </wps:cNvSpPr>
                        <wps:spPr bwMode="auto">
                          <a:xfrm>
                            <a:off x="6776085" y="1283970"/>
                            <a:ext cx="6985" cy="217805"/>
                          </a:xfrm>
                          <a:prstGeom prst="rect">
                            <a:avLst/>
                          </a:prstGeom>
                          <a:solidFill>
                            <a:srgbClr val="FF5C5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2" name="Rectangle 1038"/>
                        <wps:cNvSpPr>
                          <a:spLocks noChangeArrowheads="1"/>
                        </wps:cNvSpPr>
                        <wps:spPr bwMode="auto">
                          <a:xfrm>
                            <a:off x="6783070" y="1283970"/>
                            <a:ext cx="7620" cy="217805"/>
                          </a:xfrm>
                          <a:prstGeom prst="rect">
                            <a:avLst/>
                          </a:prstGeom>
                          <a:solidFill>
                            <a:srgbClr val="FF5A5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3" name="Rectangle 1039"/>
                        <wps:cNvSpPr>
                          <a:spLocks noChangeArrowheads="1"/>
                        </wps:cNvSpPr>
                        <wps:spPr bwMode="auto">
                          <a:xfrm>
                            <a:off x="6790690" y="1283970"/>
                            <a:ext cx="6985" cy="217805"/>
                          </a:xfrm>
                          <a:prstGeom prst="rect">
                            <a:avLst/>
                          </a:prstGeom>
                          <a:solidFill>
                            <a:srgbClr val="FF585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4" name="Rectangle 1040"/>
                        <wps:cNvSpPr>
                          <a:spLocks noChangeArrowheads="1"/>
                        </wps:cNvSpPr>
                        <wps:spPr bwMode="auto">
                          <a:xfrm>
                            <a:off x="6797675" y="1283970"/>
                            <a:ext cx="7620" cy="217805"/>
                          </a:xfrm>
                          <a:prstGeom prst="rect">
                            <a:avLst/>
                          </a:prstGeom>
                          <a:solidFill>
                            <a:srgbClr val="FF565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5" name="Rectangle 1041"/>
                        <wps:cNvSpPr>
                          <a:spLocks noChangeArrowheads="1"/>
                        </wps:cNvSpPr>
                        <wps:spPr bwMode="auto">
                          <a:xfrm>
                            <a:off x="6805295" y="1283970"/>
                            <a:ext cx="6985" cy="217805"/>
                          </a:xfrm>
                          <a:prstGeom prst="rect">
                            <a:avLst/>
                          </a:prstGeom>
                          <a:solidFill>
                            <a:srgbClr val="FF535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6" name="Rectangle 1042"/>
                        <wps:cNvSpPr>
                          <a:spLocks noChangeArrowheads="1"/>
                        </wps:cNvSpPr>
                        <wps:spPr bwMode="auto">
                          <a:xfrm>
                            <a:off x="6812280" y="1283970"/>
                            <a:ext cx="7620" cy="217805"/>
                          </a:xfrm>
                          <a:prstGeom prst="rect">
                            <a:avLst/>
                          </a:prstGeom>
                          <a:solidFill>
                            <a:srgbClr val="FF515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7" name="Rectangle 1043"/>
                        <wps:cNvSpPr>
                          <a:spLocks noChangeArrowheads="1"/>
                        </wps:cNvSpPr>
                        <wps:spPr bwMode="auto">
                          <a:xfrm>
                            <a:off x="6819900" y="1283970"/>
                            <a:ext cx="6985" cy="217805"/>
                          </a:xfrm>
                          <a:prstGeom prst="rect">
                            <a:avLst/>
                          </a:prstGeom>
                          <a:solidFill>
                            <a:srgbClr val="FF4F4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8" name="Rectangle 1044"/>
                        <wps:cNvSpPr>
                          <a:spLocks noChangeArrowheads="1"/>
                        </wps:cNvSpPr>
                        <wps:spPr bwMode="auto">
                          <a:xfrm>
                            <a:off x="6826885" y="1283970"/>
                            <a:ext cx="6985" cy="217805"/>
                          </a:xfrm>
                          <a:prstGeom prst="rect">
                            <a:avLst/>
                          </a:prstGeom>
                          <a:solidFill>
                            <a:srgbClr val="FF4C4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9" name="Rectangle 1045"/>
                        <wps:cNvSpPr>
                          <a:spLocks noChangeArrowheads="1"/>
                        </wps:cNvSpPr>
                        <wps:spPr bwMode="auto">
                          <a:xfrm>
                            <a:off x="6833870" y="1283970"/>
                            <a:ext cx="7620" cy="217805"/>
                          </a:xfrm>
                          <a:prstGeom prst="rect">
                            <a:avLst/>
                          </a:prstGeom>
                          <a:solidFill>
                            <a:srgbClr val="FF4A4A"/>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0" name="Rectangle 1046"/>
                        <wps:cNvSpPr>
                          <a:spLocks noChangeArrowheads="1"/>
                        </wps:cNvSpPr>
                        <wps:spPr bwMode="auto">
                          <a:xfrm>
                            <a:off x="6841490" y="1283970"/>
                            <a:ext cx="6985" cy="217805"/>
                          </a:xfrm>
                          <a:prstGeom prst="rect">
                            <a:avLst/>
                          </a:prstGeom>
                          <a:solidFill>
                            <a:srgbClr val="FF48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1" name="Rectangle 1047"/>
                        <wps:cNvSpPr>
                          <a:spLocks noChangeArrowheads="1"/>
                        </wps:cNvSpPr>
                        <wps:spPr bwMode="auto">
                          <a:xfrm>
                            <a:off x="6848475" y="1283970"/>
                            <a:ext cx="7620" cy="217805"/>
                          </a:xfrm>
                          <a:prstGeom prst="rect">
                            <a:avLst/>
                          </a:prstGeom>
                          <a:solidFill>
                            <a:srgbClr val="FF4646"/>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2" name="Rectangle 1048"/>
                        <wps:cNvSpPr>
                          <a:spLocks noChangeArrowheads="1"/>
                        </wps:cNvSpPr>
                        <wps:spPr bwMode="auto">
                          <a:xfrm>
                            <a:off x="6856095" y="1283970"/>
                            <a:ext cx="6985" cy="217805"/>
                          </a:xfrm>
                          <a:prstGeom prst="rect">
                            <a:avLst/>
                          </a:prstGeom>
                          <a:solidFill>
                            <a:srgbClr val="FF444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3" name="Rectangle 1049"/>
                        <wps:cNvSpPr>
                          <a:spLocks noChangeArrowheads="1"/>
                        </wps:cNvSpPr>
                        <wps:spPr bwMode="auto">
                          <a:xfrm>
                            <a:off x="6863080" y="1283970"/>
                            <a:ext cx="7620" cy="217805"/>
                          </a:xfrm>
                          <a:prstGeom prst="rect">
                            <a:avLst/>
                          </a:prstGeom>
                          <a:solidFill>
                            <a:srgbClr val="FF4141"/>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4" name="Rectangle 1050"/>
                        <wps:cNvSpPr>
                          <a:spLocks noChangeArrowheads="1"/>
                        </wps:cNvSpPr>
                        <wps:spPr bwMode="auto">
                          <a:xfrm>
                            <a:off x="6870700" y="1283970"/>
                            <a:ext cx="6985" cy="217805"/>
                          </a:xfrm>
                          <a:prstGeom prst="rect">
                            <a:avLst/>
                          </a:prstGeom>
                          <a:solidFill>
                            <a:srgbClr val="FF3F3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5" name="Rectangle 1051"/>
                        <wps:cNvSpPr>
                          <a:spLocks noChangeArrowheads="1"/>
                        </wps:cNvSpPr>
                        <wps:spPr bwMode="auto">
                          <a:xfrm>
                            <a:off x="6877685" y="1283970"/>
                            <a:ext cx="6985" cy="217805"/>
                          </a:xfrm>
                          <a:prstGeom prst="rect">
                            <a:avLst/>
                          </a:prstGeom>
                          <a:solidFill>
                            <a:srgbClr val="FF3E3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6" name="Freeform 1052"/>
                        <wps:cNvSpPr>
                          <a:spLocks/>
                        </wps:cNvSpPr>
                        <wps:spPr bwMode="auto">
                          <a:xfrm>
                            <a:off x="6667500" y="1283970"/>
                            <a:ext cx="210185" cy="210185"/>
                          </a:xfrm>
                          <a:custGeom>
                            <a:avLst/>
                            <a:gdLst>
                              <a:gd name="T0" fmla="*/ 331 w 331"/>
                              <a:gd name="T1" fmla="*/ 172 h 331"/>
                              <a:gd name="T2" fmla="*/ 171 w 331"/>
                              <a:gd name="T3" fmla="*/ 0 h 331"/>
                              <a:gd name="T4" fmla="*/ 0 w 331"/>
                              <a:gd name="T5" fmla="*/ 172 h 331"/>
                              <a:gd name="T6" fmla="*/ 171 w 331"/>
                              <a:gd name="T7" fmla="*/ 331 h 331"/>
                              <a:gd name="T8" fmla="*/ 331 w 331"/>
                              <a:gd name="T9" fmla="*/ 172 h 331"/>
                            </a:gdLst>
                            <a:ahLst/>
                            <a:cxnLst>
                              <a:cxn ang="0">
                                <a:pos x="T0" y="T1"/>
                              </a:cxn>
                              <a:cxn ang="0">
                                <a:pos x="T2" y="T3"/>
                              </a:cxn>
                              <a:cxn ang="0">
                                <a:pos x="T4" y="T5"/>
                              </a:cxn>
                              <a:cxn ang="0">
                                <a:pos x="T6" y="T7"/>
                              </a:cxn>
                              <a:cxn ang="0">
                                <a:pos x="T8" y="T9"/>
                              </a:cxn>
                            </a:cxnLst>
                            <a:rect l="0" t="0" r="r" b="b"/>
                            <a:pathLst>
                              <a:path w="331" h="331">
                                <a:moveTo>
                                  <a:pt x="331" y="172"/>
                                </a:moveTo>
                                <a:cubicBezTo>
                                  <a:pt x="331" y="80"/>
                                  <a:pt x="262" y="0"/>
                                  <a:pt x="171" y="0"/>
                                </a:cubicBezTo>
                                <a:cubicBezTo>
                                  <a:pt x="68" y="0"/>
                                  <a:pt x="0" y="80"/>
                                  <a:pt x="0" y="172"/>
                                </a:cubicBezTo>
                                <a:cubicBezTo>
                                  <a:pt x="0" y="263"/>
                                  <a:pt x="68" y="331"/>
                                  <a:pt x="171" y="331"/>
                                </a:cubicBezTo>
                                <a:cubicBezTo>
                                  <a:pt x="262" y="331"/>
                                  <a:pt x="331" y="263"/>
                                  <a:pt x="331" y="172"/>
                                </a:cubicBezTo>
                              </a:path>
                            </a:pathLst>
                          </a:custGeom>
                          <a:noFill/>
                          <a:ln w="21590"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7" name="Freeform 1053"/>
                        <wps:cNvSpPr>
                          <a:spLocks noEditPoints="1"/>
                        </wps:cNvSpPr>
                        <wps:spPr bwMode="auto">
                          <a:xfrm>
                            <a:off x="5731510" y="1124585"/>
                            <a:ext cx="0" cy="2430145"/>
                          </a:xfrm>
                          <a:custGeom>
                            <a:avLst/>
                            <a:gdLst>
                              <a:gd name="T0" fmla="*/ 0 h 3827"/>
                              <a:gd name="T1" fmla="*/ 80 h 3827"/>
                              <a:gd name="T2" fmla="*/ 125 h 3827"/>
                              <a:gd name="T3" fmla="*/ 205 h 3827"/>
                              <a:gd name="T4" fmla="*/ 251 h 3827"/>
                              <a:gd name="T5" fmla="*/ 331 h 3827"/>
                              <a:gd name="T6" fmla="*/ 377 h 3827"/>
                              <a:gd name="T7" fmla="*/ 457 h 3827"/>
                              <a:gd name="T8" fmla="*/ 502 h 3827"/>
                              <a:gd name="T9" fmla="*/ 582 h 3827"/>
                              <a:gd name="T10" fmla="*/ 628 h 3827"/>
                              <a:gd name="T11" fmla="*/ 708 h 3827"/>
                              <a:gd name="T12" fmla="*/ 754 h 3827"/>
                              <a:gd name="T13" fmla="*/ 834 h 3827"/>
                              <a:gd name="T14" fmla="*/ 879 h 3827"/>
                              <a:gd name="T15" fmla="*/ 959 h 3827"/>
                              <a:gd name="T16" fmla="*/ 1005 h 3827"/>
                              <a:gd name="T17" fmla="*/ 1085 h 3827"/>
                              <a:gd name="T18" fmla="*/ 1131 h 3827"/>
                              <a:gd name="T19" fmla="*/ 1211 h 3827"/>
                              <a:gd name="T20" fmla="*/ 1257 h 3827"/>
                              <a:gd name="T21" fmla="*/ 1336 h 3827"/>
                              <a:gd name="T22" fmla="*/ 1382 h 3827"/>
                              <a:gd name="T23" fmla="*/ 1462 h 3827"/>
                              <a:gd name="T24" fmla="*/ 1508 h 3827"/>
                              <a:gd name="T25" fmla="*/ 1588 h 3827"/>
                              <a:gd name="T26" fmla="*/ 1634 h 3827"/>
                              <a:gd name="T27" fmla="*/ 1713 h 3827"/>
                              <a:gd name="T28" fmla="*/ 1759 h 3827"/>
                              <a:gd name="T29" fmla="*/ 1839 h 3827"/>
                              <a:gd name="T30" fmla="*/ 1885 h 3827"/>
                              <a:gd name="T31" fmla="*/ 1965 h 3827"/>
                              <a:gd name="T32" fmla="*/ 2011 h 3827"/>
                              <a:gd name="T33" fmla="*/ 2090 h 3827"/>
                              <a:gd name="T34" fmla="*/ 2136 h 3827"/>
                              <a:gd name="T35" fmla="*/ 2216 h 3827"/>
                              <a:gd name="T36" fmla="*/ 2262 h 3827"/>
                              <a:gd name="T37" fmla="*/ 2342 h 3827"/>
                              <a:gd name="T38" fmla="*/ 2388 h 3827"/>
                              <a:gd name="T39" fmla="*/ 2468 h 3827"/>
                              <a:gd name="T40" fmla="*/ 2513 h 3827"/>
                              <a:gd name="T41" fmla="*/ 2593 h 3827"/>
                              <a:gd name="T42" fmla="*/ 2639 h 3827"/>
                              <a:gd name="T43" fmla="*/ 2719 h 3827"/>
                              <a:gd name="T44" fmla="*/ 2765 h 3827"/>
                              <a:gd name="T45" fmla="*/ 2845 h 3827"/>
                              <a:gd name="T46" fmla="*/ 2890 h 3827"/>
                              <a:gd name="T47" fmla="*/ 2970 h 3827"/>
                              <a:gd name="T48" fmla="*/ 3016 h 3827"/>
                              <a:gd name="T49" fmla="*/ 3096 h 3827"/>
                              <a:gd name="T50" fmla="*/ 3142 h 3827"/>
                              <a:gd name="T51" fmla="*/ 3222 h 3827"/>
                              <a:gd name="T52" fmla="*/ 3267 h 3827"/>
                              <a:gd name="T53" fmla="*/ 3347 h 3827"/>
                              <a:gd name="T54" fmla="*/ 3393 h 3827"/>
                              <a:gd name="T55" fmla="*/ 3473 h 3827"/>
                              <a:gd name="T56" fmla="*/ 3519 h 3827"/>
                              <a:gd name="T57" fmla="*/ 3599 h 3827"/>
                              <a:gd name="T58" fmla="*/ 3644 h 3827"/>
                              <a:gd name="T59" fmla="*/ 3724 h 3827"/>
                              <a:gd name="T60" fmla="*/ 3770 h 3827"/>
                              <a:gd name="T61" fmla="*/ 3827 h 3827"/>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 ang="0">
                                <a:pos x="0" y="T50"/>
                              </a:cxn>
                              <a:cxn ang="0">
                                <a:pos x="0" y="T51"/>
                              </a:cxn>
                              <a:cxn ang="0">
                                <a:pos x="0" y="T52"/>
                              </a:cxn>
                              <a:cxn ang="0">
                                <a:pos x="0" y="T53"/>
                              </a:cxn>
                              <a:cxn ang="0">
                                <a:pos x="0" y="T54"/>
                              </a:cxn>
                              <a:cxn ang="0">
                                <a:pos x="0" y="T55"/>
                              </a:cxn>
                              <a:cxn ang="0">
                                <a:pos x="0" y="T56"/>
                              </a:cxn>
                              <a:cxn ang="0">
                                <a:pos x="0" y="T57"/>
                              </a:cxn>
                              <a:cxn ang="0">
                                <a:pos x="0" y="T58"/>
                              </a:cxn>
                              <a:cxn ang="0">
                                <a:pos x="0" y="T59"/>
                              </a:cxn>
                              <a:cxn ang="0">
                                <a:pos x="0" y="T60"/>
                              </a:cxn>
                              <a:cxn ang="0">
                                <a:pos x="0" y="T61"/>
                              </a:cxn>
                            </a:cxnLst>
                            <a:rect l="0" t="0" r="r" b="b"/>
                            <a:pathLst>
                              <a:path h="3827">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moveTo>
                                  <a:pt x="0" y="2890"/>
                                </a:moveTo>
                                <a:lnTo>
                                  <a:pt x="0" y="2970"/>
                                </a:lnTo>
                                <a:moveTo>
                                  <a:pt x="0" y="3016"/>
                                </a:moveTo>
                                <a:lnTo>
                                  <a:pt x="0" y="3096"/>
                                </a:lnTo>
                                <a:moveTo>
                                  <a:pt x="0" y="3142"/>
                                </a:moveTo>
                                <a:lnTo>
                                  <a:pt x="0" y="3222"/>
                                </a:lnTo>
                                <a:moveTo>
                                  <a:pt x="0" y="3267"/>
                                </a:moveTo>
                                <a:lnTo>
                                  <a:pt x="0" y="3347"/>
                                </a:lnTo>
                                <a:moveTo>
                                  <a:pt x="0" y="3393"/>
                                </a:moveTo>
                                <a:lnTo>
                                  <a:pt x="0" y="3473"/>
                                </a:lnTo>
                                <a:moveTo>
                                  <a:pt x="0" y="3519"/>
                                </a:moveTo>
                                <a:lnTo>
                                  <a:pt x="0" y="3599"/>
                                </a:lnTo>
                                <a:moveTo>
                                  <a:pt x="0" y="3644"/>
                                </a:moveTo>
                                <a:lnTo>
                                  <a:pt x="0" y="3724"/>
                                </a:lnTo>
                                <a:moveTo>
                                  <a:pt x="0" y="3770"/>
                                </a:moveTo>
                                <a:lnTo>
                                  <a:pt x="0" y="3827"/>
                                </a:ln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8" name="Freeform 1054"/>
                        <wps:cNvSpPr>
                          <a:spLocks/>
                        </wps:cNvSpPr>
                        <wps:spPr bwMode="auto">
                          <a:xfrm>
                            <a:off x="5687695"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869" name="Freeform 1055"/>
                        <wps:cNvSpPr>
                          <a:spLocks/>
                        </wps:cNvSpPr>
                        <wps:spPr bwMode="auto">
                          <a:xfrm>
                            <a:off x="5687695" y="1124585"/>
                            <a:ext cx="80010" cy="79375"/>
                          </a:xfrm>
                          <a:custGeom>
                            <a:avLst/>
                            <a:gdLst>
                              <a:gd name="T0" fmla="*/ 126 w 126"/>
                              <a:gd name="T1" fmla="*/ 68 h 125"/>
                              <a:gd name="T2" fmla="*/ 69 w 126"/>
                              <a:gd name="T3" fmla="*/ 0 h 125"/>
                              <a:gd name="T4" fmla="*/ 0 w 126"/>
                              <a:gd name="T5" fmla="*/ 68 h 125"/>
                              <a:gd name="T6" fmla="*/ 69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9" y="0"/>
                                </a:cubicBezTo>
                                <a:cubicBezTo>
                                  <a:pt x="23" y="0"/>
                                  <a:pt x="0" y="34"/>
                                  <a:pt x="0" y="68"/>
                                </a:cubicBezTo>
                                <a:cubicBezTo>
                                  <a:pt x="0" y="103"/>
                                  <a:pt x="23" y="125"/>
                                  <a:pt x="69"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0" name="Freeform 1056"/>
                        <wps:cNvSpPr>
                          <a:spLocks/>
                        </wps:cNvSpPr>
                        <wps:spPr bwMode="auto">
                          <a:xfrm>
                            <a:off x="5687695"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FCF2E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1" name="Freeform 1057"/>
                        <wps:cNvSpPr>
                          <a:spLocks/>
                        </wps:cNvSpPr>
                        <wps:spPr bwMode="auto">
                          <a:xfrm>
                            <a:off x="5687695"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2" name="Line 1058"/>
                        <wps:cNvCnPr>
                          <a:cxnSpLocks noChangeShapeType="1"/>
                        </wps:cNvCnPr>
                        <wps:spPr bwMode="auto">
                          <a:xfrm>
                            <a:off x="6144895" y="3772535"/>
                            <a:ext cx="36258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73" name="Freeform 1059"/>
                        <wps:cNvSpPr>
                          <a:spLocks/>
                        </wps:cNvSpPr>
                        <wps:spPr bwMode="auto">
                          <a:xfrm>
                            <a:off x="6391910" y="3728720"/>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4" name="Freeform 1060"/>
                        <wps:cNvSpPr>
                          <a:spLocks/>
                        </wps:cNvSpPr>
                        <wps:spPr bwMode="auto">
                          <a:xfrm>
                            <a:off x="6391910" y="3728720"/>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5" name="Line 1061"/>
                        <wps:cNvCnPr>
                          <a:cxnSpLocks noChangeShapeType="1"/>
                        </wps:cNvCnPr>
                        <wps:spPr bwMode="auto">
                          <a:xfrm>
                            <a:off x="8488045" y="899795"/>
                            <a:ext cx="35560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76" name="Freeform 1062"/>
                        <wps:cNvSpPr>
                          <a:spLocks/>
                        </wps:cNvSpPr>
                        <wps:spPr bwMode="auto">
                          <a:xfrm>
                            <a:off x="8727440" y="85598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7" name="Freeform 1063"/>
                        <wps:cNvSpPr>
                          <a:spLocks/>
                        </wps:cNvSpPr>
                        <wps:spPr bwMode="auto">
                          <a:xfrm>
                            <a:off x="8727440" y="85598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78" name="Line 1064"/>
                        <wps:cNvCnPr>
                          <a:cxnSpLocks noChangeShapeType="1"/>
                        </wps:cNvCnPr>
                        <wps:spPr bwMode="auto">
                          <a:xfrm>
                            <a:off x="739775" y="906780"/>
                            <a:ext cx="35560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79" name="Freeform 1065"/>
                        <wps:cNvSpPr>
                          <a:spLocks/>
                        </wps:cNvSpPr>
                        <wps:spPr bwMode="auto">
                          <a:xfrm>
                            <a:off x="97917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0" name="Freeform 1066"/>
                        <wps:cNvSpPr>
                          <a:spLocks/>
                        </wps:cNvSpPr>
                        <wps:spPr bwMode="auto">
                          <a:xfrm>
                            <a:off x="97917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1" name="Line 1067"/>
                        <wps:cNvCnPr>
                          <a:cxnSpLocks noChangeShapeType="1"/>
                        </wps:cNvCnPr>
                        <wps:spPr bwMode="auto">
                          <a:xfrm>
                            <a:off x="2488565" y="3815715"/>
                            <a:ext cx="164655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82" name="Freeform 1068"/>
                        <wps:cNvSpPr>
                          <a:spLocks/>
                        </wps:cNvSpPr>
                        <wps:spPr bwMode="auto">
                          <a:xfrm>
                            <a:off x="4019550" y="377253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3" name="Freeform 1069"/>
                        <wps:cNvSpPr>
                          <a:spLocks/>
                        </wps:cNvSpPr>
                        <wps:spPr bwMode="auto">
                          <a:xfrm>
                            <a:off x="4019550" y="377253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4" name="Line 1070"/>
                        <wps:cNvCnPr>
                          <a:cxnSpLocks noChangeShapeType="1"/>
                        </wps:cNvCnPr>
                        <wps:spPr bwMode="auto">
                          <a:xfrm>
                            <a:off x="7414260" y="921385"/>
                            <a:ext cx="27622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85" name="Freeform 1071"/>
                        <wps:cNvSpPr>
                          <a:spLocks/>
                        </wps:cNvSpPr>
                        <wps:spPr bwMode="auto">
                          <a:xfrm>
                            <a:off x="757428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6" name="Freeform 1072"/>
                        <wps:cNvSpPr>
                          <a:spLocks/>
                        </wps:cNvSpPr>
                        <wps:spPr bwMode="auto">
                          <a:xfrm>
                            <a:off x="757428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7" name="Line 1073"/>
                        <wps:cNvCnPr>
                          <a:cxnSpLocks noChangeShapeType="1"/>
                        </wps:cNvCnPr>
                        <wps:spPr bwMode="auto">
                          <a:xfrm>
                            <a:off x="8495665" y="3162935"/>
                            <a:ext cx="28257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88" name="Freeform 1074"/>
                        <wps:cNvSpPr>
                          <a:spLocks/>
                        </wps:cNvSpPr>
                        <wps:spPr bwMode="auto">
                          <a:xfrm>
                            <a:off x="8662670" y="311975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9" name="Freeform 1075"/>
                        <wps:cNvSpPr>
                          <a:spLocks/>
                        </wps:cNvSpPr>
                        <wps:spPr bwMode="auto">
                          <a:xfrm>
                            <a:off x="8662670" y="3119755"/>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0" name="Line 1076"/>
                        <wps:cNvCnPr>
                          <a:cxnSpLocks noChangeShapeType="1"/>
                        </wps:cNvCnPr>
                        <wps:spPr bwMode="auto">
                          <a:xfrm>
                            <a:off x="6921500" y="906780"/>
                            <a:ext cx="27559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91" name="Freeform 1077"/>
                        <wps:cNvSpPr>
                          <a:spLocks/>
                        </wps:cNvSpPr>
                        <wps:spPr bwMode="auto">
                          <a:xfrm>
                            <a:off x="708088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2" name="Freeform 1078"/>
                        <wps:cNvSpPr>
                          <a:spLocks/>
                        </wps:cNvSpPr>
                        <wps:spPr bwMode="auto">
                          <a:xfrm>
                            <a:off x="708088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3" name="Line 1079"/>
                        <wps:cNvCnPr>
                          <a:cxnSpLocks noChangeShapeType="1"/>
                        </wps:cNvCnPr>
                        <wps:spPr bwMode="auto">
                          <a:xfrm>
                            <a:off x="8502650" y="3975735"/>
                            <a:ext cx="28321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94" name="Freeform 1080"/>
                        <wps:cNvSpPr>
                          <a:spLocks/>
                        </wps:cNvSpPr>
                        <wps:spPr bwMode="auto">
                          <a:xfrm>
                            <a:off x="8669655" y="39319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5" name="Freeform 1081"/>
                        <wps:cNvSpPr>
                          <a:spLocks/>
                        </wps:cNvSpPr>
                        <wps:spPr bwMode="auto">
                          <a:xfrm>
                            <a:off x="8669655" y="39319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6" name="Line 1082"/>
                        <wps:cNvCnPr>
                          <a:cxnSpLocks noChangeShapeType="1"/>
                        </wps:cNvCnPr>
                        <wps:spPr bwMode="auto">
                          <a:xfrm>
                            <a:off x="747395" y="3772535"/>
                            <a:ext cx="94297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97" name="Freeform 1083"/>
                        <wps:cNvSpPr>
                          <a:spLocks/>
                        </wps:cNvSpPr>
                        <wps:spPr bwMode="auto">
                          <a:xfrm>
                            <a:off x="157416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8" name="Freeform 1084"/>
                        <wps:cNvSpPr>
                          <a:spLocks/>
                        </wps:cNvSpPr>
                        <wps:spPr bwMode="auto">
                          <a:xfrm>
                            <a:off x="157416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99" name="Line 1085"/>
                        <wps:cNvCnPr>
                          <a:cxnSpLocks noChangeShapeType="1"/>
                        </wps:cNvCnPr>
                        <wps:spPr bwMode="auto">
                          <a:xfrm>
                            <a:off x="6079490" y="906780"/>
                            <a:ext cx="53721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00" name="Freeform 1086"/>
                        <wps:cNvSpPr>
                          <a:spLocks/>
                        </wps:cNvSpPr>
                        <wps:spPr bwMode="auto">
                          <a:xfrm>
                            <a:off x="650049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1" name="Freeform 1087"/>
                        <wps:cNvSpPr>
                          <a:spLocks/>
                        </wps:cNvSpPr>
                        <wps:spPr bwMode="auto">
                          <a:xfrm>
                            <a:off x="6500495"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2" name="Line 1088"/>
                        <wps:cNvCnPr>
                          <a:cxnSpLocks noChangeShapeType="1"/>
                        </wps:cNvCnPr>
                        <wps:spPr bwMode="auto">
                          <a:xfrm>
                            <a:off x="1313180" y="921385"/>
                            <a:ext cx="36258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03" name="Freeform 1089"/>
                        <wps:cNvSpPr>
                          <a:spLocks/>
                        </wps:cNvSpPr>
                        <wps:spPr bwMode="auto">
                          <a:xfrm>
                            <a:off x="155956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4" name="Freeform 1090"/>
                        <wps:cNvSpPr>
                          <a:spLocks/>
                        </wps:cNvSpPr>
                        <wps:spPr bwMode="auto">
                          <a:xfrm>
                            <a:off x="1559560" y="87757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5" name="Freeform 1091"/>
                        <wps:cNvSpPr>
                          <a:spLocks/>
                        </wps:cNvSpPr>
                        <wps:spPr bwMode="auto">
                          <a:xfrm>
                            <a:off x="6659880" y="3924935"/>
                            <a:ext cx="43815" cy="86995"/>
                          </a:xfrm>
                          <a:custGeom>
                            <a:avLst/>
                            <a:gdLst>
                              <a:gd name="T0" fmla="*/ 0 w 96"/>
                              <a:gd name="T1" fmla="*/ 0 h 192"/>
                              <a:gd name="T2" fmla="*/ 0 w 96"/>
                              <a:gd name="T3" fmla="*/ 96 h 192"/>
                              <a:gd name="T4" fmla="*/ 96 w 96"/>
                              <a:gd name="T5" fmla="*/ 192 h 192"/>
                            </a:gdLst>
                            <a:ahLst/>
                            <a:cxnLst>
                              <a:cxn ang="0">
                                <a:pos x="T0" y="T1"/>
                              </a:cxn>
                              <a:cxn ang="0">
                                <a:pos x="T2" y="T3"/>
                              </a:cxn>
                              <a:cxn ang="0">
                                <a:pos x="T4" y="T5"/>
                              </a:cxn>
                            </a:cxnLst>
                            <a:rect l="0" t="0" r="r" b="b"/>
                            <a:pathLst>
                              <a:path w="96" h="192">
                                <a:moveTo>
                                  <a:pt x="0" y="0"/>
                                </a:moveTo>
                                <a:lnTo>
                                  <a:pt x="0" y="96"/>
                                </a:lnTo>
                                <a:cubicBezTo>
                                  <a:pt x="0" y="144"/>
                                  <a:pt x="48" y="192"/>
                                  <a:pt x="96" y="192"/>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6" name="Line 1092"/>
                        <wps:cNvCnPr>
                          <a:cxnSpLocks noChangeShapeType="1"/>
                        </wps:cNvCnPr>
                        <wps:spPr bwMode="auto">
                          <a:xfrm>
                            <a:off x="6703695" y="4011930"/>
                            <a:ext cx="100076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07" name="Freeform 1093"/>
                        <wps:cNvSpPr>
                          <a:spLocks/>
                        </wps:cNvSpPr>
                        <wps:spPr bwMode="auto">
                          <a:xfrm>
                            <a:off x="7588885" y="3968115"/>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8" name="Freeform 1094"/>
                        <wps:cNvSpPr>
                          <a:spLocks/>
                        </wps:cNvSpPr>
                        <wps:spPr bwMode="auto">
                          <a:xfrm>
                            <a:off x="7588885" y="3968115"/>
                            <a:ext cx="115570" cy="86995"/>
                          </a:xfrm>
                          <a:custGeom>
                            <a:avLst/>
                            <a:gdLst>
                              <a:gd name="T0" fmla="*/ 182 w 182"/>
                              <a:gd name="T1" fmla="*/ 69 h 137"/>
                              <a:gd name="T2" fmla="*/ 0 w 182"/>
                              <a:gd name="T3" fmla="*/ 0 h 137"/>
                              <a:gd name="T4" fmla="*/ 0 w 182"/>
                              <a:gd name="T5" fmla="*/ 137 h 137"/>
                              <a:gd name="T6" fmla="*/ 182 w 182"/>
                              <a:gd name="T7" fmla="*/ 69 h 137"/>
                            </a:gdLst>
                            <a:ahLst/>
                            <a:cxnLst>
                              <a:cxn ang="0">
                                <a:pos x="T0" y="T1"/>
                              </a:cxn>
                              <a:cxn ang="0">
                                <a:pos x="T2" y="T3"/>
                              </a:cxn>
                              <a:cxn ang="0">
                                <a:pos x="T4" y="T5"/>
                              </a:cxn>
                              <a:cxn ang="0">
                                <a:pos x="T6" y="T7"/>
                              </a:cxn>
                            </a:cxnLst>
                            <a:rect l="0" t="0" r="r" b="b"/>
                            <a:pathLst>
                              <a:path w="182" h="137">
                                <a:moveTo>
                                  <a:pt x="182" y="69"/>
                                </a:moveTo>
                                <a:lnTo>
                                  <a:pt x="0" y="0"/>
                                </a:lnTo>
                                <a:lnTo>
                                  <a:pt x="0" y="137"/>
                                </a:lnTo>
                                <a:lnTo>
                                  <a:pt x="182"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09" name="Freeform 1095"/>
                        <wps:cNvSpPr>
                          <a:spLocks noEditPoints="1"/>
                        </wps:cNvSpPr>
                        <wps:spPr bwMode="auto">
                          <a:xfrm>
                            <a:off x="8089265" y="1124585"/>
                            <a:ext cx="0" cy="1806575"/>
                          </a:xfrm>
                          <a:custGeom>
                            <a:avLst/>
                            <a:gdLst>
                              <a:gd name="T0" fmla="*/ 0 h 2845"/>
                              <a:gd name="T1" fmla="*/ 80 h 2845"/>
                              <a:gd name="T2" fmla="*/ 125 h 2845"/>
                              <a:gd name="T3" fmla="*/ 205 h 2845"/>
                              <a:gd name="T4" fmla="*/ 251 h 2845"/>
                              <a:gd name="T5" fmla="*/ 331 h 2845"/>
                              <a:gd name="T6" fmla="*/ 377 h 2845"/>
                              <a:gd name="T7" fmla="*/ 457 h 2845"/>
                              <a:gd name="T8" fmla="*/ 502 h 2845"/>
                              <a:gd name="T9" fmla="*/ 582 h 2845"/>
                              <a:gd name="T10" fmla="*/ 628 h 2845"/>
                              <a:gd name="T11" fmla="*/ 708 h 2845"/>
                              <a:gd name="T12" fmla="*/ 754 h 2845"/>
                              <a:gd name="T13" fmla="*/ 834 h 2845"/>
                              <a:gd name="T14" fmla="*/ 879 h 2845"/>
                              <a:gd name="T15" fmla="*/ 959 h 2845"/>
                              <a:gd name="T16" fmla="*/ 1005 h 2845"/>
                              <a:gd name="T17" fmla="*/ 1085 h 2845"/>
                              <a:gd name="T18" fmla="*/ 1131 h 2845"/>
                              <a:gd name="T19" fmla="*/ 1211 h 2845"/>
                              <a:gd name="T20" fmla="*/ 1257 h 2845"/>
                              <a:gd name="T21" fmla="*/ 1336 h 2845"/>
                              <a:gd name="T22" fmla="*/ 1382 h 2845"/>
                              <a:gd name="T23" fmla="*/ 1462 h 2845"/>
                              <a:gd name="T24" fmla="*/ 1508 h 2845"/>
                              <a:gd name="T25" fmla="*/ 1588 h 2845"/>
                              <a:gd name="T26" fmla="*/ 1634 h 2845"/>
                              <a:gd name="T27" fmla="*/ 1713 h 2845"/>
                              <a:gd name="T28" fmla="*/ 1759 h 2845"/>
                              <a:gd name="T29" fmla="*/ 1839 h 2845"/>
                              <a:gd name="T30" fmla="*/ 1885 h 2845"/>
                              <a:gd name="T31" fmla="*/ 1965 h 2845"/>
                              <a:gd name="T32" fmla="*/ 2011 h 2845"/>
                              <a:gd name="T33" fmla="*/ 2090 h 2845"/>
                              <a:gd name="T34" fmla="*/ 2136 h 2845"/>
                              <a:gd name="T35" fmla="*/ 2216 h 2845"/>
                              <a:gd name="T36" fmla="*/ 2262 h 2845"/>
                              <a:gd name="T37" fmla="*/ 2342 h 2845"/>
                              <a:gd name="T38" fmla="*/ 2388 h 2845"/>
                              <a:gd name="T39" fmla="*/ 2468 h 2845"/>
                              <a:gd name="T40" fmla="*/ 2513 h 2845"/>
                              <a:gd name="T41" fmla="*/ 2593 h 2845"/>
                              <a:gd name="T42" fmla="*/ 2639 h 2845"/>
                              <a:gd name="T43" fmla="*/ 2719 h 2845"/>
                              <a:gd name="T44" fmla="*/ 2765 h 2845"/>
                              <a:gd name="T45" fmla="*/ 2845 h 2845"/>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Lst>
                            <a:rect l="0" t="0" r="r" b="b"/>
                            <a:pathLst>
                              <a:path h="2845">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0" name="Freeform 1096"/>
                        <wps:cNvSpPr>
                          <a:spLocks/>
                        </wps:cNvSpPr>
                        <wps:spPr bwMode="auto">
                          <a:xfrm>
                            <a:off x="8045450"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11" name="Freeform 1097"/>
                        <wps:cNvSpPr>
                          <a:spLocks/>
                        </wps:cNvSpPr>
                        <wps:spPr bwMode="auto">
                          <a:xfrm>
                            <a:off x="8045450" y="1124585"/>
                            <a:ext cx="80010" cy="79375"/>
                          </a:xfrm>
                          <a:custGeom>
                            <a:avLst/>
                            <a:gdLst>
                              <a:gd name="T0" fmla="*/ 126 w 126"/>
                              <a:gd name="T1" fmla="*/ 68 h 125"/>
                              <a:gd name="T2" fmla="*/ 69 w 126"/>
                              <a:gd name="T3" fmla="*/ 0 h 125"/>
                              <a:gd name="T4" fmla="*/ 0 w 126"/>
                              <a:gd name="T5" fmla="*/ 68 h 125"/>
                              <a:gd name="T6" fmla="*/ 69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9" y="0"/>
                                </a:cubicBezTo>
                                <a:cubicBezTo>
                                  <a:pt x="23" y="0"/>
                                  <a:pt x="0" y="34"/>
                                  <a:pt x="0" y="68"/>
                                </a:cubicBezTo>
                                <a:cubicBezTo>
                                  <a:pt x="0" y="103"/>
                                  <a:pt x="23" y="125"/>
                                  <a:pt x="69"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2" name="Freeform 1098"/>
                        <wps:cNvSpPr>
                          <a:spLocks/>
                        </wps:cNvSpPr>
                        <wps:spPr bwMode="auto">
                          <a:xfrm>
                            <a:off x="8045450" y="2821940"/>
                            <a:ext cx="87630" cy="116205"/>
                          </a:xfrm>
                          <a:custGeom>
                            <a:avLst/>
                            <a:gdLst>
                              <a:gd name="T0" fmla="*/ 69 w 138"/>
                              <a:gd name="T1" fmla="*/ 183 h 183"/>
                              <a:gd name="T2" fmla="*/ 138 w 138"/>
                              <a:gd name="T3" fmla="*/ 0 h 183"/>
                              <a:gd name="T4" fmla="*/ 0 w 138"/>
                              <a:gd name="T5" fmla="*/ 0 h 183"/>
                              <a:gd name="T6" fmla="*/ 69 w 138"/>
                              <a:gd name="T7" fmla="*/ 183 h 183"/>
                            </a:gdLst>
                            <a:ahLst/>
                            <a:cxnLst>
                              <a:cxn ang="0">
                                <a:pos x="T0" y="T1"/>
                              </a:cxn>
                              <a:cxn ang="0">
                                <a:pos x="T2" y="T3"/>
                              </a:cxn>
                              <a:cxn ang="0">
                                <a:pos x="T4" y="T5"/>
                              </a:cxn>
                              <a:cxn ang="0">
                                <a:pos x="T6" y="T7"/>
                              </a:cxn>
                            </a:cxnLst>
                            <a:rect l="0" t="0" r="r" b="b"/>
                            <a:pathLst>
                              <a:path w="138" h="183">
                                <a:moveTo>
                                  <a:pt x="69" y="183"/>
                                </a:moveTo>
                                <a:lnTo>
                                  <a:pt x="138" y="0"/>
                                </a:lnTo>
                                <a:lnTo>
                                  <a:pt x="0" y="0"/>
                                </a:lnTo>
                                <a:lnTo>
                                  <a:pt x="69" y="183"/>
                                </a:lnTo>
                                <a:close/>
                              </a:path>
                            </a:pathLst>
                          </a:custGeom>
                          <a:solidFill>
                            <a:srgbClr val="FCF2E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3" name="Freeform 1099"/>
                        <wps:cNvSpPr>
                          <a:spLocks/>
                        </wps:cNvSpPr>
                        <wps:spPr bwMode="auto">
                          <a:xfrm>
                            <a:off x="8045450" y="2821940"/>
                            <a:ext cx="87630" cy="116205"/>
                          </a:xfrm>
                          <a:custGeom>
                            <a:avLst/>
                            <a:gdLst>
                              <a:gd name="T0" fmla="*/ 69 w 138"/>
                              <a:gd name="T1" fmla="*/ 183 h 183"/>
                              <a:gd name="T2" fmla="*/ 138 w 138"/>
                              <a:gd name="T3" fmla="*/ 0 h 183"/>
                              <a:gd name="T4" fmla="*/ 0 w 138"/>
                              <a:gd name="T5" fmla="*/ 0 h 183"/>
                              <a:gd name="T6" fmla="*/ 69 w 138"/>
                              <a:gd name="T7" fmla="*/ 183 h 183"/>
                            </a:gdLst>
                            <a:ahLst/>
                            <a:cxnLst>
                              <a:cxn ang="0">
                                <a:pos x="T0" y="T1"/>
                              </a:cxn>
                              <a:cxn ang="0">
                                <a:pos x="T2" y="T3"/>
                              </a:cxn>
                              <a:cxn ang="0">
                                <a:pos x="T4" y="T5"/>
                              </a:cxn>
                              <a:cxn ang="0">
                                <a:pos x="T6" y="T7"/>
                              </a:cxn>
                            </a:cxnLst>
                            <a:rect l="0" t="0" r="r" b="b"/>
                            <a:pathLst>
                              <a:path w="138" h="183">
                                <a:moveTo>
                                  <a:pt x="69" y="183"/>
                                </a:moveTo>
                                <a:lnTo>
                                  <a:pt x="138" y="0"/>
                                </a:lnTo>
                                <a:lnTo>
                                  <a:pt x="0" y="0"/>
                                </a:lnTo>
                                <a:lnTo>
                                  <a:pt x="69" y="183"/>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4" name="Line 1100"/>
                        <wps:cNvCnPr>
                          <a:cxnSpLocks noChangeShapeType="1"/>
                        </wps:cNvCnPr>
                        <wps:spPr bwMode="auto">
                          <a:xfrm>
                            <a:off x="2473960" y="906780"/>
                            <a:ext cx="61658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15" name="Freeform 1101"/>
                        <wps:cNvSpPr>
                          <a:spLocks/>
                        </wps:cNvSpPr>
                        <wps:spPr bwMode="auto">
                          <a:xfrm>
                            <a:off x="297434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6" name="Freeform 1102"/>
                        <wps:cNvSpPr>
                          <a:spLocks/>
                        </wps:cNvSpPr>
                        <wps:spPr bwMode="auto">
                          <a:xfrm>
                            <a:off x="2974340" y="863600"/>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7" name="Freeform 1103"/>
                        <wps:cNvSpPr>
                          <a:spLocks/>
                        </wps:cNvSpPr>
                        <wps:spPr bwMode="auto">
                          <a:xfrm>
                            <a:off x="4280535" y="3322320"/>
                            <a:ext cx="43180" cy="123825"/>
                          </a:xfrm>
                          <a:custGeom>
                            <a:avLst/>
                            <a:gdLst>
                              <a:gd name="T0" fmla="*/ 96 w 96"/>
                              <a:gd name="T1" fmla="*/ 272 h 272"/>
                              <a:gd name="T2" fmla="*/ 96 w 96"/>
                              <a:gd name="T3" fmla="*/ 96 h 272"/>
                              <a:gd name="T4" fmla="*/ 0 w 96"/>
                              <a:gd name="T5" fmla="*/ 0 h 272"/>
                            </a:gdLst>
                            <a:ahLst/>
                            <a:cxnLst>
                              <a:cxn ang="0">
                                <a:pos x="T0" y="T1"/>
                              </a:cxn>
                              <a:cxn ang="0">
                                <a:pos x="T2" y="T3"/>
                              </a:cxn>
                              <a:cxn ang="0">
                                <a:pos x="T4" y="T5"/>
                              </a:cxn>
                            </a:cxnLst>
                            <a:rect l="0" t="0" r="r" b="b"/>
                            <a:pathLst>
                              <a:path w="96" h="272">
                                <a:moveTo>
                                  <a:pt x="96" y="272"/>
                                </a:moveTo>
                                <a:lnTo>
                                  <a:pt x="96" y="96"/>
                                </a:lnTo>
                                <a:cubicBezTo>
                                  <a:pt x="96" y="48"/>
                                  <a:pt x="48" y="0"/>
                                  <a:pt x="0" y="0"/>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8" name="Line 1104"/>
                        <wps:cNvCnPr>
                          <a:cxnSpLocks noChangeShapeType="1"/>
                        </wps:cNvCnPr>
                        <wps:spPr bwMode="auto">
                          <a:xfrm flipH="1">
                            <a:off x="3859530" y="3322320"/>
                            <a:ext cx="42100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19" name="Freeform 1105"/>
                        <wps:cNvSpPr>
                          <a:spLocks/>
                        </wps:cNvSpPr>
                        <wps:spPr bwMode="auto">
                          <a:xfrm>
                            <a:off x="3859530" y="3279140"/>
                            <a:ext cx="116205" cy="86995"/>
                          </a:xfrm>
                          <a:custGeom>
                            <a:avLst/>
                            <a:gdLst>
                              <a:gd name="T0" fmla="*/ 0 w 183"/>
                              <a:gd name="T1" fmla="*/ 68 h 137"/>
                              <a:gd name="T2" fmla="*/ 183 w 183"/>
                              <a:gd name="T3" fmla="*/ 137 h 137"/>
                              <a:gd name="T4" fmla="*/ 183 w 183"/>
                              <a:gd name="T5" fmla="*/ 0 h 137"/>
                              <a:gd name="T6" fmla="*/ 0 w 183"/>
                              <a:gd name="T7" fmla="*/ 68 h 137"/>
                            </a:gdLst>
                            <a:ahLst/>
                            <a:cxnLst>
                              <a:cxn ang="0">
                                <a:pos x="T0" y="T1"/>
                              </a:cxn>
                              <a:cxn ang="0">
                                <a:pos x="T2" y="T3"/>
                              </a:cxn>
                              <a:cxn ang="0">
                                <a:pos x="T4" y="T5"/>
                              </a:cxn>
                              <a:cxn ang="0">
                                <a:pos x="T6" y="T7"/>
                              </a:cxn>
                            </a:cxnLst>
                            <a:rect l="0" t="0" r="r" b="b"/>
                            <a:pathLst>
                              <a:path w="183" h="137">
                                <a:moveTo>
                                  <a:pt x="0" y="68"/>
                                </a:moveTo>
                                <a:lnTo>
                                  <a:pt x="183" y="137"/>
                                </a:lnTo>
                                <a:lnTo>
                                  <a:pt x="183" y="0"/>
                                </a:lnTo>
                                <a:lnTo>
                                  <a:pt x="0"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0" name="Freeform 1106"/>
                        <wps:cNvSpPr>
                          <a:spLocks/>
                        </wps:cNvSpPr>
                        <wps:spPr bwMode="auto">
                          <a:xfrm>
                            <a:off x="3859530" y="3279140"/>
                            <a:ext cx="116205" cy="86995"/>
                          </a:xfrm>
                          <a:custGeom>
                            <a:avLst/>
                            <a:gdLst>
                              <a:gd name="T0" fmla="*/ 0 w 183"/>
                              <a:gd name="T1" fmla="*/ 68 h 137"/>
                              <a:gd name="T2" fmla="*/ 183 w 183"/>
                              <a:gd name="T3" fmla="*/ 137 h 137"/>
                              <a:gd name="T4" fmla="*/ 183 w 183"/>
                              <a:gd name="T5" fmla="*/ 0 h 137"/>
                              <a:gd name="T6" fmla="*/ 0 w 183"/>
                              <a:gd name="T7" fmla="*/ 68 h 137"/>
                            </a:gdLst>
                            <a:ahLst/>
                            <a:cxnLst>
                              <a:cxn ang="0">
                                <a:pos x="T0" y="T1"/>
                              </a:cxn>
                              <a:cxn ang="0">
                                <a:pos x="T2" y="T3"/>
                              </a:cxn>
                              <a:cxn ang="0">
                                <a:pos x="T4" y="T5"/>
                              </a:cxn>
                              <a:cxn ang="0">
                                <a:pos x="T6" y="T7"/>
                              </a:cxn>
                            </a:cxnLst>
                            <a:rect l="0" t="0" r="r" b="b"/>
                            <a:pathLst>
                              <a:path w="183" h="137">
                                <a:moveTo>
                                  <a:pt x="0" y="68"/>
                                </a:moveTo>
                                <a:lnTo>
                                  <a:pt x="183" y="137"/>
                                </a:lnTo>
                                <a:lnTo>
                                  <a:pt x="183" y="0"/>
                                </a:lnTo>
                                <a:lnTo>
                                  <a:pt x="0"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1" name="Freeform 1107"/>
                        <wps:cNvSpPr>
                          <a:spLocks noEditPoints="1"/>
                        </wps:cNvSpPr>
                        <wps:spPr bwMode="auto">
                          <a:xfrm>
                            <a:off x="4534535" y="1915160"/>
                            <a:ext cx="0" cy="1639570"/>
                          </a:xfrm>
                          <a:custGeom>
                            <a:avLst/>
                            <a:gdLst>
                              <a:gd name="T0" fmla="*/ 0 h 2582"/>
                              <a:gd name="T1" fmla="*/ 80 h 2582"/>
                              <a:gd name="T2" fmla="*/ 126 h 2582"/>
                              <a:gd name="T3" fmla="*/ 206 h 2582"/>
                              <a:gd name="T4" fmla="*/ 251 h 2582"/>
                              <a:gd name="T5" fmla="*/ 331 h 2582"/>
                              <a:gd name="T6" fmla="*/ 377 h 2582"/>
                              <a:gd name="T7" fmla="*/ 457 h 2582"/>
                              <a:gd name="T8" fmla="*/ 503 h 2582"/>
                              <a:gd name="T9" fmla="*/ 583 h 2582"/>
                              <a:gd name="T10" fmla="*/ 628 h 2582"/>
                              <a:gd name="T11" fmla="*/ 708 h 2582"/>
                              <a:gd name="T12" fmla="*/ 754 h 2582"/>
                              <a:gd name="T13" fmla="*/ 834 h 2582"/>
                              <a:gd name="T14" fmla="*/ 880 h 2582"/>
                              <a:gd name="T15" fmla="*/ 960 h 2582"/>
                              <a:gd name="T16" fmla="*/ 1005 h 2582"/>
                              <a:gd name="T17" fmla="*/ 1085 h 2582"/>
                              <a:gd name="T18" fmla="*/ 1131 h 2582"/>
                              <a:gd name="T19" fmla="*/ 1211 h 2582"/>
                              <a:gd name="T20" fmla="*/ 1257 h 2582"/>
                              <a:gd name="T21" fmla="*/ 1337 h 2582"/>
                              <a:gd name="T22" fmla="*/ 1382 h 2582"/>
                              <a:gd name="T23" fmla="*/ 1462 h 2582"/>
                              <a:gd name="T24" fmla="*/ 1508 h 2582"/>
                              <a:gd name="T25" fmla="*/ 1588 h 2582"/>
                              <a:gd name="T26" fmla="*/ 1634 h 2582"/>
                              <a:gd name="T27" fmla="*/ 1714 h 2582"/>
                              <a:gd name="T28" fmla="*/ 1759 h 2582"/>
                              <a:gd name="T29" fmla="*/ 1839 h 2582"/>
                              <a:gd name="T30" fmla="*/ 1885 h 2582"/>
                              <a:gd name="T31" fmla="*/ 1965 h 2582"/>
                              <a:gd name="T32" fmla="*/ 2011 h 2582"/>
                              <a:gd name="T33" fmla="*/ 2091 h 2582"/>
                              <a:gd name="T34" fmla="*/ 2136 h 2582"/>
                              <a:gd name="T35" fmla="*/ 2216 h 2582"/>
                              <a:gd name="T36" fmla="*/ 2262 h 2582"/>
                              <a:gd name="T37" fmla="*/ 2342 h 2582"/>
                              <a:gd name="T38" fmla="*/ 2388 h 2582"/>
                              <a:gd name="T39" fmla="*/ 2468 h 2582"/>
                              <a:gd name="T40" fmla="*/ 2513 h 2582"/>
                              <a:gd name="T41" fmla="*/ 2582 h 2582"/>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Lst>
                            <a:rect l="0" t="0" r="r" b="b"/>
                            <a:pathLst>
                              <a:path h="2582">
                                <a:moveTo>
                                  <a:pt x="0" y="0"/>
                                </a:moveTo>
                                <a:lnTo>
                                  <a:pt x="0" y="80"/>
                                </a:lnTo>
                                <a:moveTo>
                                  <a:pt x="0" y="126"/>
                                </a:moveTo>
                                <a:lnTo>
                                  <a:pt x="0" y="206"/>
                                </a:lnTo>
                                <a:moveTo>
                                  <a:pt x="0" y="251"/>
                                </a:moveTo>
                                <a:lnTo>
                                  <a:pt x="0" y="331"/>
                                </a:lnTo>
                                <a:moveTo>
                                  <a:pt x="0" y="377"/>
                                </a:moveTo>
                                <a:lnTo>
                                  <a:pt x="0" y="457"/>
                                </a:lnTo>
                                <a:moveTo>
                                  <a:pt x="0" y="503"/>
                                </a:moveTo>
                                <a:lnTo>
                                  <a:pt x="0" y="583"/>
                                </a:lnTo>
                                <a:moveTo>
                                  <a:pt x="0" y="628"/>
                                </a:moveTo>
                                <a:lnTo>
                                  <a:pt x="0" y="708"/>
                                </a:lnTo>
                                <a:moveTo>
                                  <a:pt x="0" y="754"/>
                                </a:moveTo>
                                <a:lnTo>
                                  <a:pt x="0" y="834"/>
                                </a:lnTo>
                                <a:moveTo>
                                  <a:pt x="0" y="880"/>
                                </a:moveTo>
                                <a:lnTo>
                                  <a:pt x="0" y="960"/>
                                </a:lnTo>
                                <a:moveTo>
                                  <a:pt x="0" y="1005"/>
                                </a:moveTo>
                                <a:lnTo>
                                  <a:pt x="0" y="1085"/>
                                </a:lnTo>
                                <a:moveTo>
                                  <a:pt x="0" y="1131"/>
                                </a:moveTo>
                                <a:lnTo>
                                  <a:pt x="0" y="1211"/>
                                </a:lnTo>
                                <a:moveTo>
                                  <a:pt x="0" y="1257"/>
                                </a:moveTo>
                                <a:lnTo>
                                  <a:pt x="0" y="1337"/>
                                </a:lnTo>
                                <a:moveTo>
                                  <a:pt x="0" y="1382"/>
                                </a:moveTo>
                                <a:lnTo>
                                  <a:pt x="0" y="1462"/>
                                </a:lnTo>
                                <a:moveTo>
                                  <a:pt x="0" y="1508"/>
                                </a:moveTo>
                                <a:lnTo>
                                  <a:pt x="0" y="1588"/>
                                </a:lnTo>
                                <a:moveTo>
                                  <a:pt x="0" y="1634"/>
                                </a:moveTo>
                                <a:lnTo>
                                  <a:pt x="0" y="1714"/>
                                </a:lnTo>
                                <a:moveTo>
                                  <a:pt x="0" y="1759"/>
                                </a:moveTo>
                                <a:lnTo>
                                  <a:pt x="0" y="1839"/>
                                </a:lnTo>
                                <a:moveTo>
                                  <a:pt x="0" y="1885"/>
                                </a:moveTo>
                                <a:lnTo>
                                  <a:pt x="0" y="1965"/>
                                </a:lnTo>
                                <a:moveTo>
                                  <a:pt x="0" y="2011"/>
                                </a:moveTo>
                                <a:lnTo>
                                  <a:pt x="0" y="2091"/>
                                </a:lnTo>
                                <a:moveTo>
                                  <a:pt x="0" y="2136"/>
                                </a:moveTo>
                                <a:lnTo>
                                  <a:pt x="0" y="2216"/>
                                </a:lnTo>
                                <a:moveTo>
                                  <a:pt x="0" y="2262"/>
                                </a:moveTo>
                                <a:lnTo>
                                  <a:pt x="0" y="2342"/>
                                </a:lnTo>
                                <a:moveTo>
                                  <a:pt x="0" y="2388"/>
                                </a:moveTo>
                                <a:lnTo>
                                  <a:pt x="0" y="2468"/>
                                </a:lnTo>
                                <a:moveTo>
                                  <a:pt x="0" y="2513"/>
                                </a:moveTo>
                                <a:lnTo>
                                  <a:pt x="0" y="2582"/>
                                </a:ln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2" name="Freeform 1108"/>
                        <wps:cNvSpPr>
                          <a:spLocks/>
                        </wps:cNvSpPr>
                        <wps:spPr bwMode="auto">
                          <a:xfrm>
                            <a:off x="4490720" y="1915160"/>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23" name="Freeform 1109"/>
                        <wps:cNvSpPr>
                          <a:spLocks/>
                        </wps:cNvSpPr>
                        <wps:spPr bwMode="auto">
                          <a:xfrm>
                            <a:off x="4490720" y="1915160"/>
                            <a:ext cx="80010" cy="80010"/>
                          </a:xfrm>
                          <a:custGeom>
                            <a:avLst/>
                            <a:gdLst>
                              <a:gd name="T0" fmla="*/ 126 w 126"/>
                              <a:gd name="T1" fmla="*/ 69 h 126"/>
                              <a:gd name="T2" fmla="*/ 69 w 126"/>
                              <a:gd name="T3" fmla="*/ 0 h 126"/>
                              <a:gd name="T4" fmla="*/ 0 w 126"/>
                              <a:gd name="T5" fmla="*/ 69 h 126"/>
                              <a:gd name="T6" fmla="*/ 69 w 126"/>
                              <a:gd name="T7" fmla="*/ 126 h 126"/>
                              <a:gd name="T8" fmla="*/ 126 w 126"/>
                              <a:gd name="T9" fmla="*/ 69 h 126"/>
                            </a:gdLst>
                            <a:ahLst/>
                            <a:cxnLst>
                              <a:cxn ang="0">
                                <a:pos x="T0" y="T1"/>
                              </a:cxn>
                              <a:cxn ang="0">
                                <a:pos x="T2" y="T3"/>
                              </a:cxn>
                              <a:cxn ang="0">
                                <a:pos x="T4" y="T5"/>
                              </a:cxn>
                              <a:cxn ang="0">
                                <a:pos x="T6" y="T7"/>
                              </a:cxn>
                              <a:cxn ang="0">
                                <a:pos x="T8" y="T9"/>
                              </a:cxn>
                            </a:cxnLst>
                            <a:rect l="0" t="0" r="r" b="b"/>
                            <a:pathLst>
                              <a:path w="126" h="126">
                                <a:moveTo>
                                  <a:pt x="126" y="69"/>
                                </a:moveTo>
                                <a:cubicBezTo>
                                  <a:pt x="126" y="34"/>
                                  <a:pt x="103" y="0"/>
                                  <a:pt x="69" y="0"/>
                                </a:cubicBezTo>
                                <a:cubicBezTo>
                                  <a:pt x="23" y="0"/>
                                  <a:pt x="0" y="34"/>
                                  <a:pt x="0" y="69"/>
                                </a:cubicBezTo>
                                <a:cubicBezTo>
                                  <a:pt x="0" y="103"/>
                                  <a:pt x="23" y="126"/>
                                  <a:pt x="69" y="126"/>
                                </a:cubicBezTo>
                                <a:cubicBezTo>
                                  <a:pt x="103" y="126"/>
                                  <a:pt x="126" y="103"/>
                                  <a:pt x="126" y="69"/>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4" name="Freeform 1110"/>
                        <wps:cNvSpPr>
                          <a:spLocks/>
                        </wps:cNvSpPr>
                        <wps:spPr bwMode="auto">
                          <a:xfrm>
                            <a:off x="4490720"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FCF2E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5" name="Freeform 1111"/>
                        <wps:cNvSpPr>
                          <a:spLocks/>
                        </wps:cNvSpPr>
                        <wps:spPr bwMode="auto">
                          <a:xfrm>
                            <a:off x="4490720" y="343852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6" name="Freeform 1112"/>
                        <wps:cNvSpPr>
                          <a:spLocks noEditPoints="1"/>
                        </wps:cNvSpPr>
                        <wps:spPr bwMode="auto">
                          <a:xfrm>
                            <a:off x="3359150" y="1153795"/>
                            <a:ext cx="0" cy="1965960"/>
                          </a:xfrm>
                          <a:custGeom>
                            <a:avLst/>
                            <a:gdLst>
                              <a:gd name="T0" fmla="*/ 3096 h 3096"/>
                              <a:gd name="T1" fmla="*/ 3016 h 3096"/>
                              <a:gd name="T2" fmla="*/ 2970 h 3096"/>
                              <a:gd name="T3" fmla="*/ 2890 h 3096"/>
                              <a:gd name="T4" fmla="*/ 2844 h 3096"/>
                              <a:gd name="T5" fmla="*/ 2764 h 3096"/>
                              <a:gd name="T6" fmla="*/ 2719 h 3096"/>
                              <a:gd name="T7" fmla="*/ 2639 h 3096"/>
                              <a:gd name="T8" fmla="*/ 2593 h 3096"/>
                              <a:gd name="T9" fmla="*/ 2513 h 3096"/>
                              <a:gd name="T10" fmla="*/ 2467 h 3096"/>
                              <a:gd name="T11" fmla="*/ 2387 h 3096"/>
                              <a:gd name="T12" fmla="*/ 2342 h 3096"/>
                              <a:gd name="T13" fmla="*/ 2262 h 3096"/>
                              <a:gd name="T14" fmla="*/ 2216 h 3096"/>
                              <a:gd name="T15" fmla="*/ 2136 h 3096"/>
                              <a:gd name="T16" fmla="*/ 2090 h 3096"/>
                              <a:gd name="T17" fmla="*/ 2010 h 3096"/>
                              <a:gd name="T18" fmla="*/ 1965 h 3096"/>
                              <a:gd name="T19" fmla="*/ 1885 h 3096"/>
                              <a:gd name="T20" fmla="*/ 1839 h 3096"/>
                              <a:gd name="T21" fmla="*/ 1759 h 3096"/>
                              <a:gd name="T22" fmla="*/ 1713 h 3096"/>
                              <a:gd name="T23" fmla="*/ 1633 h 3096"/>
                              <a:gd name="T24" fmla="*/ 1588 h 3096"/>
                              <a:gd name="T25" fmla="*/ 1508 h 3096"/>
                              <a:gd name="T26" fmla="*/ 1462 h 3096"/>
                              <a:gd name="T27" fmla="*/ 1382 h 3096"/>
                              <a:gd name="T28" fmla="*/ 1336 h 3096"/>
                              <a:gd name="T29" fmla="*/ 1256 h 3096"/>
                              <a:gd name="T30" fmla="*/ 1211 h 3096"/>
                              <a:gd name="T31" fmla="*/ 1131 h 3096"/>
                              <a:gd name="T32" fmla="*/ 1085 h 3096"/>
                              <a:gd name="T33" fmla="*/ 1005 h 3096"/>
                              <a:gd name="T34" fmla="*/ 959 h 3096"/>
                              <a:gd name="T35" fmla="*/ 879 h 3096"/>
                              <a:gd name="T36" fmla="*/ 833 h 3096"/>
                              <a:gd name="T37" fmla="*/ 754 h 3096"/>
                              <a:gd name="T38" fmla="*/ 708 h 3096"/>
                              <a:gd name="T39" fmla="*/ 628 h 3096"/>
                              <a:gd name="T40" fmla="*/ 582 h 3096"/>
                              <a:gd name="T41" fmla="*/ 502 h 3096"/>
                              <a:gd name="T42" fmla="*/ 456 h 3096"/>
                              <a:gd name="T43" fmla="*/ 377 h 3096"/>
                              <a:gd name="T44" fmla="*/ 331 h 3096"/>
                              <a:gd name="T45" fmla="*/ 251 h 3096"/>
                              <a:gd name="T46" fmla="*/ 205 h 3096"/>
                              <a:gd name="T47" fmla="*/ 125 h 3096"/>
                              <a:gd name="T48" fmla="*/ 79 h 3096"/>
                              <a:gd name="T49" fmla="*/ 0 h 3096"/>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Lst>
                            <a:rect l="0" t="0" r="r" b="b"/>
                            <a:pathLst>
                              <a:path h="3096">
                                <a:moveTo>
                                  <a:pt x="0" y="3096"/>
                                </a:moveTo>
                                <a:lnTo>
                                  <a:pt x="0" y="3016"/>
                                </a:lnTo>
                                <a:moveTo>
                                  <a:pt x="0" y="2970"/>
                                </a:moveTo>
                                <a:lnTo>
                                  <a:pt x="0" y="2890"/>
                                </a:lnTo>
                                <a:moveTo>
                                  <a:pt x="0" y="2844"/>
                                </a:moveTo>
                                <a:lnTo>
                                  <a:pt x="0" y="2764"/>
                                </a:lnTo>
                                <a:moveTo>
                                  <a:pt x="0" y="2719"/>
                                </a:moveTo>
                                <a:lnTo>
                                  <a:pt x="0" y="2639"/>
                                </a:lnTo>
                                <a:moveTo>
                                  <a:pt x="0" y="2593"/>
                                </a:moveTo>
                                <a:lnTo>
                                  <a:pt x="0" y="2513"/>
                                </a:lnTo>
                                <a:moveTo>
                                  <a:pt x="0" y="2467"/>
                                </a:moveTo>
                                <a:lnTo>
                                  <a:pt x="0" y="2387"/>
                                </a:lnTo>
                                <a:moveTo>
                                  <a:pt x="0" y="2342"/>
                                </a:moveTo>
                                <a:lnTo>
                                  <a:pt x="0" y="2262"/>
                                </a:lnTo>
                                <a:moveTo>
                                  <a:pt x="0" y="2216"/>
                                </a:moveTo>
                                <a:lnTo>
                                  <a:pt x="0" y="2136"/>
                                </a:lnTo>
                                <a:moveTo>
                                  <a:pt x="0" y="2090"/>
                                </a:moveTo>
                                <a:lnTo>
                                  <a:pt x="0" y="2010"/>
                                </a:lnTo>
                                <a:moveTo>
                                  <a:pt x="0" y="1965"/>
                                </a:moveTo>
                                <a:lnTo>
                                  <a:pt x="0" y="1885"/>
                                </a:lnTo>
                                <a:moveTo>
                                  <a:pt x="0" y="1839"/>
                                </a:moveTo>
                                <a:lnTo>
                                  <a:pt x="0" y="1759"/>
                                </a:lnTo>
                                <a:moveTo>
                                  <a:pt x="0" y="1713"/>
                                </a:moveTo>
                                <a:lnTo>
                                  <a:pt x="0" y="1633"/>
                                </a:lnTo>
                                <a:moveTo>
                                  <a:pt x="0" y="1588"/>
                                </a:moveTo>
                                <a:lnTo>
                                  <a:pt x="0" y="1508"/>
                                </a:lnTo>
                                <a:moveTo>
                                  <a:pt x="0" y="1462"/>
                                </a:moveTo>
                                <a:lnTo>
                                  <a:pt x="0" y="1382"/>
                                </a:lnTo>
                                <a:moveTo>
                                  <a:pt x="0" y="1336"/>
                                </a:moveTo>
                                <a:lnTo>
                                  <a:pt x="0" y="1256"/>
                                </a:lnTo>
                                <a:moveTo>
                                  <a:pt x="0" y="1211"/>
                                </a:moveTo>
                                <a:lnTo>
                                  <a:pt x="0" y="1131"/>
                                </a:lnTo>
                                <a:moveTo>
                                  <a:pt x="0" y="1085"/>
                                </a:moveTo>
                                <a:lnTo>
                                  <a:pt x="0" y="1005"/>
                                </a:lnTo>
                                <a:moveTo>
                                  <a:pt x="0" y="959"/>
                                </a:moveTo>
                                <a:lnTo>
                                  <a:pt x="0" y="879"/>
                                </a:lnTo>
                                <a:moveTo>
                                  <a:pt x="0" y="833"/>
                                </a:moveTo>
                                <a:lnTo>
                                  <a:pt x="0" y="754"/>
                                </a:lnTo>
                                <a:moveTo>
                                  <a:pt x="0" y="708"/>
                                </a:moveTo>
                                <a:lnTo>
                                  <a:pt x="0" y="628"/>
                                </a:lnTo>
                                <a:moveTo>
                                  <a:pt x="0" y="582"/>
                                </a:moveTo>
                                <a:lnTo>
                                  <a:pt x="0" y="502"/>
                                </a:lnTo>
                                <a:moveTo>
                                  <a:pt x="0" y="456"/>
                                </a:moveTo>
                                <a:lnTo>
                                  <a:pt x="0" y="377"/>
                                </a:lnTo>
                                <a:moveTo>
                                  <a:pt x="0" y="331"/>
                                </a:moveTo>
                                <a:lnTo>
                                  <a:pt x="0" y="251"/>
                                </a:lnTo>
                                <a:moveTo>
                                  <a:pt x="0" y="205"/>
                                </a:moveTo>
                                <a:lnTo>
                                  <a:pt x="0" y="125"/>
                                </a:lnTo>
                                <a:moveTo>
                                  <a:pt x="0" y="79"/>
                                </a:moveTo>
                                <a:lnTo>
                                  <a:pt x="0" y="0"/>
                                </a:ln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7" name="Freeform 1113"/>
                        <wps:cNvSpPr>
                          <a:spLocks/>
                        </wps:cNvSpPr>
                        <wps:spPr bwMode="auto">
                          <a:xfrm>
                            <a:off x="3315335" y="303212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28" name="Freeform 1114"/>
                        <wps:cNvSpPr>
                          <a:spLocks/>
                        </wps:cNvSpPr>
                        <wps:spPr bwMode="auto">
                          <a:xfrm>
                            <a:off x="3315335" y="3032125"/>
                            <a:ext cx="80010" cy="80010"/>
                          </a:xfrm>
                          <a:custGeom>
                            <a:avLst/>
                            <a:gdLst>
                              <a:gd name="T0" fmla="*/ 126 w 126"/>
                              <a:gd name="T1" fmla="*/ 69 h 126"/>
                              <a:gd name="T2" fmla="*/ 69 w 126"/>
                              <a:gd name="T3" fmla="*/ 0 h 126"/>
                              <a:gd name="T4" fmla="*/ 0 w 126"/>
                              <a:gd name="T5" fmla="*/ 69 h 126"/>
                              <a:gd name="T6" fmla="*/ 69 w 126"/>
                              <a:gd name="T7" fmla="*/ 126 h 126"/>
                              <a:gd name="T8" fmla="*/ 126 w 126"/>
                              <a:gd name="T9" fmla="*/ 69 h 126"/>
                            </a:gdLst>
                            <a:ahLst/>
                            <a:cxnLst>
                              <a:cxn ang="0">
                                <a:pos x="T0" y="T1"/>
                              </a:cxn>
                              <a:cxn ang="0">
                                <a:pos x="T2" y="T3"/>
                              </a:cxn>
                              <a:cxn ang="0">
                                <a:pos x="T4" y="T5"/>
                              </a:cxn>
                              <a:cxn ang="0">
                                <a:pos x="T6" y="T7"/>
                              </a:cxn>
                              <a:cxn ang="0">
                                <a:pos x="T8" y="T9"/>
                              </a:cxn>
                            </a:cxnLst>
                            <a:rect l="0" t="0" r="r" b="b"/>
                            <a:pathLst>
                              <a:path w="126" h="126">
                                <a:moveTo>
                                  <a:pt x="126" y="69"/>
                                </a:moveTo>
                                <a:cubicBezTo>
                                  <a:pt x="126" y="35"/>
                                  <a:pt x="103" y="0"/>
                                  <a:pt x="69" y="0"/>
                                </a:cubicBezTo>
                                <a:cubicBezTo>
                                  <a:pt x="23" y="0"/>
                                  <a:pt x="0" y="35"/>
                                  <a:pt x="0" y="69"/>
                                </a:cubicBezTo>
                                <a:cubicBezTo>
                                  <a:pt x="0" y="103"/>
                                  <a:pt x="23" y="126"/>
                                  <a:pt x="69" y="126"/>
                                </a:cubicBezTo>
                                <a:cubicBezTo>
                                  <a:pt x="103" y="126"/>
                                  <a:pt x="126" y="103"/>
                                  <a:pt x="126" y="69"/>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9" name="Freeform 1115"/>
                        <wps:cNvSpPr>
                          <a:spLocks/>
                        </wps:cNvSpPr>
                        <wps:spPr bwMode="auto">
                          <a:xfrm>
                            <a:off x="3315335" y="1124585"/>
                            <a:ext cx="86995" cy="116205"/>
                          </a:xfrm>
                          <a:custGeom>
                            <a:avLst/>
                            <a:gdLst>
                              <a:gd name="T0" fmla="*/ 69 w 137"/>
                              <a:gd name="T1" fmla="*/ 0 h 183"/>
                              <a:gd name="T2" fmla="*/ 0 w 137"/>
                              <a:gd name="T3" fmla="*/ 183 h 183"/>
                              <a:gd name="T4" fmla="*/ 137 w 137"/>
                              <a:gd name="T5" fmla="*/ 183 h 183"/>
                              <a:gd name="T6" fmla="*/ 69 w 137"/>
                              <a:gd name="T7" fmla="*/ 0 h 183"/>
                            </a:gdLst>
                            <a:ahLst/>
                            <a:cxnLst>
                              <a:cxn ang="0">
                                <a:pos x="T0" y="T1"/>
                              </a:cxn>
                              <a:cxn ang="0">
                                <a:pos x="T2" y="T3"/>
                              </a:cxn>
                              <a:cxn ang="0">
                                <a:pos x="T4" y="T5"/>
                              </a:cxn>
                              <a:cxn ang="0">
                                <a:pos x="T6" y="T7"/>
                              </a:cxn>
                            </a:cxnLst>
                            <a:rect l="0" t="0" r="r" b="b"/>
                            <a:pathLst>
                              <a:path w="137" h="183">
                                <a:moveTo>
                                  <a:pt x="69" y="0"/>
                                </a:moveTo>
                                <a:lnTo>
                                  <a:pt x="0" y="183"/>
                                </a:lnTo>
                                <a:lnTo>
                                  <a:pt x="137" y="183"/>
                                </a:lnTo>
                                <a:lnTo>
                                  <a:pt x="69" y="0"/>
                                </a:lnTo>
                                <a:close/>
                              </a:path>
                            </a:pathLst>
                          </a:custGeom>
                          <a:solidFill>
                            <a:srgbClr val="FCF2E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0" name="Freeform 1116"/>
                        <wps:cNvSpPr>
                          <a:spLocks/>
                        </wps:cNvSpPr>
                        <wps:spPr bwMode="auto">
                          <a:xfrm>
                            <a:off x="3315335" y="1124585"/>
                            <a:ext cx="86995" cy="116205"/>
                          </a:xfrm>
                          <a:custGeom>
                            <a:avLst/>
                            <a:gdLst>
                              <a:gd name="T0" fmla="*/ 69 w 137"/>
                              <a:gd name="T1" fmla="*/ 0 h 183"/>
                              <a:gd name="T2" fmla="*/ 0 w 137"/>
                              <a:gd name="T3" fmla="*/ 183 h 183"/>
                              <a:gd name="T4" fmla="*/ 137 w 137"/>
                              <a:gd name="T5" fmla="*/ 183 h 183"/>
                              <a:gd name="T6" fmla="*/ 69 w 137"/>
                              <a:gd name="T7" fmla="*/ 0 h 183"/>
                            </a:gdLst>
                            <a:ahLst/>
                            <a:cxnLst>
                              <a:cxn ang="0">
                                <a:pos x="T0" y="T1"/>
                              </a:cxn>
                              <a:cxn ang="0">
                                <a:pos x="T2" y="T3"/>
                              </a:cxn>
                              <a:cxn ang="0">
                                <a:pos x="T4" y="T5"/>
                              </a:cxn>
                              <a:cxn ang="0">
                                <a:pos x="T6" y="T7"/>
                              </a:cxn>
                            </a:cxnLst>
                            <a:rect l="0" t="0" r="r" b="b"/>
                            <a:pathLst>
                              <a:path w="137" h="183">
                                <a:moveTo>
                                  <a:pt x="69" y="0"/>
                                </a:moveTo>
                                <a:lnTo>
                                  <a:pt x="0" y="183"/>
                                </a:lnTo>
                                <a:lnTo>
                                  <a:pt x="137" y="183"/>
                                </a:lnTo>
                                <a:lnTo>
                                  <a:pt x="69" y="0"/>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1" name="Line 1117"/>
                        <wps:cNvCnPr>
                          <a:cxnSpLocks noChangeShapeType="1"/>
                        </wps:cNvCnPr>
                        <wps:spPr bwMode="auto">
                          <a:xfrm>
                            <a:off x="6769100" y="1059180"/>
                            <a:ext cx="0" cy="22479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32" name="Freeform 1118"/>
                        <wps:cNvSpPr>
                          <a:spLocks/>
                        </wps:cNvSpPr>
                        <wps:spPr bwMode="auto">
                          <a:xfrm>
                            <a:off x="6725285" y="116776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3" name="Freeform 1119"/>
                        <wps:cNvSpPr>
                          <a:spLocks/>
                        </wps:cNvSpPr>
                        <wps:spPr bwMode="auto">
                          <a:xfrm>
                            <a:off x="6725285" y="1167765"/>
                            <a:ext cx="86995" cy="116205"/>
                          </a:xfrm>
                          <a:custGeom>
                            <a:avLst/>
                            <a:gdLst>
                              <a:gd name="T0" fmla="*/ 69 w 137"/>
                              <a:gd name="T1" fmla="*/ 183 h 183"/>
                              <a:gd name="T2" fmla="*/ 137 w 137"/>
                              <a:gd name="T3" fmla="*/ 0 h 183"/>
                              <a:gd name="T4" fmla="*/ 0 w 137"/>
                              <a:gd name="T5" fmla="*/ 0 h 183"/>
                              <a:gd name="T6" fmla="*/ 69 w 137"/>
                              <a:gd name="T7" fmla="*/ 183 h 183"/>
                            </a:gdLst>
                            <a:ahLst/>
                            <a:cxnLst>
                              <a:cxn ang="0">
                                <a:pos x="T0" y="T1"/>
                              </a:cxn>
                              <a:cxn ang="0">
                                <a:pos x="T2" y="T3"/>
                              </a:cxn>
                              <a:cxn ang="0">
                                <a:pos x="T4" y="T5"/>
                              </a:cxn>
                              <a:cxn ang="0">
                                <a:pos x="T6" y="T7"/>
                              </a:cxn>
                            </a:cxnLst>
                            <a:rect l="0" t="0" r="r" b="b"/>
                            <a:pathLst>
                              <a:path w="137" h="183">
                                <a:moveTo>
                                  <a:pt x="69" y="183"/>
                                </a:moveTo>
                                <a:lnTo>
                                  <a:pt x="137" y="0"/>
                                </a:lnTo>
                                <a:lnTo>
                                  <a:pt x="0" y="0"/>
                                </a:lnTo>
                                <a:lnTo>
                                  <a:pt x="69" y="183"/>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4" name="Freeform 1120"/>
                        <wps:cNvSpPr>
                          <a:spLocks noEditPoints="1"/>
                        </wps:cNvSpPr>
                        <wps:spPr bwMode="auto">
                          <a:xfrm>
                            <a:off x="2089150" y="1124585"/>
                            <a:ext cx="0" cy="2430145"/>
                          </a:xfrm>
                          <a:custGeom>
                            <a:avLst/>
                            <a:gdLst>
                              <a:gd name="T0" fmla="*/ 0 h 3827"/>
                              <a:gd name="T1" fmla="*/ 80 h 3827"/>
                              <a:gd name="T2" fmla="*/ 125 h 3827"/>
                              <a:gd name="T3" fmla="*/ 205 h 3827"/>
                              <a:gd name="T4" fmla="*/ 251 h 3827"/>
                              <a:gd name="T5" fmla="*/ 331 h 3827"/>
                              <a:gd name="T6" fmla="*/ 377 h 3827"/>
                              <a:gd name="T7" fmla="*/ 457 h 3827"/>
                              <a:gd name="T8" fmla="*/ 502 h 3827"/>
                              <a:gd name="T9" fmla="*/ 582 h 3827"/>
                              <a:gd name="T10" fmla="*/ 628 h 3827"/>
                              <a:gd name="T11" fmla="*/ 708 h 3827"/>
                              <a:gd name="T12" fmla="*/ 754 h 3827"/>
                              <a:gd name="T13" fmla="*/ 834 h 3827"/>
                              <a:gd name="T14" fmla="*/ 879 h 3827"/>
                              <a:gd name="T15" fmla="*/ 959 h 3827"/>
                              <a:gd name="T16" fmla="*/ 1005 h 3827"/>
                              <a:gd name="T17" fmla="*/ 1085 h 3827"/>
                              <a:gd name="T18" fmla="*/ 1131 h 3827"/>
                              <a:gd name="T19" fmla="*/ 1211 h 3827"/>
                              <a:gd name="T20" fmla="*/ 1257 h 3827"/>
                              <a:gd name="T21" fmla="*/ 1336 h 3827"/>
                              <a:gd name="T22" fmla="*/ 1382 h 3827"/>
                              <a:gd name="T23" fmla="*/ 1462 h 3827"/>
                              <a:gd name="T24" fmla="*/ 1508 h 3827"/>
                              <a:gd name="T25" fmla="*/ 1588 h 3827"/>
                              <a:gd name="T26" fmla="*/ 1634 h 3827"/>
                              <a:gd name="T27" fmla="*/ 1713 h 3827"/>
                              <a:gd name="T28" fmla="*/ 1759 h 3827"/>
                              <a:gd name="T29" fmla="*/ 1839 h 3827"/>
                              <a:gd name="T30" fmla="*/ 1885 h 3827"/>
                              <a:gd name="T31" fmla="*/ 1965 h 3827"/>
                              <a:gd name="T32" fmla="*/ 2011 h 3827"/>
                              <a:gd name="T33" fmla="*/ 2090 h 3827"/>
                              <a:gd name="T34" fmla="*/ 2136 h 3827"/>
                              <a:gd name="T35" fmla="*/ 2216 h 3827"/>
                              <a:gd name="T36" fmla="*/ 2262 h 3827"/>
                              <a:gd name="T37" fmla="*/ 2342 h 3827"/>
                              <a:gd name="T38" fmla="*/ 2388 h 3827"/>
                              <a:gd name="T39" fmla="*/ 2468 h 3827"/>
                              <a:gd name="T40" fmla="*/ 2513 h 3827"/>
                              <a:gd name="T41" fmla="*/ 2593 h 3827"/>
                              <a:gd name="T42" fmla="*/ 2639 h 3827"/>
                              <a:gd name="T43" fmla="*/ 2719 h 3827"/>
                              <a:gd name="T44" fmla="*/ 2765 h 3827"/>
                              <a:gd name="T45" fmla="*/ 2845 h 3827"/>
                              <a:gd name="T46" fmla="*/ 2890 h 3827"/>
                              <a:gd name="T47" fmla="*/ 2970 h 3827"/>
                              <a:gd name="T48" fmla="*/ 3016 h 3827"/>
                              <a:gd name="T49" fmla="*/ 3096 h 3827"/>
                              <a:gd name="T50" fmla="*/ 3142 h 3827"/>
                              <a:gd name="T51" fmla="*/ 3222 h 3827"/>
                              <a:gd name="T52" fmla="*/ 3267 h 3827"/>
                              <a:gd name="T53" fmla="*/ 3347 h 3827"/>
                              <a:gd name="T54" fmla="*/ 3393 h 3827"/>
                              <a:gd name="T55" fmla="*/ 3473 h 3827"/>
                              <a:gd name="T56" fmla="*/ 3519 h 3827"/>
                              <a:gd name="T57" fmla="*/ 3599 h 3827"/>
                              <a:gd name="T58" fmla="*/ 3644 h 3827"/>
                              <a:gd name="T59" fmla="*/ 3724 h 3827"/>
                              <a:gd name="T60" fmla="*/ 3770 h 3827"/>
                              <a:gd name="T61" fmla="*/ 3827 h 3827"/>
                            </a:gdLst>
                            <a:ahLst/>
                            <a:cxnLst>
                              <a:cxn ang="0">
                                <a:pos x="0" y="T0"/>
                              </a:cxn>
                              <a:cxn ang="0">
                                <a:pos x="0" y="T1"/>
                              </a:cxn>
                              <a:cxn ang="0">
                                <a:pos x="0" y="T2"/>
                              </a:cxn>
                              <a:cxn ang="0">
                                <a:pos x="0" y="T3"/>
                              </a:cxn>
                              <a:cxn ang="0">
                                <a:pos x="0" y="T4"/>
                              </a:cxn>
                              <a:cxn ang="0">
                                <a:pos x="0" y="T5"/>
                              </a:cxn>
                              <a:cxn ang="0">
                                <a:pos x="0" y="T6"/>
                              </a:cxn>
                              <a:cxn ang="0">
                                <a:pos x="0" y="T7"/>
                              </a:cxn>
                              <a:cxn ang="0">
                                <a:pos x="0" y="T8"/>
                              </a:cxn>
                              <a:cxn ang="0">
                                <a:pos x="0" y="T9"/>
                              </a:cxn>
                              <a:cxn ang="0">
                                <a:pos x="0" y="T10"/>
                              </a:cxn>
                              <a:cxn ang="0">
                                <a:pos x="0" y="T11"/>
                              </a:cxn>
                              <a:cxn ang="0">
                                <a:pos x="0" y="T12"/>
                              </a:cxn>
                              <a:cxn ang="0">
                                <a:pos x="0" y="T13"/>
                              </a:cxn>
                              <a:cxn ang="0">
                                <a:pos x="0" y="T14"/>
                              </a:cxn>
                              <a:cxn ang="0">
                                <a:pos x="0" y="T15"/>
                              </a:cxn>
                              <a:cxn ang="0">
                                <a:pos x="0" y="T16"/>
                              </a:cxn>
                              <a:cxn ang="0">
                                <a:pos x="0" y="T17"/>
                              </a:cxn>
                              <a:cxn ang="0">
                                <a:pos x="0" y="T18"/>
                              </a:cxn>
                              <a:cxn ang="0">
                                <a:pos x="0" y="T19"/>
                              </a:cxn>
                              <a:cxn ang="0">
                                <a:pos x="0" y="T20"/>
                              </a:cxn>
                              <a:cxn ang="0">
                                <a:pos x="0" y="T21"/>
                              </a:cxn>
                              <a:cxn ang="0">
                                <a:pos x="0" y="T22"/>
                              </a:cxn>
                              <a:cxn ang="0">
                                <a:pos x="0" y="T23"/>
                              </a:cxn>
                              <a:cxn ang="0">
                                <a:pos x="0" y="T24"/>
                              </a:cxn>
                              <a:cxn ang="0">
                                <a:pos x="0" y="T25"/>
                              </a:cxn>
                              <a:cxn ang="0">
                                <a:pos x="0" y="T26"/>
                              </a:cxn>
                              <a:cxn ang="0">
                                <a:pos x="0" y="T27"/>
                              </a:cxn>
                              <a:cxn ang="0">
                                <a:pos x="0" y="T28"/>
                              </a:cxn>
                              <a:cxn ang="0">
                                <a:pos x="0" y="T29"/>
                              </a:cxn>
                              <a:cxn ang="0">
                                <a:pos x="0" y="T30"/>
                              </a:cxn>
                              <a:cxn ang="0">
                                <a:pos x="0" y="T31"/>
                              </a:cxn>
                              <a:cxn ang="0">
                                <a:pos x="0" y="T32"/>
                              </a:cxn>
                              <a:cxn ang="0">
                                <a:pos x="0" y="T33"/>
                              </a:cxn>
                              <a:cxn ang="0">
                                <a:pos x="0" y="T34"/>
                              </a:cxn>
                              <a:cxn ang="0">
                                <a:pos x="0" y="T35"/>
                              </a:cxn>
                              <a:cxn ang="0">
                                <a:pos x="0" y="T36"/>
                              </a:cxn>
                              <a:cxn ang="0">
                                <a:pos x="0" y="T37"/>
                              </a:cxn>
                              <a:cxn ang="0">
                                <a:pos x="0" y="T38"/>
                              </a:cxn>
                              <a:cxn ang="0">
                                <a:pos x="0" y="T39"/>
                              </a:cxn>
                              <a:cxn ang="0">
                                <a:pos x="0" y="T40"/>
                              </a:cxn>
                              <a:cxn ang="0">
                                <a:pos x="0" y="T41"/>
                              </a:cxn>
                              <a:cxn ang="0">
                                <a:pos x="0" y="T42"/>
                              </a:cxn>
                              <a:cxn ang="0">
                                <a:pos x="0" y="T43"/>
                              </a:cxn>
                              <a:cxn ang="0">
                                <a:pos x="0" y="T44"/>
                              </a:cxn>
                              <a:cxn ang="0">
                                <a:pos x="0" y="T45"/>
                              </a:cxn>
                              <a:cxn ang="0">
                                <a:pos x="0" y="T46"/>
                              </a:cxn>
                              <a:cxn ang="0">
                                <a:pos x="0" y="T47"/>
                              </a:cxn>
                              <a:cxn ang="0">
                                <a:pos x="0" y="T48"/>
                              </a:cxn>
                              <a:cxn ang="0">
                                <a:pos x="0" y="T49"/>
                              </a:cxn>
                              <a:cxn ang="0">
                                <a:pos x="0" y="T50"/>
                              </a:cxn>
                              <a:cxn ang="0">
                                <a:pos x="0" y="T51"/>
                              </a:cxn>
                              <a:cxn ang="0">
                                <a:pos x="0" y="T52"/>
                              </a:cxn>
                              <a:cxn ang="0">
                                <a:pos x="0" y="T53"/>
                              </a:cxn>
                              <a:cxn ang="0">
                                <a:pos x="0" y="T54"/>
                              </a:cxn>
                              <a:cxn ang="0">
                                <a:pos x="0" y="T55"/>
                              </a:cxn>
                              <a:cxn ang="0">
                                <a:pos x="0" y="T56"/>
                              </a:cxn>
                              <a:cxn ang="0">
                                <a:pos x="0" y="T57"/>
                              </a:cxn>
                              <a:cxn ang="0">
                                <a:pos x="0" y="T58"/>
                              </a:cxn>
                              <a:cxn ang="0">
                                <a:pos x="0" y="T59"/>
                              </a:cxn>
                              <a:cxn ang="0">
                                <a:pos x="0" y="T60"/>
                              </a:cxn>
                              <a:cxn ang="0">
                                <a:pos x="0" y="T61"/>
                              </a:cxn>
                            </a:cxnLst>
                            <a:rect l="0" t="0" r="r" b="b"/>
                            <a:pathLst>
                              <a:path h="3827">
                                <a:moveTo>
                                  <a:pt x="0" y="0"/>
                                </a:moveTo>
                                <a:lnTo>
                                  <a:pt x="0" y="80"/>
                                </a:lnTo>
                                <a:moveTo>
                                  <a:pt x="0" y="125"/>
                                </a:moveTo>
                                <a:lnTo>
                                  <a:pt x="0" y="205"/>
                                </a:lnTo>
                                <a:moveTo>
                                  <a:pt x="0" y="251"/>
                                </a:moveTo>
                                <a:lnTo>
                                  <a:pt x="0" y="331"/>
                                </a:lnTo>
                                <a:moveTo>
                                  <a:pt x="0" y="377"/>
                                </a:moveTo>
                                <a:lnTo>
                                  <a:pt x="0" y="457"/>
                                </a:lnTo>
                                <a:moveTo>
                                  <a:pt x="0" y="502"/>
                                </a:moveTo>
                                <a:lnTo>
                                  <a:pt x="0" y="582"/>
                                </a:lnTo>
                                <a:moveTo>
                                  <a:pt x="0" y="628"/>
                                </a:moveTo>
                                <a:lnTo>
                                  <a:pt x="0" y="708"/>
                                </a:lnTo>
                                <a:moveTo>
                                  <a:pt x="0" y="754"/>
                                </a:moveTo>
                                <a:lnTo>
                                  <a:pt x="0" y="834"/>
                                </a:lnTo>
                                <a:moveTo>
                                  <a:pt x="0" y="879"/>
                                </a:moveTo>
                                <a:lnTo>
                                  <a:pt x="0" y="959"/>
                                </a:lnTo>
                                <a:moveTo>
                                  <a:pt x="0" y="1005"/>
                                </a:moveTo>
                                <a:lnTo>
                                  <a:pt x="0" y="1085"/>
                                </a:lnTo>
                                <a:moveTo>
                                  <a:pt x="0" y="1131"/>
                                </a:moveTo>
                                <a:lnTo>
                                  <a:pt x="0" y="1211"/>
                                </a:lnTo>
                                <a:moveTo>
                                  <a:pt x="0" y="1257"/>
                                </a:moveTo>
                                <a:lnTo>
                                  <a:pt x="0" y="1336"/>
                                </a:lnTo>
                                <a:moveTo>
                                  <a:pt x="0" y="1382"/>
                                </a:moveTo>
                                <a:lnTo>
                                  <a:pt x="0" y="1462"/>
                                </a:lnTo>
                                <a:moveTo>
                                  <a:pt x="0" y="1508"/>
                                </a:moveTo>
                                <a:lnTo>
                                  <a:pt x="0" y="1588"/>
                                </a:lnTo>
                                <a:moveTo>
                                  <a:pt x="0" y="1634"/>
                                </a:moveTo>
                                <a:lnTo>
                                  <a:pt x="0" y="1713"/>
                                </a:lnTo>
                                <a:moveTo>
                                  <a:pt x="0" y="1759"/>
                                </a:moveTo>
                                <a:lnTo>
                                  <a:pt x="0" y="1839"/>
                                </a:lnTo>
                                <a:moveTo>
                                  <a:pt x="0" y="1885"/>
                                </a:moveTo>
                                <a:lnTo>
                                  <a:pt x="0" y="1965"/>
                                </a:lnTo>
                                <a:moveTo>
                                  <a:pt x="0" y="2011"/>
                                </a:moveTo>
                                <a:lnTo>
                                  <a:pt x="0" y="2090"/>
                                </a:lnTo>
                                <a:moveTo>
                                  <a:pt x="0" y="2136"/>
                                </a:moveTo>
                                <a:lnTo>
                                  <a:pt x="0" y="2216"/>
                                </a:lnTo>
                                <a:moveTo>
                                  <a:pt x="0" y="2262"/>
                                </a:moveTo>
                                <a:lnTo>
                                  <a:pt x="0" y="2342"/>
                                </a:lnTo>
                                <a:moveTo>
                                  <a:pt x="0" y="2388"/>
                                </a:moveTo>
                                <a:lnTo>
                                  <a:pt x="0" y="2468"/>
                                </a:lnTo>
                                <a:moveTo>
                                  <a:pt x="0" y="2513"/>
                                </a:moveTo>
                                <a:lnTo>
                                  <a:pt x="0" y="2593"/>
                                </a:lnTo>
                                <a:moveTo>
                                  <a:pt x="0" y="2639"/>
                                </a:moveTo>
                                <a:lnTo>
                                  <a:pt x="0" y="2719"/>
                                </a:lnTo>
                                <a:moveTo>
                                  <a:pt x="0" y="2765"/>
                                </a:moveTo>
                                <a:lnTo>
                                  <a:pt x="0" y="2845"/>
                                </a:lnTo>
                                <a:moveTo>
                                  <a:pt x="0" y="2890"/>
                                </a:moveTo>
                                <a:lnTo>
                                  <a:pt x="0" y="2970"/>
                                </a:lnTo>
                                <a:moveTo>
                                  <a:pt x="0" y="3016"/>
                                </a:moveTo>
                                <a:lnTo>
                                  <a:pt x="0" y="3096"/>
                                </a:lnTo>
                                <a:moveTo>
                                  <a:pt x="0" y="3142"/>
                                </a:moveTo>
                                <a:lnTo>
                                  <a:pt x="0" y="3222"/>
                                </a:lnTo>
                                <a:moveTo>
                                  <a:pt x="0" y="3267"/>
                                </a:moveTo>
                                <a:lnTo>
                                  <a:pt x="0" y="3347"/>
                                </a:lnTo>
                                <a:moveTo>
                                  <a:pt x="0" y="3393"/>
                                </a:moveTo>
                                <a:lnTo>
                                  <a:pt x="0" y="3473"/>
                                </a:lnTo>
                                <a:moveTo>
                                  <a:pt x="0" y="3519"/>
                                </a:moveTo>
                                <a:lnTo>
                                  <a:pt x="0" y="3599"/>
                                </a:lnTo>
                                <a:moveTo>
                                  <a:pt x="0" y="3644"/>
                                </a:moveTo>
                                <a:lnTo>
                                  <a:pt x="0" y="3724"/>
                                </a:lnTo>
                                <a:moveTo>
                                  <a:pt x="0" y="3770"/>
                                </a:moveTo>
                                <a:lnTo>
                                  <a:pt x="0" y="3827"/>
                                </a:lnTo>
                              </a:path>
                            </a:pathLst>
                          </a:custGeom>
                          <a:noFill/>
                          <a:ln w="6985" cap="flat">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5" name="Freeform 1121"/>
                        <wps:cNvSpPr>
                          <a:spLocks/>
                        </wps:cNvSpPr>
                        <wps:spPr bwMode="auto">
                          <a:xfrm>
                            <a:off x="2045970" y="1124585"/>
                            <a:ext cx="80010" cy="80010"/>
                          </a:xfrm>
                          <a:custGeom>
                            <a:avLst/>
                            <a:gdLst>
                              <a:gd name="T0" fmla="*/ 176 w 176"/>
                              <a:gd name="T1" fmla="*/ 96 h 176"/>
                              <a:gd name="T2" fmla="*/ 96 w 176"/>
                              <a:gd name="T3" fmla="*/ 0 h 176"/>
                              <a:gd name="T4" fmla="*/ 0 w 176"/>
                              <a:gd name="T5" fmla="*/ 96 h 176"/>
                              <a:gd name="T6" fmla="*/ 96 w 176"/>
                              <a:gd name="T7" fmla="*/ 176 h 176"/>
                              <a:gd name="T8" fmla="*/ 176 w 176"/>
                              <a:gd name="T9" fmla="*/ 96 h 176"/>
                            </a:gdLst>
                            <a:ahLst/>
                            <a:cxnLst>
                              <a:cxn ang="0">
                                <a:pos x="T0" y="T1"/>
                              </a:cxn>
                              <a:cxn ang="0">
                                <a:pos x="T2" y="T3"/>
                              </a:cxn>
                              <a:cxn ang="0">
                                <a:pos x="T4" y="T5"/>
                              </a:cxn>
                              <a:cxn ang="0">
                                <a:pos x="T6" y="T7"/>
                              </a:cxn>
                              <a:cxn ang="0">
                                <a:pos x="T8" y="T9"/>
                              </a:cxn>
                            </a:cxnLst>
                            <a:rect l="0" t="0" r="r" b="b"/>
                            <a:pathLst>
                              <a:path w="176" h="176">
                                <a:moveTo>
                                  <a:pt x="176" y="96"/>
                                </a:moveTo>
                                <a:cubicBezTo>
                                  <a:pt x="176" y="48"/>
                                  <a:pt x="144" y="0"/>
                                  <a:pt x="96" y="0"/>
                                </a:cubicBezTo>
                                <a:cubicBezTo>
                                  <a:pt x="32" y="0"/>
                                  <a:pt x="0" y="48"/>
                                  <a:pt x="0" y="96"/>
                                </a:cubicBezTo>
                                <a:cubicBezTo>
                                  <a:pt x="0" y="144"/>
                                  <a:pt x="32" y="176"/>
                                  <a:pt x="96" y="176"/>
                                </a:cubicBezTo>
                                <a:cubicBezTo>
                                  <a:pt x="144" y="176"/>
                                  <a:pt x="176" y="144"/>
                                  <a:pt x="176" y="96"/>
                                </a:cubicBezTo>
                              </a:path>
                            </a:pathLst>
                          </a:custGeom>
                          <a:solidFill>
                            <a:srgbClr val="FCF2E3"/>
                          </a:solidFill>
                          <a:ln w="0">
                            <a:solidFill>
                              <a:srgbClr val="000000"/>
                            </a:solidFill>
                            <a:prstDash val="solid"/>
                            <a:round/>
                            <a:headEnd/>
                            <a:tailEnd/>
                          </a:ln>
                        </wps:spPr>
                        <wps:bodyPr rot="0" vert="horz" wrap="square" lIns="91440" tIns="45720" rIns="91440" bIns="45720" anchor="t" anchorCtr="0" upright="1">
                          <a:noAutofit/>
                        </wps:bodyPr>
                      </wps:wsp>
                      <wps:wsp>
                        <wps:cNvPr id="4936" name="Freeform 1122"/>
                        <wps:cNvSpPr>
                          <a:spLocks/>
                        </wps:cNvSpPr>
                        <wps:spPr bwMode="auto">
                          <a:xfrm>
                            <a:off x="2045970" y="1124585"/>
                            <a:ext cx="80010" cy="79375"/>
                          </a:xfrm>
                          <a:custGeom>
                            <a:avLst/>
                            <a:gdLst>
                              <a:gd name="T0" fmla="*/ 126 w 126"/>
                              <a:gd name="T1" fmla="*/ 68 h 125"/>
                              <a:gd name="T2" fmla="*/ 68 w 126"/>
                              <a:gd name="T3" fmla="*/ 0 h 125"/>
                              <a:gd name="T4" fmla="*/ 0 w 126"/>
                              <a:gd name="T5" fmla="*/ 68 h 125"/>
                              <a:gd name="T6" fmla="*/ 68 w 126"/>
                              <a:gd name="T7" fmla="*/ 125 h 125"/>
                              <a:gd name="T8" fmla="*/ 126 w 126"/>
                              <a:gd name="T9" fmla="*/ 68 h 125"/>
                            </a:gdLst>
                            <a:ahLst/>
                            <a:cxnLst>
                              <a:cxn ang="0">
                                <a:pos x="T0" y="T1"/>
                              </a:cxn>
                              <a:cxn ang="0">
                                <a:pos x="T2" y="T3"/>
                              </a:cxn>
                              <a:cxn ang="0">
                                <a:pos x="T4" y="T5"/>
                              </a:cxn>
                              <a:cxn ang="0">
                                <a:pos x="T6" y="T7"/>
                              </a:cxn>
                              <a:cxn ang="0">
                                <a:pos x="T8" y="T9"/>
                              </a:cxn>
                            </a:cxnLst>
                            <a:rect l="0" t="0" r="r" b="b"/>
                            <a:pathLst>
                              <a:path w="126" h="125">
                                <a:moveTo>
                                  <a:pt x="126" y="68"/>
                                </a:moveTo>
                                <a:cubicBezTo>
                                  <a:pt x="126" y="34"/>
                                  <a:pt x="103" y="0"/>
                                  <a:pt x="68" y="0"/>
                                </a:cubicBezTo>
                                <a:cubicBezTo>
                                  <a:pt x="23" y="0"/>
                                  <a:pt x="0" y="34"/>
                                  <a:pt x="0" y="68"/>
                                </a:cubicBezTo>
                                <a:cubicBezTo>
                                  <a:pt x="0" y="103"/>
                                  <a:pt x="23" y="125"/>
                                  <a:pt x="68" y="125"/>
                                </a:cubicBezTo>
                                <a:cubicBezTo>
                                  <a:pt x="103" y="125"/>
                                  <a:pt x="126" y="103"/>
                                  <a:pt x="126" y="68"/>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7" name="Freeform 1123"/>
                        <wps:cNvSpPr>
                          <a:spLocks/>
                        </wps:cNvSpPr>
                        <wps:spPr bwMode="auto">
                          <a:xfrm>
                            <a:off x="2045970" y="3438525"/>
                            <a:ext cx="86995" cy="116205"/>
                          </a:xfrm>
                          <a:custGeom>
                            <a:avLst/>
                            <a:gdLst>
                              <a:gd name="T0" fmla="*/ 68 w 137"/>
                              <a:gd name="T1" fmla="*/ 183 h 183"/>
                              <a:gd name="T2" fmla="*/ 137 w 137"/>
                              <a:gd name="T3" fmla="*/ 0 h 183"/>
                              <a:gd name="T4" fmla="*/ 0 w 137"/>
                              <a:gd name="T5" fmla="*/ 0 h 183"/>
                              <a:gd name="T6" fmla="*/ 68 w 137"/>
                              <a:gd name="T7" fmla="*/ 183 h 183"/>
                            </a:gdLst>
                            <a:ahLst/>
                            <a:cxnLst>
                              <a:cxn ang="0">
                                <a:pos x="T0" y="T1"/>
                              </a:cxn>
                              <a:cxn ang="0">
                                <a:pos x="T2" y="T3"/>
                              </a:cxn>
                              <a:cxn ang="0">
                                <a:pos x="T4" y="T5"/>
                              </a:cxn>
                              <a:cxn ang="0">
                                <a:pos x="T6" y="T7"/>
                              </a:cxn>
                            </a:cxnLst>
                            <a:rect l="0" t="0" r="r" b="b"/>
                            <a:pathLst>
                              <a:path w="137" h="183">
                                <a:moveTo>
                                  <a:pt x="68" y="183"/>
                                </a:moveTo>
                                <a:lnTo>
                                  <a:pt x="137" y="0"/>
                                </a:lnTo>
                                <a:lnTo>
                                  <a:pt x="0" y="0"/>
                                </a:lnTo>
                                <a:lnTo>
                                  <a:pt x="68" y="183"/>
                                </a:lnTo>
                                <a:close/>
                              </a:path>
                            </a:pathLst>
                          </a:custGeom>
                          <a:solidFill>
                            <a:srgbClr val="FCF2E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8" name="Freeform 1124"/>
                        <wps:cNvSpPr>
                          <a:spLocks/>
                        </wps:cNvSpPr>
                        <wps:spPr bwMode="auto">
                          <a:xfrm>
                            <a:off x="2045970" y="3438525"/>
                            <a:ext cx="86995" cy="116205"/>
                          </a:xfrm>
                          <a:custGeom>
                            <a:avLst/>
                            <a:gdLst>
                              <a:gd name="T0" fmla="*/ 68 w 137"/>
                              <a:gd name="T1" fmla="*/ 183 h 183"/>
                              <a:gd name="T2" fmla="*/ 137 w 137"/>
                              <a:gd name="T3" fmla="*/ 0 h 183"/>
                              <a:gd name="T4" fmla="*/ 0 w 137"/>
                              <a:gd name="T5" fmla="*/ 0 h 183"/>
                              <a:gd name="T6" fmla="*/ 68 w 137"/>
                              <a:gd name="T7" fmla="*/ 183 h 183"/>
                            </a:gdLst>
                            <a:ahLst/>
                            <a:cxnLst>
                              <a:cxn ang="0">
                                <a:pos x="T0" y="T1"/>
                              </a:cxn>
                              <a:cxn ang="0">
                                <a:pos x="T2" y="T3"/>
                              </a:cxn>
                              <a:cxn ang="0">
                                <a:pos x="T4" y="T5"/>
                              </a:cxn>
                              <a:cxn ang="0">
                                <a:pos x="T6" y="T7"/>
                              </a:cxn>
                            </a:cxnLst>
                            <a:rect l="0" t="0" r="r" b="b"/>
                            <a:pathLst>
                              <a:path w="137" h="183">
                                <a:moveTo>
                                  <a:pt x="68" y="183"/>
                                </a:moveTo>
                                <a:lnTo>
                                  <a:pt x="137" y="0"/>
                                </a:lnTo>
                                <a:lnTo>
                                  <a:pt x="0" y="0"/>
                                </a:lnTo>
                                <a:lnTo>
                                  <a:pt x="68" y="183"/>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9" name="Line 1125"/>
                        <wps:cNvCnPr>
                          <a:cxnSpLocks noChangeShapeType="1"/>
                        </wps:cNvCnPr>
                        <wps:spPr bwMode="auto">
                          <a:xfrm>
                            <a:off x="4933315" y="3772535"/>
                            <a:ext cx="41338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40" name="Freeform 1126"/>
                        <wps:cNvSpPr>
                          <a:spLocks/>
                        </wps:cNvSpPr>
                        <wps:spPr bwMode="auto">
                          <a:xfrm>
                            <a:off x="523049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1" name="Freeform 1127"/>
                        <wps:cNvSpPr>
                          <a:spLocks/>
                        </wps:cNvSpPr>
                        <wps:spPr bwMode="auto">
                          <a:xfrm>
                            <a:off x="5230495" y="372872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2" name="Freeform 1128"/>
                        <wps:cNvSpPr>
                          <a:spLocks/>
                        </wps:cNvSpPr>
                        <wps:spPr bwMode="auto">
                          <a:xfrm>
                            <a:off x="6659880" y="3119755"/>
                            <a:ext cx="43815" cy="500380"/>
                          </a:xfrm>
                          <a:custGeom>
                            <a:avLst/>
                            <a:gdLst>
                              <a:gd name="T0" fmla="*/ 0 w 96"/>
                              <a:gd name="T1" fmla="*/ 1104 h 1104"/>
                              <a:gd name="T2" fmla="*/ 0 w 96"/>
                              <a:gd name="T3" fmla="*/ 96 h 1104"/>
                              <a:gd name="T4" fmla="*/ 96 w 96"/>
                              <a:gd name="T5" fmla="*/ 0 h 1104"/>
                            </a:gdLst>
                            <a:ahLst/>
                            <a:cxnLst>
                              <a:cxn ang="0">
                                <a:pos x="T0" y="T1"/>
                              </a:cxn>
                              <a:cxn ang="0">
                                <a:pos x="T2" y="T3"/>
                              </a:cxn>
                              <a:cxn ang="0">
                                <a:pos x="T4" y="T5"/>
                              </a:cxn>
                            </a:cxnLst>
                            <a:rect l="0" t="0" r="r" b="b"/>
                            <a:pathLst>
                              <a:path w="96" h="1104">
                                <a:moveTo>
                                  <a:pt x="0" y="1104"/>
                                </a:moveTo>
                                <a:lnTo>
                                  <a:pt x="0" y="96"/>
                                </a:lnTo>
                                <a:cubicBezTo>
                                  <a:pt x="0" y="48"/>
                                  <a:pt x="48" y="0"/>
                                  <a:pt x="96" y="0"/>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3" name="Line 1129"/>
                        <wps:cNvCnPr>
                          <a:cxnSpLocks noChangeShapeType="1"/>
                        </wps:cNvCnPr>
                        <wps:spPr bwMode="auto">
                          <a:xfrm>
                            <a:off x="6703695" y="3119755"/>
                            <a:ext cx="99377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44" name="Freeform 1130"/>
                        <wps:cNvSpPr>
                          <a:spLocks/>
                        </wps:cNvSpPr>
                        <wps:spPr bwMode="auto">
                          <a:xfrm>
                            <a:off x="7581265" y="307594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5" name="Freeform 1131"/>
                        <wps:cNvSpPr>
                          <a:spLocks/>
                        </wps:cNvSpPr>
                        <wps:spPr bwMode="auto">
                          <a:xfrm>
                            <a:off x="7581265" y="3075940"/>
                            <a:ext cx="116205" cy="86995"/>
                          </a:xfrm>
                          <a:custGeom>
                            <a:avLst/>
                            <a:gdLst>
                              <a:gd name="T0" fmla="*/ 183 w 183"/>
                              <a:gd name="T1" fmla="*/ 69 h 137"/>
                              <a:gd name="T2" fmla="*/ 0 w 183"/>
                              <a:gd name="T3" fmla="*/ 0 h 137"/>
                              <a:gd name="T4" fmla="*/ 0 w 183"/>
                              <a:gd name="T5" fmla="*/ 137 h 137"/>
                              <a:gd name="T6" fmla="*/ 183 w 183"/>
                              <a:gd name="T7" fmla="*/ 69 h 137"/>
                            </a:gdLst>
                            <a:ahLst/>
                            <a:cxnLst>
                              <a:cxn ang="0">
                                <a:pos x="T0" y="T1"/>
                              </a:cxn>
                              <a:cxn ang="0">
                                <a:pos x="T2" y="T3"/>
                              </a:cxn>
                              <a:cxn ang="0">
                                <a:pos x="T4" y="T5"/>
                              </a:cxn>
                              <a:cxn ang="0">
                                <a:pos x="T6" y="T7"/>
                              </a:cxn>
                            </a:cxnLst>
                            <a:rect l="0" t="0" r="r" b="b"/>
                            <a:pathLst>
                              <a:path w="183" h="137">
                                <a:moveTo>
                                  <a:pt x="183" y="69"/>
                                </a:moveTo>
                                <a:lnTo>
                                  <a:pt x="0" y="0"/>
                                </a:lnTo>
                                <a:lnTo>
                                  <a:pt x="0" y="137"/>
                                </a:lnTo>
                                <a:lnTo>
                                  <a:pt x="183" y="69"/>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6" name="Freeform 1132"/>
                        <wps:cNvSpPr>
                          <a:spLocks/>
                        </wps:cNvSpPr>
                        <wps:spPr bwMode="auto">
                          <a:xfrm>
                            <a:off x="3692525" y="1233170"/>
                            <a:ext cx="43815" cy="464185"/>
                          </a:xfrm>
                          <a:custGeom>
                            <a:avLst/>
                            <a:gdLst>
                              <a:gd name="T0" fmla="*/ 0 w 96"/>
                              <a:gd name="T1" fmla="*/ 0 h 1024"/>
                              <a:gd name="T2" fmla="*/ 0 w 96"/>
                              <a:gd name="T3" fmla="*/ 928 h 1024"/>
                              <a:gd name="T4" fmla="*/ 96 w 96"/>
                              <a:gd name="T5" fmla="*/ 1024 h 1024"/>
                            </a:gdLst>
                            <a:ahLst/>
                            <a:cxnLst>
                              <a:cxn ang="0">
                                <a:pos x="T0" y="T1"/>
                              </a:cxn>
                              <a:cxn ang="0">
                                <a:pos x="T2" y="T3"/>
                              </a:cxn>
                              <a:cxn ang="0">
                                <a:pos x="T4" y="T5"/>
                              </a:cxn>
                            </a:cxnLst>
                            <a:rect l="0" t="0" r="r" b="b"/>
                            <a:pathLst>
                              <a:path w="96" h="1024">
                                <a:moveTo>
                                  <a:pt x="0" y="0"/>
                                </a:moveTo>
                                <a:lnTo>
                                  <a:pt x="0" y="928"/>
                                </a:lnTo>
                                <a:cubicBezTo>
                                  <a:pt x="0" y="976"/>
                                  <a:pt x="48" y="1024"/>
                                  <a:pt x="96" y="1024"/>
                                </a:cubicBezTo>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47" name="Line 1133"/>
                        <wps:cNvCnPr>
                          <a:cxnSpLocks noChangeShapeType="1"/>
                        </wps:cNvCnPr>
                        <wps:spPr bwMode="auto">
                          <a:xfrm>
                            <a:off x="3736340" y="1697355"/>
                            <a:ext cx="377190"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48" name="Freeform 1134"/>
                        <wps:cNvSpPr>
                          <a:spLocks/>
                        </wps:cNvSpPr>
                        <wps:spPr bwMode="auto">
                          <a:xfrm>
                            <a:off x="3997325" y="1654175"/>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9" name="Freeform 1135"/>
                        <wps:cNvSpPr>
                          <a:spLocks/>
                        </wps:cNvSpPr>
                        <wps:spPr bwMode="auto">
                          <a:xfrm>
                            <a:off x="3997325" y="1654175"/>
                            <a:ext cx="116205" cy="86995"/>
                          </a:xfrm>
                          <a:custGeom>
                            <a:avLst/>
                            <a:gdLst>
                              <a:gd name="T0" fmla="*/ 183 w 183"/>
                              <a:gd name="T1" fmla="*/ 68 h 137"/>
                              <a:gd name="T2" fmla="*/ 0 w 183"/>
                              <a:gd name="T3" fmla="*/ 0 h 137"/>
                              <a:gd name="T4" fmla="*/ 0 w 183"/>
                              <a:gd name="T5" fmla="*/ 137 h 137"/>
                              <a:gd name="T6" fmla="*/ 183 w 183"/>
                              <a:gd name="T7" fmla="*/ 68 h 137"/>
                            </a:gdLst>
                            <a:ahLst/>
                            <a:cxnLst>
                              <a:cxn ang="0">
                                <a:pos x="T0" y="T1"/>
                              </a:cxn>
                              <a:cxn ang="0">
                                <a:pos x="T2" y="T3"/>
                              </a:cxn>
                              <a:cxn ang="0">
                                <a:pos x="T4" y="T5"/>
                              </a:cxn>
                              <a:cxn ang="0">
                                <a:pos x="T6" y="T7"/>
                              </a:cxn>
                            </a:cxnLst>
                            <a:rect l="0" t="0" r="r" b="b"/>
                            <a:pathLst>
                              <a:path w="183" h="137">
                                <a:moveTo>
                                  <a:pt x="183" y="68"/>
                                </a:moveTo>
                                <a:lnTo>
                                  <a:pt x="0" y="0"/>
                                </a:lnTo>
                                <a:lnTo>
                                  <a:pt x="0" y="137"/>
                                </a:lnTo>
                                <a:lnTo>
                                  <a:pt x="183"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0" name="Line 1136"/>
                        <wps:cNvCnPr>
                          <a:cxnSpLocks noChangeShapeType="1"/>
                        </wps:cNvCnPr>
                        <wps:spPr bwMode="auto">
                          <a:xfrm>
                            <a:off x="3888740" y="906780"/>
                            <a:ext cx="1392555" cy="0"/>
                          </a:xfrm>
                          <a:prstGeom prst="line">
                            <a:avLst/>
                          </a:pr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951" name="Freeform 1137"/>
                        <wps:cNvSpPr>
                          <a:spLocks/>
                        </wps:cNvSpPr>
                        <wps:spPr bwMode="auto">
                          <a:xfrm>
                            <a:off x="5165725" y="863600"/>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2" name="Freeform 1138"/>
                        <wps:cNvSpPr>
                          <a:spLocks/>
                        </wps:cNvSpPr>
                        <wps:spPr bwMode="auto">
                          <a:xfrm>
                            <a:off x="5165725" y="863600"/>
                            <a:ext cx="115570" cy="86995"/>
                          </a:xfrm>
                          <a:custGeom>
                            <a:avLst/>
                            <a:gdLst>
                              <a:gd name="T0" fmla="*/ 182 w 182"/>
                              <a:gd name="T1" fmla="*/ 68 h 137"/>
                              <a:gd name="T2" fmla="*/ 0 w 182"/>
                              <a:gd name="T3" fmla="*/ 0 h 137"/>
                              <a:gd name="T4" fmla="*/ 0 w 182"/>
                              <a:gd name="T5" fmla="*/ 137 h 137"/>
                              <a:gd name="T6" fmla="*/ 182 w 182"/>
                              <a:gd name="T7" fmla="*/ 68 h 137"/>
                            </a:gdLst>
                            <a:ahLst/>
                            <a:cxnLst>
                              <a:cxn ang="0">
                                <a:pos x="T0" y="T1"/>
                              </a:cxn>
                              <a:cxn ang="0">
                                <a:pos x="T2" y="T3"/>
                              </a:cxn>
                              <a:cxn ang="0">
                                <a:pos x="T4" y="T5"/>
                              </a:cxn>
                              <a:cxn ang="0">
                                <a:pos x="T6" y="T7"/>
                              </a:cxn>
                            </a:cxnLst>
                            <a:rect l="0" t="0" r="r" b="b"/>
                            <a:pathLst>
                              <a:path w="182" h="137">
                                <a:moveTo>
                                  <a:pt x="182" y="68"/>
                                </a:moveTo>
                                <a:lnTo>
                                  <a:pt x="0" y="0"/>
                                </a:lnTo>
                                <a:lnTo>
                                  <a:pt x="0" y="137"/>
                                </a:lnTo>
                                <a:lnTo>
                                  <a:pt x="182" y="68"/>
                                </a:lnTo>
                                <a:close/>
                              </a:path>
                            </a:pathLst>
                          </a:custGeom>
                          <a:noFill/>
                          <a:ln w="6985" cap="rnd">
                            <a:solidFill>
                              <a:srgbClr val="000000"/>
                            </a:solidFill>
                            <a:prstDash val="solid"/>
                            <a:bevel/>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3" name="Rectangle 1139"/>
                        <wps:cNvSpPr>
                          <a:spLocks noChangeArrowheads="1"/>
                        </wps:cNvSpPr>
                        <wps:spPr bwMode="auto">
                          <a:xfrm>
                            <a:off x="8147050" y="2321560"/>
                            <a:ext cx="108267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Invoice Response Status = Paid</w:t>
                              </w:r>
                            </w:p>
                          </w:txbxContent>
                        </wps:txbx>
                        <wps:bodyPr rot="0" vert="horz" wrap="none" lIns="0" tIns="0" rIns="0" bIns="0" anchor="t" anchorCtr="0">
                          <a:spAutoFit/>
                        </wps:bodyPr>
                      </wps:wsp>
                      <wps:wsp>
                        <wps:cNvPr id="4955" name="Rectangle 1141"/>
                        <wps:cNvSpPr>
                          <a:spLocks noChangeArrowheads="1"/>
                        </wps:cNvSpPr>
                        <wps:spPr bwMode="auto">
                          <a:xfrm>
                            <a:off x="6616700" y="1153795"/>
                            <a:ext cx="97790"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No</w:t>
                              </w:r>
                            </w:p>
                          </w:txbxContent>
                        </wps:txbx>
                        <wps:bodyPr rot="0" vert="horz" wrap="none" lIns="0" tIns="0" rIns="0" bIns="0" anchor="t" anchorCtr="0">
                          <a:spAutoFit/>
                        </wps:bodyPr>
                      </wps:wsp>
                      <wps:wsp>
                        <wps:cNvPr id="4956" name="Rectangle 1142"/>
                        <wps:cNvSpPr>
                          <a:spLocks noChangeArrowheads="1"/>
                        </wps:cNvSpPr>
                        <wps:spPr bwMode="auto">
                          <a:xfrm>
                            <a:off x="3380740" y="2343150"/>
                            <a:ext cx="63563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Information (e.g.by</w:t>
                              </w:r>
                            </w:p>
                          </w:txbxContent>
                        </wps:txbx>
                        <wps:bodyPr rot="0" vert="horz" wrap="none" lIns="0" tIns="0" rIns="0" bIns="0" anchor="t" anchorCtr="0">
                          <a:spAutoFit/>
                        </wps:bodyPr>
                      </wps:wsp>
                      <wps:wsp>
                        <wps:cNvPr id="4957" name="Rectangle 1143"/>
                        <wps:cNvSpPr>
                          <a:spLocks noChangeArrowheads="1"/>
                        </wps:cNvSpPr>
                        <wps:spPr bwMode="auto">
                          <a:xfrm>
                            <a:off x="3416935" y="2437765"/>
                            <a:ext cx="43243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call or email)</w:t>
                              </w:r>
                            </w:p>
                          </w:txbxContent>
                        </wps:txbx>
                        <wps:bodyPr rot="0" vert="horz" wrap="none" lIns="0" tIns="0" rIns="0" bIns="0" anchor="t" anchorCtr="0">
                          <a:spAutoFit/>
                        </wps:bodyPr>
                      </wps:wsp>
                      <wps:wsp>
                        <wps:cNvPr id="4958" name="Rectangle 1144"/>
                        <wps:cNvSpPr>
                          <a:spLocks noChangeArrowheads="1"/>
                        </wps:cNvSpPr>
                        <wps:spPr bwMode="auto">
                          <a:xfrm>
                            <a:off x="7588885" y="3881120"/>
                            <a:ext cx="97790"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No</w:t>
                              </w:r>
                            </w:p>
                          </w:txbxContent>
                        </wps:txbx>
                        <wps:bodyPr rot="0" vert="horz" wrap="none" lIns="0" tIns="0" rIns="0" bIns="0" anchor="t" anchorCtr="0">
                          <a:spAutoFit/>
                        </wps:bodyPr>
                      </wps:wsp>
                      <wps:wsp>
                        <wps:cNvPr id="4959" name="Rectangle 1145"/>
                        <wps:cNvSpPr>
                          <a:spLocks noChangeArrowheads="1"/>
                        </wps:cNvSpPr>
                        <wps:spPr bwMode="auto">
                          <a:xfrm>
                            <a:off x="7552690" y="2988945"/>
                            <a:ext cx="13144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Yes</w:t>
                              </w:r>
                            </w:p>
                          </w:txbxContent>
                        </wps:txbx>
                        <wps:bodyPr rot="0" vert="horz" wrap="none" lIns="0" tIns="0" rIns="0" bIns="0" anchor="t" anchorCtr="0">
                          <a:spAutoFit/>
                        </wps:bodyPr>
                      </wps:wsp>
                      <wps:wsp>
                        <wps:cNvPr id="4960" name="Rectangle 1146"/>
                        <wps:cNvSpPr>
                          <a:spLocks noChangeArrowheads="1"/>
                        </wps:cNvSpPr>
                        <wps:spPr bwMode="auto">
                          <a:xfrm>
                            <a:off x="5840095" y="2364740"/>
                            <a:ext cx="90868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Invoice Response Status =</w:t>
                              </w:r>
                            </w:p>
                          </w:txbxContent>
                        </wps:txbx>
                        <wps:bodyPr rot="0" vert="horz" wrap="none" lIns="0" tIns="0" rIns="0" bIns="0" anchor="t" anchorCtr="0">
                          <a:spAutoFit/>
                        </wps:bodyPr>
                      </wps:wsp>
                      <wps:wsp>
                        <wps:cNvPr id="4961" name="Rectangle 1147"/>
                        <wps:cNvSpPr>
                          <a:spLocks noChangeArrowheads="1"/>
                        </wps:cNvSpPr>
                        <wps:spPr bwMode="auto">
                          <a:xfrm>
                            <a:off x="5746115" y="2459355"/>
                            <a:ext cx="1160780"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Conditional accept, Reject, Accept</w:t>
                              </w:r>
                            </w:p>
                          </w:txbxContent>
                        </wps:txbx>
                        <wps:bodyPr rot="0" vert="horz" wrap="none" lIns="0" tIns="0" rIns="0" bIns="0" anchor="t" anchorCtr="0">
                          <a:spAutoFit/>
                        </wps:bodyPr>
                      </wps:wsp>
                      <wps:wsp>
                        <wps:cNvPr id="4962" name="Rectangle 1148"/>
                        <wps:cNvSpPr>
                          <a:spLocks noChangeArrowheads="1"/>
                        </wps:cNvSpPr>
                        <wps:spPr bwMode="auto">
                          <a:xfrm>
                            <a:off x="2234565" y="2357755"/>
                            <a:ext cx="908685"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pPr>
                                <w:rPr>
                                  <w:rFonts w:cs="Arial"/>
                                  <w:color w:val="000000"/>
                                  <w:sz w:val="12"/>
                                  <w:szCs w:val="12"/>
                                </w:rPr>
                              </w:pPr>
                              <w:r>
                                <w:rPr>
                                  <w:rFonts w:cs="Arial"/>
                                  <w:color w:val="000000"/>
                                  <w:sz w:val="12"/>
                                  <w:szCs w:val="12"/>
                                </w:rPr>
                                <w:t xml:space="preserve">Invoice Response Status = </w:t>
                              </w:r>
                            </w:p>
                            <w:p w:rsidR="001C65C6" w:rsidRDefault="001C65C6">
                              <w:r>
                                <w:rPr>
                                  <w:rFonts w:cs="Arial"/>
                                  <w:color w:val="000000"/>
                                  <w:sz w:val="12"/>
                                  <w:szCs w:val="12"/>
                                </w:rPr>
                                <w:t>In Process</w:t>
                              </w:r>
                            </w:p>
                          </w:txbxContent>
                        </wps:txbx>
                        <wps:bodyPr rot="0" vert="horz" wrap="none" lIns="0" tIns="0" rIns="0" bIns="0" anchor="t" anchorCtr="0">
                          <a:spAutoFit/>
                        </wps:bodyPr>
                      </wps:wsp>
                      <wps:wsp>
                        <wps:cNvPr id="4964" name="Rectangle 1150"/>
                        <wps:cNvSpPr>
                          <a:spLocks noChangeArrowheads="1"/>
                        </wps:cNvSpPr>
                        <wps:spPr bwMode="auto">
                          <a:xfrm>
                            <a:off x="4577715" y="2372360"/>
                            <a:ext cx="739140"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pPr>
                                <w:rPr>
                                  <w:rFonts w:cs="Arial"/>
                                  <w:color w:val="000000"/>
                                  <w:sz w:val="12"/>
                                  <w:szCs w:val="12"/>
                                </w:rPr>
                              </w:pPr>
                              <w:r>
                                <w:rPr>
                                  <w:rFonts w:cs="Arial"/>
                                  <w:color w:val="000000"/>
                                  <w:sz w:val="12"/>
                                  <w:szCs w:val="12"/>
                                </w:rPr>
                                <w:t xml:space="preserve">Invoice Response </w:t>
                              </w:r>
                            </w:p>
                            <w:p w:rsidR="001C65C6" w:rsidRDefault="001C65C6">
                              <w:r>
                                <w:rPr>
                                  <w:rFonts w:cs="Arial"/>
                                  <w:color w:val="000000"/>
                                  <w:sz w:val="12"/>
                                  <w:szCs w:val="12"/>
                                </w:rPr>
                                <w:t>Status = Under Query</w:t>
                              </w:r>
                            </w:p>
                          </w:txbxContent>
                        </wps:txbx>
                        <wps:bodyPr rot="0" vert="horz" wrap="none" lIns="0" tIns="0" rIns="0" bIns="0" anchor="t" anchorCtr="0">
                          <a:spAutoFit/>
                        </wps:bodyPr>
                      </wps:wsp>
                      <wps:wsp>
                        <wps:cNvPr id="4966" name="Rectangle 1152"/>
                        <wps:cNvSpPr>
                          <a:spLocks noChangeArrowheads="1"/>
                        </wps:cNvSpPr>
                        <wps:spPr bwMode="auto">
                          <a:xfrm>
                            <a:off x="7051675" y="775970"/>
                            <a:ext cx="131445" cy="87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Default="001C65C6">
                              <w:r>
                                <w:rPr>
                                  <w:rFonts w:cs="Arial"/>
                                  <w:color w:val="000000"/>
                                  <w:sz w:val="12"/>
                                  <w:szCs w:val="12"/>
                                </w:rPr>
                                <w:t>Yes</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6B17A925" id="Canvas 4967" o:spid="_x0000_s1028" editas="canvas" style="position:absolute;margin-left:0;margin-top:29.85pt;width:763.75pt;height:362.15pt;z-index:-251714048" coordsize="96996,45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">
                <v:shape id="_x0000_s1029" type="#_x0000_t75" style="position:absolute;width:96996;height:45993;visibility:visible;mso-wrap-style:square">
                  <v:fill o:detectmouseclick="t"/>
                  <v:path o:connecttype="none"/>
                </v:shape>
                <v:group id="Group 207" o:spid="_x0000_s1030" style="position:absolute;left:431;top:431;width:96565;height:45562" coordorigin="34,34" coordsize="15207,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">
                  <v:rect id="Rectangle 7" o:spid="_x0000_s1031" style="position:absolute;left:34;top:34;width:15207;height:7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" filled="f" strokeweight=".05pt">
                    <v:stroke joinstyle="round" endcap="square"/>
                  </v:rect>
                  <v:shape id="Freeform 8" o:spid="_x0000_s1032" style="position:absolute;left:34;top:34;width:3222;height:217;visibility:visible;mso-wrap-style:square;v-text-anchor:top" coordsize="322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" path="m,217r3074,l3222,57r,-57l,,,217xe" stroked="f">
                    <v:path arrowok="t" o:connecttype="custom" o:connectlocs="0,217;3074,217;3222,57;3222,0;0,0;0,217" o:connectangles="0,0,0,0,0,0"/>
                  </v:shape>
                  <v:shape id="Freeform 9" o:spid="_x0000_s1033" style="position:absolute;left:34;top:34;width:3222;height:217;visibility:visible;mso-wrap-style:square;v-text-anchor:top" coordsize="3222,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" path="m,217r3074,l3222,57r,-57l,,,217xe" filled="f" strokeweight=".05pt">
                    <v:stroke endcap="square"/>
                    <v:path arrowok="t" o:connecttype="custom" o:connectlocs="0,217;3074,217;3222,57;3222,0;0,0;0,217" o:connectangles="0,0,0,0,0,0"/>
                  </v:shape>
                  <v:rect id="Rectangle 10" o:spid="_x0000_s1034" style="position:absolute;left:91;top:69;width:2995;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" filled="f" stroked="f">
                    <v:textbox style="mso-fit-shape-to-text:t" inset="0,0,0,0">
                      <w:txbxContent>
                        <w:p w:rsidR="001C65C6" w:rsidRDefault="001C65C6">
                          <w:r>
                            <w:rPr>
                              <w:rFonts w:cs="Arial"/>
                              <w:b/>
                              <w:bCs/>
                              <w:color w:val="000000"/>
                              <w:sz w:val="12"/>
                              <w:szCs w:val="12"/>
                            </w:rPr>
                            <w:t>Business Process BPMN 2.0 Business Process View</w:t>
                          </w:r>
                        </w:p>
                      </w:txbxContent>
                    </v:textbox>
                  </v:rect>
                  <v:shape id="Freeform 11" o:spid="_x0000_s1035" style="position:absolute;left:297;top:400;width:14259;height:2925;visibility:visible;mso-wrap-style:square;v-text-anchor:top" coordsize="14259,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" path="m,l,2925r14259,m14259,l,m229,r,2925e" filled="f" strokecolor="#b4b4b4" strokeweight="1.15pt">
                    <v:stroke joinstyle="miter" endcap="square"/>
                    <v:path arrowok="t" o:connecttype="custom" o:connectlocs="0,0;0,2925;14259,2925;14259,0;0,0;229,0;229,2925" o:connectangles="0,0,0,0,0,0,0"/>
                    <o:lock v:ext="edit" verticies="t"/>
                  </v:shape>
                  <v:shape id="Freeform 12" o:spid="_x0000_s1036" style="position:absolute;left:297;top:400;width:14259;height:2925;visibility:visible;mso-wrap-style:square;v-text-anchor:top" coordsize="14259,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" path="m,l,2925r14259,m14259,l,m229,r,2925e" filled="f" strokeweight=".55pt">
                    <v:stroke joinstyle="miter" endcap="square"/>
                    <v:path arrowok="t" o:connecttype="custom" o:connectlocs="0,0;0,2925;14259,2925;14259,0;0,0;229,0;229,2925" o:connectangles="0,0,0,0,0,0,0"/>
                    <o:lock v:ext="edit" verticies="t"/>
                  </v:shape>
                  <v:rect id="Rectangle 13" o:spid="_x0000_s1037" style="position:absolute;left:285;top:1933;width:341;height:138;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" filled="f" stroked="f">
                    <v:textbox style="mso-fit-shape-to-text:t" inset="0,0,0,0">
                      <w:txbxContent>
                        <w:p w:rsidR="001C65C6" w:rsidRDefault="001C65C6">
                          <w:r>
                            <w:rPr>
                              <w:rFonts w:cs="Arial"/>
                              <w:b/>
                              <w:bCs/>
                              <w:color w:val="000000"/>
                              <w:sz w:val="12"/>
                              <w:szCs w:val="12"/>
                            </w:rPr>
                            <w:t>Buyer</w:t>
                          </w:r>
                        </w:p>
                      </w:txbxContent>
                    </v:textbox>
                  </v:rect>
                  <v:shape id="Freeform 14" o:spid="_x0000_s1038" style="position:absolute;left:286;top:4318;width:14304;height:2640;visibility:visible;mso-wrap-style:square;v-text-anchor:top" coordsize="14304,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" path="m,l,2640r14304,m14304,l,m228,r,2640e" filled="f" strokecolor="#b4b4b4" strokeweight="1.15pt">
                    <v:stroke joinstyle="miter" endcap="square"/>
                    <v:path arrowok="t" o:connecttype="custom" o:connectlocs="0,0;0,2640;14304,2640;14304,0;0,0;228,0;228,2640" o:connectangles="0,0,0,0,0,0,0"/>
                    <o:lock v:ext="edit" verticies="t"/>
                  </v:shape>
                  <v:shape id="Freeform 15" o:spid="_x0000_s1039" style="position:absolute;left:286;top:4318;width:14304;height:2640;visibility:visible;mso-wrap-style:square;v-text-anchor:top" coordsize="14304,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" path="m,l,2640r14304,m14304,l,m228,r,2640e" filled="f" strokeweight=".55pt">
                    <v:stroke joinstyle="miter" endcap="square"/>
                    <v:path arrowok="t" o:connecttype="custom" o:connectlocs="0,0;0,2640;14304,2640;14304,0;0,0;228,0;228,2640" o:connectangles="0,0,0,0,0,0,0"/>
                    <o:lock v:ext="edit" verticies="t"/>
                  </v:shape>
                  <v:rect id="Rectangle 16" o:spid="_x0000_s1040" style="position:absolute;left:267;top:5709;width:327;height:138;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" filled="f" stroked="f">
                    <v:textbox style="mso-fit-shape-to-text:t" inset="0,0,0,0">
                      <w:txbxContent>
                        <w:p w:rsidR="001C65C6" w:rsidRDefault="001C65C6">
                          <w:r>
                            <w:rPr>
                              <w:rFonts w:cs="Arial"/>
                              <w:b/>
                              <w:bCs/>
                              <w:color w:val="000000"/>
                              <w:sz w:val="12"/>
                              <w:szCs w:val="12"/>
                            </w:rPr>
                            <w:t>Seller</w:t>
                          </w:r>
                        </w:p>
                      </w:txbxContent>
                    </v:textbox>
                  </v:rect>
                  <v:oval id="Oval 17" o:spid="_x0000_s1041" style="position:absolute;left:857;top:5769;width:308;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" fillcolor="#ff6f6f" strokeweight="0"/>
                  <v:shape id="Freeform 18" o:spid="_x0000_s1042" style="position:absolute;left:857;top:5769;width:320;height:320;visibility:visible;mso-wrap-style:square;v-text-anchor:top" coordsize="3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" path="m320,160c320,73,248,,160,,72,,,73,,160v,89,72,160,160,160c248,320,320,249,320,160e" filled="f" strokecolor="#ff6f6f" strokeweight=".05pt">
                    <v:stroke endcap="square"/>
                    <v:path arrowok="t" o:connecttype="custom" o:connectlocs="320,160;160,0;0,160;160,320;320,160" o:connectangles="0,0,0,0,0"/>
                  </v:shape>
                  <v:shape id="Freeform 19" o:spid="_x0000_s1043" style="position:absolute;left:857;top:5781;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" path="m,160c,68,80,,160,e" filled="f" strokeweight=".55pt">
                    <v:stroke joinstyle="miter" endcap="square"/>
                    <v:path arrowok="t" o:connecttype="custom" o:connectlocs="0,160;160,0" o:connectangles="0,0"/>
                  </v:shape>
                  <v:shape id="Freeform 20" o:spid="_x0000_s1044" style="position:absolute;left:1017;top:5781;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" path="m,c80,,160,68,160,160e" filled="f" strokeweight=".55pt">
                    <v:stroke joinstyle="miter" endcap="square"/>
                    <v:path arrowok="t" o:connecttype="custom" o:connectlocs="0,0;160,160" o:connectangles="0,0"/>
                  </v:shape>
                  <v:shape id="Freeform 21" o:spid="_x0000_s1045" style="position:absolute;left:1017;top:5941;width:160;height:171;visibility:visible;mso-wrap-style:square;v-text-anchor:top" coordsize="16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" path="m160,c160,91,80,171,,171e" filled="f" strokeweight=".55pt">
                    <v:stroke joinstyle="miter" endcap="square"/>
                    <v:path arrowok="t" o:connecttype="custom" o:connectlocs="160,0;0,171" o:connectangles="0,0"/>
                  </v:shape>
                  <v:shape id="Freeform 22" o:spid="_x0000_s1046" style="position:absolute;left:857;top:5941;width:160;height:171;visibility:visible;mso-wrap-style:square;v-text-anchor:top" coordsize="160,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" path="m160,171c80,171,,91,,e" filled="f" strokeweight=".55pt">
                    <v:stroke joinstyle="miter" endcap="square"/>
                    <v:path arrowok="t" o:connecttype="custom" o:connectlocs="160,171;0,0" o:connectangles="0,0"/>
                  </v:shape>
                  <v:oval id="Oval 23" o:spid="_x0000_s1047" style="position:absolute;left:823;top:1245;width:33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" fillcolor="#ff6f6f" strokeweight="0"/>
                  <v:oval id="Oval 24" o:spid="_x0000_s1048" style="position:absolute;left:823;top:1245;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" filled="f" strokecolor="#ff6f6f" strokeweight=".05pt">
                    <v:stroke endcap="square"/>
                  </v:oval>
                  <v:shape id="Freeform 25" o:spid="_x0000_s1049" style="position:absolute;left:823;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" path="m,171c,80,80,,171,e" filled="f" strokeweight=".55pt">
                    <v:stroke joinstyle="miter" endcap="square"/>
                    <v:path arrowok="t" o:connecttype="custom" o:connectlocs="0,171;171,0" o:connectangles="0,0"/>
                  </v:shape>
                  <v:shape id="Freeform 26" o:spid="_x0000_s1050" style="position:absolute;left:994;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" path="m,c91,,171,80,171,171e" filled="f" strokeweight=".55pt">
                    <v:stroke joinstyle="miter" endcap="square"/>
                    <v:path arrowok="t" o:connecttype="custom" o:connectlocs="0,0;171,171" o:connectangles="0,0"/>
                  </v:shape>
                  <v:shape id="Freeform 27" o:spid="_x0000_s1051" style="position:absolute;left:994;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" path="m171,c171,91,91,183,,183e" filled="f" strokeweight=".55pt">
                    <v:stroke joinstyle="miter" endcap="square"/>
                    <v:path arrowok="t" o:connecttype="custom" o:connectlocs="171,0;0,183" o:connectangles="0,0"/>
                  </v:shape>
                  <v:shape id="Freeform 28" o:spid="_x0000_s1052" style="position:absolute;left:823;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" path="m171,183c80,183,,91,,e" filled="f" strokeweight=".55pt">
                    <v:stroke joinstyle="miter" endcap="square"/>
                    <v:path arrowok="t" o:connecttype="custom" o:connectlocs="171,183;0,0" o:connectangles="0,0"/>
                  </v:shape>
                  <v:rect id="Rectangle 29" o:spid="_x0000_s1053" style="position:absolute;left:903;top:1337;width:45;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" fillcolor="#ff6f6f" stroked="f"/>
                  <v:rect id="Rectangle 30" o:spid="_x0000_s1054" style="position:absolute;left:948;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" fillcolor="#ff6d6d" stroked="f"/>
                  <v:rect id="Rectangle 31" o:spid="_x0000_s1055" style="position:absolute;left:960;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" fillcolor="#ff6969" stroked="f"/>
                  <v:rect id="Rectangle 32" o:spid="_x0000_s1056" style="position:absolute;left:971;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" fillcolor="#ff6565" stroked="f"/>
                  <v:rect id="Rectangle 33" o:spid="_x0000_s1057" style="position:absolute;left:983;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" fillcolor="#ff6262" stroked="f"/>
                  <v:rect id="Rectangle 34" o:spid="_x0000_s1058" style="position:absolute;left:994;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" fillcolor="#ff5e5e" stroked="f"/>
                  <v:rect id="Rectangle 35" o:spid="_x0000_s1059" style="position:absolute;left:1005;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" fillcolor="#ff5a5a" stroked="f"/>
                  <v:rect id="Rectangle 36" o:spid="_x0000_s1060" style="position:absolute;left:1017;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" fillcolor="#ff5656" stroked="f"/>
                  <v:rect id="Rectangle 37" o:spid="_x0000_s1061" style="position:absolute;left:1028;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" fillcolor="#ff5353" stroked="f"/>
                  <v:rect id="Rectangle 38" o:spid="_x0000_s1062" style="position:absolute;left:1040;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" fillcolor="#ff4f4f" stroked="f"/>
                  <v:rect id="Rectangle 39" o:spid="_x0000_s1063" style="position:absolute;left:1051;top:1337;width:1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" fillcolor="#ff4a4a" stroked="f"/>
                  <v:rect id="Rectangle 40" o:spid="_x0000_s1064" style="position:absolute;left:1063;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" fillcolor="#ff4646" stroked="f"/>
                  <v:rect id="Rectangle 41" o:spid="_x0000_s1065" style="position:absolute;left:1074;top:1337;width:11;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" fillcolor="#ff4343" stroked="f"/>
                  <v:rect id="Rectangle 42" o:spid="_x0000_s1066" style="position:absolute;left:903;top:1337;width:18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" filled="f" strokeweight=".55pt">
                    <v:stroke joinstyle="bevel" endcap="round"/>
                  </v:rect>
                  <v:line id="Line 43" o:spid="_x0000_s1067" style="position:absolute;visibility:visible;mso-wrap-style:square" from="903,1337" to="994,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" strokeweight=".55pt"/>
                  <v:line id="Line 44" o:spid="_x0000_s1068" style="position:absolute;flip:y;visibility:visible;mso-wrap-style:square" from="994,1337" to="108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" strokeweight=".55pt"/>
                  <v:rect id="Rectangle 45" o:spid="_x0000_s1069" style="position:absolute;left:800;top:1702;width:38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" filled="f" stroked="f">
                    <v:textbox style="mso-fit-shape-to-text:t" inset="0,0,0,0">
                      <w:txbxContent>
                        <w:p w:rsidR="001C65C6" w:rsidRDefault="001C65C6">
                          <w:r>
                            <w:rPr>
                              <w:rFonts w:cs="Arial"/>
                              <w:color w:val="000000"/>
                              <w:sz w:val="12"/>
                              <w:szCs w:val="12"/>
                            </w:rPr>
                            <w:t>Invoice</w:t>
                          </w:r>
                        </w:p>
                      </w:txbxContent>
                    </v:textbox>
                  </v:rect>
                  <v:rect id="Rectangle 46" o:spid="_x0000_s1070" style="position:absolute;left:765;top:1851;width:4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" filled="f" stroked="f">
                    <v:textbox style="mso-fit-shape-to-text:t" inset="0,0,0,0">
                      <w:txbxContent>
                        <w:p w:rsidR="001C65C6" w:rsidRDefault="001C65C6">
                          <w:r>
                            <w:rPr>
                              <w:rFonts w:cs="Arial"/>
                              <w:color w:val="000000"/>
                              <w:sz w:val="12"/>
                              <w:szCs w:val="12"/>
                            </w:rPr>
                            <w:t>received</w:t>
                          </w:r>
                        </w:p>
                      </w:txbxContent>
                    </v:textbox>
                  </v:rect>
                  <v:rect id="Rectangle 47" o:spid="_x0000_s1071" style="position:absolute;left:13824;top:4810;width:6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" fillcolor="#ff6f6f" stroked="f"/>
                  <v:rect id="Rectangle 48" o:spid="_x0000_s1072" style="position:absolute;left:1389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" fillcolor="#ff6e6e" stroked="f"/>
                  <v:rect id="Rectangle 49" o:spid="_x0000_s1073" style="position:absolute;left:1390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" fillcolor="#ff6d6d" stroked="f"/>
                  <v:rect id="Rectangle 50" o:spid="_x0000_s1074" style="position:absolute;left:1391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" fillcolor="#ff6b6b" stroked="f"/>
                  <v:rect id="Rectangle 51" o:spid="_x0000_s1075" style="position:absolute;left:1392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" fillcolor="#ff6969" stroked="f"/>
                  <v:rect id="Rectangle 52" o:spid="_x0000_s1076" style="position:absolute;left:1393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" fillcolor="#ff6767" stroked="f"/>
                  <v:rect id="Rectangle 53" o:spid="_x0000_s1077" style="position:absolute;left:1395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" fillcolor="#ff6565" stroked="f"/>
                  <v:rect id="Rectangle 54" o:spid="_x0000_s1078" style="position:absolute;left:1396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" fillcolor="#ff6262" stroked="f"/>
                  <v:rect id="Rectangle 55" o:spid="_x0000_s1079" style="position:absolute;left:1397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" fillcolor="#ff6060" stroked="f"/>
                  <v:rect id="Rectangle 56" o:spid="_x0000_s1080" style="position:absolute;left:1398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" fillcolor="#ff5e5e" stroked="f"/>
                  <v:rect id="Rectangle 57" o:spid="_x0000_s1081" style="position:absolute;left:1399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" fillcolor="#ff5c5c" stroked="f"/>
                  <v:rect id="Rectangle 58" o:spid="_x0000_s1082" style="position:absolute;left:1400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" fillcolor="#ff5a5a" stroked="f"/>
                  <v:rect id="Rectangle 59" o:spid="_x0000_s1083" style="position:absolute;left:1401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" fillcolor="#ff5858" stroked="f"/>
                  <v:rect id="Rectangle 60" o:spid="_x0000_s1084" style="position:absolute;left:1403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" fillcolor="#ff5656" stroked="f"/>
                  <v:rect id="Rectangle 61" o:spid="_x0000_s1085" style="position:absolute;left:1404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" fillcolor="#ff5353" stroked="f"/>
                  <v:rect id="Rectangle 62" o:spid="_x0000_s1086" style="position:absolute;left:1405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" fillcolor="#ff5151" stroked="f"/>
                  <v:rect id="Rectangle 63" o:spid="_x0000_s1087" style="position:absolute;left:1406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" fillcolor="#ff4f4f" stroked="f"/>
                  <v:rect id="Rectangle 64" o:spid="_x0000_s1088" style="position:absolute;left:1407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" fillcolor="#ff4c4c" stroked="f"/>
                  <v:rect id="Rectangle 65" o:spid="_x0000_s1089" style="position:absolute;left:14087;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" fillcolor="#ff4a4a" stroked="f"/>
                  <v:rect id="Rectangle 66" o:spid="_x0000_s1090" style="position:absolute;left:14099;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" fillcolor="#ff4848" stroked="f"/>
                  <v:rect id="Rectangle 67" o:spid="_x0000_s1091" style="position:absolute;left:14110;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" fillcolor="#ff4646" stroked="f"/>
                  <v:rect id="Rectangle 68" o:spid="_x0000_s1092" style="position:absolute;left:14121;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" fillcolor="#f44" stroked="f"/>
                  <v:rect id="Rectangle 69" o:spid="_x0000_s1093" style="position:absolute;left:14133;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" fillcolor="#ff4141" stroked="f"/>
                  <v:rect id="Rectangle 70" o:spid="_x0000_s1094" style="position:absolute;left:14144;top:4810;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" fillcolor="#ff3f3f" stroked="f"/>
                  <v:rect id="Rectangle 71" o:spid="_x0000_s1095" style="position:absolute;left:14156;top:4810;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" fillcolor="#ff3e3e" stroked="f"/>
                  <v:shape id="Freeform 72" o:spid="_x0000_s1096" style="position:absolute;left:13824;top:4810;width:332;height:331;visibility:visible;mso-wrap-style:square;v-text-anchor:top" coordsize="3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" path="m332,171c332,80,263,,172,,69,,,80,,171v,91,69,160,172,160c263,331,332,262,332,171e" filled="f" strokeweight="1.7pt">
                    <v:stroke joinstyle="bevel" endcap="round"/>
                    <v:path arrowok="t" o:connecttype="custom" o:connectlocs="332,171;172,0;0,171;172,331;332,171" o:connectangles="0,0,0,0,0"/>
                  </v:shape>
                  <v:shape id="Freeform 73" o:spid="_x0000_s1097" style="position:absolute;left:2674;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" path="m1744,80c1744,32,1712,,1664,l80,c32,,,32,,80l,864v,48,32,80,80,80l1664,944v48,,80,-32,80,-80l1744,80xe" fillcolor="#d1d3d9" strokeweight="0">
                    <v:path arrowok="t" o:connecttype="custom" o:connectlocs="1245,57;1188,0;57,0;0,57;0,617;57,674;1188,674;1245,617;1245,57" o:connectangles="0,0,0,0,0,0,0,0,0"/>
                  </v:shape>
                  <v:rect id="Rectangle 74" o:spid="_x0000_s1098" style="position:absolute;left:2639;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" fillcolor="#f9e791" stroked="f"/>
                  <v:rect id="Rectangle 75" o:spid="_x0000_s1099" style="position:absolute;left:291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" fillcolor="#f9e790" stroked="f"/>
                  <v:rect id="Rectangle 76" o:spid="_x0000_s1100" style="position:absolute;left:292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" fillcolor="#f9e78f" stroked="f"/>
                  <v:rect id="Rectangle 77" o:spid="_x0000_s1101" style="position:absolute;left:294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" fillcolor="#f9e68e" stroked="f"/>
                  <v:rect id="Rectangle 78" o:spid="_x0000_s1102" style="position:absolute;left:2971;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" fillcolor="#f9e68d" stroked="f"/>
                  <v:rect id="Rectangle 79" o:spid="_x0000_s1103" style="position:absolute;left:299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" fillcolor="#f9e68c" stroked="f"/>
                  <v:rect id="Rectangle 80" o:spid="_x0000_s1104" style="position:absolute;left:300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" fillcolor="#f9e68b" stroked="f"/>
                  <v:rect id="Rectangle 81" o:spid="_x0000_s1105" style="position:absolute;left:302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" fillcolor="#f9e58a" stroked="f"/>
                  <v:rect id="Rectangle 82" o:spid="_x0000_s1106" style="position:absolute;left:3051;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" fillcolor="#f9e589" stroked="f"/>
                  <v:rect id="Rectangle 83" o:spid="_x0000_s1107" style="position:absolute;left:30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" fillcolor="#f8e588" stroked="f"/>
                  <v:rect id="Rectangle 84" o:spid="_x0000_s1108" style="position:absolute;left:308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" fillcolor="#f8e587" stroked="f"/>
                  <v:rect id="Rectangle 85" o:spid="_x0000_s1109" style="position:absolute;left:3108;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" fillcolor="#f8e586" stroked="f"/>
                  <v:rect id="Rectangle 86" o:spid="_x0000_s1110" style="position:absolute;left:313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" fillcolor="#f8e485" stroked="f"/>
                  <v:rect id="Rectangle 87" o:spid="_x0000_s1111" style="position:absolute;left:31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" fillcolor="#f8e484" stroked="f"/>
                  <v:rect id="Rectangle 88" o:spid="_x0000_s1112" style="position:absolute;left:316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" fillcolor="#f8e483" stroked="f"/>
                  <v:rect id="Rectangle 89" o:spid="_x0000_s1113" style="position:absolute;left:3188;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" fillcolor="#f8e482" stroked="f"/>
                  <v:rect id="Rectangle 90" o:spid="_x0000_s1114" style="position:absolute;left:31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" fillcolor="#f8e381" stroked="f"/>
                  <v:rect id="Rectangle 91" o:spid="_x0000_s1115" style="position:absolute;left:322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" fillcolor="#f8e380" stroked="f"/>
                  <v:rect id="Rectangle 92" o:spid="_x0000_s1116" style="position:absolute;left:324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" fillcolor="#f8e37f" stroked="f"/>
                  <v:rect id="Rectangle 93" o:spid="_x0000_s1117" style="position:absolute;left:3268;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" fillcolor="#f8e37e" stroked="f"/>
                  <v:rect id="Rectangle 94" o:spid="_x0000_s1118" style="position:absolute;left:327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" fillcolor="#f8e37d" stroked="f"/>
                  <v:rect id="Rectangle 95" o:spid="_x0000_s1119" style="position:absolute;left:330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" fillcolor="#f8e27c" stroked="f"/>
                  <v:rect id="Rectangle 96" o:spid="_x0000_s1120" style="position:absolute;left:3325;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" fillcolor="#f8e27b" stroked="f"/>
                  <v:rect id="Rectangle 97" o:spid="_x0000_s1121" style="position:absolute;left:335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" fillcolor="#f8e27a" stroked="f"/>
                  <v:rect id="Rectangle 98" o:spid="_x0000_s1122" style="position:absolute;left:338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" fillcolor="#f8e279" stroked="f"/>
                  <v:rect id="Rectangle 99" o:spid="_x0000_s1123" style="position:absolute;left:340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" fillcolor="#f7e178" stroked="f"/>
                  <v:rect id="Rectangle 100" o:spid="_x0000_s1124" style="position:absolute;left:341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" fillcolor="#f7e177" stroked="f"/>
                  <v:rect id="Rectangle 101" o:spid="_x0000_s1125" style="position:absolute;left:343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" fillcolor="#f7e176" stroked="f"/>
                  <v:rect id="Rectangle 102" o:spid="_x0000_s1126" style="position:absolute;left:34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" fillcolor="#f7e175" stroked="f"/>
                  <v:rect id="Rectangle 103" o:spid="_x0000_s1127" style="position:absolute;left:348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" fillcolor="#f7e074" stroked="f"/>
                  <v:rect id="Rectangle 104" o:spid="_x0000_s1128" style="position:absolute;left:349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" fillcolor="#f7e073" stroked="f"/>
                  <v:rect id="Rectangle 105" o:spid="_x0000_s1129" style="position:absolute;left:351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" fillcolor="#f7e072" stroked="f"/>
                  <v:rect id="Rectangle 106" o:spid="_x0000_s1130" style="position:absolute;left:354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" fillcolor="#f7e071" stroked="f"/>
                  <v:rect id="Rectangle 107" o:spid="_x0000_s1131" style="position:absolute;left:35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" fillcolor="#f7e070" stroked="f"/>
                  <v:rect id="Rectangle 108" o:spid="_x0000_s1132" style="position:absolute;left:357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" fillcolor="#f7df6f" stroked="f"/>
                  <v:rect id="Rectangle 109" o:spid="_x0000_s1133" style="position:absolute;left:35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" fillcolor="#f7df6e" stroked="f"/>
                  <v:rect id="Rectangle 110" o:spid="_x0000_s1134" style="position:absolute;left:362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" fillcolor="#f7df6d" stroked="f"/>
                  <v:rect id="Rectangle 111" o:spid="_x0000_s1135" style="position:absolute;left:36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" fillcolor="#f7df6c" stroked="f"/>
                  <v:rect id="Rectangle 112" o:spid="_x0000_s1136" style="position:absolute;left:365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" fillcolor="#f7de6b" stroked="f"/>
                  <v:rect id="Rectangle 113" o:spid="_x0000_s1137" style="position:absolute;left:367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" fillcolor="#f7de6a" stroked="f"/>
                  <v:rect id="Rectangle 114" o:spid="_x0000_s1138" style="position:absolute;left:36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" fillcolor="#f7de69" stroked="f"/>
                  <v:rect id="Rectangle 115" o:spid="_x0000_s1139" style="position:absolute;left:37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" fillcolor="#f6de68" stroked="f"/>
                  <v:rect id="Rectangle 116" o:spid="_x0000_s1140" style="position:absolute;left:373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" fillcolor="#f6de67" stroked="f"/>
                  <v:rect id="Rectangle 117" o:spid="_x0000_s1141" style="position:absolute;left:375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" fillcolor="#f6dd66" stroked="f"/>
                  <v:rect id="Rectangle 118" o:spid="_x0000_s1142" style="position:absolute;left:37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" fillcolor="#f6dd65" stroked="f"/>
                  <v:rect id="Rectangle 119" o:spid="_x0000_s1143" style="position:absolute;left:379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" fillcolor="#f6dd64" stroked="f"/>
                  <v:rect id="Rectangle 120" o:spid="_x0000_s1144" style="position:absolute;left:381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" fillcolor="#f6dd63" stroked="f"/>
                  <v:rect id="Rectangle 121" o:spid="_x0000_s1145" style="position:absolute;left:38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" fillcolor="#f6dd62" stroked="f"/>
                  <v:rect id="Rectangle 122" o:spid="_x0000_s1146" style="position:absolute;left:38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" fillcolor="#f6dc61" stroked="f"/>
                  <v:rect id="Rectangle 123" o:spid="_x0000_s1147" style="position:absolute;left:387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" fillcolor="#f6dc60" stroked="f"/>
                  <v:shape id="Freeform 124" o:spid="_x0000_s1148" style="position:absolute;left:2639;top:108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125" o:spid="_x0000_s1149" style="position:absolute;left:2811;top:1337;width:94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" filled="f" stroked="f">
                    <v:textbox style="mso-fit-shape-to-text:t" inset="0,0,0,0">
                      <w:txbxContent>
                        <w:p w:rsidR="001C65C6" w:rsidRDefault="001C65C6">
                          <w:r>
                            <w:rPr>
                              <w:rFonts w:cs="Arial"/>
                              <w:color w:val="000000"/>
                              <w:sz w:val="12"/>
                              <w:szCs w:val="12"/>
                            </w:rPr>
                            <w:t>Assign to process</w:t>
                          </w:r>
                        </w:p>
                      </w:txbxContent>
                    </v:textbox>
                  </v:rect>
                  <v:shape id="Freeform 126" o:spid="_x0000_s1150" style="position:absolute;left:8352;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" path="m1744,80c1744,32,1712,,1664,l80,c32,,,32,,80l,864v,48,32,80,80,80l1664,944v48,,80,-32,80,-80l1744,80xe" fillcolor="#d1d3d9" strokeweight="0">
                    <v:path arrowok="t" o:connecttype="custom" o:connectlocs="1245,57;1188,0;57,0;0,57;0,617;57,674;1188,674;1245,617;1245,57" o:connectangles="0,0,0,0,0,0,0,0,0"/>
                  </v:shape>
                  <v:rect id="Rectangle 127" o:spid="_x0000_s1151" style="position:absolute;left:8317;top:1085;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" fillcolor="#f9e791" stroked="f"/>
                  <v:rect id="Rectangle 128" o:spid="_x0000_s1152" style="position:absolute;left:859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" fillcolor="#f9e790" stroked="f"/>
                  <v:rect id="Rectangle 129" o:spid="_x0000_s1153" style="position:absolute;left:860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" fillcolor="#f9e78f" stroked="f"/>
                  <v:rect id="Rectangle 130" o:spid="_x0000_s1154" style="position:absolute;left:862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" fillcolor="#f9e68e" stroked="f"/>
                  <v:rect id="Rectangle 131" o:spid="_x0000_s1155" style="position:absolute;left:864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" fillcolor="#f9e68d" stroked="f"/>
                  <v:rect id="Rectangle 132" o:spid="_x0000_s1156" style="position:absolute;left:867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" fillcolor="#f9e68c" stroked="f"/>
                  <v:rect id="Rectangle 133" o:spid="_x0000_s1157" style="position:absolute;left:868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" fillcolor="#f9e68b" stroked="f"/>
                  <v:rect id="Rectangle 134" o:spid="_x0000_s1158" style="position:absolute;left:870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" fillcolor="#f9e58a" stroked="f"/>
                  <v:rect id="Rectangle 135" o:spid="_x0000_s1159" style="position:absolute;left:872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" fillcolor="#f9e589" stroked="f"/>
                  <v:rect id="Rectangle 136" o:spid="_x0000_s1160" style="position:absolute;left:874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" fillcolor="#f8e588" stroked="f"/>
                  <v:rect id="Rectangle 137" o:spid="_x0000_s1161" style="position:absolute;left:876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" fillcolor="#f8e587" stroked="f"/>
                  <v:rect id="Rectangle 138" o:spid="_x0000_s1162" style="position:absolute;left:878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" fillcolor="#f8e586" stroked="f"/>
                  <v:rect id="Rectangle 139" o:spid="_x0000_s1163" style="position:absolute;left:880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" fillcolor="#f8e485" stroked="f"/>
                  <v:rect id="Rectangle 140" o:spid="_x0000_s1164" style="position:absolute;left:882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" fillcolor="#f8e484" stroked="f"/>
                  <v:rect id="Rectangle 141" o:spid="_x0000_s1165" style="position:absolute;left:884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" fillcolor="#f8e483" stroked="f"/>
                  <v:rect id="Rectangle 142" o:spid="_x0000_s1166" style="position:absolute;left:886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" fillcolor="#f8e482" stroked="f"/>
                  <v:rect id="Rectangle 143" o:spid="_x0000_s1167" style="position:absolute;left:887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" fillcolor="#f8e381" stroked="f"/>
                  <v:rect id="Rectangle 144" o:spid="_x0000_s1168" style="position:absolute;left:890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" fillcolor="#f8e380" stroked="f"/>
                  <v:rect id="Rectangle 145" o:spid="_x0000_s1169" style="position:absolute;left:892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" fillcolor="#f8e37f" stroked="f"/>
                  <v:rect id="Rectangle 146" o:spid="_x0000_s1170" style="position:absolute;left:894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" fillcolor="#f8e37e" stroked="f"/>
                  <v:rect id="Rectangle 147" o:spid="_x0000_s1171" style="position:absolute;left:895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" fillcolor="#f8e37d" stroked="f"/>
                  <v:rect id="Rectangle 148" o:spid="_x0000_s1172" style="position:absolute;left:898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" fillcolor="#f8e27c" stroked="f"/>
                  <v:rect id="Rectangle 149" o:spid="_x0000_s1173" style="position:absolute;left:9003;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" fillcolor="#f8e27b" stroked="f"/>
                  <v:rect id="Rectangle 150" o:spid="_x0000_s1174" style="position:absolute;left:903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" fillcolor="#f8e27a" stroked="f"/>
                  <v:rect id="Rectangle 151" o:spid="_x0000_s1175" style="position:absolute;left:906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" fillcolor="#f8e279" stroked="f"/>
                  <v:rect id="Rectangle 152" o:spid="_x0000_s1176" style="position:absolute;left:908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" fillcolor="#f7e178" stroked="f"/>
                  <v:rect id="Rectangle 153" o:spid="_x0000_s1177" style="position:absolute;left:909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" fillcolor="#f7e177" stroked="f"/>
                  <v:rect id="Rectangle 154" o:spid="_x0000_s1178" style="position:absolute;left:911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" fillcolor="#f7e176" stroked="f"/>
                  <v:rect id="Rectangle 155" o:spid="_x0000_s1179" style="position:absolute;left:914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" fillcolor="#f7e175" stroked="f"/>
                  <v:rect id="Rectangle 156" o:spid="_x0000_s1180" style="position:absolute;left:916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" fillcolor="#f7e074" stroked="f"/>
                  <v:rect id="Rectangle 157" o:spid="_x0000_s1181" style="position:absolute;left:917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" fillcolor="#f7e073" stroked="f"/>
                  <v:rect id="Rectangle 158" o:spid="_x0000_s1182" style="position:absolute;left:919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" fillcolor="#f7e072" stroked="f"/>
                  <v:rect id="Rectangle 159" o:spid="_x0000_s1183" style="position:absolute;left:922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" fillcolor="#f7e071" stroked="f"/>
                  <v:rect id="Rectangle 160" o:spid="_x0000_s1184" style="position:absolute;left:923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" fillcolor="#f7e070" stroked="f"/>
                  <v:rect id="Rectangle 161" o:spid="_x0000_s1185" style="position:absolute;left:925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" fillcolor="#f7df6f" stroked="f"/>
                  <v:rect id="Rectangle 162" o:spid="_x0000_s1186" style="position:absolute;left:927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" fillcolor="#f7df6e" stroked="f"/>
                  <v:rect id="Rectangle 163" o:spid="_x0000_s1187" style="position:absolute;left:930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" fillcolor="#f7df6d" stroked="f"/>
                  <v:rect id="Rectangle 164" o:spid="_x0000_s1188" style="position:absolute;left:931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" fillcolor="#f7df6c" stroked="f"/>
                  <v:rect id="Rectangle 165" o:spid="_x0000_s1189" style="position:absolute;left:933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" fillcolor="#f7de6b" stroked="f"/>
                  <v:rect id="Rectangle 166" o:spid="_x0000_s1190" style="position:absolute;left:935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" fillcolor="#f7de6a" stroked="f"/>
                  <v:rect id="Rectangle 167" o:spid="_x0000_s1191" style="position:absolute;left:936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" fillcolor="#f7de69" stroked="f"/>
                  <v:rect id="Rectangle 168" o:spid="_x0000_s1192" style="position:absolute;left:939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" fillcolor="#f6de68" stroked="f"/>
                  <v:rect id="Rectangle 169" o:spid="_x0000_s1193" style="position:absolute;left:941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" fillcolor="#f6de67" stroked="f"/>
                  <v:rect id="Rectangle 170" o:spid="_x0000_s1194" style="position:absolute;left:943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" fillcolor="#f6dd66" stroked="f"/>
                  <v:rect id="Rectangle 171" o:spid="_x0000_s1195" style="position:absolute;left:944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" fillcolor="#f6dd65" stroked="f"/>
                  <v:rect id="Rectangle 172" o:spid="_x0000_s1196" style="position:absolute;left:947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" fillcolor="#f6dd64" stroked="f"/>
                  <v:rect id="Rectangle 173" o:spid="_x0000_s1197" style="position:absolute;left:9494;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" fillcolor="#f6dd63" stroked="f"/>
                  <v:rect id="Rectangle 174" o:spid="_x0000_s1198" style="position:absolute;left:950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" fillcolor="#f6dd62" stroked="f"/>
                  <v:rect id="Rectangle 175" o:spid="_x0000_s1199" style="position:absolute;left:9529;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" fillcolor="#f6dc61" stroked="f"/>
                  <v:rect id="Rectangle 176" o:spid="_x0000_s1200" style="position:absolute;left:955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" fillcolor="#f6dc60" stroked="f"/>
                  <v:shape id="Freeform 177" o:spid="_x0000_s1201" style="position:absolute;left:8317;top:108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178" o:spid="_x0000_s1202" style="position:absolute;left:8455;top:1337;width:9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" filled="f" stroked="f">
                    <v:textbox style="mso-fit-shape-to-text:t" inset="0,0,0,0">
                      <w:txbxContent>
                        <w:p w:rsidR="001C65C6" w:rsidRDefault="001C65C6">
                          <w:r>
                            <w:rPr>
                              <w:rFonts w:cs="Arial"/>
                              <w:color w:val="000000"/>
                              <w:sz w:val="12"/>
                              <w:szCs w:val="12"/>
                            </w:rPr>
                            <w:t>Decide on Invoice</w:t>
                          </w:r>
                        </w:p>
                      </w:txbxContent>
                    </v:textbox>
                  </v:rect>
                  <v:rect id="Rectangle 179" o:spid="_x0000_s1203" style="position:absolute;left:8672;top:1485;width:52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" filled="f" stroked="f">
                    <v:textbox style="mso-fit-shape-to-text:t" inset="0,0,0,0">
                      <w:txbxContent>
                        <w:p w:rsidR="001C65C6" w:rsidRDefault="001C65C6">
                          <w:r>
                            <w:rPr>
                              <w:rFonts w:cs="Arial"/>
                              <w:color w:val="000000"/>
                              <w:sz w:val="12"/>
                              <w:szCs w:val="12"/>
                            </w:rPr>
                            <w:t>and notify</w:t>
                          </w:r>
                        </w:p>
                      </w:txbxContent>
                    </v:textbox>
                  </v:rect>
                  <v:shape id="Freeform 180" o:spid="_x0000_s1204" style="position:absolute;left:12145;top:1120;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" path="m1744,80c1744,32,1712,,1664,l80,c32,,,32,,80l,864v,48,32,80,80,80l1664,944v48,,80,-32,80,-80l1744,80xe" fillcolor="#d1d3d9" strokeweight="0">
                    <v:path arrowok="t" o:connecttype="custom" o:connectlocs="1245,57;1188,0;57,0;0,57;0,617;57,674;1188,674;1245,617;1245,57" o:connectangles="0,0,0,0,0,0,0,0,0"/>
                  </v:shape>
                  <v:rect id="Rectangle 181" o:spid="_x0000_s1205" style="position:absolute;left:12111;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" fillcolor="#f9e791" stroked="f"/>
                  <v:rect id="Rectangle 182" o:spid="_x0000_s1206" style="position:absolute;left:1238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" fillcolor="#f9e790" stroked="f"/>
                  <v:rect id="Rectangle 183" o:spid="_x0000_s1207" style="position:absolute;left:1239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" fillcolor="#f9e78f" stroked="f"/>
                  <v:rect id="Rectangle 184" o:spid="_x0000_s1208" style="position:absolute;left:1241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" fillcolor="#f9e68e" stroked="f"/>
                  <v:rect id="Rectangle 185" o:spid="_x0000_s1209" style="position:absolute;left:124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" fillcolor="#f9e68d" stroked="f"/>
                  <v:rect id="Rectangle 186" o:spid="_x0000_s1210" style="position:absolute;left:12465;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" fillcolor="#f9e68c" stroked="f"/>
                  <v:rect id="Rectangle 187" o:spid="_x0000_s1211" style="position:absolute;left:1247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" fillcolor="#f9e68b" stroked="f"/>
                  <v:rect id="Rectangle 188" o:spid="_x0000_s1212" style="position:absolute;left:124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" fillcolor="#f9e58a" stroked="f"/>
                  <v:rect id="Rectangle 189" o:spid="_x0000_s1213" style="position:absolute;left:1252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" fillcolor="#f9e589" stroked="f"/>
                  <v:rect id="Rectangle 190" o:spid="_x0000_s1214" style="position:absolute;left:125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" fillcolor="#f8e588" stroked="f"/>
                  <v:rect id="Rectangle 191" o:spid="_x0000_s1215" style="position:absolute;left:1255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" fillcolor="#f8e587" stroked="f"/>
                  <v:rect id="Rectangle 192" o:spid="_x0000_s1216" style="position:absolute;left:1257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" fillcolor="#f8e586" stroked="f"/>
                  <v:rect id="Rectangle 193" o:spid="_x0000_s1217" style="position:absolute;left:12602;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" fillcolor="#f8e485" stroked="f"/>
                  <v:rect id="Rectangle 194" o:spid="_x0000_s1218" style="position:absolute;left:126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" fillcolor="#f8e484" stroked="f"/>
                  <v:rect id="Rectangle 195" o:spid="_x0000_s1219" style="position:absolute;left:1263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" fillcolor="#f8e483" stroked="f"/>
                  <v:rect id="Rectangle 196" o:spid="_x0000_s1220" style="position:absolute;left:1265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" fillcolor="#f8e482" stroked="f"/>
                  <v:rect id="Rectangle 197" o:spid="_x0000_s1221" style="position:absolute;left:126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" fillcolor="#f8e381" stroked="f"/>
                  <v:rect id="Rectangle 198" o:spid="_x0000_s1222" style="position:absolute;left:1269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" fillcolor="#f8e380" stroked="f"/>
                  <v:rect id="Rectangle 199" o:spid="_x0000_s1223" style="position:absolute;left:12716;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" fillcolor="#f8e37f" stroked="f"/>
                  <v:rect id="Rectangle 200" o:spid="_x0000_s1224" style="position:absolute;left:12739;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" fillcolor="#f8e37e" stroked="f"/>
                  <v:rect id="Rectangle 201" o:spid="_x0000_s1225" style="position:absolute;left:127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" fillcolor="#f8e37d" stroked="f"/>
                  <v:rect id="Rectangle 202" o:spid="_x0000_s1226" style="position:absolute;left:1277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" fillcolor="#f8e27c" stroked="f"/>
                  <v:rect id="Rectangle 203" o:spid="_x0000_s1227" style="position:absolute;left:12796;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" fillcolor="#f8e27b" stroked="f"/>
                  <v:rect id="Rectangle 204" o:spid="_x0000_s1228" style="position:absolute;left:1283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" fillcolor="#f8e27a" stroked="f"/>
                  <v:rect id="Rectangle 205" o:spid="_x0000_s1229" style="position:absolute;left:128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" fillcolor="#f8e279" stroked="f"/>
                  <v:rect id="Rectangle 206" o:spid="_x0000_s1230" style="position:absolute;left:12876;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" fillcolor="#f7e178" stroked="f"/>
                </v:group>
                <v:group id="Group 408" o:spid="_x0000_s1231" style="position:absolute;left:16903;top:6889;width:73711;height:33154" coordorigin="2662,1085" coordsize="11608,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">
                  <v:rect id="Rectangle 208" o:spid="_x0000_s1232" style="position:absolute;left:12888;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" fillcolor="#f7e177" stroked="f"/>
                  <v:rect id="Rectangle 209" o:spid="_x0000_s1233" style="position:absolute;left:1291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" fillcolor="#f7e176" stroked="f"/>
                  <v:rect id="Rectangle 210" o:spid="_x0000_s1234" style="position:absolute;left:129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" fillcolor="#f7e175" stroked="f"/>
                  <v:rect id="Rectangle 211" o:spid="_x0000_s1235" style="position:absolute;left:12956;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" fillcolor="#f7e074" stroked="f"/>
                  <v:rect id="Rectangle 212" o:spid="_x0000_s1236" style="position:absolute;left:1296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" fillcolor="#f7e073" stroked="f"/>
                  <v:rect id="Rectangle 213" o:spid="_x0000_s1237" style="position:absolute;left:129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" fillcolor="#f7e072" stroked="f"/>
                  <v:rect id="Rectangle 214" o:spid="_x0000_s1238" style="position:absolute;left:1301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" fillcolor="#f7e071" stroked="f"/>
                  <v:rect id="Rectangle 215" o:spid="_x0000_s1239" style="position:absolute;left:1302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" fillcolor="#f7e070" stroked="f"/>
                  <v:rect id="Rectangle 216" o:spid="_x0000_s1240" style="position:absolute;left:1304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" fillcolor="#f7df6f" stroked="f"/>
                  <v:rect id="Rectangle 217" o:spid="_x0000_s1241" style="position:absolute;left:130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" fillcolor="#f7df6e" stroked="f"/>
                  <v:rect id="Rectangle 218" o:spid="_x0000_s1242" style="position:absolute;left:13093;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" fillcolor="#f7df6d" stroked="f"/>
                  <v:rect id="Rectangle 219" o:spid="_x0000_s1243" style="position:absolute;left:1310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" fillcolor="#f7df6c" stroked="f"/>
                  <v:rect id="Rectangle 220" o:spid="_x0000_s1244" style="position:absolute;left:131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" fillcolor="#f7de6b" stroked="f"/>
                  <v:rect id="Rectangle 221" o:spid="_x0000_s1245" style="position:absolute;left:1315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" fillcolor="#f7de6a" stroked="f"/>
                  <v:rect id="Rectangle 222" o:spid="_x0000_s1246" style="position:absolute;left:1316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" fillcolor="#f7de69" stroked="f"/>
                  <v:rect id="Rectangle 223" o:spid="_x0000_s1247" style="position:absolute;left:1318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" fillcolor="#f6de68" stroked="f"/>
                  <v:rect id="Rectangle 224" o:spid="_x0000_s1248" style="position:absolute;left:1320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" fillcolor="#f6de67" stroked="f"/>
                  <v:rect id="Rectangle 225" o:spid="_x0000_s1249" style="position:absolute;left:13230;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" fillcolor="#f6dd66" stroked="f"/>
                  <v:rect id="Rectangle 226" o:spid="_x0000_s1250" style="position:absolute;left:1324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" fillcolor="#f6dd65" stroked="f"/>
                  <v:rect id="Rectangle 227" o:spid="_x0000_s1251" style="position:absolute;left:1326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" fillcolor="#f6dd64" stroked="f"/>
                  <v:rect id="Rectangle 228" o:spid="_x0000_s1252" style="position:absolute;left:13287;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" fillcolor="#f6dd63" stroked="f"/>
                  <v:rect id="Rectangle 229" o:spid="_x0000_s1253" style="position:absolute;left:13299;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" fillcolor="#f6dd62" stroked="f"/>
                  <v:rect id="Rectangle 230" o:spid="_x0000_s1254" style="position:absolute;left:13322;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" fillcolor="#f6dc61" stroked="f"/>
                  <v:rect id="Rectangle 231" o:spid="_x0000_s1255" style="position:absolute;left:13345;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" fillcolor="#f6dc60" stroked="f"/>
                  <v:shape id="Freeform 232" o:spid="_x0000_s1256" style="position:absolute;left:12111;top:1085;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233" o:spid="_x0000_s1257" style="position:absolute;left:12305;top:1337;width:84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" filled="f" stroked="f">
                    <v:textbox style="mso-fit-shape-to-text:t" inset="0,0,0,0">
                      <w:txbxContent>
                        <w:p w:rsidR="001C65C6" w:rsidRDefault="001C65C6">
                          <w:r>
                            <w:rPr>
                              <w:rFonts w:cs="Arial"/>
                              <w:color w:val="000000"/>
                              <w:sz w:val="12"/>
                              <w:szCs w:val="12"/>
                            </w:rPr>
                            <w:t>Pay invoice and</w:t>
                          </w:r>
                        </w:p>
                      </w:txbxContent>
                    </v:textbox>
                  </v:rect>
                  <v:rect id="Rectangle 234" o:spid="_x0000_s1258" style="position:absolute;left:12590;top:1485;width:28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" filled="f" stroked="f">
                    <v:textbox style="mso-fit-shape-to-text:t" inset="0,0,0,0">
                      <w:txbxContent>
                        <w:p w:rsidR="001C65C6" w:rsidRDefault="001C65C6">
                          <w:r>
                            <w:rPr>
                              <w:rFonts w:cs="Arial"/>
                              <w:color w:val="000000"/>
                              <w:sz w:val="12"/>
                              <w:szCs w:val="12"/>
                            </w:rPr>
                            <w:t>notify</w:t>
                          </w:r>
                        </w:p>
                      </w:txbxContent>
                    </v:textbox>
                  </v:rect>
                  <v:rect id="Rectangle 235" o:spid="_x0000_s1259" style="position:absolute;left:13927;top:1257;width:6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" fillcolor="#ff6f6f" stroked="f"/>
                  <v:rect id="Rectangle 236" o:spid="_x0000_s1260" style="position:absolute;left:1399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" fillcolor="#ff6e6e" stroked="f"/>
                  <v:rect id="Rectangle 237" o:spid="_x0000_s1261" style="position:absolute;left:1400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" fillcolor="#ff6d6d" stroked="f"/>
                  <v:rect id="Rectangle 238" o:spid="_x0000_s1262" style="position:absolute;left:1401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" fillcolor="#ff6b6b" stroked="f"/>
                  <v:rect id="Rectangle 239" o:spid="_x0000_s1263" style="position:absolute;left:1403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" fillcolor="#ff6969" stroked="f"/>
                  <v:rect id="Rectangle 240" o:spid="_x0000_s1264" style="position:absolute;left:1404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" fillcolor="#ff6767" stroked="f"/>
                  <v:rect id="Rectangle 241" o:spid="_x0000_s1265" style="position:absolute;left:1405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" fillcolor="#ff6565" stroked="f"/>
                  <v:rect id="Rectangle 242" o:spid="_x0000_s1266" style="position:absolute;left:1406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" fillcolor="#ff6262" stroked="f"/>
                  <v:rect id="Rectangle 243" o:spid="_x0000_s1267" style="position:absolute;left:1407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" fillcolor="#ff6060" stroked="f"/>
                  <v:rect id="Rectangle 244" o:spid="_x0000_s1268" style="position:absolute;left:1408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" fillcolor="#ff5e5e" stroked="f"/>
                  <v:rect id="Rectangle 245" o:spid="_x0000_s1269" style="position:absolute;left:1409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" fillcolor="#ff5c5c" stroked="f"/>
                  <v:rect id="Rectangle 246" o:spid="_x0000_s1270" style="position:absolute;left:1411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" fillcolor="#ff5a5a" stroked="f"/>
                  <v:rect id="Rectangle 247" o:spid="_x0000_s1271" style="position:absolute;left:1412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" fillcolor="#ff5858" stroked="f"/>
                  <v:rect id="Rectangle 248" o:spid="_x0000_s1272" style="position:absolute;left:1413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" fillcolor="#ff5656" stroked="f"/>
                  <v:rect id="Rectangle 249" o:spid="_x0000_s1273" style="position:absolute;left:1414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" fillcolor="#ff5353" stroked="f"/>
                  <v:rect id="Rectangle 250" o:spid="_x0000_s1274" style="position:absolute;left:1415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" fillcolor="#ff5151" stroked="f"/>
                  <v:rect id="Rectangle 251" o:spid="_x0000_s1275" style="position:absolute;left:1416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" fillcolor="#ff4f4f" stroked="f"/>
                  <v:rect id="Rectangle 252" o:spid="_x0000_s1276" style="position:absolute;left:1417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" fillcolor="#ff4c4c" stroked="f"/>
                  <v:rect id="Rectangle 253" o:spid="_x0000_s1277" style="position:absolute;left:14190;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" fillcolor="#ff4a4a" stroked="f"/>
                  <v:rect id="Rectangle 254" o:spid="_x0000_s1278" style="position:absolute;left:14201;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" fillcolor="#ff4848" stroked="f"/>
                  <v:rect id="Rectangle 255" o:spid="_x0000_s1279" style="position:absolute;left:14213;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" fillcolor="#ff4646" stroked="f"/>
                  <v:rect id="Rectangle 256" o:spid="_x0000_s1280" style="position:absolute;left:14224;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" fillcolor="#f44" stroked="f"/>
                  <v:rect id="Rectangle 257" o:spid="_x0000_s1281" style="position:absolute;left:14236;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" fillcolor="#ff4141" stroked="f"/>
                  <v:rect id="Rectangle 258" o:spid="_x0000_s1282" style="position:absolute;left:14247;top:1257;width: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" fillcolor="#ff3f3f" stroked="f"/>
                  <v:rect id="Rectangle 259" o:spid="_x0000_s1283" style="position:absolute;left:14259;top:1257;width:11;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" fillcolor="#ff3e3e" stroked="f"/>
                  <v:shape id="Freeform 260" o:spid="_x0000_s1284" style="position:absolute;left:13927;top:1257;width:332;height:331;visibility:visible;mso-wrap-style:square;v-text-anchor:top" coordsize="33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" path="m332,171c332,80,263,,172,,69,,,80,,171v,91,69,160,172,160c263,331,332,262,332,171e" filled="f" strokeweight="1.7pt">
                    <v:stroke joinstyle="bevel" endcap="round"/>
                    <v:path arrowok="t" o:connecttype="custom" o:connectlocs="332,171;172,0;0,171;172,331;332,171" o:connectangles="0,0,0,0,0"/>
                  </v:shape>
                  <v:oval id="Oval 261" o:spid="_x0000_s1285" style="position:absolute;left:11334;top:1245;width:331;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" fillcolor="#ff6f6f" strokeweight="0"/>
                  <v:oval id="Oval 262" o:spid="_x0000_s1286" style="position:absolute;left:11334;top:1245;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" filled="f" strokecolor="#ff6f6f" strokeweight=".05pt">
                    <v:stroke endcap="square"/>
                  </v:oval>
                  <v:shape id="Freeform 263" o:spid="_x0000_s1287" style="position:absolute;left:11334;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" path="m,171c,80,80,,171,e" filled="f" strokeweight=".55pt">
                    <v:stroke joinstyle="miter" endcap="square"/>
                    <v:path arrowok="t" o:connecttype="custom" o:connectlocs="0,171;171,0" o:connectangles="0,0"/>
                  </v:shape>
                  <v:shape id="Freeform 264" o:spid="_x0000_s1288" style="position:absolute;left:11505;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" path="m,c91,,171,80,171,171e" filled="f" strokeweight=".55pt">
                    <v:stroke joinstyle="miter" endcap="square"/>
                    <v:path arrowok="t" o:connecttype="custom" o:connectlocs="0,0;171,171" o:connectangles="0,0"/>
                  </v:shape>
                  <v:shape id="Freeform 265" o:spid="_x0000_s1289" style="position:absolute;left:11505;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" path="m171,c171,91,91,183,,183e" filled="f" strokeweight=".55pt">
                    <v:stroke joinstyle="miter" endcap="square"/>
                    <v:path arrowok="t" o:connecttype="custom" o:connectlocs="171,0;0,183" o:connectangles="0,0"/>
                  </v:shape>
                  <v:shape id="Freeform 266" o:spid="_x0000_s1290" style="position:absolute;left:11334;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" path="m171,183c80,183,,91,,e" filled="f" strokeweight=".55pt">
                    <v:stroke joinstyle="miter" endcap="square"/>
                    <v:path arrowok="t" o:connecttype="custom" o:connectlocs="171,183;0,0" o:connectangles="0,0"/>
                  </v:shape>
                  <v:oval id="Oval 267" o:spid="_x0000_s1291" style="position:absolute;left:11368;top:1280;width:263;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" fillcolor="#ff6f6f" strokeweight="0"/>
                  <v:oval id="Oval 268" o:spid="_x0000_s1292" style="position:absolute;left:11368;top:128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" filled="f" strokecolor="#ff6f6f" strokeweight=".05pt">
                    <v:stroke endcap="square"/>
                  </v:oval>
                  <v:shape id="Freeform 269" o:spid="_x0000_s1293" style="position:absolute;left:11368;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" path="m,137c,69,69,,137,e" filled="f" strokeweight=".55pt">
                    <v:stroke joinstyle="miter" endcap="square"/>
                    <v:path arrowok="t" o:connecttype="custom" o:connectlocs="0,137;137,0" o:connectangles="0,0"/>
                  </v:shape>
                  <v:shape id="Freeform 270" o:spid="_x0000_s1294" style="position:absolute;left:11505;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" path="m,c69,,137,69,137,137e" filled="f" strokeweight=".55pt">
                    <v:stroke joinstyle="miter" endcap="square"/>
                    <v:path arrowok="t" o:connecttype="custom" o:connectlocs="0,0;137,137" o:connectangles="0,0"/>
                  </v:shape>
                  <v:shape id="Freeform 271" o:spid="_x0000_s1295" style="position:absolute;left:11505;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" path="m137,c137,69,69,149,,149e" filled="f" strokeweight=".55pt">
                    <v:stroke joinstyle="miter" endcap="square"/>
                    <v:path arrowok="t" o:connecttype="custom" o:connectlocs="137,0;0,149" o:connectangles="0,0"/>
                  </v:shape>
                  <v:shape id="Freeform 272" o:spid="_x0000_s1296" style="position:absolute;left:11368;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" path="m137,149c69,149,,69,,e" filled="f" strokeweight=".55pt">
                    <v:stroke joinstyle="miter" endcap="square"/>
                    <v:path arrowok="t" o:connecttype="custom" o:connectlocs="137,149;0,0" o:connectangles="0,0"/>
                  </v:shape>
                  <v:oval id="Oval 273" o:spid="_x0000_s1297" style="position:absolute;left:11425;top:1337;width:149;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" fillcolor="#ff6f6f" strokeweight="0"/>
                  <v:oval id="Oval 274" o:spid="_x0000_s1298" style="position:absolute;left:11425;top:1337;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" filled="f" strokecolor="#ff6f6f" strokeweight=".05pt">
                    <v:stroke endcap="square"/>
                  </v:oval>
                  <v:shape id="Freeform 275" o:spid="_x0000_s1299" style="position:absolute;left:11425;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" path="m,80c,34,46,,80,e" filled="f" strokeweight=".55pt">
                    <v:stroke joinstyle="miter" endcap="square"/>
                    <v:path arrowok="t" o:connecttype="custom" o:connectlocs="0,80;80,0" o:connectangles="0,0"/>
                  </v:shape>
                  <v:shape id="Freeform 276" o:spid="_x0000_s1300" style="position:absolute;left:11505;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" path="m,c34,,80,34,80,80e" filled="f" strokeweight=".55pt">
                    <v:stroke joinstyle="miter" endcap="square"/>
                    <v:path arrowok="t" o:connecttype="custom" o:connectlocs="0,0;80,80" o:connectangles="0,0"/>
                  </v:shape>
                  <v:shape id="Freeform 277" o:spid="_x0000_s1301" style="position:absolute;left:11505;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" path="m80,c80,46,34,91,,91e" filled="f" strokeweight=".55pt">
                    <v:stroke joinstyle="miter" endcap="square"/>
                    <v:path arrowok="t" o:connecttype="custom" o:connectlocs="80,0;0,91" o:connectangles="0,0"/>
                  </v:shape>
                  <v:shape id="Freeform 278" o:spid="_x0000_s1302" style="position:absolute;left:11425;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" path="m80,91c46,91,,46,,e" filled="f" strokeweight=".55pt">
                    <v:stroke joinstyle="miter" endcap="square"/>
                    <v:path arrowok="t" o:connecttype="custom" o:connectlocs="80,91;0,0" o:connectangles="0,0"/>
                  </v:shape>
                  <v:line id="Line 279" o:spid="_x0000_s1303" style="position:absolute;visibility:visible;mso-wrap-style:square" from="11505,1348" to="1150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" strokeweight=".55pt"/>
                  <v:line id="Line 280" o:spid="_x0000_s1304" style="position:absolute;visibility:visible;mso-wrap-style:square" from="11505,1428" to="11585,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" strokeweight=".55pt"/>
                  <v:rect id="Rectangle 281" o:spid="_x0000_s1305" style="position:absolute;left:11219;top:1691;width:48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" filled="f" stroked="f">
                    <v:textbox style="mso-fit-shape-to-text:t" inset="0,0,0,0">
                      <w:txbxContent>
                        <w:p w:rsidR="001C65C6" w:rsidRDefault="001C65C6">
                          <w:r>
                            <w:rPr>
                              <w:rFonts w:cs="Arial"/>
                              <w:color w:val="000000"/>
                              <w:sz w:val="12"/>
                              <w:szCs w:val="12"/>
                            </w:rPr>
                            <w:t>Max until</w:t>
                          </w:r>
                        </w:p>
                      </w:txbxContent>
                    </v:textbox>
                  </v:rect>
                  <v:rect id="Rectangle 282" o:spid="_x0000_s1306" style="position:absolute;left:11231;top:1839;width:46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" filled="f" stroked="f">
                    <v:textbox style="mso-fit-shape-to-text:t" inset="0,0,0,0">
                      <w:txbxContent>
                        <w:p w:rsidR="001C65C6" w:rsidRDefault="001C65C6">
                          <w:r>
                            <w:rPr>
                              <w:rFonts w:cs="Arial"/>
                              <w:color w:val="000000"/>
                              <w:sz w:val="12"/>
                              <w:szCs w:val="12"/>
                            </w:rPr>
                            <w:t>due date</w:t>
                          </w:r>
                        </w:p>
                      </w:txbxContent>
                    </v:textbox>
                  </v:rect>
                  <v:shape id="Freeform 283" o:spid="_x0000_s1307" style="position:absolute;left:2696;top:5632;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" path="m1744,80c1744,32,1712,,1664,l80,c32,,,32,,80l,864v,48,32,80,80,80l1664,944v48,,80,-32,80,-80l1744,80xe" fillcolor="#d7d8dc" strokeweight="0">
                    <v:path arrowok="t" o:connecttype="custom" o:connectlocs="1246,57;1189,0;57,0;0,57;0,617;57,674;1189,674;1246,617;1246,57" o:connectangles="0,0,0,0,0,0,0,0,0"/>
                  </v:shape>
                  <v:rect id="Rectangle 284" o:spid="_x0000_s1308" style="position:absolute;left:2662;top:5598;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" fillcolor="#f9e791" stroked="f"/>
                  <v:rect id="Rectangle 285" o:spid="_x0000_s1309" style="position:absolute;left:293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" fillcolor="#f9e790" stroked="f"/>
                  <v:rect id="Rectangle 286" o:spid="_x0000_s1310" style="position:absolute;left:294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" fillcolor="#f9e78f" stroked="f"/>
                  <v:rect id="Rectangle 287" o:spid="_x0000_s1311" style="position:absolute;left:297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" fillcolor="#f9e68e" stroked="f"/>
                  <v:rect id="Rectangle 288" o:spid="_x0000_s1312" style="position:absolute;left:299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" fillcolor="#f9e68d" stroked="f"/>
                  <v:rect id="Rectangle 289" o:spid="_x0000_s1313" style="position:absolute;left:301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" fillcolor="#f9e68c" stroked="f"/>
                  <v:rect id="Rectangle 290" o:spid="_x0000_s1314" style="position:absolute;left:302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" fillcolor="#f9e68b" stroked="f"/>
                  <v:rect id="Rectangle 291" o:spid="_x0000_s1315" style="position:absolute;left:305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" fillcolor="#f9e58a" stroked="f"/>
                  <v:rect id="Rectangle 292" o:spid="_x0000_s1316" style="position:absolute;left:3073;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" fillcolor="#f9e589" stroked="f"/>
                  <v:rect id="Rectangle 293" o:spid="_x0000_s1317" style="position:absolute;left:308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" fillcolor="#f8e588" stroked="f"/>
                  <v:rect id="Rectangle 294" o:spid="_x0000_s1318" style="position:absolute;left:310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" fillcolor="#f8e587" stroked="f"/>
                  <v:rect id="Rectangle 295" o:spid="_x0000_s1319" style="position:absolute;left:313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" fillcolor="#f8e586" stroked="f"/>
                  <v:rect id="Rectangle 296" o:spid="_x0000_s1320" style="position:absolute;left:3153;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" fillcolor="#f8e485" stroked="f"/>
                  <v:rect id="Rectangle 297" o:spid="_x0000_s1321" style="position:absolute;left:316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" fillcolor="#f8e484" stroked="f"/>
                  <v:rect id="Rectangle 298" o:spid="_x0000_s1322" style="position:absolute;left:318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" fillcolor="#f8e483" stroked="f"/>
                  <v:rect id="Rectangle 299" o:spid="_x0000_s1323" style="position:absolute;left:3210;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" fillcolor="#f8e482" stroked="f"/>
                  <v:rect id="Rectangle 300" o:spid="_x0000_s1324" style="position:absolute;left:322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" fillcolor="#f8e381" stroked="f"/>
                  <v:rect id="Rectangle 301" o:spid="_x0000_s1325" style="position:absolute;left:324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" fillcolor="#f8e380" stroked="f"/>
                  <v:rect id="Rectangle 302" o:spid="_x0000_s1326" style="position:absolute;left:3268;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" fillcolor="#f8e37f" stroked="f"/>
                  <v:rect id="Rectangle 303" o:spid="_x0000_s1327" style="position:absolute;left:3290;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" fillcolor="#f8e37e" stroked="f"/>
                  <v:rect id="Rectangle 304" o:spid="_x0000_s1328" style="position:absolute;left:330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" fillcolor="#f8e37d" stroked="f"/>
                  <v:rect id="Rectangle 305" o:spid="_x0000_s1329" style="position:absolute;left:332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" fillcolor="#f8e27c" stroked="f"/>
                  <v:rect id="Rectangle 306" o:spid="_x0000_s1330" style="position:absolute;left:3348;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" fillcolor="#f8e27b" stroked="f"/>
                  <v:rect id="Rectangle 307" o:spid="_x0000_s1331" style="position:absolute;left:338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" fillcolor="#f8e27a" stroked="f"/>
                  <v:rect id="Rectangle 308" o:spid="_x0000_s1332" style="position:absolute;left:340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" fillcolor="#f8e279" stroked="f"/>
                  <v:rect id="Rectangle 309" o:spid="_x0000_s1333" style="position:absolute;left:342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" fillcolor="#f7e178" stroked="f"/>
                  <v:rect id="Rectangle 310" o:spid="_x0000_s1334" style="position:absolute;left:343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" fillcolor="#f7e177" stroked="f"/>
                  <v:rect id="Rectangle 311" o:spid="_x0000_s1335" style="position:absolute;left:346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" fillcolor="#f7e176" stroked="f"/>
                  <v:rect id="Rectangle 312" o:spid="_x0000_s1336" style="position:absolute;left:348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" fillcolor="#f7e175" stroked="f"/>
                  <v:rect id="Rectangle 313" o:spid="_x0000_s1337" style="position:absolute;left:350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" fillcolor="#f7e074" stroked="f"/>
                  <v:rect id="Rectangle 314" o:spid="_x0000_s1338" style="position:absolute;left:351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" fillcolor="#f7e073" stroked="f"/>
                  <v:rect id="Rectangle 315" o:spid="_x0000_s1339" style="position:absolute;left:354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" fillcolor="#f7e072" stroked="f"/>
                  <v:rect id="Rectangle 316" o:spid="_x0000_s1340" style="position:absolute;left:356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" fillcolor="#f7e071" stroked="f"/>
                  <v:rect id="Rectangle 317" o:spid="_x0000_s1341" style="position:absolute;left:357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" fillcolor="#f7e070" stroked="f"/>
                  <v:rect id="Rectangle 318" o:spid="_x0000_s1342" style="position:absolute;left:359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" fillcolor="#f7df6f" stroked="f"/>
                  <v:rect id="Rectangle 319" o:spid="_x0000_s1343" style="position:absolute;left:362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" fillcolor="#f7df6e" stroked="f"/>
                  <v:rect id="Rectangle 320" o:spid="_x0000_s1344" style="position:absolute;left:364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" fillcolor="#f7df6d" stroked="f"/>
                  <v:rect id="Rectangle 321" o:spid="_x0000_s1345" style="position:absolute;left:365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" fillcolor="#f7df6c" stroked="f"/>
                  <v:rect id="Rectangle 322" o:spid="_x0000_s1346" style="position:absolute;left:367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" fillcolor="#f7de6b" stroked="f"/>
                  <v:rect id="Rectangle 323" o:spid="_x0000_s1347" style="position:absolute;left:370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" fillcolor="#f7de6a" stroked="f"/>
                  <v:rect id="Rectangle 324" o:spid="_x0000_s1348" style="position:absolute;left:371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" fillcolor="#f7de69" stroked="f"/>
                  <v:rect id="Rectangle 325" o:spid="_x0000_s1349" style="position:absolute;left:373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" fillcolor="#f6de68" stroked="f"/>
                  <v:rect id="Rectangle 326" o:spid="_x0000_s1350" style="position:absolute;left:375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" fillcolor="#f6de67" stroked="f"/>
                  <v:rect id="Rectangle 327" o:spid="_x0000_s1351" style="position:absolute;left:378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" fillcolor="#f6dd66" stroked="f"/>
                  <v:rect id="Rectangle 328" o:spid="_x0000_s1352" style="position:absolute;left:379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" fillcolor="#f6dd65" stroked="f"/>
                  <v:rect id="Rectangle 329" o:spid="_x0000_s1353" style="position:absolute;left:381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" fillcolor="#f6dd64" stroked="f"/>
                  <v:rect id="Rectangle 330" o:spid="_x0000_s1354" style="position:absolute;left:383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" fillcolor="#f6dd63" stroked="f"/>
                  <v:rect id="Rectangle 331" o:spid="_x0000_s1355" style="position:absolute;left:385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" fillcolor="#f6dd62" stroked="f"/>
                  <v:rect id="Rectangle 332" o:spid="_x0000_s1356" style="position:absolute;left:387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" fillcolor="#f6dc61" stroked="f"/>
                  <v:rect id="Rectangle 333" o:spid="_x0000_s1357" style="position:absolute;left:389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" fillcolor="#f6dc60" stroked="f"/>
                  <v:shape id="Freeform 334" o:spid="_x0000_s1358" style="position:absolute;left:2662;top:5598;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335" o:spid="_x0000_s1359" style="position:absolute;left:2833;top:5849;width:92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" filled="f" stroked="f">
                    <v:textbox style="mso-fit-shape-to-text:t" inset="0,0,0,0">
                      <w:txbxContent>
                        <w:p w:rsidR="001C65C6" w:rsidRDefault="001C65C6">
                          <w:r>
                            <w:rPr>
                              <w:rFonts w:cs="Arial"/>
                              <w:color w:val="000000"/>
                              <w:sz w:val="12"/>
                              <w:szCs w:val="12"/>
                            </w:rPr>
                            <w:t>Receive status In</w:t>
                          </w:r>
                        </w:p>
                      </w:txbxContent>
                    </v:textbox>
                  </v:rect>
                  <v:rect id="Rectangle 336" o:spid="_x0000_s1360" style="position:absolute;left:3085;top:5998;width:4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" filled="f" stroked="f">
                    <v:textbox style="mso-fit-shape-to-text:t" inset="0,0,0,0">
                      <w:txbxContent>
                        <w:p w:rsidR="001C65C6" w:rsidRDefault="001C65C6">
                          <w:r>
                            <w:rPr>
                              <w:rFonts w:cs="Arial"/>
                              <w:color w:val="000000"/>
                              <w:sz w:val="12"/>
                              <w:szCs w:val="12"/>
                            </w:rPr>
                            <w:t>Process</w:t>
                          </w:r>
                        </w:p>
                      </w:txbxContent>
                    </v:textbox>
                  </v:rect>
                  <v:oval id="Oval 337" o:spid="_x0000_s1361" style="position:absolute;left:5633;top:1588;width:33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" fillcolor="#9cf" strokeweight="0"/>
                  <v:oval id="Oval 338" o:spid="_x0000_s1362" style="position:absolute;left:5633;top:1588;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" filled="f" strokecolor="#9cf" strokeweight=".05pt">
                    <v:stroke endcap="square"/>
                  </v:oval>
                  <v:shape id="Freeform 339" o:spid="_x0000_s1363" style="position:absolute;left:5633;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" path="m,172c,80,80,,171,e" filled="f" strokeweight=".55pt">
                    <v:stroke joinstyle="miter" endcap="square"/>
                    <v:path arrowok="t" o:connecttype="custom" o:connectlocs="0,172;171,0" o:connectangles="0,0"/>
                  </v:shape>
                  <v:shape id="Freeform 340" o:spid="_x0000_s1364" style="position:absolute;left:5804;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" path="m,c91,,171,80,171,172e" filled="f" strokeweight=".55pt">
                    <v:stroke joinstyle="miter" endcap="square"/>
                    <v:path arrowok="t" o:connecttype="custom" o:connectlocs="0,0;171,172" o:connectangles="0,0"/>
                  </v:shape>
                  <v:shape id="Freeform 341" o:spid="_x0000_s1365" style="position:absolute;left:5804;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" path="m171,c171,91,91,183,,183e" filled="f" strokeweight=".55pt">
                    <v:stroke joinstyle="miter" endcap="square"/>
                    <v:path arrowok="t" o:connecttype="custom" o:connectlocs="171,0;0,183" o:connectangles="0,0"/>
                  </v:shape>
                  <v:shape id="Freeform 342" o:spid="_x0000_s1366" style="position:absolute;left:5633;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" path="m171,183c80,183,,91,,e" filled="f" strokeweight=".55pt">
                    <v:stroke joinstyle="miter" endcap="square"/>
                    <v:path arrowok="t" o:connecttype="custom" o:connectlocs="171,183;0,0" o:connectangles="0,0"/>
                  </v:shape>
                  <v:oval id="Oval 343" o:spid="_x0000_s1367" style="position:absolute;left:5667;top:1622;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" fillcolor="#9cf" strokeweight="0"/>
                  <v:shape id="Freeform 344" o:spid="_x0000_s1368" style="position:absolute;left:5667;top:1622;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" path="m274,137c274,62,213,,137,,61,,,62,,137v,77,61,137,137,137c213,274,274,214,274,137e" filled="f" strokecolor="#9cf" strokeweight=".05pt">
                    <v:stroke endcap="square"/>
                    <v:path arrowok="t" o:connecttype="custom" o:connectlocs="274,137;137,0;0,137;137,274;274,137" o:connectangles="0,0,0,0,0"/>
                  </v:shape>
                  <v:shape id="Freeform 345" o:spid="_x0000_s1369" style="position:absolute;left:5667;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" path="m,137c,68,68,,137,e" filled="f" strokeweight=".55pt">
                    <v:stroke joinstyle="miter" endcap="square"/>
                    <v:path arrowok="t" o:connecttype="custom" o:connectlocs="0,137;137,0" o:connectangles="0,0"/>
                  </v:shape>
                  <v:shape id="Freeform 346" o:spid="_x0000_s1370" style="position:absolute;left:5804;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" path="m,c69,,137,68,137,137e" filled="f" strokeweight=".55pt">
                    <v:stroke joinstyle="miter" endcap="square"/>
                    <v:path arrowok="t" o:connecttype="custom" o:connectlocs="0,0;137,137" o:connectangles="0,0"/>
                  </v:shape>
                  <v:shape id="Freeform 347" o:spid="_x0000_s1371" style="position:absolute;left:5804;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" path="m137,c137,68,69,148,,148e" filled="f" strokeweight=".55pt">
                    <v:stroke joinstyle="miter" endcap="square"/>
                    <v:path arrowok="t" o:connecttype="custom" o:connectlocs="137,0;0,148" o:connectangles="0,0"/>
                  </v:shape>
                  <v:shape id="Freeform 348" o:spid="_x0000_s1372" style="position:absolute;left:5667;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" path="m137,148c68,148,,68,,e" filled="f" strokeweight=".55pt">
                    <v:stroke joinstyle="miter" endcap="square"/>
                    <v:path arrowok="t" o:connecttype="custom" o:connectlocs="137,148;0,0" o:connectangles="0,0"/>
                  </v:shape>
                  <v:rect id="Rectangle 349" o:spid="_x0000_s1373" style="position:absolute;left:5724;top:1691;width:3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" fillcolor="#9cf" stroked="f"/>
                  <v:rect id="Rectangle 350" o:spid="_x0000_s1374" style="position:absolute;left:575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" fillcolor="#98ccff" stroked="f"/>
                  <v:rect id="Rectangle 351" o:spid="_x0000_s1375" style="position:absolute;left:577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" fillcolor="#95c9ff" stroked="f"/>
                  <v:rect id="Rectangle 352" o:spid="_x0000_s1376" style="position:absolute;left:578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" fillcolor="#91c7ff" stroked="f"/>
                  <v:rect id="Rectangle 353" o:spid="_x0000_s1377" style="position:absolute;left:579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" fillcolor="#8cc5ff" stroked="f"/>
                  <v:rect id="Rectangle 354" o:spid="_x0000_s1378" style="position:absolute;left:5804;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" fillcolor="#88c3ff" stroked="f"/>
                  <v:rect id="Rectangle 355" o:spid="_x0000_s1379" style="position:absolute;left:5815;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" fillcolor="#84c1ff" stroked="f"/>
                  <v:rect id="Rectangle 356" o:spid="_x0000_s1380" style="position:absolute;left:5827;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" fillcolor="#80bfff" stroked="f"/>
                  <v:rect id="Rectangle 357" o:spid="_x0000_s1381" style="position:absolute;left:583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" fillcolor="#7bbdff" stroked="f"/>
                  <v:rect id="Rectangle 358" o:spid="_x0000_s1382" style="position:absolute;left:585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" fillcolor="#76bbff" stroked="f"/>
                  <v:rect id="Rectangle 359" o:spid="_x0000_s1383" style="position:absolute;left:586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" fillcolor="#72b8ff" stroked="f"/>
                  <v:rect id="Rectangle 360" o:spid="_x0000_s1384" style="position:absolute;left:587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" fillcolor="#6eb6ff" stroked="f"/>
                  <v:rect id="Rectangle 361" o:spid="_x0000_s1385" style="position:absolute;left:5724;top:1691;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" filled="f" strokeweight=".55pt">
                    <v:stroke joinstyle="bevel" endcap="round"/>
                  </v:rect>
                  <v:line id="Line 362" o:spid="_x0000_s1386" style="position:absolute;visibility:visible;mso-wrap-style:square" from="5724,1691" to="580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" strokeweight=".55pt"/>
                  <v:line id="Line 363" o:spid="_x0000_s1387" style="position:absolute;flip:y;visibility:visible;mso-wrap-style:square" from="5804,1691" to="588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" strokeweight=".55pt"/>
                  <v:rect id="Rectangle 364" o:spid="_x0000_s1388" style="position:absolute;left:5998;top:1874;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" filled="f" stroked="f">
                    <v:textbox style="mso-fit-shape-to-text:t" inset="0,0,0,0">
                      <w:txbxContent>
                        <w:p w:rsidR="001C65C6" w:rsidRDefault="001C65C6">
                          <w:r>
                            <w:rPr>
                              <w:rFonts w:cs="Arial"/>
                              <w:color w:val="000000"/>
                              <w:sz w:val="12"/>
                              <w:szCs w:val="12"/>
                            </w:rPr>
                            <w:t>Information</w:t>
                          </w:r>
                        </w:p>
                      </w:txbxContent>
                    </v:textbox>
                  </v:rect>
                  <v:rect id="Rectangle 365" o:spid="_x0000_s1389" style="position:absolute;left:6101;top:2022;width:4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" filled="f" stroked="f">
                    <v:textbox style="mso-fit-shape-to-text:t" inset="0,0,0,0">
                      <w:txbxContent>
                        <w:p w:rsidR="001C65C6" w:rsidRDefault="001C65C6">
                          <w:r>
                            <w:rPr>
                              <w:rFonts w:cs="Arial"/>
                              <w:color w:val="000000"/>
                              <w:sz w:val="12"/>
                              <w:szCs w:val="12"/>
                            </w:rPr>
                            <w:t>needed</w:t>
                          </w:r>
                        </w:p>
                      </w:txbxContent>
                    </v:textbox>
                  </v:rect>
                  <v:shape id="Freeform 366" o:spid="_x0000_s1390" style="position:absolute;left:4901;top:1120;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" path="m1744,80c1744,32,1712,,1664,l80,c32,,,32,,80l,864v,48,32,80,80,80l1664,944v48,,80,-32,80,-80l1744,80xe" fillcolor="#d1d3d9" strokeweight="0">
                    <v:path arrowok="t" o:connecttype="custom" o:connectlocs="1246,57;1189,0;57,0;0,57;0,617;57,674;1189,674;1246,617;1246,57" o:connectangles="0,0,0,0,0,0,0,0,0"/>
                  </v:shape>
                  <v:rect id="Rectangle 367" o:spid="_x0000_s1391" style="position:absolute;left:4867;top:1085;width:27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" fillcolor="#f9e791" stroked="f"/>
                  <v:rect id="Rectangle 368" o:spid="_x0000_s1392" style="position:absolute;left:5141;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" fillcolor="#f9e790" stroked="f"/>
                  <v:rect id="Rectangle 369" o:spid="_x0000_s1393" style="position:absolute;left:515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" fillcolor="#f9e78f" stroked="f"/>
                  <v:rect id="Rectangle 370" o:spid="_x0000_s1394" style="position:absolute;left:517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" fillcolor="#f9e68e" stroked="f"/>
                  <v:rect id="Rectangle 371" o:spid="_x0000_s1395" style="position:absolute;left:519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" fillcolor="#f9e68d" stroked="f"/>
                  <v:rect id="Rectangle 372" o:spid="_x0000_s1396" style="position:absolute;left:5221;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" fillcolor="#f9e68c" stroked="f"/>
                  <v:rect id="Rectangle 373" o:spid="_x0000_s1397" style="position:absolute;left:523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" fillcolor="#f9e68b" stroked="f"/>
                  <v:rect id="Rectangle 374" o:spid="_x0000_s1398" style="position:absolute;left:525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" fillcolor="#f9e58a" stroked="f"/>
                  <v:rect id="Rectangle 375" o:spid="_x0000_s1399" style="position:absolute;left:5278;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" fillcolor="#f9e589" stroked="f"/>
                  <v:rect id="Rectangle 376" o:spid="_x0000_s1400" style="position:absolute;left:52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" fillcolor="#f8e588" stroked="f"/>
                  <v:rect id="Rectangle 377" o:spid="_x0000_s1401" style="position:absolute;left:5313;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" fillcolor="#f8e587" stroked="f"/>
                  <v:rect id="Rectangle 378" o:spid="_x0000_s1402" style="position:absolute;left:5336;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" fillcolor="#f8e586" stroked="f"/>
                  <v:rect id="Rectangle 379" o:spid="_x0000_s1403" style="position:absolute;left:5358;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" fillcolor="#f8e485" stroked="f"/>
                  <v:rect id="Rectangle 380" o:spid="_x0000_s1404" style="position:absolute;left:537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" fillcolor="#f8e484" stroked="f"/>
                  <v:rect id="Rectangle 381" o:spid="_x0000_s1405" style="position:absolute;left:5393;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" fillcolor="#f8e483" stroked="f"/>
                  <v:rect id="Rectangle 382" o:spid="_x0000_s1406" style="position:absolute;left:5415;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" fillcolor="#f8e482" stroked="f"/>
                  <v:rect id="Rectangle 383" o:spid="_x0000_s1407" style="position:absolute;left:54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" fillcolor="#f8e381" stroked="f"/>
                  <v:rect id="Rectangle 384" o:spid="_x0000_s1408" style="position:absolute;left:545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" fillcolor="#f8e380" stroked="f"/>
                  <v:rect id="Rectangle 385" o:spid="_x0000_s1409" style="position:absolute;left:5473;top:1085;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" fillcolor="#f8e37f" stroked="f"/>
                  <v:rect id="Rectangle 386" o:spid="_x0000_s1410" style="position:absolute;left:5495;top:1085;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" fillcolor="#f8e37e" stroked="f"/>
                  <v:rect id="Rectangle 387" o:spid="_x0000_s1411" style="position:absolute;left:550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" fillcolor="#f8e37d" stroked="f"/>
                  <v:rect id="Rectangle 388" o:spid="_x0000_s1412" style="position:absolute;left:553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" fillcolor="#f8e27c" stroked="f"/>
                  <v:rect id="Rectangle 389" o:spid="_x0000_s1413" style="position:absolute;left:5553;top:1085;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" fillcolor="#f8e27b" stroked="f"/>
                  <v:rect id="Rectangle 390" o:spid="_x0000_s1414" style="position:absolute;left:558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" fillcolor="#f8e27a" stroked="f"/>
                  <v:rect id="Rectangle 391" o:spid="_x0000_s1415" style="position:absolute;left:561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" fillcolor="#f8e279" stroked="f"/>
                  <v:rect id="Rectangle 392" o:spid="_x0000_s1416" style="position:absolute;left:563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" fillcolor="#f7e178" stroked="f"/>
                  <v:rect id="Rectangle 393" o:spid="_x0000_s1417" style="position:absolute;left:564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" fillcolor="#f7e177" stroked="f"/>
                  <v:rect id="Rectangle 394" o:spid="_x0000_s1418" style="position:absolute;left:566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" fillcolor="#f7e176" stroked="f"/>
                  <v:rect id="Rectangle 395" o:spid="_x0000_s1419" style="position:absolute;left:5690;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" fillcolor="#f7e175" stroked="f"/>
                  <v:rect id="Rectangle 396" o:spid="_x0000_s1420" style="position:absolute;left:5713;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" fillcolor="#f7e074" stroked="f"/>
                  <v:rect id="Rectangle 397" o:spid="_x0000_s1421" style="position:absolute;left:572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" fillcolor="#f7e073" stroked="f"/>
                  <v:rect id="Rectangle 398" o:spid="_x0000_s1422" style="position:absolute;left:574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" fillcolor="#f7e072" stroked="f"/>
                  <v:rect id="Rectangle 399" o:spid="_x0000_s1423" style="position:absolute;left:577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" fillcolor="#f7e071" stroked="f"/>
                  <v:rect id="Rectangle 400" o:spid="_x0000_s1424" style="position:absolute;left:578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" fillcolor="#f7e070" stroked="f"/>
                  <v:rect id="Rectangle 401" o:spid="_x0000_s1425" style="position:absolute;left:580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" fillcolor="#f7df6f" stroked="f"/>
                  <v:rect id="Rectangle 402" o:spid="_x0000_s1426" style="position:absolute;left:5827;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" fillcolor="#f7df6e" stroked="f"/>
                  <v:rect id="Rectangle 403" o:spid="_x0000_s1427" style="position:absolute;left:5850;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" fillcolor="#f7df6d" stroked="f"/>
                  <v:rect id="Rectangle 404" o:spid="_x0000_s1428" style="position:absolute;left:586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" fillcolor="#f7df6c" stroked="f"/>
                  <v:rect id="Rectangle 405" o:spid="_x0000_s1429" style="position:absolute;left:588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" fillcolor="#f7de6b" stroked="f"/>
                  <v:rect id="Rectangle 406" o:spid="_x0000_s1430" style="position:absolute;left:5907;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" fillcolor="#f7de6a" stroked="f"/>
                  <v:rect id="Rectangle 407" o:spid="_x0000_s1431" style="position:absolute;left:591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" fillcolor="#f7de69" stroked="f"/>
                </v:group>
                <v:group id="Group 609" o:spid="_x0000_s1432" style="position:absolute;left:9867;top:4857;width:75235;height:35186" coordorigin="1554,765" coordsize="11848,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">
                  <v:rect id="Rectangle 409" o:spid="_x0000_s1433" style="position:absolute;left:594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" fillcolor="#f6de68" stroked="f"/>
                  <v:rect id="Rectangle 410" o:spid="_x0000_s1434" style="position:absolute;left:5964;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" fillcolor="#f6de67" stroked="f"/>
                  <v:rect id="Rectangle 411" o:spid="_x0000_s1435" style="position:absolute;left:5987;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" fillcolor="#f6dd66" stroked="f"/>
                  <v:rect id="Rectangle 412" o:spid="_x0000_s1436" style="position:absolute;left:599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" fillcolor="#f6dd65" stroked="f"/>
                  <v:rect id="Rectangle 413" o:spid="_x0000_s1437" style="position:absolute;left:602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" fillcolor="#f6dd64" stroked="f"/>
                  <v:rect id="Rectangle 414" o:spid="_x0000_s1438" style="position:absolute;left:6044;top:1085;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" fillcolor="#f6dd63" stroked="f"/>
                  <v:rect id="Rectangle 415" o:spid="_x0000_s1439" style="position:absolute;left:6055;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" fillcolor="#f6dd62" stroked="f"/>
                  <v:rect id="Rectangle 416" o:spid="_x0000_s1440" style="position:absolute;left:6078;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" fillcolor="#f6dc61" stroked="f"/>
                  <v:rect id="Rectangle 417" o:spid="_x0000_s1441" style="position:absolute;left:6101;top:1085;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" fillcolor="#f6dc60" stroked="f"/>
                  <v:shape id="Freeform 418" o:spid="_x0000_s1442" style="position:absolute;left:4867;top:1085;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419" o:spid="_x0000_s1443" style="position:absolute;left:5084;top:1337;width:84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" filled="f" stroked="f">
                    <v:textbox style="mso-fit-shape-to-text:t" inset="0,0,0,0">
                      <w:txbxContent>
                        <w:p w:rsidR="001C65C6" w:rsidRDefault="001C65C6">
                          <w:r>
                            <w:rPr>
                              <w:rFonts w:cs="Arial"/>
                              <w:color w:val="000000"/>
                              <w:sz w:val="12"/>
                              <w:szCs w:val="12"/>
                            </w:rPr>
                            <w:t>Process invoice</w:t>
                          </w:r>
                        </w:p>
                      </w:txbxContent>
                    </v:textbox>
                  </v:rect>
                  <v:oval id="Oval 420" o:spid="_x0000_s1444" style="position:absolute;left:5633;top:1588;width:331;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" fillcolor="#9cf" strokeweight="0"/>
                  <v:oval id="Oval 421" o:spid="_x0000_s1445" style="position:absolute;left:5633;top:1588;width:34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" filled="f" strokecolor="#9cf" strokeweight=".05pt">
                    <v:stroke endcap="square"/>
                  </v:oval>
                  <v:shape id="Freeform 422" o:spid="_x0000_s1446" style="position:absolute;left:5633;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" path="m,172c,80,80,,171,e" filled="f" strokeweight=".55pt">
                    <v:stroke joinstyle="miter" endcap="square"/>
                    <v:path arrowok="t" o:connecttype="custom" o:connectlocs="0,172;171,0" o:connectangles="0,0"/>
                  </v:shape>
                  <v:shape id="Freeform 423" o:spid="_x0000_s1447" style="position:absolute;left:5804;top:1599;width:171;height:172;visibility:visible;mso-wrap-style:square;v-text-anchor:top" coordsize="17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" path="m,c91,,171,80,171,172e" filled="f" strokeweight=".55pt">
                    <v:stroke joinstyle="miter" endcap="square"/>
                    <v:path arrowok="t" o:connecttype="custom" o:connectlocs="0,0;171,172" o:connectangles="0,0"/>
                  </v:shape>
                  <v:shape id="Freeform 424" o:spid="_x0000_s1448" style="position:absolute;left:5804;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" path="m171,c171,91,91,183,,183e" filled="f" strokeweight=".55pt">
                    <v:stroke joinstyle="miter" endcap="square"/>
                    <v:path arrowok="t" o:connecttype="custom" o:connectlocs="171,0;0,183" o:connectangles="0,0"/>
                  </v:shape>
                  <v:shape id="Freeform 425" o:spid="_x0000_s1449" style="position:absolute;left:5633;top:1771;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" path="m171,183c80,183,,91,,e" filled="f" strokeweight=".55pt">
                    <v:stroke joinstyle="miter" endcap="square"/>
                    <v:path arrowok="t" o:connecttype="custom" o:connectlocs="171,183;0,0" o:connectangles="0,0"/>
                  </v:shape>
                  <v:oval id="Oval 426" o:spid="_x0000_s1450" style="position:absolute;left:5667;top:1622;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" fillcolor="#9cf" strokeweight="0"/>
                  <v:shape id="Freeform 427" o:spid="_x0000_s1451" style="position:absolute;left:5667;top:1622;width:274;height:274;visibility:visible;mso-wrap-style:square;v-text-anchor:top" coordsize="27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" path="m274,137c274,62,213,,137,,61,,,62,,137v,77,61,137,137,137c213,274,274,214,274,137e" filled="f" strokecolor="#9cf" strokeweight=".05pt">
                    <v:stroke endcap="square"/>
                    <v:path arrowok="t" o:connecttype="custom" o:connectlocs="274,137;137,0;0,137;137,274;274,137" o:connectangles="0,0,0,0,0"/>
                  </v:shape>
                  <v:shape id="Freeform 428" o:spid="_x0000_s1452" style="position:absolute;left:5667;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" path="m,137c,68,68,,137,e" filled="f" strokeweight=".55pt">
                    <v:stroke joinstyle="miter" endcap="square"/>
                    <v:path arrowok="t" o:connecttype="custom" o:connectlocs="0,137;137,0" o:connectangles="0,0"/>
                  </v:shape>
                  <v:shape id="Freeform 429" o:spid="_x0000_s1453" style="position:absolute;left:5804;top:1634;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" path="m,c69,,137,68,137,137e" filled="f" strokeweight=".55pt">
                    <v:stroke joinstyle="miter" endcap="square"/>
                    <v:path arrowok="t" o:connecttype="custom" o:connectlocs="0,0;137,137" o:connectangles="0,0"/>
                  </v:shape>
                  <v:shape id="Freeform 430" o:spid="_x0000_s1454" style="position:absolute;left:5804;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" path="m137,c137,68,69,148,,148e" filled="f" strokeweight=".55pt">
                    <v:stroke joinstyle="miter" endcap="square"/>
                    <v:path arrowok="t" o:connecttype="custom" o:connectlocs="137,0;0,148" o:connectangles="0,0"/>
                  </v:shape>
                  <v:shape id="Freeform 431" o:spid="_x0000_s1455" style="position:absolute;left:5667;top:1771;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" path="m137,148c68,148,,68,,e" filled="f" strokeweight=".55pt">
                    <v:stroke joinstyle="miter" endcap="square"/>
                    <v:path arrowok="t" o:connecttype="custom" o:connectlocs="137,148;0,0" o:connectangles="0,0"/>
                  </v:shape>
                  <v:rect id="Rectangle 432" o:spid="_x0000_s1456" style="position:absolute;left:5724;top:1691;width:3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" fillcolor="#9cf" stroked="f"/>
                  <v:rect id="Rectangle 433" o:spid="_x0000_s1457" style="position:absolute;left:575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" fillcolor="#98ccff" stroked="f"/>
                  <v:rect id="Rectangle 434" o:spid="_x0000_s1458" style="position:absolute;left:577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" fillcolor="#95c9ff" stroked="f"/>
                  <v:rect id="Rectangle 435" o:spid="_x0000_s1459" style="position:absolute;left:578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" fillcolor="#91c7ff" stroked="f"/>
                  <v:rect id="Rectangle 436" o:spid="_x0000_s1460" style="position:absolute;left:579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" fillcolor="#8cc5ff" stroked="f"/>
                  <v:rect id="Rectangle 437" o:spid="_x0000_s1461" style="position:absolute;left:5804;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" fillcolor="#88c3ff" stroked="f"/>
                  <v:rect id="Rectangle 438" o:spid="_x0000_s1462" style="position:absolute;left:5815;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" fillcolor="#84c1ff" stroked="f"/>
                  <v:rect id="Rectangle 439" o:spid="_x0000_s1463" style="position:absolute;left:5827;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" fillcolor="#80bfff" stroked="f"/>
                  <v:rect id="Rectangle 440" o:spid="_x0000_s1464" style="position:absolute;left:5838;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" fillcolor="#7bbdff" stroked="f"/>
                  <v:rect id="Rectangle 441" o:spid="_x0000_s1465" style="position:absolute;left:5850;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" fillcolor="#76bbff" stroked="f"/>
                  <v:rect id="Rectangle 442" o:spid="_x0000_s1466" style="position:absolute;left:5861;top:1691;width:1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" fillcolor="#72b8ff" stroked="f"/>
                  <v:rect id="Rectangle 443" o:spid="_x0000_s1467" style="position:absolute;left:5873;top:1691;width:1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" fillcolor="#6eb6ff" stroked="f"/>
                  <v:rect id="Rectangle 444" o:spid="_x0000_s1468" style="position:absolute;left:5724;top:1691;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" filled="f" strokeweight=".55pt">
                    <v:stroke joinstyle="bevel" endcap="round"/>
                  </v:rect>
                  <v:line id="Line 445" o:spid="_x0000_s1469" style="position:absolute;visibility:visible;mso-wrap-style:square" from="5724,1691" to="580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" strokeweight=".55pt"/>
                  <v:line id="Line 446" o:spid="_x0000_s1470" style="position:absolute;flip:y;visibility:visible;mso-wrap-style:square" from="5804,1691" to="5884,1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" strokeweight=".55pt"/>
                  <v:rect id="Rectangle 447" o:spid="_x0000_s1471" style="position:absolute;left:5998;top:1874;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" filled="f" stroked="f">
                    <v:textbox style="mso-fit-shape-to-text:t" inset="0,0,0,0">
                      <w:txbxContent>
                        <w:p w:rsidR="001C65C6" w:rsidRDefault="001C65C6">
                          <w:r>
                            <w:rPr>
                              <w:rFonts w:cs="Arial"/>
                              <w:color w:val="000000"/>
                              <w:sz w:val="12"/>
                              <w:szCs w:val="12"/>
                            </w:rPr>
                            <w:t>Information</w:t>
                          </w:r>
                        </w:p>
                      </w:txbxContent>
                    </v:textbox>
                  </v:rect>
                  <v:rect id="Rectangle 448" o:spid="_x0000_s1472" style="position:absolute;left:6101;top:2022;width:4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" filled="f" stroked="f">
                    <v:textbox style="mso-fit-shape-to-text:t" inset="0,0,0,0">
                      <w:txbxContent>
                        <w:p w:rsidR="001C65C6" w:rsidRDefault="001C65C6">
                          <w:r>
                            <w:rPr>
                              <w:rFonts w:cs="Arial"/>
                              <w:color w:val="000000"/>
                              <w:sz w:val="12"/>
                              <w:szCs w:val="12"/>
                            </w:rPr>
                            <w:t>needed</w:t>
                          </w:r>
                        </w:p>
                      </w:txbxContent>
                    </v:textbox>
                  </v:rect>
                  <v:rect id="Rectangle 449" o:spid="_x0000_s1473" style="position:absolute;left:10420;top:1188;width:10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" fillcolor="#bde077" stroked="f"/>
                  <v:rect id="Rectangle 450" o:spid="_x0000_s1474" style="position:absolute;left:10523;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" fillcolor="#bde076" stroked="f"/>
                  <v:rect id="Rectangle 451" o:spid="_x0000_s1475" style="position:absolute;left:1053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" fillcolor="#bcdf75" stroked="f"/>
                  <v:rect id="Rectangle 452" o:spid="_x0000_s1476" style="position:absolute;left:1054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" fillcolor="#bcdf74" stroked="f"/>
                  <v:rect id="Rectangle 453" o:spid="_x0000_s1477" style="position:absolute;left:1055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" fillcolor="#bbdf73" stroked="f"/>
                  <v:rect id="Rectangle 454" o:spid="_x0000_s1478" style="position:absolute;left:1056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" fillcolor="#badf71" stroked="f"/>
                  <v:rect id="Rectangle 455" o:spid="_x0000_s1479" style="position:absolute;left:1058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" fillcolor="#badf70" stroked="f"/>
                  <v:rect id="Rectangle 456" o:spid="_x0000_s1480" style="position:absolute;left:1059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" fillcolor="#b9de6f" stroked="f"/>
                  <v:rect id="Rectangle 457" o:spid="_x0000_s1481" style="position:absolute;left:1060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" fillcolor="#b8de6e" stroked="f"/>
                  <v:rect id="Rectangle 458" o:spid="_x0000_s1482" style="position:absolute;left:1061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" fillcolor="#b8de6d" stroked="f"/>
                  <v:rect id="Rectangle 459" o:spid="_x0000_s1483" style="position:absolute;left:1062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" fillcolor="#b7dd6b" stroked="f"/>
                  <v:rect id="Rectangle 460" o:spid="_x0000_s1484" style="position:absolute;left:1063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" fillcolor="#b7dd6a" stroked="f"/>
                  <v:rect id="Rectangle 461" o:spid="_x0000_s1485" style="position:absolute;left:1064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" fillcolor="#b6dd69" stroked="f"/>
                  <v:rect id="Rectangle 462" o:spid="_x0000_s1486" style="position:absolute;left:1066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" fillcolor="#b5dc68" stroked="f"/>
                  <v:rect id="Rectangle 463" o:spid="_x0000_s1487" style="position:absolute;left:1067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" fillcolor="#b5dc66" stroked="f"/>
                  <v:rect id="Rectangle 464" o:spid="_x0000_s1488" style="position:absolute;left:1068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" fillcolor="#b4db65" stroked="f"/>
                  <v:rect id="Rectangle 465" o:spid="_x0000_s1489" style="position:absolute;left:1069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" fillcolor="#b3db64" stroked="f"/>
                  <v:rect id="Rectangle 466" o:spid="_x0000_s1490" style="position:absolute;left:1070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" fillcolor="#b3db63" stroked="f"/>
                  <v:rect id="Rectangle 467" o:spid="_x0000_s1491" style="position:absolute;left:1071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" fillcolor="#b2db61" stroked="f"/>
                  <v:rect id="Rectangle 468" o:spid="_x0000_s1492" style="position:absolute;left:1072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" fillcolor="#b2db60" stroked="f"/>
                  <v:rect id="Rectangle 469" o:spid="_x0000_s1493" style="position:absolute;left:1074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" fillcolor="#b1db5f" stroked="f"/>
                  <v:rect id="Rectangle 470" o:spid="_x0000_s1494" style="position:absolute;left:1075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" fillcolor="#b0da5e" stroked="f"/>
                  <v:rect id="Rectangle 471" o:spid="_x0000_s1495" style="position:absolute;left:1076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" fillcolor="#b0da5d" stroked="f"/>
                  <v:rect id="Rectangle 472" o:spid="_x0000_s1496" style="position:absolute;left:1077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" fillcolor="#afd95b" stroked="f"/>
                  <v:rect id="Rectangle 473" o:spid="_x0000_s1497" style="position:absolute;left:1078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" fillcolor="#aed95a" stroked="f"/>
                  <v:rect id="Rectangle 474" o:spid="_x0000_s1498" style="position:absolute;left:1079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" fillcolor="#aed959" stroked="f"/>
                  <v:rect id="Rectangle 475" o:spid="_x0000_s1499" style="position:absolute;left:1080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" fillcolor="#add857" stroked="f"/>
                  <v:rect id="Rectangle 476" o:spid="_x0000_s1500" style="position:absolute;left:1082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" fillcolor="#add856" stroked="f"/>
                  <v:rect id="Rectangle 477" o:spid="_x0000_s1501" style="position:absolute;left:10831;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" fillcolor="#acd855" stroked="f"/>
                  <v:rect id="Rectangle 478" o:spid="_x0000_s1502" style="position:absolute;left:10842;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" fillcolor="#abd754" stroked="f"/>
                  <v:rect id="Rectangle 479" o:spid="_x0000_s1503" style="position:absolute;left:10854;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" fillcolor="#abd753" stroked="f"/>
                  <v:rect id="Rectangle 480" o:spid="_x0000_s1504" style="position:absolute;left:10865;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" fillcolor="#aad751" stroked="f"/>
                  <v:rect id="Rectangle 481" o:spid="_x0000_s1505" style="position:absolute;left:10877;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" fillcolor="#a9d750" stroked="f"/>
                  <v:rect id="Rectangle 482" o:spid="_x0000_s1506" style="position:absolute;left:10888;top:1188;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" fillcolor="#a9d74f" stroked="f"/>
                  <v:rect id="Rectangle 483" o:spid="_x0000_s1507" style="position:absolute;left:10900;top:1188;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" fillcolor="#a8d64e" stroked="f"/>
                  <v:shape id="Freeform 484" o:spid="_x0000_s1508" style="position:absolute;left:10420;top:1188;width:480;height:480;visibility:visible;mso-wrap-style:square;v-text-anchor:top" coordsize="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" path="m,240l240,,480,240,240,480,,240xe" filled="f" strokeweight=".55pt">
                    <v:stroke joinstyle="bevel" endcap="round"/>
                    <v:path arrowok="t" o:connecttype="custom" o:connectlocs="0,240;240,0;480,240;240,480;0,240" o:connectangles="0,0,0,0,0"/>
                  </v:shape>
                  <v:rect id="Rectangle 485" o:spid="_x0000_s1509" style="position:absolute;left:10385;top:765;width:64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" filled="f" stroked="f">
                    <v:textbox style="mso-fit-shape-to-text:t" inset="0,0,0,0">
                      <w:txbxContent>
                        <w:p w:rsidR="001C65C6" w:rsidRDefault="001C65C6">
                          <w:r>
                            <w:rPr>
                              <w:rFonts w:cs="Arial"/>
                              <w:color w:val="000000"/>
                              <w:sz w:val="12"/>
                              <w:szCs w:val="12"/>
                            </w:rPr>
                            <w:t>Was invoice</w:t>
                          </w:r>
                        </w:p>
                      </w:txbxContent>
                    </v:textbox>
                  </v:rect>
                  <v:rect id="Rectangle 486" o:spid="_x0000_s1510" style="position:absolute;left:10465;top:914;width:56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" filled="f" stroked="f">
                    <v:textbox style="mso-fit-shape-to-text:t" inset="0,0,0,0">
                      <w:txbxContent>
                        <w:p w:rsidR="001C65C6" w:rsidRDefault="001C65C6">
                          <w:r>
                            <w:rPr>
                              <w:rFonts w:cs="Arial"/>
                              <w:color w:val="000000"/>
                              <w:sz w:val="12"/>
                              <w:szCs w:val="12"/>
                            </w:rPr>
                            <w:t>Accepted?</w:t>
                          </w:r>
                        </w:p>
                      </w:txbxContent>
                    </v:textbox>
                  </v:rect>
                  <v:oval id="Oval 487" o:spid="_x0000_s1511" style="position:absolute;left:1725;top:124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" fillcolor="#ff6f6f" strokeweight="0"/>
                  <v:oval id="Oval 488" o:spid="_x0000_s1512" style="position:absolute;left:1725;top:124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" filled="f" strokecolor="#ff6f6f" strokeweight=".05pt">
                    <v:stroke endcap="square"/>
                  </v:oval>
                  <v:shape id="Freeform 489" o:spid="_x0000_s1513" style="position:absolute;left:1725;top:125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" path="m,171c,80,80,,172,e" filled="f" strokeweight=".55pt">
                    <v:stroke joinstyle="miter" endcap="square"/>
                    <v:path arrowok="t" o:connecttype="custom" o:connectlocs="0,171;172,0" o:connectangles="0,0"/>
                  </v:shape>
                  <v:shape id="Freeform 490" o:spid="_x0000_s1514" style="position:absolute;left:1897;top:125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" path="m,c91,,171,80,171,171e" filled="f" strokeweight=".55pt">
                    <v:stroke joinstyle="miter" endcap="square"/>
                    <v:path arrowok="t" o:connecttype="custom" o:connectlocs="0,0;171,171" o:connectangles="0,0"/>
                  </v:shape>
                  <v:shape id="Freeform 491" o:spid="_x0000_s1515" style="position:absolute;left:1897;top:142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" path="m171,c171,91,91,183,,183e" filled="f" strokeweight=".55pt">
                    <v:stroke joinstyle="miter" endcap="square"/>
                    <v:path arrowok="t" o:connecttype="custom" o:connectlocs="171,0;0,183" o:connectangles="0,0"/>
                  </v:shape>
                  <v:shape id="Freeform 492" o:spid="_x0000_s1516" style="position:absolute;left:1725;top:142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" path="m172,183c80,183,,91,,e" filled="f" strokeweight=".55pt">
                    <v:stroke joinstyle="miter" endcap="square"/>
                    <v:path arrowok="t" o:connecttype="custom" o:connectlocs="172,183;0,0" o:connectangles="0,0"/>
                  </v:shape>
                  <v:oval id="Oval 493" o:spid="_x0000_s1517" style="position:absolute;left:1759;top:1280;width:263;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" fillcolor="#ff6f6f" strokeweight="0"/>
                  <v:oval id="Oval 494" o:spid="_x0000_s1518" style="position:absolute;left:1759;top:1280;width:275;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" filled="f" strokecolor="#ff6f6f" strokeweight=".05pt">
                    <v:stroke endcap="square"/>
                  </v:oval>
                  <v:shape id="Freeform 495" o:spid="_x0000_s1519" style="position:absolute;left:1759;top:1291;width:138;height:137;visibility:visible;mso-wrap-style:square;v-text-anchor:top" coordsize="13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" path="m,137c,69,69,,138,e" filled="f" strokeweight=".55pt">
                    <v:stroke joinstyle="miter" endcap="square"/>
                    <v:path arrowok="t" o:connecttype="custom" o:connectlocs="0,137;138,0" o:connectangles="0,0"/>
                  </v:shape>
                  <v:shape id="Freeform 496" o:spid="_x0000_s1520" style="position:absolute;left:1897;top:129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" path="m,c68,,137,69,137,137e" filled="f" strokeweight=".55pt">
                    <v:stroke joinstyle="miter" endcap="square"/>
                    <v:path arrowok="t" o:connecttype="custom" o:connectlocs="0,0;137,137" o:connectangles="0,0"/>
                  </v:shape>
                  <v:shape id="Freeform 497" o:spid="_x0000_s1521" style="position:absolute;left:1897;top:142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" path="m137,c137,69,68,149,,149e" filled="f" strokeweight=".55pt">
                    <v:stroke joinstyle="miter" endcap="square"/>
                    <v:path arrowok="t" o:connecttype="custom" o:connectlocs="137,0;0,149" o:connectangles="0,0"/>
                  </v:shape>
                  <v:shape id="Freeform 498" o:spid="_x0000_s1522" style="position:absolute;left:1759;top:1428;width:138;height:149;visibility:visible;mso-wrap-style:square;v-text-anchor:top" coordsize="138,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" path="m138,149c69,149,,69,,e" filled="f" strokeweight=".55pt">
                    <v:stroke joinstyle="miter" endcap="square"/>
                    <v:path arrowok="t" o:connecttype="custom" o:connectlocs="138,149;0,0" o:connectangles="0,0"/>
                  </v:shape>
                  <v:oval id="Oval 499" o:spid="_x0000_s1523" style="position:absolute;left:1817;top:1337;width:148;height: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" fillcolor="#ff6f6f" strokeweight="0"/>
                  <v:oval id="Oval 500" o:spid="_x0000_s1524" style="position:absolute;left:1817;top:1337;width:160;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" filled="f" strokecolor="#ff6f6f" strokeweight=".05pt">
                    <v:stroke endcap="square"/>
                  </v:oval>
                  <v:shape id="Freeform 501" o:spid="_x0000_s1525" style="position:absolute;left:1817;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" path="m,80c,34,45,,80,e" filled="f" strokeweight=".55pt">
                    <v:stroke joinstyle="miter" endcap="square"/>
                    <v:path arrowok="t" o:connecttype="custom" o:connectlocs="0,80;80,0" o:connectangles="0,0"/>
                  </v:shape>
                  <v:shape id="Freeform 502" o:spid="_x0000_s1526" style="position:absolute;left:1897;top:134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" path="m,c34,,80,34,80,80e" filled="f" strokeweight=".55pt">
                    <v:stroke joinstyle="miter" endcap="square"/>
                    <v:path arrowok="t" o:connecttype="custom" o:connectlocs="0,0;80,80" o:connectangles="0,0"/>
                  </v:shape>
                  <v:shape id="Freeform 503" o:spid="_x0000_s1527" style="position:absolute;left:1897;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" path="m80,c80,46,34,91,,91e" filled="f" strokeweight=".55pt">
                    <v:stroke joinstyle="miter" endcap="square"/>
                    <v:path arrowok="t" o:connecttype="custom" o:connectlocs="80,0;0,91" o:connectangles="0,0"/>
                  </v:shape>
                  <v:shape id="Freeform 504" o:spid="_x0000_s1528" style="position:absolute;left:1817;top:1428;width:80;height:91;visibility:visible;mso-wrap-style:square;v-text-anchor:top" coordsize="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" path="m80,91c45,91,,46,,e" filled="f" strokeweight=".55pt">
                    <v:stroke joinstyle="miter" endcap="square"/>
                    <v:path arrowok="t" o:connecttype="custom" o:connectlocs="80,91;0,0" o:connectangles="0,0"/>
                  </v:shape>
                  <v:line id="Line 505" o:spid="_x0000_s1529" style="position:absolute;visibility:visible;mso-wrap-style:square" from="1897,1348" to="1897,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" strokeweight=".55pt"/>
                  <v:line id="Line 506" o:spid="_x0000_s1530" style="position:absolute;visibility:visible;mso-wrap-style:square" from="1897,1428" to="1977,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" strokeweight=".55pt"/>
                  <v:rect id="Rectangle 507" o:spid="_x0000_s1531" style="position:absolute;left:1554;top:1794;width:6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" filled="f" stroked="f">
                    <v:textbox style="mso-fit-shape-to-text:t" inset="0,0,0,0">
                      <w:txbxContent>
                        <w:p w:rsidR="001C65C6" w:rsidRDefault="001C65C6">
                          <w:r>
                            <w:rPr>
                              <w:rFonts w:cs="Arial"/>
                              <w:color w:val="000000"/>
                              <w:sz w:val="12"/>
                              <w:szCs w:val="12"/>
                            </w:rPr>
                            <w:t>up to 3 days</w:t>
                          </w:r>
                        </w:p>
                      </w:txbxContent>
                    </v:textbox>
                  </v:rect>
                  <v:shape id="Freeform 508" o:spid="_x0000_s1532" style="position:absolute;left:8455;top:5632;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" path="m1744,80c1744,32,1712,,1664,l80,c32,,,32,,80l,864v,48,32,80,80,80l1664,944v48,,80,-32,80,-80l1744,80xe" fillcolor="#d7d8dc" strokeweight="0">
                    <v:path arrowok="t" o:connecttype="custom" o:connectlocs="1245,57;1188,0;57,0;0,57;0,617;57,674;1188,674;1245,617;1245,57" o:connectangles="0,0,0,0,0,0,0,0,0"/>
                  </v:shape>
                  <v:rect id="Rectangle 509" o:spid="_x0000_s1533" style="position:absolute;left:8420;top:5598;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" fillcolor="#f9e791" stroked="f"/>
                  <v:rect id="Rectangle 510" o:spid="_x0000_s1534" style="position:absolute;left:869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" fillcolor="#f9e790" stroked="f"/>
                  <v:rect id="Rectangle 511" o:spid="_x0000_s1535" style="position:absolute;left:870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" fillcolor="#f9e78f" stroked="f"/>
                  <v:rect id="Rectangle 512" o:spid="_x0000_s1536" style="position:absolute;left:872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" fillcolor="#f9e68e" stroked="f"/>
                  <v:rect id="Rectangle 513" o:spid="_x0000_s1537" style="position:absolute;left:8752;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" fillcolor="#f9e68d" stroked="f"/>
                  <v:rect id="Rectangle 514" o:spid="_x0000_s1538" style="position:absolute;left:8774;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" fillcolor="#f9e68c" stroked="f"/>
                  <v:rect id="Rectangle 515" o:spid="_x0000_s1539" style="position:absolute;left:878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" fillcolor="#f9e68b" stroked="f"/>
                  <v:rect id="Rectangle 516" o:spid="_x0000_s1540" style="position:absolute;left:880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" fillcolor="#f9e58a" stroked="f"/>
                  <v:rect id="Rectangle 517" o:spid="_x0000_s1541" style="position:absolute;left:883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" fillcolor="#f9e589" stroked="f"/>
                  <v:rect id="Rectangle 518" o:spid="_x0000_s1542" style="position:absolute;left:88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" fillcolor="#f8e588" stroked="f"/>
                  <v:rect id="Rectangle 519" o:spid="_x0000_s1543" style="position:absolute;left:886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" fillcolor="#f8e587" stroked="f"/>
                  <v:rect id="Rectangle 520" o:spid="_x0000_s1544" style="position:absolute;left:888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" fillcolor="#f8e586" stroked="f"/>
                  <v:rect id="Rectangle 521" o:spid="_x0000_s1545" style="position:absolute;left:891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" fillcolor="#f8e485" stroked="f"/>
                  <v:rect id="Rectangle 522" o:spid="_x0000_s1546" style="position:absolute;left:892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" fillcolor="#f8e484" stroked="f"/>
                  <v:rect id="Rectangle 523" o:spid="_x0000_s1547" style="position:absolute;left:894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" fillcolor="#f8e483" stroked="f"/>
                  <v:rect id="Rectangle 524" o:spid="_x0000_s1548" style="position:absolute;left:896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" fillcolor="#f8e482" stroked="f"/>
                  <v:rect id="Rectangle 525" o:spid="_x0000_s1549" style="position:absolute;left:898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" fillcolor="#f8e381" stroked="f"/>
                  <v:rect id="Rectangle 526" o:spid="_x0000_s1550" style="position:absolute;left:900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" fillcolor="#f8e380" stroked="f"/>
                  <v:rect id="Rectangle 527" o:spid="_x0000_s1551" style="position:absolute;left:902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" fillcolor="#f8e37f" stroked="f"/>
                  <v:rect id="Rectangle 528" o:spid="_x0000_s1552" style="position:absolute;left:9049;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" fillcolor="#f8e37e" stroked="f"/>
                  <v:rect id="Rectangle 529" o:spid="_x0000_s1553" style="position:absolute;left:906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" fillcolor="#f8e37d" stroked="f"/>
                  <v:rect id="Rectangle 530" o:spid="_x0000_s1554" style="position:absolute;left:908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" fillcolor="#f8e27c" stroked="f"/>
                  <v:rect id="Rectangle 531" o:spid="_x0000_s1555" style="position:absolute;left:9106;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" fillcolor="#f8e27b" stroked="f"/>
                  <v:rect id="Rectangle 532" o:spid="_x0000_s1556" style="position:absolute;left:914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" fillcolor="#f8e27a" stroked="f"/>
                  <v:rect id="Rectangle 533" o:spid="_x0000_s1557" style="position:absolute;left:916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" fillcolor="#f8e279" stroked="f"/>
                  <v:rect id="Rectangle 534" o:spid="_x0000_s1558" style="position:absolute;left:9186;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" fillcolor="#f7e178" stroked="f"/>
                  <v:rect id="Rectangle 535" o:spid="_x0000_s1559" style="position:absolute;left:919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" fillcolor="#f7e177" stroked="f"/>
                  <v:rect id="Rectangle 536" o:spid="_x0000_s1560" style="position:absolute;left:922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" fillcolor="#f7e176" stroked="f"/>
                  <v:rect id="Rectangle 537" o:spid="_x0000_s1561" style="position:absolute;left:92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" fillcolor="#f7e175" stroked="f"/>
                  <v:rect id="Rectangle 538" o:spid="_x0000_s1562" style="position:absolute;left:9266;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" fillcolor="#f7e074" stroked="f"/>
                  <v:rect id="Rectangle 539" o:spid="_x0000_s1563" style="position:absolute;left:927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" fillcolor="#f7e073" stroked="f"/>
                  <v:rect id="Rectangle 540" o:spid="_x0000_s1564" style="position:absolute;left:930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" fillcolor="#f7e072" stroked="f"/>
                  <v:rect id="Rectangle 541" o:spid="_x0000_s1565" style="position:absolute;left:9323;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" fillcolor="#f7e071" stroked="f"/>
                  <v:rect id="Rectangle 542" o:spid="_x0000_s1566" style="position:absolute;left:933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" fillcolor="#f7e070" stroked="f"/>
                  <v:rect id="Rectangle 543" o:spid="_x0000_s1567" style="position:absolute;left:935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" fillcolor="#f7df6f" stroked="f"/>
                  <v:rect id="Rectangle 544" o:spid="_x0000_s1568" style="position:absolute;left:9380;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" fillcolor="#f7df6e" stroked="f"/>
                  <v:rect id="Rectangle 545" o:spid="_x0000_s1569" style="position:absolute;left:9403;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" fillcolor="#f7df6d" stroked="f"/>
                  <v:rect id="Rectangle 546" o:spid="_x0000_s1570" style="position:absolute;left:941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" fillcolor="#f7df6c" stroked="f"/>
                  <v:rect id="Rectangle 547" o:spid="_x0000_s1571" style="position:absolute;left:943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" fillcolor="#f7de6b" stroked="f"/>
                  <v:rect id="Rectangle 548" o:spid="_x0000_s1572" style="position:absolute;left:9460;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" fillcolor="#f7de6a" stroked="f"/>
                  <v:rect id="Rectangle 549" o:spid="_x0000_s1573" style="position:absolute;left:947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" fillcolor="#f7de69" stroked="f"/>
                  <v:rect id="Rectangle 550" o:spid="_x0000_s1574" style="position:absolute;left:949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" fillcolor="#f6de68" stroked="f"/>
                  <v:rect id="Rectangle 551" o:spid="_x0000_s1575" style="position:absolute;left:9517;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" fillcolor="#f6de67" stroked="f"/>
                  <v:rect id="Rectangle 552" o:spid="_x0000_s1576" style="position:absolute;left:9540;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" fillcolor="#f6dd66" stroked="f"/>
                  <v:rect id="Rectangle 553" o:spid="_x0000_s1577" style="position:absolute;left:955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" fillcolor="#f6dd65" stroked="f"/>
                  <v:rect id="Rectangle 554" o:spid="_x0000_s1578" style="position:absolute;left:957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" fillcolor="#f6dd64" stroked="f"/>
                  <v:rect id="Rectangle 555" o:spid="_x0000_s1579" style="position:absolute;left:9597;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" fillcolor="#f6dd63" stroked="f"/>
                  <v:rect id="Rectangle 556" o:spid="_x0000_s1580" style="position:absolute;left:9609;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" fillcolor="#f6dd62" stroked="f"/>
                  <v:rect id="Rectangle 557" o:spid="_x0000_s1581" style="position:absolute;left:963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" fillcolor="#f6dc61" stroked="f"/>
                  <v:rect id="Rectangle 558" o:spid="_x0000_s1582" style="position:absolute;left:9654;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" fillcolor="#f6dc60" stroked="f"/>
                  <v:shape id="Freeform 559" o:spid="_x0000_s1583" style="position:absolute;left:8420;top:5598;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560" o:spid="_x0000_s1584" style="position:absolute;left:8535;top:5849;width:10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" filled="f" stroked="f">
                    <v:textbox style="mso-fit-shape-to-text:t" inset="0,0,0,0">
                      <w:txbxContent>
                        <w:p w:rsidR="001C65C6" w:rsidRDefault="001C65C6">
                          <w:r>
                            <w:rPr>
                              <w:rFonts w:cs="Arial"/>
                              <w:color w:val="000000"/>
                              <w:sz w:val="12"/>
                              <w:szCs w:val="12"/>
                            </w:rPr>
                            <w:t>Receive conclusion</w:t>
                          </w:r>
                        </w:p>
                      </w:txbxContent>
                    </v:textbox>
                  </v:rect>
                  <v:rect id="Rectangle 561" o:spid="_x0000_s1585" style="position:absolute;left:10248;top:5701;width:10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" fillcolor="#bde077" stroked="f"/>
                  <v:rect id="Rectangle 562" o:spid="_x0000_s1586" style="position:absolute;left:1035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" fillcolor="#bde076" stroked="f"/>
                  <v:rect id="Rectangle 563" o:spid="_x0000_s1587" style="position:absolute;left:1036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" fillcolor="#bcdf75" stroked="f"/>
                  <v:rect id="Rectangle 564" o:spid="_x0000_s1588" style="position:absolute;left:1037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" fillcolor="#bcdf74" stroked="f"/>
                  <v:rect id="Rectangle 565" o:spid="_x0000_s1589" style="position:absolute;left:1038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" fillcolor="#bbdf73" stroked="f"/>
                  <v:rect id="Rectangle 566" o:spid="_x0000_s1590" style="position:absolute;left:1039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" fillcolor="#badf71" stroked="f"/>
                  <v:rect id="Rectangle 567" o:spid="_x0000_s1591" style="position:absolute;left:1040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" fillcolor="#badf70" stroked="f"/>
                  <v:rect id="Rectangle 568" o:spid="_x0000_s1592" style="position:absolute;left:1042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" fillcolor="#b9de6f" stroked="f"/>
                  <v:rect id="Rectangle 569" o:spid="_x0000_s1593" style="position:absolute;left:1043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" fillcolor="#b8de6e" stroked="f"/>
                  <v:rect id="Rectangle 570" o:spid="_x0000_s1594" style="position:absolute;left:1044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" fillcolor="#b8de6d" stroked="f"/>
                  <v:rect id="Rectangle 571" o:spid="_x0000_s1595" style="position:absolute;left:1045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" fillcolor="#b7dd6b" stroked="f"/>
                  <v:rect id="Rectangle 572" o:spid="_x0000_s1596" style="position:absolute;left:1046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" fillcolor="#b7dd6a" stroked="f"/>
                  <v:rect id="Rectangle 573" o:spid="_x0000_s1597" style="position:absolute;left:1047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" fillcolor="#b6dd69" stroked="f"/>
                  <v:rect id="Rectangle 574" o:spid="_x0000_s1598" style="position:absolute;left:1048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" fillcolor="#b5dc68" stroked="f"/>
                  <v:rect id="Rectangle 575" o:spid="_x0000_s1599" style="position:absolute;left:1050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" fillcolor="#b5dc66" stroked="f"/>
                  <v:rect id="Rectangle 576" o:spid="_x0000_s1600" style="position:absolute;left:10511;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" fillcolor="#b4db65" stroked="f"/>
                  <v:rect id="Rectangle 577" o:spid="_x0000_s1601" style="position:absolute;left:10523;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" fillcolor="#b3db64" stroked="f"/>
                  <v:rect id="Rectangle 578" o:spid="_x0000_s1602" style="position:absolute;left:1053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" fillcolor="#b3db63" stroked="f"/>
                  <v:rect id="Rectangle 579" o:spid="_x0000_s1603" style="position:absolute;left:1054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" fillcolor="#b2db61" stroked="f"/>
                  <v:rect id="Rectangle 580" o:spid="_x0000_s1604" style="position:absolute;left:1055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" fillcolor="#b2db60" stroked="f"/>
                  <v:rect id="Rectangle 581" o:spid="_x0000_s1605" style="position:absolute;left:1056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" fillcolor="#b1db5f" stroked="f"/>
                  <v:rect id="Rectangle 582" o:spid="_x0000_s1606" style="position:absolute;left:1058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" fillcolor="#b0da5e" stroked="f"/>
                  <v:rect id="Rectangle 583" o:spid="_x0000_s1607" style="position:absolute;left:10591;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" fillcolor="#b0da5d" stroked="f"/>
                  <v:rect id="Rectangle 584" o:spid="_x0000_s1608" style="position:absolute;left:10602;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" fillcolor="#afd95b" stroked="f"/>
                  <v:rect id="Rectangle 585" o:spid="_x0000_s1609" style="position:absolute;left:1061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" fillcolor="#aed95a" stroked="f"/>
                  <v:rect id="Rectangle 586" o:spid="_x0000_s1610" style="position:absolute;left:1062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" fillcolor="#aed959" stroked="f"/>
                  <v:rect id="Rectangle 587" o:spid="_x0000_s1611" style="position:absolute;left:1063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" fillcolor="#add857" stroked="f"/>
                  <v:rect id="Rectangle 588" o:spid="_x0000_s1612" style="position:absolute;left:1064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" fillcolor="#add856" stroked="f"/>
                  <v:rect id="Rectangle 589" o:spid="_x0000_s1613" style="position:absolute;left:10660;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" fillcolor="#acd855" stroked="f"/>
                  <v:rect id="Rectangle 590" o:spid="_x0000_s1614" style="position:absolute;left:10671;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" fillcolor="#abd754" stroked="f"/>
                  <v:rect id="Rectangle 591" o:spid="_x0000_s1615" style="position:absolute;left:10682;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" fillcolor="#abd753" stroked="f"/>
                  <v:rect id="Rectangle 592" o:spid="_x0000_s1616" style="position:absolute;left:10694;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" fillcolor="#aad751" stroked="f"/>
                  <v:rect id="Rectangle 593" o:spid="_x0000_s1617" style="position:absolute;left:10705;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" fillcolor="#a9d750" stroked="f"/>
                  <v:rect id="Rectangle 594" o:spid="_x0000_s1618" style="position:absolute;left:10717;top:5701;width:11;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" fillcolor="#a9d74f" stroked="f"/>
                  <v:rect id="Rectangle 595" o:spid="_x0000_s1619" style="position:absolute;left:10728;top:5701;width:12;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" fillcolor="#a8d64e" stroked="f"/>
                  <v:shape id="Freeform 596" o:spid="_x0000_s1620" style="position:absolute;left:10248;top:5701;width:480;height:480;visibility:visible;mso-wrap-style:square;v-text-anchor:top" coordsize="48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" path="m,240l240,,480,240,240,480,,240xe" filled="f" strokeweight=".55pt">
                    <v:stroke joinstyle="bevel" endcap="round"/>
                    <v:path arrowok="t" o:connecttype="custom" o:connectlocs="0,240;240,0;480,240;240,480;0,240" o:connectangles="0,0,0,0,0"/>
                  </v:shape>
                  <v:rect id="Rectangle 597" o:spid="_x0000_s1621" style="position:absolute;left:10957;top:5724;width:24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" filled="f" stroked="f">
                    <v:textbox style="mso-fit-shape-to-text:t" inset="0,0,0,0">
                      <w:txbxContent>
                        <w:p w:rsidR="001C65C6" w:rsidRDefault="001C65C6">
                          <w:r>
                            <w:rPr>
                              <w:rFonts w:cs="Arial"/>
                              <w:color w:val="000000"/>
                              <w:sz w:val="12"/>
                              <w:szCs w:val="12"/>
                            </w:rPr>
                            <w:t>Was</w:t>
                          </w:r>
                        </w:p>
                      </w:txbxContent>
                    </v:textbox>
                  </v:rect>
                  <v:rect id="Rectangle 598" o:spid="_x0000_s1622" style="position:absolute;left:10865;top:5872;width:37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" filled="f" stroked="f">
                    <v:textbox style="mso-fit-shape-to-text:t" inset="0,0,0,0">
                      <w:txbxContent>
                        <w:p w:rsidR="001C65C6" w:rsidRDefault="001C65C6">
                          <w:r>
                            <w:rPr>
                              <w:rFonts w:cs="Arial"/>
                              <w:color w:val="000000"/>
                              <w:sz w:val="12"/>
                              <w:szCs w:val="12"/>
                            </w:rPr>
                            <w:t>invoice</w:t>
                          </w:r>
                        </w:p>
                      </w:txbxContent>
                    </v:textbox>
                  </v:rect>
                  <v:rect id="Rectangle 599" o:spid="_x0000_s1623" style="position:absolute;left:10785;top:6021;width:55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" filled="f" stroked="f">
                    <v:textbox style="mso-fit-shape-to-text:t" inset="0,0,0,0">
                      <w:txbxContent>
                        <w:p w:rsidR="001C65C6" w:rsidRDefault="001C65C6">
                          <w:r>
                            <w:rPr>
                              <w:rFonts w:cs="Arial"/>
                              <w:color w:val="000000"/>
                              <w:sz w:val="12"/>
                              <w:szCs w:val="12"/>
                            </w:rPr>
                            <w:t>accepted?</w:t>
                          </w:r>
                        </w:p>
                      </w:txbxContent>
                    </v:textbox>
                  </v:rect>
                  <v:shape id="Freeform 600" o:spid="_x0000_s1624" style="position:absolute;left:12156;top:4661;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" path="m1744,80c1744,32,1712,,1664,l80,c32,,,32,,80l,864v,48,32,80,80,80l1664,944v48,,80,-32,80,-80l1744,80xe" fillcolor="#d6d7db" strokeweight="0">
                    <v:path arrowok="t" o:connecttype="custom" o:connectlocs="1246,57;1189,0;57,0;0,57;0,617;57,674;1189,674;1246,617;1246,57" o:connectangles="0,0,0,0,0,0,0,0,0"/>
                  </v:shape>
                  <v:rect id="Rectangle 601" o:spid="_x0000_s1625" style="position:absolute;left:12122;top:4627;width:27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" fillcolor="#f9e791" stroked="f"/>
                  <v:rect id="Rectangle 602" o:spid="_x0000_s1626" style="position:absolute;left:12396;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" fillcolor="#f9e790" stroked="f"/>
                  <v:rect id="Rectangle 603" o:spid="_x0000_s1627" style="position:absolute;left:12408;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" fillcolor="#f9e78f" stroked="f"/>
                  <v:rect id="Rectangle 604" o:spid="_x0000_s1628" style="position:absolute;left:12431;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" fillcolor="#f9e68e" stroked="f"/>
                  <v:rect id="Rectangle 605" o:spid="_x0000_s1629" style="position:absolute;left:1245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" fillcolor="#f9e68d" stroked="f"/>
                  <v:rect id="Rectangle 606" o:spid="_x0000_s1630" style="position:absolute;left:12476;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" fillcolor="#f9e68c" stroked="f"/>
                  <v:rect id="Rectangle 607" o:spid="_x0000_s1631" style="position:absolute;left:1248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" fillcolor="#f9e68b" stroked="f"/>
                  <v:rect id="Rectangle 608" o:spid="_x0000_s1632" style="position:absolute;left:1251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" fillcolor="#f9e58a" stroked="f"/>
                </v:group>
                <v:group id="Group 810" o:spid="_x0000_s1633" style="position:absolute;left:41135;top:14801;width:48901;height:27496" coordorigin="6478,2331" coordsize="7701,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">
                  <v:rect id="Rectangle 610" o:spid="_x0000_s1634" style="position:absolute;left:12533;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" fillcolor="#f9e589" stroked="f"/>
                  <v:rect id="Rectangle 611" o:spid="_x0000_s1635" style="position:absolute;left:1254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" fillcolor="#f8e588" stroked="f"/>
                  <v:rect id="Rectangle 612" o:spid="_x0000_s1636" style="position:absolute;left:1256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" fillcolor="#f8e587" stroked="f"/>
                  <v:rect id="Rectangle 613" o:spid="_x0000_s1637" style="position:absolute;left:1259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" fillcolor="#f8e586" stroked="f"/>
                  <v:rect id="Rectangle 614" o:spid="_x0000_s1638" style="position:absolute;left:12613;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" fillcolor="#f8e485" stroked="f"/>
                  <v:rect id="Rectangle 615" o:spid="_x0000_s1639" style="position:absolute;left:1262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" fillcolor="#f8e484" stroked="f"/>
                  <v:rect id="Rectangle 616" o:spid="_x0000_s1640" style="position:absolute;left:1264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" fillcolor="#f8e483" stroked="f"/>
                  <v:rect id="Rectangle 617" o:spid="_x0000_s1641" style="position:absolute;left:12670;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" fillcolor="#f8e482" stroked="f"/>
                  <v:rect id="Rectangle 618" o:spid="_x0000_s1642" style="position:absolute;left:1268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" fillcolor="#f8e381" stroked="f"/>
                  <v:rect id="Rectangle 619" o:spid="_x0000_s1643" style="position:absolute;left:1270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" fillcolor="#f8e380" stroked="f"/>
                  <v:rect id="Rectangle 620" o:spid="_x0000_s1644" style="position:absolute;left:12728;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" fillcolor="#f8e37f" stroked="f"/>
                  <v:rect id="Rectangle 621" o:spid="_x0000_s1645" style="position:absolute;left:12750;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" fillcolor="#f8e37e" stroked="f"/>
                  <v:rect id="Rectangle 622" o:spid="_x0000_s1646" style="position:absolute;left:1276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" fillcolor="#f8e37d" stroked="f"/>
                  <v:rect id="Rectangle 623" o:spid="_x0000_s1647" style="position:absolute;left:1278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" fillcolor="#f8e27c" stroked="f"/>
                  <v:rect id="Rectangle 624" o:spid="_x0000_s1648" style="position:absolute;left:12808;top:4627;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" fillcolor="#f8e27b" stroked="f"/>
                  <v:rect id="Rectangle 625" o:spid="_x0000_s1649" style="position:absolute;left:1284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" fillcolor="#f8e27a" stroked="f"/>
                  <v:rect id="Rectangle 626" o:spid="_x0000_s1650" style="position:absolute;left:12865;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" fillcolor="#f8e279" stroked="f"/>
                  <v:rect id="Rectangle 627" o:spid="_x0000_s1651" style="position:absolute;left:12888;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" fillcolor="#f7e178" stroked="f"/>
                  <v:rect id="Rectangle 628" o:spid="_x0000_s1652" style="position:absolute;left:1289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" fillcolor="#f7e177" stroked="f"/>
                  <v:rect id="Rectangle 629" o:spid="_x0000_s1653" style="position:absolute;left:1292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" fillcolor="#f7e176" stroked="f"/>
                  <v:rect id="Rectangle 630" o:spid="_x0000_s1654" style="position:absolute;left:12945;top:4627;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" fillcolor="#f7e175" stroked="f"/>
                  <v:rect id="Rectangle 631" o:spid="_x0000_s1655" style="position:absolute;left:12967;top:4627;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" fillcolor="#f7e074" stroked="f"/>
                  <v:rect id="Rectangle 632" o:spid="_x0000_s1656" style="position:absolute;left:1297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" fillcolor="#f7e073" stroked="f"/>
                  <v:rect id="Rectangle 633" o:spid="_x0000_s1657" style="position:absolute;left:1300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" fillcolor="#f7e072" stroked="f"/>
                  <v:rect id="Rectangle 634" o:spid="_x0000_s1658" style="position:absolute;left:13025;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" fillcolor="#f7e071" stroked="f"/>
                  <v:rect id="Rectangle 635" o:spid="_x0000_s1659" style="position:absolute;left:1303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" fillcolor="#f7e070" stroked="f"/>
                  <v:rect id="Rectangle 636" o:spid="_x0000_s1660" style="position:absolute;left:1305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" fillcolor="#f7df6f" stroked="f"/>
                  <v:rect id="Rectangle 637" o:spid="_x0000_s1661" style="position:absolute;left:13082;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" fillcolor="#f7df6e" stroked="f"/>
                  <v:rect id="Rectangle 638" o:spid="_x0000_s1662" style="position:absolute;left:13105;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" fillcolor="#f7df6d" stroked="f"/>
                  <v:rect id="Rectangle 639" o:spid="_x0000_s1663" style="position:absolute;left:1311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" fillcolor="#f7df6c" stroked="f"/>
                  <v:rect id="Rectangle 640" o:spid="_x0000_s1664" style="position:absolute;left:1313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" fillcolor="#f7de6b" stroked="f"/>
                  <v:rect id="Rectangle 641" o:spid="_x0000_s1665" style="position:absolute;left:13162;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" fillcolor="#f7de6a" stroked="f"/>
                  <v:rect id="Rectangle 642" o:spid="_x0000_s1666" style="position:absolute;left:1317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" fillcolor="#f7de69" stroked="f"/>
                  <v:rect id="Rectangle 643" o:spid="_x0000_s1667" style="position:absolute;left:1319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" fillcolor="#f6de68" stroked="f"/>
                  <v:rect id="Rectangle 644" o:spid="_x0000_s1668" style="position:absolute;left:13219;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" fillcolor="#f6de67" stroked="f"/>
                  <v:rect id="Rectangle 645" o:spid="_x0000_s1669" style="position:absolute;left:13242;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" fillcolor="#f6dd66" stroked="f"/>
                  <v:rect id="Rectangle 646" o:spid="_x0000_s1670" style="position:absolute;left:1325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" fillcolor="#f6dd65" stroked="f"/>
                  <v:rect id="Rectangle 647" o:spid="_x0000_s1671" style="position:absolute;left:1327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" fillcolor="#f6dd64" stroked="f"/>
                  <v:rect id="Rectangle 648" o:spid="_x0000_s1672" style="position:absolute;left:13299;top:4627;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" fillcolor="#f6dd63" stroked="f"/>
                  <v:rect id="Rectangle 649" o:spid="_x0000_s1673" style="position:absolute;left:13310;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" fillcolor="#f6dd62" stroked="f"/>
                  <v:rect id="Rectangle 650" o:spid="_x0000_s1674" style="position:absolute;left:13333;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" fillcolor="#f6dc61" stroked="f"/>
                  <v:rect id="Rectangle 651" o:spid="_x0000_s1675" style="position:absolute;left:13356;top:4627;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" fillcolor="#f6dc60" stroked="f"/>
                  <v:shape id="Freeform 652" o:spid="_x0000_s1676" style="position:absolute;left:12122;top:4627;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653" o:spid="_x0000_s1677" style="position:absolute;left:12339;top:4878;width:80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" filled="f" stroked="f">
                    <v:textbox style="mso-fit-shape-to-text:t" inset="0,0,0,0">
                      <w:txbxContent>
                        <w:p w:rsidR="001C65C6" w:rsidRDefault="001C65C6">
                          <w:r>
                            <w:rPr>
                              <w:rFonts w:cs="Arial"/>
                              <w:color w:val="000000"/>
                              <w:sz w:val="12"/>
                              <w:szCs w:val="12"/>
                            </w:rPr>
                            <w:t>Update as paid</w:t>
                          </w:r>
                        </w:p>
                      </w:txbxContent>
                    </v:textbox>
                  </v:rect>
                  <v:shape id="Freeform 654" o:spid="_x0000_s1678" style="position:absolute;left:12168;top:5986;width:1245;height:675;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" path="m1744,80c1744,32,1712,,1664,l80,c32,,,32,,80l,864v,48,32,80,80,80l1664,944v48,,80,-32,80,-80l1744,80xe" fillcolor="#d7d8dc" strokeweight="0">
                    <v:path arrowok="t" o:connecttype="custom" o:connectlocs="1245,57;1188,0;57,0;0,57;0,618;57,675;1188,675;1245,618;1245,57" o:connectangles="0,0,0,0,0,0,0,0,0"/>
                  </v:shape>
                  <v:rect id="Rectangle 655" o:spid="_x0000_s1679" style="position:absolute;left:12133;top:5952;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" fillcolor="#f9e791" stroked="f"/>
                  <v:rect id="Rectangle 656" o:spid="_x0000_s1680" style="position:absolute;left:12408;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" fillcolor="#f9e790" stroked="f"/>
                  <v:rect id="Rectangle 657" o:spid="_x0000_s1681" style="position:absolute;left:1241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" fillcolor="#f9e78f" stroked="f"/>
                  <v:rect id="Rectangle 658" o:spid="_x0000_s1682" style="position:absolute;left:1244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" fillcolor="#f9e68e" stroked="f"/>
                  <v:rect id="Rectangle 659" o:spid="_x0000_s1683" style="position:absolute;left:12465;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" fillcolor="#f9e68d" stroked="f"/>
                  <v:rect id="Rectangle 660" o:spid="_x0000_s1684" style="position:absolute;left:12488;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" fillcolor="#f9e68c" stroked="f"/>
                  <v:rect id="Rectangle 661" o:spid="_x0000_s1685" style="position:absolute;left:1249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" fillcolor="#f9e68b" stroked="f"/>
                  <v:rect id="Rectangle 662" o:spid="_x0000_s1686" style="position:absolute;left:1252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" fillcolor="#f9e58a" stroked="f"/>
                  <v:rect id="Rectangle 663" o:spid="_x0000_s1687" style="position:absolute;left:12545;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" fillcolor="#f9e589" stroked="f"/>
                  <v:rect id="Rectangle 664" o:spid="_x0000_s1688" style="position:absolute;left:1255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" fillcolor="#f8e588" stroked="f"/>
                  <v:rect id="Rectangle 665" o:spid="_x0000_s1689" style="position:absolute;left:1257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" fillcolor="#f8e587" stroked="f"/>
                  <v:rect id="Rectangle 666" o:spid="_x0000_s1690" style="position:absolute;left:1260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" fillcolor="#f8e586" stroked="f"/>
                  <v:rect id="Rectangle 667" o:spid="_x0000_s1691" style="position:absolute;left:12625;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" fillcolor="#f8e485" stroked="f"/>
                  <v:rect id="Rectangle 668" o:spid="_x0000_s1692" style="position:absolute;left:1263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" fillcolor="#f8e484" stroked="f"/>
                  <v:rect id="Rectangle 669" o:spid="_x0000_s1693" style="position:absolute;left:1265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" fillcolor="#f8e483" stroked="f"/>
                  <v:rect id="Rectangle 670" o:spid="_x0000_s1694" style="position:absolute;left:12682;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" fillcolor="#f8e482" stroked="f"/>
                  <v:rect id="Rectangle 671" o:spid="_x0000_s1695" style="position:absolute;left:1269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" fillcolor="#f8e381" stroked="f"/>
                  <v:rect id="Rectangle 672" o:spid="_x0000_s1696" style="position:absolute;left:1271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" fillcolor="#f8e380" stroked="f"/>
                  <v:rect id="Rectangle 673" o:spid="_x0000_s1697" style="position:absolute;left:12739;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" fillcolor="#f8e37f" stroked="f"/>
                  <v:rect id="Rectangle 674" o:spid="_x0000_s1698" style="position:absolute;left:12762;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" fillcolor="#f8e37e" stroked="f"/>
                  <v:rect id="Rectangle 675" o:spid="_x0000_s1699" style="position:absolute;left:1277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" fillcolor="#f8e37d" stroked="f"/>
                  <v:rect id="Rectangle 676" o:spid="_x0000_s1700" style="position:absolute;left:1279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" fillcolor="#f8e27c" stroked="f"/>
                  <v:rect id="Rectangle 677" o:spid="_x0000_s1701" style="position:absolute;left:12819;top:5952;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" fillcolor="#f8e27b" stroked="f"/>
                  <v:rect id="Rectangle 678" o:spid="_x0000_s1702" style="position:absolute;left:1285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" fillcolor="#f8e27a" stroked="f"/>
                  <v:rect id="Rectangle 679" o:spid="_x0000_s1703" style="position:absolute;left:1287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" fillcolor="#f8e279" stroked="f"/>
                  <v:rect id="Rectangle 680" o:spid="_x0000_s1704" style="position:absolute;left:12899;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" fillcolor="#f7e178" stroked="f"/>
                  <v:rect id="Rectangle 681" o:spid="_x0000_s1705" style="position:absolute;left:1291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" fillcolor="#f7e177" stroked="f"/>
                  <v:rect id="Rectangle 682" o:spid="_x0000_s1706" style="position:absolute;left:1293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" fillcolor="#f7e176" stroked="f"/>
                  <v:rect id="Rectangle 683" o:spid="_x0000_s1707" style="position:absolute;left:12956;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" fillcolor="#f7e175" stroked="f"/>
                  <v:rect id="Rectangle 684" o:spid="_x0000_s1708" style="position:absolute;left:12979;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" fillcolor="#f7e074" stroked="f"/>
                  <v:rect id="Rectangle 685" o:spid="_x0000_s1709" style="position:absolute;left:1299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" fillcolor="#f7e073" stroked="f"/>
                  <v:rect id="Rectangle 686" o:spid="_x0000_s1710" style="position:absolute;left:1301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" fillcolor="#f7e072" stroked="f"/>
                  <v:rect id="Rectangle 687" o:spid="_x0000_s1711" style="position:absolute;left:13036;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" fillcolor="#f7e071" stroked="f"/>
                  <v:rect id="Rectangle 688" o:spid="_x0000_s1712" style="position:absolute;left:1304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" fillcolor="#f7e070" stroked="f"/>
                  <v:rect id="Rectangle 689" o:spid="_x0000_s1713" style="position:absolute;left:1307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" fillcolor="#f7df6f" stroked="f"/>
                  <v:rect id="Rectangle 690" o:spid="_x0000_s1714" style="position:absolute;left:13093;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" fillcolor="#f7df6e" stroked="f"/>
                  <v:rect id="Rectangle 691" o:spid="_x0000_s1715" style="position:absolute;left:13116;top:5952;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" fillcolor="#f7df6d" stroked="f"/>
                  <v:rect id="Rectangle 692" o:spid="_x0000_s1716" style="position:absolute;left:1312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" fillcolor="#f7df6c" stroked="f"/>
                  <v:rect id="Rectangle 693" o:spid="_x0000_s1717" style="position:absolute;left:1315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" fillcolor="#f7de6b" stroked="f"/>
                  <v:rect id="Rectangle 694" o:spid="_x0000_s1718" style="position:absolute;left:13173;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" fillcolor="#f7de6a" stroked="f"/>
                  <v:rect id="Rectangle 695" o:spid="_x0000_s1719" style="position:absolute;left:1318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" fillcolor="#f7de69" stroked="f"/>
                  <v:rect id="Rectangle 696" o:spid="_x0000_s1720" style="position:absolute;left:1320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" fillcolor="#f6de68" stroked="f"/>
                  <v:rect id="Rectangle 697" o:spid="_x0000_s1721" style="position:absolute;left:13230;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" fillcolor="#f6de67" stroked="f"/>
                  <v:rect id="Rectangle 698" o:spid="_x0000_s1722" style="position:absolute;left:13253;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" fillcolor="#f6dd66" stroked="f"/>
                  <v:rect id="Rectangle 699" o:spid="_x0000_s1723" style="position:absolute;left:1326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" fillcolor="#f6dd65" stroked="f"/>
                  <v:rect id="Rectangle 700" o:spid="_x0000_s1724" style="position:absolute;left:1328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" fillcolor="#f6dd64" stroked="f"/>
                  <v:rect id="Rectangle 701" o:spid="_x0000_s1725" style="position:absolute;left:13310;top:5952;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" fillcolor="#f6dd63" stroked="f"/>
                  <v:rect id="Rectangle 702" o:spid="_x0000_s1726" style="position:absolute;left:13322;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" fillcolor="#f6dd62" stroked="f"/>
                  <v:rect id="Rectangle 703" o:spid="_x0000_s1727" style="position:absolute;left:13345;top:5952;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" fillcolor="#f6dc61" stroked="f"/>
                  <v:rect id="Rectangle 704" o:spid="_x0000_s1728" style="position:absolute;left:13367;top:5952;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" fillcolor="#f6dc60" stroked="f"/>
                  <v:shape id="Freeform 705" o:spid="_x0000_s1729" style="position:absolute;left:12133;top:5952;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706" o:spid="_x0000_s1730" style="position:absolute;left:12271;top:6204;width:98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" filled="f" stroked="f">
                    <v:textbox style="mso-fit-shape-to-text:t" inset="0,0,0,0">
                      <w:txbxContent>
                        <w:p w:rsidR="001C65C6" w:rsidRDefault="001C65C6">
                          <w:r>
                            <w:rPr>
                              <w:rFonts w:cs="Arial"/>
                              <w:color w:val="000000"/>
                              <w:sz w:val="12"/>
                              <w:szCs w:val="12"/>
                            </w:rPr>
                            <w:t>Void as instructed.</w:t>
                          </w:r>
                        </w:p>
                      </w:txbxContent>
                    </v:textbox>
                  </v:rect>
                  <v:rect id="Rectangle 707" o:spid="_x0000_s1731" style="position:absolute;left:13836;top:6089;width:68;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" fillcolor="#ff6f6f" stroked="f"/>
                  <v:rect id="Rectangle 708" o:spid="_x0000_s1732" style="position:absolute;left:1390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" fillcolor="#ff6e6e" stroked="f"/>
                  <v:rect id="Rectangle 709" o:spid="_x0000_s1733" style="position:absolute;left:1391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" fillcolor="#ff6d6d" stroked="f"/>
                  <v:rect id="Rectangle 710" o:spid="_x0000_s1734" style="position:absolute;left:1392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" fillcolor="#ff6b6b" stroked="f"/>
                  <v:rect id="Rectangle 711" o:spid="_x0000_s1735" style="position:absolute;left:1393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" fillcolor="#ff6969" stroked="f"/>
                  <v:rect id="Rectangle 712" o:spid="_x0000_s1736" style="position:absolute;left:1395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" fillcolor="#ff6767" stroked="f"/>
                  <v:rect id="Rectangle 713" o:spid="_x0000_s1737" style="position:absolute;left:1396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" fillcolor="#ff6565" stroked="f"/>
                  <v:rect id="Rectangle 714" o:spid="_x0000_s1738" style="position:absolute;left:1397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" fillcolor="#ff6262" stroked="f"/>
                  <v:rect id="Rectangle 715" o:spid="_x0000_s1739" style="position:absolute;left:1398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" fillcolor="#ff6060" stroked="f"/>
                  <v:rect id="Rectangle 716" o:spid="_x0000_s1740" style="position:absolute;left:1399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" fillcolor="#ff5e5e" stroked="f"/>
                  <v:rect id="Rectangle 717" o:spid="_x0000_s1741" style="position:absolute;left:1400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" fillcolor="#ff5c5c" stroked="f"/>
                  <v:rect id="Rectangle 718" o:spid="_x0000_s1742" style="position:absolute;left:1401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" fillcolor="#ff5a5a" stroked="f"/>
                  <v:rect id="Rectangle 719" o:spid="_x0000_s1743" style="position:absolute;left:1403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" fillcolor="#ff5858" stroked="f"/>
                  <v:rect id="Rectangle 720" o:spid="_x0000_s1744" style="position:absolute;left:1404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" fillcolor="#ff5656" stroked="f"/>
                  <v:rect id="Rectangle 721" o:spid="_x0000_s1745" style="position:absolute;left:1405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" fillcolor="#ff5353" stroked="f"/>
                  <v:rect id="Rectangle 722" o:spid="_x0000_s1746" style="position:absolute;left:1406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" fillcolor="#ff5151" stroked="f"/>
                  <v:rect id="Rectangle 723" o:spid="_x0000_s1747" style="position:absolute;left:1407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" fillcolor="#ff4f4f" stroked="f"/>
                  <v:rect id="Rectangle 724" o:spid="_x0000_s1748" style="position:absolute;left:1408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" fillcolor="#ff4c4c" stroked="f"/>
                  <v:rect id="Rectangle 725" o:spid="_x0000_s1749" style="position:absolute;left:14099;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" fillcolor="#ff4a4a" stroked="f"/>
                  <v:rect id="Rectangle 726" o:spid="_x0000_s1750" style="position:absolute;left:14110;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" fillcolor="#ff4848" stroked="f"/>
                  <v:rect id="Rectangle 727" o:spid="_x0000_s1751" style="position:absolute;left:14121;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" fillcolor="#ff4646" stroked="f"/>
                  <v:rect id="Rectangle 728" o:spid="_x0000_s1752" style="position:absolute;left:14133;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" fillcolor="#f44" stroked="f"/>
                  <v:rect id="Rectangle 729" o:spid="_x0000_s1753" style="position:absolute;left:14144;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" fillcolor="#ff4141" stroked="f"/>
                  <v:rect id="Rectangle 730" o:spid="_x0000_s1754" style="position:absolute;left:14156;top:6089;width:11;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" fillcolor="#ff3f3f" stroked="f"/>
                  <v:rect id="Rectangle 731" o:spid="_x0000_s1755" style="position:absolute;left:14167;top:6089;width:12;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" fillcolor="#ff3e3e" stroked="f"/>
                  <v:shape id="Freeform 732" o:spid="_x0000_s1756" style="position:absolute;left:13836;top:6089;width:331;height:332;visibility:visible;mso-wrap-style:square;v-text-anchor:top" coordsize="33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" path="m331,172c331,80,263,,171,,68,,,80,,172v,91,68,160,171,160c263,332,331,263,331,172e" filled="f" strokeweight="1.7pt">
                    <v:stroke joinstyle="bevel" endcap="round"/>
                    <v:path arrowok="t" o:connecttype="custom" o:connectlocs="331,172;171,0;0,172;171,332;331,172" o:connectangles="0,0,0,0,0"/>
                  </v:shape>
                  <v:shape id="Freeform 733" o:spid="_x0000_s1757" style="position:absolute;left:6512;top:2365;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" path="m1744,80c1744,32,1712,,1664,l80,c32,,,32,,80l,864v,48,32,80,80,80l1664,944v48,,80,-32,80,-80l1744,80xe" fillcolor="#d2d4da" strokeweight="0">
                    <v:path arrowok="t" o:connecttype="custom" o:connectlocs="1246,57;1189,0;57,0;0,57;0,617;57,674;1189,674;1246,617;1246,57" o:connectangles="0,0,0,0,0,0,0,0,0"/>
                  </v:shape>
                  <v:rect id="Rectangle 734" o:spid="_x0000_s1758" style="position:absolute;left:6478;top:2331;width:27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" fillcolor="#f9e791" stroked="f"/>
                  <v:rect id="Rectangle 735" o:spid="_x0000_s1759" style="position:absolute;left:6752;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" fillcolor="#f9e790" stroked="f"/>
                  <v:rect id="Rectangle 736" o:spid="_x0000_s1760" style="position:absolute;left:6764;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" fillcolor="#f9e78f" stroked="f"/>
                  <v:rect id="Rectangle 737" o:spid="_x0000_s1761" style="position:absolute;left:6787;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" fillcolor="#f9e68e" stroked="f"/>
                  <v:rect id="Rectangle 738" o:spid="_x0000_s1762" style="position:absolute;left:680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" fillcolor="#f9e68d" stroked="f"/>
                  <v:rect id="Rectangle 739" o:spid="_x0000_s1763" style="position:absolute;left:6832;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" fillcolor="#f9e68c" stroked="f"/>
                  <v:rect id="Rectangle 740" o:spid="_x0000_s1764" style="position:absolute;left:684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" fillcolor="#f9e68b" stroked="f"/>
                  <v:rect id="Rectangle 741" o:spid="_x0000_s1765" style="position:absolute;left:686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" fillcolor="#f9e58a" stroked="f"/>
                  <v:rect id="Rectangle 742" o:spid="_x0000_s1766" style="position:absolute;left:6889;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" fillcolor="#f9e589" stroked="f"/>
                  <v:rect id="Rectangle 743" o:spid="_x0000_s1767" style="position:absolute;left:690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" fillcolor="#f8e588" stroked="f"/>
                  <v:rect id="Rectangle 744" o:spid="_x0000_s1768" style="position:absolute;left:692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" fillcolor="#f8e587" stroked="f"/>
                  <v:rect id="Rectangle 745" o:spid="_x0000_s1769" style="position:absolute;left:694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" fillcolor="#f8e586" stroked="f"/>
                  <v:rect id="Rectangle 746" o:spid="_x0000_s1770" style="position:absolute;left:6969;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" fillcolor="#f8e485" stroked="f"/>
                  <v:rect id="Rectangle 747" o:spid="_x0000_s1771" style="position:absolute;left:698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" fillcolor="#f8e484" stroked="f"/>
                  <v:rect id="Rectangle 748" o:spid="_x0000_s1772" style="position:absolute;left:700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" fillcolor="#f8e483" stroked="f"/>
                  <v:rect id="Rectangle 749" o:spid="_x0000_s1773" style="position:absolute;left:7026;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" fillcolor="#f8e482" stroked="f"/>
                  <v:rect id="Rectangle 750" o:spid="_x0000_s1774" style="position:absolute;left:703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" fillcolor="#f8e381" stroked="f"/>
                  <v:rect id="Rectangle 751" o:spid="_x0000_s1775" style="position:absolute;left:706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" fillcolor="#f8e380" stroked="f"/>
                  <v:rect id="Rectangle 752" o:spid="_x0000_s1776" style="position:absolute;left:7084;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" fillcolor="#f8e37f" stroked="f"/>
                  <v:rect id="Rectangle 753" o:spid="_x0000_s1777" style="position:absolute;left:7106;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" fillcolor="#f8e37e" stroked="f"/>
                  <v:rect id="Rectangle 754" o:spid="_x0000_s1778" style="position:absolute;left:711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" fillcolor="#f8e37d" stroked="f"/>
                  <v:rect id="Rectangle 755" o:spid="_x0000_s1779" style="position:absolute;left:714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" fillcolor="#f8e27c" stroked="f"/>
                  <v:rect id="Rectangle 756" o:spid="_x0000_s1780" style="position:absolute;left:7164;top:2331;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" fillcolor="#f8e27b" stroked="f"/>
                  <v:rect id="Rectangle 757" o:spid="_x0000_s1781" style="position:absolute;left:719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" fillcolor="#f8e27a" stroked="f"/>
                  <v:rect id="Rectangle 758" o:spid="_x0000_s1782" style="position:absolute;left:7221;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" fillcolor="#f8e279" stroked="f"/>
                  <v:rect id="Rectangle 759" o:spid="_x0000_s1783" style="position:absolute;left:7244;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" fillcolor="#f7e178" stroked="f"/>
                  <v:rect id="Rectangle 760" o:spid="_x0000_s1784" style="position:absolute;left:725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" fillcolor="#f7e177" stroked="f"/>
                  <v:rect id="Rectangle 761" o:spid="_x0000_s1785" style="position:absolute;left:727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" fillcolor="#f7e176" stroked="f"/>
                  <v:rect id="Rectangle 762" o:spid="_x0000_s1786" style="position:absolute;left:7301;top:2331;width:2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" fillcolor="#f7e175" stroked="f"/>
                  <v:rect id="Rectangle 763" o:spid="_x0000_s1787" style="position:absolute;left:7323;top:2331;width:12;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" fillcolor="#f7e074" stroked="f"/>
                  <v:rect id="Rectangle 764" o:spid="_x0000_s1788" style="position:absolute;left:733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" fillcolor="#f7e073" stroked="f"/>
                  <v:rect id="Rectangle 765" o:spid="_x0000_s1789" style="position:absolute;left:735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" fillcolor="#f7e072" stroked="f"/>
                  <v:rect id="Rectangle 766" o:spid="_x0000_s1790" style="position:absolute;left:7381;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" fillcolor="#f7e071" stroked="f"/>
                  <v:rect id="Rectangle 767" o:spid="_x0000_s1791" style="position:absolute;left:739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" fillcolor="#f7e070" stroked="f"/>
                  <v:rect id="Rectangle 768" o:spid="_x0000_s1792" style="position:absolute;left:741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" fillcolor="#f7df6f" stroked="f"/>
                  <v:rect id="Rectangle 769" o:spid="_x0000_s1793" style="position:absolute;left:7438;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" fillcolor="#f7df6e" stroked="f"/>
                  <v:rect id="Rectangle 770" o:spid="_x0000_s1794" style="position:absolute;left:7461;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" fillcolor="#f7df6d" stroked="f"/>
                  <v:rect id="Rectangle 771" o:spid="_x0000_s1795" style="position:absolute;left:747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" fillcolor="#f7df6c" stroked="f"/>
                  <v:rect id="Rectangle 772" o:spid="_x0000_s1796" style="position:absolute;left:749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" fillcolor="#f7de6b" stroked="f"/>
                  <v:rect id="Rectangle 773" o:spid="_x0000_s1797" style="position:absolute;left:7518;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" fillcolor="#f7de6a" stroked="f"/>
                  <v:rect id="Rectangle 774" o:spid="_x0000_s1798" style="position:absolute;left:752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" fillcolor="#f7de69" stroked="f"/>
                  <v:rect id="Rectangle 775" o:spid="_x0000_s1799" style="position:absolute;left:755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" fillcolor="#f6de68" stroked="f"/>
                  <v:rect id="Rectangle 776" o:spid="_x0000_s1800" style="position:absolute;left:7575;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" fillcolor="#f6de67" stroked="f"/>
                  <v:rect id="Rectangle 777" o:spid="_x0000_s1801" style="position:absolute;left:7598;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" fillcolor="#f6dd66" stroked="f"/>
                  <v:rect id="Rectangle 778" o:spid="_x0000_s1802" style="position:absolute;left:760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" fillcolor="#f6dd65" stroked="f"/>
                  <v:rect id="Rectangle 779" o:spid="_x0000_s1803" style="position:absolute;left:763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" fillcolor="#f6dd64" stroked="f"/>
                  <v:rect id="Rectangle 780" o:spid="_x0000_s1804" style="position:absolute;left:7655;top:2331;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" fillcolor="#f6dd63" stroked="f"/>
                  <v:rect id="Rectangle 781" o:spid="_x0000_s1805" style="position:absolute;left:7666;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" fillcolor="#f6dd62" stroked="f"/>
                  <v:rect id="Rectangle 782" o:spid="_x0000_s1806" style="position:absolute;left:7689;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" fillcolor="#f6dc61" stroked="f"/>
                  <v:rect id="Rectangle 783" o:spid="_x0000_s1807" style="position:absolute;left:7712;top:2331;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" fillcolor="#f6dc60" stroked="f"/>
                  <v:shape id="Freeform 784" o:spid="_x0000_s1808" style="position:absolute;left:6478;top:2331;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" path="m1744,80c1744,32,1712,,1664,l80,c32,,,32,,80l,864v,48,32,80,80,80l1664,944v48,,80,-32,80,-80l1744,80xe" filled="f" strokeweight=".55pt">
                    <v:stroke joinstyle="bevel" endcap="round"/>
                    <v:path arrowok="t" o:connecttype="custom" o:connectlocs="1245,57;1188,0;57,0;0,57;0,617;57,674;1188,674;1245,617;1245,57" o:connectangles="0,0,0,0,0,0,0,0,0"/>
                  </v:shape>
                  <v:rect id="Rectangle 785" o:spid="_x0000_s1809" style="position:absolute;left:6672;top:2404;width:894;height:4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" filled="f" stroked="f">
                    <v:textbox inset="0,0,0,0">
                      <w:txbxContent>
                        <w:p w:rsidR="001C65C6" w:rsidRDefault="001C65C6">
                          <w:pPr>
                            <w:rPr>
                              <w:rFonts w:cs="Arial"/>
                              <w:color w:val="000000"/>
                              <w:sz w:val="12"/>
                              <w:szCs w:val="12"/>
                            </w:rPr>
                          </w:pPr>
                          <w:r>
                            <w:rPr>
                              <w:rFonts w:cs="Arial"/>
                              <w:color w:val="000000"/>
                              <w:sz w:val="12"/>
                              <w:szCs w:val="12"/>
                            </w:rPr>
                            <w:t xml:space="preserve">Send Invoice </w:t>
                          </w:r>
                        </w:p>
                        <w:p w:rsidR="001C65C6" w:rsidRPr="00C06F54" w:rsidRDefault="001C65C6">
                          <w:pPr>
                            <w:rPr>
                              <w:rFonts w:cs="Arial"/>
                              <w:color w:val="000000"/>
                              <w:sz w:val="12"/>
                              <w:szCs w:val="12"/>
                            </w:rPr>
                          </w:pPr>
                          <w:r>
                            <w:rPr>
                              <w:rFonts w:cs="Arial"/>
                              <w:color w:val="000000"/>
                              <w:sz w:val="12"/>
                              <w:szCs w:val="12"/>
                            </w:rPr>
                            <w:t>Response status</w:t>
                          </w:r>
                        </w:p>
                      </w:txbxContent>
                    </v:textbox>
                  </v:rect>
                  <v:rect id="Rectangle 786" o:spid="_x0000_s1810" style="position:absolute;left:6764;top:2730;width:687;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" filled="f" stroked="f">
                    <v:textbox style="mso-fit-shape-to-text:t" inset="0,0,0,0">
                      <w:txbxContent>
                        <w:p w:rsidR="001C65C6" w:rsidRDefault="001C65C6">
                          <w:r>
                            <w:rPr>
                              <w:rFonts w:cs="Arial"/>
                              <w:color w:val="000000"/>
                              <w:sz w:val="12"/>
                              <w:szCs w:val="12"/>
                            </w:rPr>
                            <w:t>Under Query</w:t>
                          </w:r>
                        </w:p>
                      </w:txbxContent>
                    </v:textbox>
                  </v:rect>
                  <v:oval id="Oval 787" o:spid="_x0000_s1811"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" fillcolor="#9cf" strokeweight="0"/>
                  <v:oval id="Oval 788" o:spid="_x0000_s1812"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" filled="f" strokecolor="#9cf" strokeweight=".05pt">
                    <v:stroke endcap="square"/>
                  </v:oval>
                  <v:shape id="Freeform 789" o:spid="_x0000_s1813" style="position:absolute;left:6649;top:542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" path="m,171c,80,80,,172,e" filled="f" strokeweight=".55pt">
                    <v:stroke joinstyle="miter" endcap="square"/>
                    <v:path arrowok="t" o:connecttype="custom" o:connectlocs="0,171;172,0" o:connectangles="0,0"/>
                  </v:shape>
                  <v:shape id="Freeform 790" o:spid="_x0000_s1814" style="position:absolute;left:6821;top:542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" path="m,c91,,171,80,171,171e" filled="f" strokeweight=".55pt">
                    <v:stroke joinstyle="miter" endcap="square"/>
                    <v:path arrowok="t" o:connecttype="custom" o:connectlocs="0,0;171,171" o:connectangles="0,0"/>
                  </v:shape>
                  <v:shape id="Freeform 791" o:spid="_x0000_s1815" style="position:absolute;left:6821;top:559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" path="m171,c171,91,91,183,,183e" filled="f" strokeweight=".55pt">
                    <v:stroke joinstyle="miter" endcap="square"/>
                    <v:path arrowok="t" o:connecttype="custom" o:connectlocs="171,0;0,183" o:connectangles="0,0"/>
                  </v:shape>
                  <v:shape id="Freeform 792" o:spid="_x0000_s1816" style="position:absolute;left:6649;top:559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" path="m172,183c80,183,,91,,e" filled="f" strokeweight=".55pt">
                    <v:stroke joinstyle="miter" endcap="square"/>
                    <v:path arrowok="t" o:connecttype="custom" o:connectlocs="172,183;0,0" o:connectangles="0,0"/>
                  </v:shape>
                  <v:oval id="Oval 793" o:spid="_x0000_s1817"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" fillcolor="#9cf" strokeweight="0"/>
                  <v:oval id="Oval 794" o:spid="_x0000_s1818"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" filled="f" strokecolor="#9cf" strokeweight=".05pt">
                    <v:stroke endcap="square"/>
                  </v:oval>
                  <v:shape id="Freeform 795" o:spid="_x0000_s1819" style="position:absolute;left:6684;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" path="m,137c,68,68,,137,e" filled="f" strokeweight=".55pt">
                    <v:stroke joinstyle="miter" endcap="square"/>
                    <v:path arrowok="t" o:connecttype="custom" o:connectlocs="0,137;137,0" o:connectangles="0,0"/>
                  </v:shape>
                  <v:shape id="Freeform 796" o:spid="_x0000_s1820" style="position:absolute;left:6821;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" path="m,c68,,137,68,137,137e" filled="f" strokeweight=".55pt">
                    <v:stroke joinstyle="miter" endcap="square"/>
                    <v:path arrowok="t" o:connecttype="custom" o:connectlocs="0,0;137,137" o:connectangles="0,0"/>
                  </v:shape>
                  <v:shape id="Freeform 797" o:spid="_x0000_s1821" style="position:absolute;left:6821;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" path="m137,c137,69,68,149,,149e" filled="f" strokeweight=".55pt">
                    <v:stroke joinstyle="miter" endcap="square"/>
                    <v:path arrowok="t" o:connecttype="custom" o:connectlocs="137,0;0,149" o:connectangles="0,0"/>
                  </v:shape>
                  <v:shape id="Freeform 798" o:spid="_x0000_s1822"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" path="m137,149c68,149,,69,,e" filled="f" strokeweight=".55pt">
                    <v:stroke joinstyle="miter" endcap="square"/>
                    <v:path arrowok="t" o:connecttype="custom" o:connectlocs="137,149;0,0" o:connectangles="0,0"/>
                  </v:shape>
                  <v:oval id="Oval 799" o:spid="_x0000_s1823"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" fillcolor="#9cf" strokeweight="0"/>
                  <v:oval id="Oval 800" o:spid="_x0000_s1824"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" filled="f" strokecolor="#9cf" strokeweight=".05pt">
                    <v:stroke endcap="square"/>
                  </v:oval>
                  <v:shape id="Freeform 801" o:spid="_x0000_s1825"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" path="m137,149c68,149,,69,,e" filled="f" strokeweight=".55pt">
                    <v:path arrowok="t" o:connecttype="custom" o:connectlocs="137,149;0,0" o:connectangles="0,0"/>
                  </v:shape>
                  <v:shape id="Freeform 802" o:spid="_x0000_s1826" style="position:absolute;left:6672;top:5484;width:12;height:23;visibility:visible;mso-wrap-style:square;v-text-anchor:top" coordsize="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" path="m,23c,23,12,11,12,e" filled="f" strokeweight=".55pt">
                    <v:path arrowok="t" o:connecttype="custom" o:connectlocs="0,23;12,0" o:connectangles="0,0"/>
                  </v:shape>
                  <v:shape id="Freeform 803" o:spid="_x0000_s1827" style="position:absolute;left:6718;top:5427;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" path="m,23c11,11,23,11,34,e" filled="f" strokeweight=".55pt">
                    <v:path arrowok="t" o:connecttype="custom" o:connectlocs="0,23;34,0" o:connectangles="0,0"/>
                  </v:shape>
                  <v:shape id="Freeform 804" o:spid="_x0000_s1828"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" path="m,c,,12,,12,e" filled="f" strokeweight=".55pt">
                    <v:path arrowok="t" o:connecttype="custom" o:connectlocs="0,0;12,0" o:connectangles="0,0"/>
                  </v:shape>
                  <v:shape id="Freeform 805" o:spid="_x0000_s1829"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" path="m,c,,12,,12,e" filled="f" strokeweight=".55pt">
                    <v:path arrowok="t" o:connecttype="custom" o:connectlocs="0,0;12,0" o:connectangles="0,0"/>
                  </v:shape>
                  <v:shape id="Freeform 806" o:spid="_x0000_s1830"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" path="m,c,,12,,12,e" filled="f" strokeweight=".55pt">
                    <v:path arrowok="t" o:connecttype="custom" o:connectlocs="0,0;12,0" o:connectangles="0,0"/>
                  </v:shape>
                  <v:shape id="Freeform 807" o:spid="_x0000_s1831" style="position:absolute;left:6878;top:5427;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" path="m,c11,,23,11,34,11e" filled="f" strokeweight=".55pt">
                    <v:path arrowok="t" o:connecttype="custom" o:connectlocs="0,0;34,11" o:connectangles="0,0"/>
                  </v:shape>
                  <v:shape id="Freeform 808" o:spid="_x0000_s1832" style="position:absolute;left:6946;top:5472;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" path="m,c12,12,12,12,23,23e" filled="f" strokeweight=".55pt">
                    <v:path arrowok="t" o:connecttype="custom" o:connectlocs="0,0;23,23" o:connectangles="0,0"/>
                  </v:shape>
                  <v:shape id="Freeform 809" o:spid="_x0000_s1833" style="position:absolute;left:6981;top:5541;width:11;height:34;visibility:visible;mso-wrap-style:square;v-text-anchor:top" coordsize="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" path="m,c11,11,11,23,11,34e" filled="f" strokeweight=".55pt">
                    <v:path arrowok="t" o:connecttype="custom" o:connectlocs="0,0;11,34" o:connectangles="0,0"/>
                  </v:shape>
                </v:group>
                <v:group id="Group 1011" o:spid="_x0000_s1834" style="position:absolute;left:30613;top:29089;width:18866;height:10954" coordorigin="4821,4581" coordsize="2971,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">
                  <v:shape id="Freeform 811" o:spid="_x0000_s1835" style="position:absolute;left:6981;top:5609;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" path="m11,c11,12,,23,,35e" filled="f" strokeweight=".55pt">
                    <v:path arrowok="t" o:connecttype="custom" o:connectlocs="11,0;0,35" o:connectangles="0,0"/>
                  </v:shape>
                  <v:shape id="Freeform 812" o:spid="_x0000_s1836" style="position:absolute;left:6946;top:5678;width:12;height:34;visibility:visible;mso-wrap-style:square;v-text-anchor:top" coordsize="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" path="m12,c12,11,,23,,34e" filled="f" strokeweight=".55pt">
                    <v:path arrowok="t" o:connecttype="custom" o:connectlocs="12,0;0,34" o:connectangles="0,0"/>
                  </v:shape>
                  <v:shape id="Freeform 813" o:spid="_x0000_s1837" style="position:absolute;left:6878;top:5735;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" path="m34,c23,12,11,23,,23e" filled="f" strokeweight=".55pt">
                    <v:path arrowok="t" o:connecttype="custom" o:connectlocs="34,0;0,23" o:connectangles="0,0"/>
                  </v:shape>
                  <v:shape id="Freeform 814" o:spid="_x0000_s1838"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" path="m11,c11,,,,,e" filled="f" strokeweight=".55pt">
                    <v:path arrowok="t" o:connecttype="custom" o:connectlocs="11,0;0,0" o:connectangles="0,0"/>
                  </v:shape>
                  <v:shape id="Freeform 815" o:spid="_x0000_s1839"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" path="m11,c11,,,,,e" filled="f" strokeweight=".55pt">
                    <v:path arrowok="t" o:connecttype="custom" o:connectlocs="11,0;0,0" o:connectangles="0,0"/>
                  </v:shape>
                  <v:shape id="Freeform 816" o:spid="_x0000_s1840"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" path="m11,c11,,,,,e" filled="f" strokeweight=".55pt">
                    <v:path arrowok="t" o:connecttype="custom" o:connectlocs="11,0;0,0" o:connectangles="0,0"/>
                  </v:shape>
                  <v:shape id="Freeform 817" o:spid="_x0000_s1841" style="position:absolute;left:6718;top:572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" path="m23,23c23,11,11,11,,e" filled="f" strokeweight=".55pt">
                    <v:path arrowok="t" o:connecttype="custom" o:connectlocs="23,23;0,0" o:connectangles="0,0"/>
                  </v:shape>
                  <v:shape id="Freeform 818" o:spid="_x0000_s1842" style="position:absolute;left:6661;top:5655;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" path="m23,34c11,23,11,12,,e" filled="f" strokeweight=".55pt">
                    <v:path arrowok="t" o:connecttype="custom" o:connectlocs="23,34;0,0" o:connectangles="0,0"/>
                  </v:shape>
                  <v:shape id="Freeform 819" o:spid="_x0000_s1843"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" path="m,22c,22,,11,,e" filled="f" strokeweight=".55pt">
                    <v:path arrowok="t" o:connecttype="custom" o:connectlocs="0,22;0,0" o:connectangles="0,0"/>
                  </v:shape>
                  <v:shape id="Freeform 820" o:spid="_x0000_s1844"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" path="m,22c,22,,11,,e" filled="f" strokeweight=".55pt">
                    <v:path arrowok="t" o:connecttype="custom" o:connectlocs="0,22;0,0" o:connectangles="0,0"/>
                  </v:shape>
                  <v:oval id="Oval 821" o:spid="_x0000_s1845"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" fillcolor="#9cf" strokeweight="0"/>
                  <v:oval id="Oval 822" o:spid="_x0000_s1846"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" filled="f" strokecolor="#9cf" strokeweight=".05pt">
                    <v:stroke endcap="square"/>
                  </v:oval>
                  <v:shape id="Freeform 823" o:spid="_x0000_s1847"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" path="m,22c,22,,11,,e" filled="f" strokeweight=".55pt">
                    <v:path arrowok="t" o:connecttype="custom" o:connectlocs="0,22;0,0" o:connectangles="0,0"/>
                  </v:shape>
                  <v:shape id="Freeform 824" o:spid="_x0000_s1848" style="position:absolute;left:6707;top:5484;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" path="m,23c11,23,22,11,22,e" filled="f" strokeweight=".55pt">
                    <v:path arrowok="t" o:connecttype="custom" o:connectlocs="0,23;22,0" o:connectangles="0,0"/>
                  </v:shape>
                  <v:shape id="Freeform 825" o:spid="_x0000_s1849" style="position:absolute;left:6775;top:5450;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" path="m,11c12,,23,,34,e" filled="f" strokeweight=".55pt">
                    <v:path arrowok="t" o:connecttype="custom" o:connectlocs="0,11;34,0" o:connectangles="0,0"/>
                  </v:shape>
                  <v:shape id="Freeform 826" o:spid="_x0000_s1850" style="position:absolute;left:6855;top:5450;width:23;height:11;visibility:visible;mso-wrap-style:square;v-text-anchor:top" coordsize="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" path="m,c11,,23,11,23,11e" filled="f" strokeweight=".55pt">
                    <v:path arrowok="t" o:connecttype="custom" o:connectlocs="0,0;23,11" o:connectangles="0,0"/>
                  </v:shape>
                  <v:shape id="Freeform 827" o:spid="_x0000_s1851" style="position:absolute;left:6924;top:5495;width:22;height:34;visibility:visible;mso-wrap-style:square;v-text-anchor:top" coordsize="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" path="m,c,12,11,23,22,34e" filled="f" strokeweight=".55pt">
                    <v:path arrowok="t" o:connecttype="custom" o:connectlocs="0,0;22,34" o:connectangles="0,0"/>
                  </v:shape>
                  <v:shape id="Freeform 828" o:spid="_x0000_s1852"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" path="m,c,,,12,,12e" filled="f" strokeweight=".55pt">
                    <v:path arrowok="t" o:connecttype="custom" o:connectlocs="0,0;0,12" o:connectangles="0,0"/>
                  </v:shape>
                  <v:shape id="Freeform 829" o:spid="_x0000_s1853"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" path="m,c,,,12,,12e" filled="f" strokeweight=".55pt">
                    <v:path arrowok="t" o:connecttype="custom" o:connectlocs="0,0;0,12" o:connectangles="0,0"/>
                  </v:shape>
                  <v:shape id="Freeform 830" o:spid="_x0000_s1854"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" path="m,c,,,12,,12e" filled="f" strokeweight=".55pt">
                    <v:path arrowok="t" o:connecttype="custom" o:connectlocs="0,0;0,12" o:connectangles="0,0"/>
                  </v:shape>
                  <v:shape id="Freeform 831" o:spid="_x0000_s1855" style="position:absolute;left:6935;top:5632;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" path="m11,c11,12,,23,,35e" filled="f" strokeweight=".55pt">
                    <v:path arrowok="t" o:connecttype="custom" o:connectlocs="11,0;0,35" o:connectangles="0,0"/>
                  </v:shape>
                  <v:shape id="Freeform 832" o:spid="_x0000_s1856" style="position:absolute;left:6878;top:5701;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" path="m23,c11,,11,11,,23e" filled="f" strokeweight=".55pt">
                    <v:path arrowok="t" o:connecttype="custom" o:connectlocs="23,0;0,23" o:connectangles="0,0"/>
                  </v:shape>
                  <v:shape id="Freeform 833" o:spid="_x0000_s1857"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" path="m11,c11,,,,,e" filled="f" strokeweight=".55pt">
                    <v:path arrowok="t" o:connecttype="custom" o:connectlocs="11,0;0,0" o:connectangles="0,0"/>
                  </v:shape>
                  <v:shape id="Freeform 834" o:spid="_x0000_s1858"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" path="m11,c11,,,,,e" filled="f" strokeweight=".55pt">
                    <v:path arrowok="t" o:connecttype="custom" o:connectlocs="11,0;0,0" o:connectangles="0,0"/>
                  </v:shape>
                  <v:shape id="Freeform 835" o:spid="_x0000_s1859"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" path="m11,c11,,,,,e" filled="f" strokeweight=".55pt">
                    <v:path arrowok="t" o:connecttype="custom" o:connectlocs="11,0;0,0" o:connectangles="0,0"/>
                  </v:shape>
                  <v:shape id="Freeform 836" o:spid="_x0000_s1860" style="position:absolute;left:6729;top:5689;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" path="m23,23c12,12,,,,e" filled="f" strokeweight=".55pt">
                    <v:path arrowok="t" o:connecttype="custom" o:connectlocs="23,23;0,0" o:connectangles="0,0"/>
                  </v:shape>
                  <v:shape id="Freeform 837" o:spid="_x0000_s1861" style="position:absolute;left:6684;top:5621;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" path="m23,34c11,23,11,11,,e" filled="f" strokeweight=".55pt">
                    <v:path arrowok="t" o:connecttype="custom" o:connectlocs="23,34;0,0" o:connectangles="0,0"/>
                  </v:shape>
                  <v:rect id="Rectangle 838" o:spid="_x0000_s1862" style="position:absolute;left:6741;top:5495;width:4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" fillcolor="#9cf" stroked="f"/>
                  <v:rect id="Rectangle 839" o:spid="_x0000_s1863" style="position:absolute;left:6787;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" fillcolor="#96caff" stroked="f"/>
                  <v:rect id="Rectangle 840" o:spid="_x0000_s1864" style="position:absolute;left:679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" fillcolor="#92c8ff" stroked="f"/>
                  <v:rect id="Rectangle 841" o:spid="_x0000_s1865" style="position:absolute;left:680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" fillcolor="#8ec6ff" stroked="f"/>
                  <v:rect id="Rectangle 842" o:spid="_x0000_s1866" style="position:absolute;left:682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" fillcolor="#8ac4ff" stroked="f"/>
                  <v:rect id="Rectangle 843" o:spid="_x0000_s1867" style="position:absolute;left:683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" fillcolor="#86c2ff" stroked="f"/>
                  <v:rect id="Rectangle 844" o:spid="_x0000_s1868" style="position:absolute;left:6844;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" fillcolor="#82c0ff" stroked="f"/>
                  <v:rect id="Rectangle 845" o:spid="_x0000_s1869" style="position:absolute;left:6855;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" fillcolor="#7ebeff" stroked="f"/>
                  <v:rect id="Rectangle 846" o:spid="_x0000_s1870" style="position:absolute;left:6866;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" fillcolor="#7abcff" stroked="f"/>
                  <v:rect id="Rectangle 847" o:spid="_x0000_s1871" style="position:absolute;left:687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" fillcolor="#75baff" stroked="f"/>
                  <v:rect id="Rectangle 848" o:spid="_x0000_s1872" style="position:absolute;left:688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" fillcolor="#71b8ff" stroked="f"/>
                  <v:rect id="Rectangle 849" o:spid="_x0000_s1873" style="position:absolute;left:690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" fillcolor="#6db6ff" stroked="f"/>
                  <v:rect id="Rectangle 850" o:spid="_x0000_s1874" style="position:absolute;left:691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" fillcolor="#69b4ff" stroked="f"/>
                  <v:shape id="Freeform 851" o:spid="_x0000_s1875" style="position:absolute;left:6741;top:5495;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" path="m80,l,183,80,103r91,80l80,xe" filled="f" strokeweight=".55pt">
                    <v:stroke joinstyle="bevel" endcap="round"/>
                    <v:path arrowok="t" o:connecttype="custom" o:connectlocs="80,0;0,183;80,103;171,183;80,0" o:connectangles="0,0,0,0,0"/>
                  </v:shape>
                  <v:rect id="Rectangle 852" o:spid="_x0000_s1876" style="position:absolute;left:6432;top:4581;width:601;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" filled="f" stroked="f">
                    <v:textbox style="mso-fit-shape-to-text:t" inset="0,0,0,0">
                      <w:txbxContent>
                        <w:p w:rsidR="001C65C6" w:rsidRDefault="001C65C6">
                          <w:r>
                            <w:rPr>
                              <w:rFonts w:cs="Arial"/>
                              <w:color w:val="000000"/>
                              <w:sz w:val="12"/>
                              <w:szCs w:val="12"/>
                            </w:rPr>
                            <w:t>Information</w:t>
                          </w:r>
                        </w:p>
                      </w:txbxContent>
                    </v:textbox>
                  </v:rect>
                  <v:rect id="Rectangle 853" o:spid="_x0000_s1877" style="position:absolute;left:6444;top:4730;width:5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" filled="f" stroked="f">
                    <v:textbox style="mso-fit-shape-to-text:t" inset="0,0,0,0">
                      <w:txbxContent>
                        <w:p w:rsidR="001C65C6" w:rsidRDefault="001C65C6">
                          <w:r>
                            <w:rPr>
                              <w:rFonts w:cs="Arial"/>
                              <w:color w:val="000000"/>
                              <w:sz w:val="12"/>
                              <w:szCs w:val="12"/>
                            </w:rPr>
                            <w:t>requested</w:t>
                          </w:r>
                        </w:p>
                      </w:txbxContent>
                    </v:textbox>
                  </v:rect>
                  <v:shape id="Freeform 854" o:spid="_x0000_s1878" style="position:absolute;left:6547;top:5632;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" path="m1744,80c1744,32,1712,,1664,l80,c32,,,32,,80l,864v,48,32,80,80,80l1664,944v48,,80,-32,80,-80l1744,80xe" fillcolor="#d7d8dc" strokeweight="0">
                    <v:path arrowok="t" o:connecttype="custom" o:connectlocs="1245,57;1188,0;57,0;0,57;0,617;57,674;1188,674;1245,617;1245,57" o:connectangles="0,0,0,0,0,0,0,0,0"/>
                  </v:shape>
                  <v:rect id="Rectangle 855" o:spid="_x0000_s1879" style="position:absolute;left:6512;top:5598;width:275;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" fillcolor="#f9e791" stroked="f"/>
                  <v:rect id="Rectangle 856" o:spid="_x0000_s1880" style="position:absolute;left:6787;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" fillcolor="#f9e790" stroked="f"/>
                  <v:rect id="Rectangle 857" o:spid="_x0000_s1881" style="position:absolute;left:679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" fillcolor="#f9e78f" stroked="f"/>
                  <v:rect id="Rectangle 858" o:spid="_x0000_s1882" style="position:absolute;left:682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" fillcolor="#f9e68e" stroked="f"/>
                  <v:rect id="Rectangle 859" o:spid="_x0000_s1883" style="position:absolute;left:6844;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" fillcolor="#f9e68d" stroked="f"/>
                  <v:rect id="Rectangle 860" o:spid="_x0000_s1884" style="position:absolute;left:6866;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" fillcolor="#f9e68c" stroked="f"/>
                  <v:rect id="Rectangle 861" o:spid="_x0000_s1885" style="position:absolute;left:687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" fillcolor="#f9e68b" stroked="f"/>
                  <v:rect id="Rectangle 862" o:spid="_x0000_s1886" style="position:absolute;left:690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" fillcolor="#f9e58a" stroked="f"/>
                  <v:rect id="Rectangle 863" o:spid="_x0000_s1887" style="position:absolute;left:6924;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" fillcolor="#f9e589" stroked="f"/>
                  <v:rect id="Rectangle 864" o:spid="_x0000_s1888" style="position:absolute;left:693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" fillcolor="#f8e588" stroked="f"/>
                  <v:rect id="Rectangle 865" o:spid="_x0000_s1889" style="position:absolute;left:695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" fillcolor="#f8e587" stroked="f"/>
                  <v:rect id="Rectangle 866" o:spid="_x0000_s1890" style="position:absolute;left:6981;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" fillcolor="#f8e586" stroked="f"/>
                  <v:rect id="Rectangle 867" o:spid="_x0000_s1891" style="position:absolute;left:7004;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" fillcolor="#f8e485" stroked="f"/>
                  <v:rect id="Rectangle 868" o:spid="_x0000_s1892" style="position:absolute;left:701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" fillcolor="#f8e484" stroked="f"/>
                  <v:rect id="Rectangle 869" o:spid="_x0000_s1893" style="position:absolute;left:703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" fillcolor="#f8e483" stroked="f"/>
                  <v:rect id="Rectangle 870" o:spid="_x0000_s1894" style="position:absolute;left:7061;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" fillcolor="#f8e482" stroked="f"/>
                  <v:rect id="Rectangle 871" o:spid="_x0000_s1895" style="position:absolute;left:707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" fillcolor="#f8e381" stroked="f"/>
                  <v:rect id="Rectangle 872" o:spid="_x0000_s1896" style="position:absolute;left:709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" fillcolor="#f8e380" stroked="f"/>
                  <v:rect id="Rectangle 873" o:spid="_x0000_s1897" style="position:absolute;left:7118;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" fillcolor="#f8e37f" stroked="f"/>
                  <v:rect id="Rectangle 874" o:spid="_x0000_s1898" style="position:absolute;left:7141;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" fillcolor="#f8e37e" stroked="f"/>
                  <v:rect id="Rectangle 875" o:spid="_x0000_s1899" style="position:absolute;left:715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" fillcolor="#f8e37d" stroked="f"/>
                  <v:rect id="Rectangle 876" o:spid="_x0000_s1900" style="position:absolute;left:717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" fillcolor="#f8e27c" stroked="f"/>
                  <v:rect id="Rectangle 877" o:spid="_x0000_s1901" style="position:absolute;left:7198;top:5598;width:3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" fillcolor="#f8e27b" stroked="f"/>
                  <v:rect id="Rectangle 878" o:spid="_x0000_s1902" style="position:absolute;left:723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" fillcolor="#f8e27a" stroked="f"/>
                  <v:rect id="Rectangle 879" o:spid="_x0000_s1903" style="position:absolute;left:725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" fillcolor="#f8e279" stroked="f"/>
                  <v:rect id="Rectangle 880" o:spid="_x0000_s1904" style="position:absolute;left:727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" fillcolor="#f7e178" stroked="f"/>
                  <v:rect id="Rectangle 881" o:spid="_x0000_s1905" style="position:absolute;left:728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" fillcolor="#f7e177" stroked="f"/>
                  <v:rect id="Rectangle 882" o:spid="_x0000_s1906" style="position:absolute;left:731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" fillcolor="#f7e176" stroked="f"/>
                  <v:rect id="Rectangle 883" o:spid="_x0000_s1907" style="position:absolute;left:7335;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" fillcolor="#f7e175" stroked="f"/>
                  <v:rect id="Rectangle 884" o:spid="_x0000_s1908" style="position:absolute;left:7358;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" fillcolor="#f7e074" stroked="f"/>
                  <v:rect id="Rectangle 885" o:spid="_x0000_s1909" style="position:absolute;left:736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" fillcolor="#f7e073" stroked="f"/>
                  <v:rect id="Rectangle 886" o:spid="_x0000_s1910" style="position:absolute;left:739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" fillcolor="#f7e072" stroked="f"/>
                  <v:rect id="Rectangle 887" o:spid="_x0000_s1911" style="position:absolute;left:741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" fillcolor="#f7e071" stroked="f"/>
                  <v:rect id="Rectangle 888" o:spid="_x0000_s1912" style="position:absolute;left:742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" fillcolor="#f7e070" stroked="f"/>
                  <v:rect id="Rectangle 889" o:spid="_x0000_s1913" style="position:absolute;left:744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" fillcolor="#f7df6f" stroked="f"/>
                  <v:rect id="Rectangle 890" o:spid="_x0000_s1914" style="position:absolute;left:7472;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" fillcolor="#f7df6e" stroked="f"/>
                  <v:rect id="Rectangle 891" o:spid="_x0000_s1915" style="position:absolute;left:7495;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" fillcolor="#f7df6d" stroked="f"/>
                  <v:rect id="Rectangle 892" o:spid="_x0000_s1916" style="position:absolute;left:750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" fillcolor="#f7df6c" stroked="f"/>
                  <v:rect id="Rectangle 893" o:spid="_x0000_s1917" style="position:absolute;left:752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" fillcolor="#f7de6b" stroked="f"/>
                  <v:rect id="Rectangle 894" o:spid="_x0000_s1918" style="position:absolute;left:755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" fillcolor="#f7de6a" stroked="f"/>
                  <v:rect id="Rectangle 895" o:spid="_x0000_s1919" style="position:absolute;left:756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" fillcolor="#f7de69" stroked="f"/>
                  <v:rect id="Rectangle 896" o:spid="_x0000_s1920" style="position:absolute;left:758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" fillcolor="#f6de68" stroked="f"/>
                  <v:rect id="Rectangle 897" o:spid="_x0000_s1921" style="position:absolute;left:7609;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" fillcolor="#f6de67" stroked="f"/>
                  <v:rect id="Rectangle 898" o:spid="_x0000_s1922" style="position:absolute;left:7632;top:5598;width:11;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" fillcolor="#f6dd66" stroked="f"/>
                  <v:rect id="Rectangle 899" o:spid="_x0000_s1923" style="position:absolute;left:764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" fillcolor="#f6dd65" stroked="f"/>
                  <v:rect id="Rectangle 900" o:spid="_x0000_s1924" style="position:absolute;left:766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" fillcolor="#f6dd64" stroked="f"/>
                  <v:rect id="Rectangle 901" o:spid="_x0000_s1925" style="position:absolute;left:7689;top:5598;width:1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" fillcolor="#f6dd63" stroked="f"/>
                  <v:rect id="Rectangle 902" o:spid="_x0000_s1926" style="position:absolute;left:7701;top:5598;width:2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" fillcolor="#f6dd62" stroked="f"/>
                  <v:rect id="Rectangle 903" o:spid="_x0000_s1927" style="position:absolute;left:7723;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" fillcolor="#f6dc61" stroked="f"/>
                  <v:rect id="Rectangle 904" o:spid="_x0000_s1928" style="position:absolute;left:7746;top:5598;width:23;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" fillcolor="#f6dc60" stroked="f"/>
                  <v:shape id="Freeform 905" o:spid="_x0000_s1929" style="position:absolute;left:6512;top:5598;width:1246;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" path="m1744,80c1744,32,1712,,1664,l80,c32,,,32,,80l,864v,48,32,80,80,80l1664,944v48,,80,-32,80,-80l1744,80xe" filled="f" strokeweight=".55pt">
                    <v:stroke joinstyle="bevel" endcap="round"/>
                    <v:path arrowok="t" o:connecttype="custom" o:connectlocs="1246,57;1189,0;57,0;0,57;0,617;57,674;1189,674;1246,617;1246,57" o:connectangles="0,0,0,0,0,0,0,0,0"/>
                  </v:shape>
                  <v:rect id="Rectangle 906" o:spid="_x0000_s1930" style="position:absolute;left:6638;top:5849;width:988;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" filled="f" stroked="f">
                    <v:textbox style="mso-fit-shape-to-text:t" inset="0,0,0,0">
                      <w:txbxContent>
                        <w:p w:rsidR="001C65C6" w:rsidRDefault="001C65C6">
                          <w:r>
                            <w:rPr>
                              <w:rFonts w:cs="Arial"/>
                              <w:color w:val="000000"/>
                              <w:sz w:val="12"/>
                              <w:szCs w:val="12"/>
                            </w:rPr>
                            <w:t>Wait for conclution</w:t>
                          </w:r>
                        </w:p>
                      </w:txbxContent>
                    </v:textbox>
                  </v:rect>
                  <v:oval id="Oval 907" o:spid="_x0000_s1931"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" fillcolor="#9cf" strokeweight="0"/>
                  <v:oval id="Oval 908" o:spid="_x0000_s1932"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" filled="f" strokecolor="#9cf" strokeweight=".05pt">
                    <v:stroke endcap="square"/>
                  </v:oval>
                  <v:shape id="Freeform 909" o:spid="_x0000_s1933" style="position:absolute;left:6649;top:5427;width:172;height:171;visibility:visible;mso-wrap-style:square;v-text-anchor:top" coordsize="172,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" path="m,171c,80,80,,172,e" filled="f" strokeweight=".55pt">
                    <v:stroke joinstyle="miter" endcap="square"/>
                    <v:path arrowok="t" o:connecttype="custom" o:connectlocs="0,171;172,0" o:connectangles="0,0"/>
                  </v:shape>
                  <v:shape id="Freeform 910" o:spid="_x0000_s1934" style="position:absolute;left:6821;top:5427;width:171;height:171;visibility:visible;mso-wrap-style:square;v-text-anchor:top" coordsize="171,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" path="m,c91,,171,80,171,171e" filled="f" strokeweight=".55pt">
                    <v:stroke joinstyle="miter" endcap="square"/>
                    <v:path arrowok="t" o:connecttype="custom" o:connectlocs="0,0;171,171" o:connectangles="0,0"/>
                  </v:shape>
                  <v:shape id="Freeform 911" o:spid="_x0000_s1935" style="position:absolute;left:6821;top:5598;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" path="m171,c171,91,91,183,,183e" filled="f" strokeweight=".55pt">
                    <v:stroke joinstyle="miter" endcap="square"/>
                    <v:path arrowok="t" o:connecttype="custom" o:connectlocs="171,0;0,183" o:connectangles="0,0"/>
                  </v:shape>
                  <v:shape id="Freeform 912" o:spid="_x0000_s1936" style="position:absolute;left:6649;top:5598;width:172;height:183;visibility:visible;mso-wrap-style:square;v-text-anchor:top" coordsize="172,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" path="m172,183c80,183,,91,,e" filled="f" strokeweight=".55pt">
                    <v:stroke joinstyle="miter" endcap="square"/>
                    <v:path arrowok="t" o:connecttype="custom" o:connectlocs="172,183;0,0" o:connectangles="0,0"/>
                  </v:shape>
                  <v:oval id="Oval 913" o:spid="_x0000_s1937"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" fillcolor="#9cf" strokeweight="0"/>
                  <v:oval id="Oval 914" o:spid="_x0000_s1938"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" filled="f" strokecolor="#9cf" strokeweight=".05pt">
                    <v:stroke endcap="square"/>
                  </v:oval>
                  <v:shape id="Freeform 915" o:spid="_x0000_s1939" style="position:absolute;left:6684;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" path="m,137c,68,68,,137,e" filled="f" strokeweight=".55pt">
                    <v:stroke joinstyle="miter" endcap="square"/>
                    <v:path arrowok="t" o:connecttype="custom" o:connectlocs="0,137;137,0" o:connectangles="0,0"/>
                  </v:shape>
                  <v:shape id="Freeform 916" o:spid="_x0000_s1940" style="position:absolute;left:6821;top:5461;width:137;height:137;visibility:visible;mso-wrap-style:square;v-text-anchor:top" coordsize="13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" path="m,c68,,137,68,137,137e" filled="f" strokeweight=".55pt">
                    <v:stroke joinstyle="miter" endcap="square"/>
                    <v:path arrowok="t" o:connecttype="custom" o:connectlocs="0,0;137,137" o:connectangles="0,0"/>
                  </v:shape>
                  <v:shape id="Freeform 917" o:spid="_x0000_s1941" style="position:absolute;left:6821;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" path="m137,c137,69,68,149,,149e" filled="f" strokeweight=".55pt">
                    <v:stroke joinstyle="miter" endcap="square"/>
                    <v:path arrowok="t" o:connecttype="custom" o:connectlocs="137,0;0,149" o:connectangles="0,0"/>
                  </v:shape>
                  <v:shape id="Freeform 918" o:spid="_x0000_s1942"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" path="m137,149c68,149,,69,,e" filled="f" strokeweight=".55pt">
                    <v:stroke joinstyle="miter" endcap="square"/>
                    <v:path arrowok="t" o:connecttype="custom" o:connectlocs="137,149;0,0" o:connectangles="0,0"/>
                  </v:shape>
                  <v:oval id="Oval 919" o:spid="_x0000_s1943" style="position:absolute;left:6649;top:5415;width:33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" fillcolor="#9cf" strokeweight="0"/>
                  <v:oval id="Oval 920" o:spid="_x0000_s1944" style="position:absolute;left:6649;top:5415;width:343;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" filled="f" strokecolor="#9cf" strokeweight=".05pt">
                    <v:stroke endcap="square"/>
                  </v:oval>
                  <v:shape id="Freeform 921" o:spid="_x0000_s1945" style="position:absolute;left:6684;top:5598;width:137;height:149;visibility:visible;mso-wrap-style:square;v-text-anchor:top" coordsize="13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" path="m137,149c68,149,,69,,e" filled="f" strokeweight=".55pt">
                    <v:path arrowok="t" o:connecttype="custom" o:connectlocs="137,149;0,0" o:connectangles="0,0"/>
                  </v:shape>
                  <v:shape id="Freeform 922" o:spid="_x0000_s1946" style="position:absolute;left:6672;top:5484;width:12;height:23;visibility:visible;mso-wrap-style:square;v-text-anchor:top" coordsize="1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" path="m,23c,23,12,11,12,e" filled="f" strokeweight=".55pt">
                    <v:path arrowok="t" o:connecttype="custom" o:connectlocs="0,23;12,0" o:connectangles="0,0"/>
                  </v:shape>
                  <v:shape id="Freeform 923" o:spid="_x0000_s1947" style="position:absolute;left:6718;top:5427;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" path="m,23c11,11,23,11,34,e" filled="f" strokeweight=".55pt">
                    <v:path arrowok="t" o:connecttype="custom" o:connectlocs="0,23;34,0" o:connectangles="0,0"/>
                  </v:shape>
                  <v:shape id="Freeform 924" o:spid="_x0000_s1948"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" path="m,c,,12,,12,e" filled="f" strokeweight=".55pt">
                    <v:path arrowok="t" o:connecttype="custom" o:connectlocs="0,0;12,0" o:connectangles="0,0"/>
                  </v:shape>
                  <v:shape id="Freeform 925" o:spid="_x0000_s1949"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" path="m,c,,12,,12,e" filled="f" strokeweight=".55pt">
                    <v:path arrowok="t" o:connecttype="custom" o:connectlocs="0,0;12,0" o:connectangles="0,0"/>
                  </v:shape>
                  <v:shape id="Freeform 926" o:spid="_x0000_s1950" style="position:absolute;left:6809;top:5415;width:12;height:0;visibility:visible;mso-wrap-style:square;v-text-anchor:top" coordsize="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" path="m,c,,12,,12,e" filled="f" strokeweight=".55pt">
                    <v:path arrowok="t" o:connecttype="custom" o:connectlocs="0,0;12,0" o:connectangles="0,0"/>
                  </v:shape>
                  <v:shape id="Freeform 927" o:spid="_x0000_s1951" style="position:absolute;left:6878;top:5427;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" path="m,c11,,23,11,34,11e" filled="f" strokeweight=".55pt">
                    <v:path arrowok="t" o:connecttype="custom" o:connectlocs="0,0;34,11" o:connectangles="0,0"/>
                  </v:shape>
                  <v:shape id="Freeform 928" o:spid="_x0000_s1952" style="position:absolute;left:6946;top:5472;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" path="m,c12,12,12,12,23,23e" filled="f" strokeweight=".55pt">
                    <v:path arrowok="t" o:connecttype="custom" o:connectlocs="0,0;23,23" o:connectangles="0,0"/>
                  </v:shape>
                  <v:shape id="Freeform 929" o:spid="_x0000_s1953" style="position:absolute;left:6981;top:5541;width:11;height:34;visibility:visible;mso-wrap-style:square;v-text-anchor:top" coordsize="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" path="m,c11,11,11,23,11,34e" filled="f" strokeweight=".55pt">
                    <v:path arrowok="t" o:connecttype="custom" o:connectlocs="0,0;11,34" o:connectangles="0,0"/>
                  </v:shape>
                  <v:shape id="Freeform 930" o:spid="_x0000_s1954" style="position:absolute;left:6981;top:5609;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" path="m11,c11,12,,23,,35e" filled="f" strokeweight=".55pt">
                    <v:path arrowok="t" o:connecttype="custom" o:connectlocs="11,0;0,35" o:connectangles="0,0"/>
                  </v:shape>
                  <v:shape id="Freeform 931" o:spid="_x0000_s1955" style="position:absolute;left:6946;top:5678;width:12;height:34;visibility:visible;mso-wrap-style:square;v-text-anchor:top" coordsize="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" path="m12,c12,11,,23,,34e" filled="f" strokeweight=".55pt">
                    <v:path arrowok="t" o:connecttype="custom" o:connectlocs="12,0;0,34" o:connectangles="0,0"/>
                  </v:shape>
                  <v:shape id="Freeform 932" o:spid="_x0000_s1956" style="position:absolute;left:6878;top:5735;width:34;height:23;visibility:visible;mso-wrap-style:square;v-text-anchor:top" coordsize="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" path="m34,c23,12,11,23,,23e" filled="f" strokeweight=".55pt">
                    <v:path arrowok="t" o:connecttype="custom" o:connectlocs="34,0;0,23" o:connectangles="0,0"/>
                  </v:shape>
                  <v:shape id="Freeform 933" o:spid="_x0000_s1957"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" path="m11,c11,,,,,e" filled="f" strokeweight=".55pt">
                    <v:path arrowok="t" o:connecttype="custom" o:connectlocs="11,0;0,0" o:connectangles="0,0"/>
                  </v:shape>
                  <v:shape id="Freeform 934" o:spid="_x0000_s1958"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" path="m11,c11,,,,,e" filled="f" strokeweight=".55pt">
                    <v:path arrowok="t" o:connecttype="custom" o:connectlocs="11,0;0,0" o:connectangles="0,0"/>
                  </v:shape>
                  <v:shape id="Freeform 935" o:spid="_x0000_s1959" style="position:absolute;left:6821;top:5769;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" path="m11,c11,,,,,e" filled="f" strokeweight=".55pt">
                    <v:path arrowok="t" o:connecttype="custom" o:connectlocs="11,0;0,0" o:connectangles="0,0"/>
                  </v:shape>
                  <v:shape id="Freeform 936" o:spid="_x0000_s1960" style="position:absolute;left:6718;top:5724;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" path="m23,23c23,11,11,11,,e" filled="f" strokeweight=".55pt">
                    <v:path arrowok="t" o:connecttype="custom" o:connectlocs="23,23;0,0" o:connectangles="0,0"/>
                  </v:shape>
                  <v:shape id="Freeform 937" o:spid="_x0000_s1961" style="position:absolute;left:6661;top:5655;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" path="m23,34c11,23,11,12,,e" filled="f" strokeweight=".55pt">
                    <v:path arrowok="t" o:connecttype="custom" o:connectlocs="23,34;0,0" o:connectangles="0,0"/>
                  </v:shape>
                  <v:shape id="Freeform 938" o:spid="_x0000_s1962"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" path="m,22c,22,,11,,e" filled="f" strokeweight=".55pt">
                    <v:path arrowok="t" o:connecttype="custom" o:connectlocs="0,22;0,0" o:connectangles="0,0"/>
                  </v:shape>
                  <v:shape id="Freeform 939" o:spid="_x0000_s1963"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" path="m,22c,22,,11,,e" filled="f" strokeweight=".55pt">
                    <v:path arrowok="t" o:connecttype="custom" o:connectlocs="0,22;0,0" o:connectangles="0,0"/>
                  </v:shape>
                  <v:oval id="Oval 940" o:spid="_x0000_s1964" style="position:absolute;left:6684;top:5450;width:262;height: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" fillcolor="#9cf" strokeweight="0"/>
                  <v:oval id="Oval 941" o:spid="_x0000_s1965" style="position:absolute;left:6684;top:5450;width:274;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" filled="f" strokecolor="#9cf" strokeweight=".05pt">
                    <v:stroke endcap="square"/>
                  </v:oval>
                  <v:shape id="Freeform 942" o:spid="_x0000_s1966" style="position:absolute;left:6649;top:5587;width:0;height:22;visibility:visible;mso-wrap-style:square;v-text-anchor:top" coordsize="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" path="m,22c,22,,11,,e" filled="f" strokeweight=".55pt">
                    <v:path arrowok="t" o:connecttype="custom" o:connectlocs="0,22;0,0" o:connectangles="0,0"/>
                  </v:shape>
                  <v:shape id="Freeform 943" o:spid="_x0000_s1967" style="position:absolute;left:6707;top:5484;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" path="m,23c11,23,22,11,22,e" filled="f" strokeweight=".55pt">
                    <v:path arrowok="t" o:connecttype="custom" o:connectlocs="0,23;22,0" o:connectangles="0,0"/>
                  </v:shape>
                  <v:shape id="Freeform 944" o:spid="_x0000_s1968" style="position:absolute;left:6775;top:5450;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" path="m,11c12,,23,,34,e" filled="f" strokeweight=".55pt">
                    <v:path arrowok="t" o:connecttype="custom" o:connectlocs="0,11;34,0" o:connectangles="0,0"/>
                  </v:shape>
                  <v:shape id="Freeform 945" o:spid="_x0000_s1969" style="position:absolute;left:6855;top:5450;width:23;height:11;visibility:visible;mso-wrap-style:square;v-text-anchor:top" coordsize="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" path="m,c11,,23,11,23,11e" filled="f" strokeweight=".55pt">
                    <v:path arrowok="t" o:connecttype="custom" o:connectlocs="0,0;23,11" o:connectangles="0,0"/>
                  </v:shape>
                  <v:shape id="Freeform 946" o:spid="_x0000_s1970" style="position:absolute;left:6924;top:5495;width:22;height:34;visibility:visible;mso-wrap-style:square;v-text-anchor:top" coordsize="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" path="m,c,12,11,23,22,34e" filled="f" strokeweight=".55pt">
                    <v:path arrowok="t" o:connecttype="custom" o:connectlocs="0,0;22,34" o:connectangles="0,0"/>
                  </v:shape>
                  <v:shape id="Freeform 947" o:spid="_x0000_s1971"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" path="m,c,,,12,,12e" filled="f" strokeweight=".55pt">
                    <v:path arrowok="t" o:connecttype="custom" o:connectlocs="0,0;0,12" o:connectangles="0,0"/>
                  </v:shape>
                  <v:shape id="Freeform 948" o:spid="_x0000_s1972"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" path="m,c,,,12,,12e" filled="f" strokeweight=".55pt">
                    <v:path arrowok="t" o:connecttype="custom" o:connectlocs="0,0;0,12" o:connectangles="0,0"/>
                  </v:shape>
                  <v:shape id="Freeform 949" o:spid="_x0000_s1973" style="position:absolute;left:6958;top:5575;width:0;height:12;visibility:visible;mso-wrap-style:square;v-text-anchor:top" coordsize="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" path="m,c,,,12,,12e" filled="f" strokeweight=".55pt">
                    <v:path arrowok="t" o:connecttype="custom" o:connectlocs="0,0;0,12" o:connectangles="0,0"/>
                  </v:shape>
                  <v:shape id="Freeform 950" o:spid="_x0000_s1974" style="position:absolute;left:6935;top:5632;width:11;height:35;visibility:visible;mso-wrap-style:square;v-text-anchor:top" coordsize="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" path="m11,c11,12,,23,,35e" filled="f" strokeweight=".55pt">
                    <v:path arrowok="t" o:connecttype="custom" o:connectlocs="11,0;0,35" o:connectangles="0,0"/>
                  </v:shape>
                  <v:shape id="Freeform 951" o:spid="_x0000_s1975" style="position:absolute;left:6878;top:5701;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" path="m23,c11,,11,11,,23e" filled="f" strokeweight=".55pt">
                    <v:path arrowok="t" o:connecttype="custom" o:connectlocs="23,0;0,23" o:connectangles="0,0"/>
                  </v:shape>
                  <v:shape id="Freeform 952" o:spid="_x0000_s1976"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" path="m11,c11,,,,,e" filled="f" strokeweight=".55pt">
                    <v:path arrowok="t" o:connecttype="custom" o:connectlocs="11,0;0,0" o:connectangles="0,0"/>
                  </v:shape>
                  <v:shape id="Freeform 953" o:spid="_x0000_s1977"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" path="m11,c11,,,,,e" filled="f" strokeweight=".55pt">
                    <v:path arrowok="t" o:connecttype="custom" o:connectlocs="11,0;0,0" o:connectangles="0,0"/>
                  </v:shape>
                  <v:shape id="Freeform 954" o:spid="_x0000_s1978" style="position:absolute;left:6821;top:5735;width:11;height:0;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" path="m11,c11,,,,,e" filled="f" strokeweight=".55pt">
                    <v:path arrowok="t" o:connecttype="custom" o:connectlocs="11,0;0,0" o:connectangles="0,0"/>
                  </v:shape>
                  <v:shape id="Freeform 955" o:spid="_x0000_s1979" style="position:absolute;left:6729;top:5689;width:23;height:23;visibility:visible;mso-wrap-style:square;v-text-anchor:top" coordsize="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" path="m23,23c12,12,,,,e" filled="f" strokeweight=".55pt">
                    <v:path arrowok="t" o:connecttype="custom" o:connectlocs="23,23;0,0" o:connectangles="0,0"/>
                  </v:shape>
                  <v:shape id="Freeform 956" o:spid="_x0000_s1980" style="position:absolute;left:6684;top:5621;width:23;height:34;visibility:visible;mso-wrap-style:square;v-text-anchor:top" coordsize="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" path="m23,34c11,23,11,11,,e" filled="f" strokeweight=".55pt">
                    <v:path arrowok="t" o:connecttype="custom" o:connectlocs="23,34;0,0" o:connectangles="0,0"/>
                  </v:shape>
                  <v:rect id="Rectangle 957" o:spid="_x0000_s1981" style="position:absolute;left:6741;top:5495;width:46;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" fillcolor="#9cf" stroked="f"/>
                  <v:rect id="Rectangle 958" o:spid="_x0000_s1982" style="position:absolute;left:6787;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" fillcolor="#96caff" stroked="f"/>
                  <v:rect id="Rectangle 959" o:spid="_x0000_s1983" style="position:absolute;left:679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" fillcolor="#92c8ff" stroked="f"/>
                  <v:rect id="Rectangle 960" o:spid="_x0000_s1984" style="position:absolute;left:680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" fillcolor="#8ec6ff" stroked="f"/>
                  <v:rect id="Rectangle 961" o:spid="_x0000_s1985" style="position:absolute;left:682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" fillcolor="#8ac4ff" stroked="f"/>
                  <v:rect id="Rectangle 962" o:spid="_x0000_s1986" style="position:absolute;left:683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" fillcolor="#86c2ff" stroked="f"/>
                  <v:rect id="Rectangle 963" o:spid="_x0000_s1987" style="position:absolute;left:6844;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" fillcolor="#82c0ff" stroked="f"/>
                  <v:rect id="Rectangle 964" o:spid="_x0000_s1988" style="position:absolute;left:6855;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" fillcolor="#7ebeff" stroked="f"/>
                  <v:rect id="Rectangle 965" o:spid="_x0000_s1989" style="position:absolute;left:6866;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" fillcolor="#7abcff" stroked="f"/>
                  <v:rect id="Rectangle 966" o:spid="_x0000_s1990" style="position:absolute;left:6878;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" fillcolor="#75baff" stroked="f"/>
                  <v:rect id="Rectangle 967" o:spid="_x0000_s1991" style="position:absolute;left:6889;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" fillcolor="#71b8ff" stroked="f"/>
                  <v:rect id="Rectangle 968" o:spid="_x0000_s1992" style="position:absolute;left:6901;top:5495;width:11;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" fillcolor="#6db6ff" stroked="f"/>
                  <v:rect id="Rectangle 969" o:spid="_x0000_s1993" style="position:absolute;left:6912;top:5495;width:12;height: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" fillcolor="#69b4ff" stroked="f"/>
                  <v:shape id="Freeform 970" o:spid="_x0000_s1994" style="position:absolute;left:6741;top:5495;width:171;height:183;visibility:visible;mso-wrap-style:square;v-text-anchor:top" coordsize="17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" path="m80,l,183,80,103r91,80l80,xe" filled="f" strokeweight=".55pt">
                    <v:stroke joinstyle="bevel" endcap="round"/>
                    <v:path arrowok="t" o:connecttype="custom" o:connectlocs="80,0;0,183;80,103;171,183;80,0" o:connectangles="0,0,0,0,0"/>
                  </v:shape>
                  <v:rect id="Rectangle 972" o:spid="_x0000_s1995" style="position:absolute;left:6444;top:4730;width:534;height:1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" filled="f" stroked="f">
                    <v:textbox style="mso-fit-shape-to-text:t" inset="0,0,0,0">
                      <w:txbxContent>
                        <w:p w:rsidR="001C65C6" w:rsidRDefault="001C65C6">
                          <w:r>
                            <w:rPr>
                              <w:rFonts w:cs="Arial"/>
                              <w:color w:val="000000"/>
                              <w:sz w:val="12"/>
                              <w:szCs w:val="12"/>
                            </w:rPr>
                            <w:t>requested</w:t>
                          </w:r>
                        </w:p>
                      </w:txbxContent>
                    </v:textbox>
                  </v:rect>
                  <v:shape id="Freeform 973" o:spid="_x0000_s1996" style="position:absolute;left:4856;top:4947;width:1245;height:674;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" path="m1744,80c1744,32,1712,,1664,l80,c32,,,32,,80l,864v,48,32,80,80,80l1664,944v48,,80,-32,80,-80l1744,80xe" fillcolor="#d6d7db" strokeweight="0">
                    <v:path arrowok="t" o:connecttype="custom" o:connectlocs="1245,57;1188,0;57,0;0,57;0,617;57,674;1188,674;1245,617;1245,57" o:connectangles="0,0,0,0,0,0,0,0,0"/>
                  </v:shape>
                  <v:rect id="Rectangle 974" o:spid="_x0000_s1997" style="position:absolute;left:4821;top:4913;width:275;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" fillcolor="#f9e791" stroked="f"/>
                  <v:rect id="Rectangle 975" o:spid="_x0000_s1998" style="position:absolute;left:5096;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" fillcolor="#f9e790" stroked="f"/>
                  <v:rect id="Rectangle 976" o:spid="_x0000_s1999" style="position:absolute;left:510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" fillcolor="#f9e78f" stroked="f"/>
                  <v:rect id="Rectangle 977" o:spid="_x0000_s2000" style="position:absolute;left:513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" fillcolor="#f9e68e" stroked="f"/>
                  <v:rect id="Rectangle 978" o:spid="_x0000_s2001" style="position:absolute;left:5153;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" fillcolor="#f9e68d" stroked="f"/>
                  <v:rect id="Rectangle 979" o:spid="_x0000_s2002" style="position:absolute;left:5176;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" fillcolor="#f9e68c" stroked="f"/>
                  <v:rect id="Rectangle 980" o:spid="_x0000_s2003" style="position:absolute;left:518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" fillcolor="#f9e68b" stroked="f"/>
                  <v:rect id="Rectangle 981" o:spid="_x0000_s2004" style="position:absolute;left:521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" fillcolor="#f9e58a" stroked="f"/>
                  <v:rect id="Rectangle 982" o:spid="_x0000_s2005" style="position:absolute;left:5233;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" fillcolor="#f9e589" stroked="f"/>
                  <v:rect id="Rectangle 983" o:spid="_x0000_s2006" style="position:absolute;left:524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" fillcolor="#f8e588" stroked="f"/>
                  <v:rect id="Rectangle 984" o:spid="_x0000_s2007" style="position:absolute;left:526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" fillcolor="#f8e587" stroked="f"/>
                  <v:rect id="Rectangle 985" o:spid="_x0000_s2008" style="position:absolute;left:5290;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" fillcolor="#f8e586" stroked="f"/>
                  <v:rect id="Rectangle 986" o:spid="_x0000_s2009" style="position:absolute;left:5313;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" fillcolor="#f8e485" stroked="f"/>
                  <v:rect id="Rectangle 987" o:spid="_x0000_s2010" style="position:absolute;left:532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" fillcolor="#f8e484" stroked="f"/>
                  <v:rect id="Rectangle 988" o:spid="_x0000_s2011" style="position:absolute;left:534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" fillcolor="#f8e483" stroked="f"/>
                  <v:rect id="Rectangle 989" o:spid="_x0000_s2012" style="position:absolute;left:5370;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" fillcolor="#f8e482" stroked="f"/>
                  <v:rect id="Rectangle 990" o:spid="_x0000_s2013" style="position:absolute;left:538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" fillcolor="#f8e381" stroked="f"/>
                  <v:rect id="Rectangle 991" o:spid="_x0000_s2014" style="position:absolute;left:540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" fillcolor="#f8e380" stroked="f"/>
                  <v:rect id="Rectangle 992" o:spid="_x0000_s2015" style="position:absolute;left:5427;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" fillcolor="#f8e37f" stroked="f"/>
                  <v:rect id="Rectangle 993" o:spid="_x0000_s2016" style="position:absolute;left:5450;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" fillcolor="#f8e37e" stroked="f"/>
                  <v:rect id="Rectangle 994" o:spid="_x0000_s2017" style="position:absolute;left:546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" fillcolor="#f8e37d" stroked="f"/>
                  <v:rect id="Rectangle 995" o:spid="_x0000_s2018" style="position:absolute;left:548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" fillcolor="#f8e27c" stroked="f"/>
                  <v:rect id="Rectangle 996" o:spid="_x0000_s2019" style="position:absolute;left:5507;top:4913;width: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" fillcolor="#f8e27b" stroked="f"/>
                  <v:rect id="Rectangle 997" o:spid="_x0000_s2020" style="position:absolute;left:554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" fillcolor="#f8e27a" stroked="f"/>
                  <v:rect id="Rectangle 998" o:spid="_x0000_s2021" style="position:absolute;left:556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" fillcolor="#f8e279" stroked="f"/>
                  <v:rect id="Rectangle 999" o:spid="_x0000_s2022" style="position:absolute;left:5587;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" fillcolor="#f7e178" stroked="f"/>
                  <v:rect id="Rectangle 1000" o:spid="_x0000_s2023" style="position:absolute;left:559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" fillcolor="#f7e177" stroked="f"/>
                  <v:rect id="Rectangle 1001" o:spid="_x0000_s2024" style="position:absolute;left:562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" fillcolor="#f7e176" stroked="f"/>
                  <v:rect id="Rectangle 1002" o:spid="_x0000_s2025" style="position:absolute;left:5644;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" fillcolor="#f7e175" stroked="f"/>
                  <v:rect id="Rectangle 1003" o:spid="_x0000_s2026" style="position:absolute;left:5667;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" fillcolor="#f7e074" stroked="f"/>
                  <v:rect id="Rectangle 1004" o:spid="_x0000_s2027" style="position:absolute;left:567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" fillcolor="#f7e073" stroked="f"/>
                  <v:rect id="Rectangle 1005" o:spid="_x0000_s2028" style="position:absolute;left:570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" fillcolor="#f7e072" stroked="f"/>
                  <v:rect id="Rectangle 1006" o:spid="_x0000_s2029" style="position:absolute;left:5724;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" fillcolor="#f7e071" stroked="f"/>
                  <v:rect id="Rectangle 1007" o:spid="_x0000_s2030" style="position:absolute;left:5735;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" fillcolor="#f7e070" stroked="f"/>
                  <v:rect id="Rectangle 1008" o:spid="_x0000_s2031" style="position:absolute;left:5758;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" fillcolor="#f7df6f" stroked="f"/>
                  <v:rect id="Rectangle 1009" o:spid="_x0000_s2032" style="position:absolute;left:5781;top:4913;width:23;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" fillcolor="#f7df6e" stroked="f"/>
                  <v:rect id="Rectangle 1010" o:spid="_x0000_s2033" style="position:absolute;left:5804;top:4913;width:11;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" fillcolor="#f7df6d" stroked="f"/>
                </v:group>
                <v:rect id="Rectangle 1012" o:spid="_x0000_s2034" style="position:absolute;left:36925;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" fillcolor="#f7df6c" stroked="f"/>
                <v:rect id="Rectangle 1013" o:spid="_x0000_s2035" style="position:absolute;left:37071;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" fillcolor="#f7de6b" stroked="f"/>
                <v:rect id="Rectangle 1014" o:spid="_x0000_s2036" style="position:absolute;left:37217;top:31197;width:7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" fillcolor="#f7de6a" stroked="f"/>
                <v:rect id="Rectangle 1015" o:spid="_x0000_s2037" style="position:absolute;left:37293;top:31197;width:14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" fillcolor="#f7de69" stroked="f"/>
                <v:rect id="Rectangle 1016" o:spid="_x0000_s2038" style="position:absolute;left:37433;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" fillcolor="#f6de68" stroked="f"/>
                <v:rect id="Rectangle 1017" o:spid="_x0000_s2039" style="position:absolute;left:37579;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" fillcolor="#f6de67" stroked="f"/>
                <v:rect id="Rectangle 1018" o:spid="_x0000_s2040" style="position:absolute;left:37725;top:31197;width:7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" fillcolor="#f6dd66" stroked="f"/>
                <v:rect id="Rectangle 1019" o:spid="_x0000_s2041" style="position:absolute;left:37795;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" fillcolor="#f6dd65" stroked="f"/>
                <v:rect id="Rectangle 1020" o:spid="_x0000_s2042" style="position:absolute;left:37941;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" fillcolor="#f6dd64" stroked="f"/>
                <v:rect id="Rectangle 1021" o:spid="_x0000_s2043" style="position:absolute;left:38087;top:31197;width:7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" fillcolor="#f6dd63" stroked="f"/>
                <v:rect id="Rectangle 1022" o:spid="_x0000_s2044" style="position:absolute;left:38163;top:31197;width:14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" fillcolor="#f6dd62" stroked="f"/>
                <v:rect id="Rectangle 1023" o:spid="_x0000_s2045" style="position:absolute;left:38303;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" fillcolor="#f6dc61" stroked="f"/>
                <v:rect id="Rectangle 1024" o:spid="_x0000_s2046" style="position:absolute;left:38449;top:31197;width:146;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" fillcolor="#f6dc60" stroked="f"/>
                <v:shape id="Freeform 1025" o:spid="_x0000_s2047" style="position:absolute;left:30613;top:31197;width:7912;height:4280;visibility:visible;mso-wrap-style:square;v-text-anchor:top" coordsize="1744,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" path="m1744,80c1744,32,1712,,1664,l80,c32,,,32,,80l,864v,48,32,80,80,80l1664,944v48,,80,-32,80,-80l1744,80xe" filled="f" strokeweight=".55pt">
                  <v:stroke joinstyle="bevel" endcap="round"/>
                  <v:path arrowok="t" o:connecttype="custom" o:connectlocs="791210,36270;754916,0;36294,0;0,36270;0,391720;36294,427990;754916,427990;791210,391720;791210,36270" o:connectangles="0,0,0,0,0,0,0,0,0"/>
                </v:shape>
                <v:rect id="Rectangle 1026" o:spid="_x0000_s2048" style="position:absolute;left:31197;top:32791;width:656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" filled="f" stroked="f">
                  <v:textbox style="mso-fit-shape-to-text:t" inset="0,0,0,0">
                    <w:txbxContent>
                      <w:p w:rsidR="001C65C6" w:rsidRDefault="001C65C6">
                        <w:r>
                          <w:rPr>
                            <w:rFonts w:cs="Arial"/>
                            <w:color w:val="000000"/>
                            <w:sz w:val="12"/>
                            <w:szCs w:val="12"/>
                          </w:rPr>
                          <w:t>Provide information</w:t>
                        </w:r>
                      </w:p>
                    </w:txbxContent>
                  </v:textbox>
                </v:rect>
                <v:rect id="Rectangle 1027" o:spid="_x0000_s2049" style="position:absolute;left:66675;top:12839;width:431;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" fillcolor="#ff6f6f" stroked="f"/>
                <v:rect id="Rectangle 1028" o:spid="_x0000_s2050" style="position:absolute;left:67106;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" fillcolor="#ff6e6e" stroked="f"/>
                <v:rect id="Rectangle 1029" o:spid="_x0000_s2051" style="position:absolute;left:67183;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" fillcolor="#ff6d6d" stroked="f"/>
                <v:rect id="Rectangle 1030" o:spid="_x0000_s2052" style="position:absolute;left:67252;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" fillcolor="#ff6b6b" stroked="f"/>
                <v:rect id="Rectangle 1031" o:spid="_x0000_s2053" style="position:absolute;left:67322;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" fillcolor="#ff6969" stroked="f"/>
                <v:rect id="Rectangle 1032" o:spid="_x0000_s2054" style="position:absolute;left:67398;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" fillcolor="#ff6767" stroked="f"/>
                <v:rect id="Rectangle 1033" o:spid="_x0000_s2055" style="position:absolute;left:67468;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" fillcolor="#ff6565" stroked="f"/>
                <v:rect id="Rectangle 1034" o:spid="_x0000_s2056" style="position:absolute;left:67544;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" fillcolor="#ff6262" stroked="f"/>
                <v:rect id="Rectangle 1035" o:spid="_x0000_s2057" style="position:absolute;left:67614;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" fillcolor="#ff6060" stroked="f"/>
                <v:rect id="Rectangle 1036" o:spid="_x0000_s2058" style="position:absolute;left:67691;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" fillcolor="#ff5e5e" stroked="f"/>
                <v:rect id="Rectangle 1037" o:spid="_x0000_s2059" style="position:absolute;left:67760;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" fillcolor="#ff5c5c" stroked="f"/>
                <v:rect id="Rectangle 1038" o:spid="_x0000_s2060" style="position:absolute;left:67830;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" fillcolor="#ff5a5a" stroked="f"/>
                <v:rect id="Rectangle 1039" o:spid="_x0000_s2061" style="position:absolute;left:67906;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" fillcolor="#ff5858" stroked="f"/>
                <v:rect id="Rectangle 1040" o:spid="_x0000_s2062" style="position:absolute;left:67976;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" fillcolor="#ff5656" stroked="f"/>
                <v:rect id="Rectangle 1041" o:spid="_x0000_s2063" style="position:absolute;left:68052;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" fillcolor="#ff5353" stroked="f"/>
                <v:rect id="Rectangle 1042" o:spid="_x0000_s2064" style="position:absolute;left:68122;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" fillcolor="#ff5151" stroked="f"/>
                <v:rect id="Rectangle 1043" o:spid="_x0000_s2065" style="position:absolute;left:68199;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" fillcolor="#ff4f4f" stroked="f"/>
                <v:rect id="Rectangle 1044" o:spid="_x0000_s2066" style="position:absolute;left:68268;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" fillcolor="#ff4c4c" stroked="f"/>
                <v:rect id="Rectangle 1045" o:spid="_x0000_s2067" style="position:absolute;left:68338;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" fillcolor="#ff4a4a" stroked="f"/>
                <v:rect id="Rectangle 1046" o:spid="_x0000_s2068" style="position:absolute;left:68414;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" fillcolor="#ff4848" stroked="f"/>
                <v:rect id="Rectangle 1047" o:spid="_x0000_s2069" style="position:absolute;left:68484;top:12839;width:7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" fillcolor="#ff4646" stroked="f"/>
                <v:rect id="Rectangle 1048" o:spid="_x0000_s2070" style="position:absolute;left:68560;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" fillcolor="#f44" stroked="f"/>
                <v:rect id="Rectangle 1049" o:spid="_x0000_s2071" style="position:absolute;left:68630;top:12839;width:7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" fillcolor="#ff4141" stroked="f"/>
                <v:rect id="Rectangle 1050" o:spid="_x0000_s2072" style="position:absolute;left:68707;top:12839;width:69;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" fillcolor="#ff3f3f" stroked="f"/>
                <v:rect id="Rectangle 1051" o:spid="_x0000_s2073" style="position:absolute;left:68776;top:12839;width:7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" fillcolor="#ff3e3e" stroked="f"/>
                <v:shape id="Freeform 1052" o:spid="_x0000_s2074" style="position:absolute;left:66675;top:12839;width:2101;height:2102;visibility:visible;mso-wrap-style:square;v-text-anchor:top" coordsize="33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" path="m331,172c331,80,262,,171,,68,,,80,,172v,91,68,159,171,159c262,331,331,263,331,172e" filled="f" strokeweight="1.7pt">
                  <v:stroke joinstyle="bevel" endcap="round"/>
                  <v:path arrowok="t" o:connecttype="custom" o:connectlocs="210185,109220;108585,0;0,109220;108585,210185;210185,109220" o:connectangles="0,0,0,0,0"/>
                </v:shape>
                <v:shape id="Freeform 1053" o:spid="_x0000_s2075" style="position:absolute;left:57315;top:11245;width:0;height:24302;visibility:visible;mso-wrap-style:square;v-text-anchor:top" coordsize="0,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" path="m,l,80t,45l,205t,46l,331t,46l,457t,45l,582t,46l,708t,46l,834t,45l,959t,46l,1085t,46l,1211t,46l,1336t,46l,1462t,46l,1588t,46l,1713t,46l,1839t,46l,1965t,46l,2090t,46l,2216t,46l,2342t,46l,2468t,45l,2593t,46l,2719t,46l,2845t,45l,2970t,46l,3096t,46l,3222t,45l,3347t,46l,3473t,46l,3599t,45l,3724t,46l,3827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0,1835150;0,1885950;0,1915160;0,1965960;0,1995170;0,2045970;0,2074545;0,2125345;0,2154555;0,2205355;0,2234565;0,2285365;0,2313940;0,2364740;0,2393950;0,2430145" o:connectangles="0,0,0,0,0,0,0,0,0,0,0,0,0,0,0,0,0,0,0,0,0,0,0,0,0,0,0,0,0,0,0,0,0,0,0,0,0,0,0,0,0,0,0,0,0,0,0,0,0,0,0,0,0,0,0,0,0,0,0,0,0,0"/>
                  <o:lock v:ext="edit" verticies="t"/>
                </v:shape>
                <v:shape id="Freeform 1054" o:spid="_x0000_s2076" style="position:absolute;left:56876;top:11245;width:801;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" path="m176,96c176,48,144,,96,,32,,,48,,96v,48,32,80,96,80c144,176,176,144,176,96e" fillcolor="#fcf2e3" strokeweight="0">
                  <v:path arrowok="t" o:connecttype="custom" o:connectlocs="80010,43642;43642,0;0,43642;43642,80010;80010,43642" o:connectangles="0,0,0,0,0"/>
                </v:shape>
                <v:shape id="Freeform 1055" o:spid="_x0000_s2077" style="position:absolute;left:56876;top:11245;width:801;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" path="m126,68c126,34,103,,69,,23,,,34,,68v,35,23,57,69,57c103,125,126,103,126,68e" filled="f" strokeweight=".55pt">
                  <v:stroke joinstyle="bevel" endcap="round"/>
                  <v:path arrowok="t" o:connecttype="custom" o:connectlocs="80010,43180;43815,0;0,43180;43815,79375;80010,43180" o:connectangles="0,0,0,0,0"/>
                </v:shape>
                <v:shape id="Freeform 1056" o:spid="_x0000_s2078" style="position:absolute;left:56876;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" path="m69,183l137,,,,69,183xe" fillcolor="#fcf2e3" stroked="f">
                  <v:path arrowok="t" o:connecttype="custom" o:connectlocs="43815,116205;86995,0;0,0;43815,116205" o:connectangles="0,0,0,0"/>
                </v:shape>
                <v:shape id="Freeform 1057" o:spid="_x0000_s2079" style="position:absolute;left:56876;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" path="m69,183l137,,,,69,183xe" filled="f" strokeweight=".55pt">
                  <v:stroke joinstyle="bevel" endcap="round"/>
                  <v:path arrowok="t" o:connecttype="custom" o:connectlocs="43815,116205;86995,0;0,0;43815,116205" o:connectangles="0,0,0,0"/>
                </v:shape>
                <v:line id="Line 1058" o:spid="_x0000_s2080" style="position:absolute;visibility:visible;mso-wrap-style:square" from="61448,37725" to="65074,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" strokeweight=".55pt">
                  <v:stroke joinstyle="bevel" endcap="round"/>
                </v:line>
                <v:shape id="Freeform 1059" o:spid="_x0000_s2081" style="position:absolute;left:63919;top:37287;width:1155;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" path="m182,69l,,,137,182,69xe" fillcolor="black" stroked="f">
                  <v:path arrowok="t" o:connecttype="custom" o:connectlocs="115570,43815;0,0;0,86995;115570,43815" o:connectangles="0,0,0,0"/>
                </v:shape>
                <v:shape id="Freeform 1060" o:spid="_x0000_s2082" style="position:absolute;left:63919;top:37287;width:1155;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" path="m182,69l,,,137,182,69xe" filled="f" strokeweight=".55pt">
                  <v:stroke joinstyle="bevel" endcap="round"/>
                  <v:path arrowok="t" o:connecttype="custom" o:connectlocs="115570,43815;0,0;0,86995;115570,43815" o:connectangles="0,0,0,0"/>
                </v:shape>
                <v:line id="Line 1061" o:spid="_x0000_s2083" style="position:absolute;visibility:visible;mso-wrap-style:square" from="84880,8997" to="88436,8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" strokeweight=".55pt">
                  <v:stroke joinstyle="bevel" endcap="round"/>
                </v:line>
                <v:shape id="Freeform 1062" o:spid="_x0000_s2084" style="position:absolute;left:87274;top:85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" path="m183,69l,,,137,183,69xe" fillcolor="black" stroked="f">
                  <v:path arrowok="t" o:connecttype="custom" o:connectlocs="116205,43815;0,0;0,86995;116205,43815" o:connectangles="0,0,0,0"/>
                </v:shape>
                <v:shape id="Freeform 1063" o:spid="_x0000_s2085" style="position:absolute;left:87274;top:85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64" o:spid="_x0000_s2086" style="position:absolute;visibility:visible;mso-wrap-style:square" from="7397,9067" to="10953,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" strokeweight=".55pt">
                  <v:stroke joinstyle="bevel" endcap="round"/>
                </v:line>
                <v:shape id="Freeform 1065" o:spid="_x0000_s2087" style="position:absolute;left:9791;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" path="m183,68l,,,137,183,68xe" fillcolor="black" stroked="f">
                  <v:path arrowok="t" o:connecttype="custom" o:connectlocs="116205,43180;0,0;0,86995;116205,43180" o:connectangles="0,0,0,0"/>
                </v:shape>
                <v:shape id="Freeform 1066" o:spid="_x0000_s2088" style="position:absolute;left:9791;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" path="m183,68l,,,137,183,68xe" filled="f" strokeweight=".55pt">
                  <v:stroke joinstyle="bevel" endcap="round"/>
                  <v:path arrowok="t" o:connecttype="custom" o:connectlocs="116205,43180;0,0;0,86995;116205,43180" o:connectangles="0,0,0,0"/>
                </v:shape>
                <v:line id="Line 1067" o:spid="_x0000_s2089" style="position:absolute;visibility:visible;mso-wrap-style:square" from="24885,38157" to="41351,38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" strokeweight=".55pt">
                  <v:stroke joinstyle="bevel" endcap="round"/>
                </v:line>
                <v:shape id="Freeform 1068" o:spid="_x0000_s2090" style="position:absolute;left:40195;top:37725;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" path="m182,68l,,,137,182,68xe" fillcolor="black" stroked="f">
                  <v:path arrowok="t" o:connecttype="custom" o:connectlocs="115570,43180;0,0;0,86995;115570,43180" o:connectangles="0,0,0,0"/>
                </v:shape>
                <v:shape id="Freeform 1069" o:spid="_x0000_s2091" style="position:absolute;left:40195;top:37725;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" path="m182,68l,,,137,182,68xe" filled="f" strokeweight=".55pt">
                  <v:stroke joinstyle="bevel" endcap="round"/>
                  <v:path arrowok="t" o:connecttype="custom" o:connectlocs="115570,43180;0,0;0,86995;115570,43180" o:connectangles="0,0,0,0"/>
                </v:shape>
                <v:line id="Line 1070" o:spid="_x0000_s2092" style="position:absolute;visibility:visible;mso-wrap-style:square" from="74142,9213" to="76904,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" strokeweight=".55pt">
                  <v:stroke joinstyle="bevel" endcap="round"/>
                </v:line>
                <v:shape id="Freeform 1071" o:spid="_x0000_s2093" style="position:absolute;left:75742;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" path="m183,69l,,,137,183,69xe" fillcolor="black" stroked="f">
                  <v:path arrowok="t" o:connecttype="custom" o:connectlocs="116205,43815;0,0;0,86995;116205,43815" o:connectangles="0,0,0,0"/>
                </v:shape>
                <v:shape id="Freeform 1072" o:spid="_x0000_s2094" style="position:absolute;left:75742;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73" o:spid="_x0000_s2095" style="position:absolute;visibility:visible;mso-wrap-style:square" from="84956,31629" to="87782,31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" strokeweight=".55pt">
                  <v:stroke joinstyle="bevel" endcap="round"/>
                </v:line>
                <v:shape id="Freeform 1074" o:spid="_x0000_s2096" style="position:absolute;left:86626;top:31197;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" path="m182,68l,,,137,182,68xe" fillcolor="black" stroked="f">
                  <v:path arrowok="t" o:connecttype="custom" o:connectlocs="115570,43180;0,0;0,86995;115570,43180" o:connectangles="0,0,0,0"/>
                </v:shape>
                <v:shape id="Freeform 1075" o:spid="_x0000_s2097" style="position:absolute;left:86626;top:31197;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" path="m182,68l,,,137,182,68xe" filled="f" strokeweight=".55pt">
                  <v:stroke joinstyle="bevel" endcap="round"/>
                  <v:path arrowok="t" o:connecttype="custom" o:connectlocs="115570,43180;0,0;0,86995;115570,43180" o:connectangles="0,0,0,0"/>
                </v:shape>
                <v:line id="Line 1076" o:spid="_x0000_s2098" style="position:absolute;visibility:visible;mso-wrap-style:square" from="69215,9067" to="71970,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" strokeweight=".55pt">
                  <v:stroke joinstyle="bevel" endcap="round"/>
                </v:line>
                <v:shape id="Freeform 1077" o:spid="_x0000_s2099" style="position:absolute;left:70808;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" path="m183,68l,,,137,183,68xe" fillcolor="black" stroked="f">
                  <v:path arrowok="t" o:connecttype="custom" o:connectlocs="116205,43180;0,0;0,86995;116205,43180" o:connectangles="0,0,0,0"/>
                </v:shape>
                <v:shape id="Freeform 1078" o:spid="_x0000_s2100" style="position:absolute;left:70808;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" path="m183,68l,,,137,183,68xe" filled="f" strokeweight=".55pt">
                  <v:stroke joinstyle="bevel" endcap="round"/>
                  <v:path arrowok="t" o:connecttype="custom" o:connectlocs="116205,43180;0,0;0,86995;116205,43180" o:connectangles="0,0,0,0"/>
                </v:shape>
                <v:line id="Line 1079" o:spid="_x0000_s2101" style="position:absolute;visibility:visible;mso-wrap-style:square" from="85026,39757" to="87858,39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" strokeweight=".55pt">
                  <v:stroke joinstyle="bevel" endcap="round"/>
                </v:line>
                <v:shape id="Freeform 1080" o:spid="_x0000_s2102" style="position:absolute;left:86696;top:3931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" path="m183,69l,,,137,183,69xe" fillcolor="black" stroked="f">
                  <v:path arrowok="t" o:connecttype="custom" o:connectlocs="116205,43815;0,0;0,86995;116205,43815" o:connectangles="0,0,0,0"/>
                </v:shape>
                <v:shape id="Freeform 1081" o:spid="_x0000_s2103" style="position:absolute;left:86696;top:3931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" path="m183,69l,,,137,183,69xe" filled="f" strokeweight=".55pt">
                  <v:stroke joinstyle="bevel" endcap="round"/>
                  <v:path arrowok="t" o:connecttype="custom" o:connectlocs="116205,43815;0,0;0,86995;116205,43815" o:connectangles="0,0,0,0"/>
                </v:shape>
                <v:line id="Line 1082" o:spid="_x0000_s2104" style="position:absolute;visibility:visible;mso-wrap-style:square" from="7473,37725" to="16903,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" strokeweight=".55pt">
                  <v:stroke joinstyle="bevel" endcap="round"/>
                </v:line>
                <v:shape id="Freeform 1083" o:spid="_x0000_s2105" style="position:absolute;left:15741;top:37287;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" path="m183,69l,,,137,183,69xe" fillcolor="black" stroked="f">
                  <v:path arrowok="t" o:connecttype="custom" o:connectlocs="116205,43815;0,0;0,86995;116205,43815" o:connectangles="0,0,0,0"/>
                </v:shape>
                <v:shape id="Freeform 1084" o:spid="_x0000_s2106" style="position:absolute;left:15741;top:37287;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" path="m183,69l,,,137,183,69xe" filled="f" strokeweight=".55pt">
                  <v:stroke joinstyle="bevel" endcap="round"/>
                  <v:path arrowok="t" o:connecttype="custom" o:connectlocs="116205,43815;0,0;0,86995;116205,43815" o:connectangles="0,0,0,0"/>
                </v:shape>
                <v:line id="Line 1085" o:spid="_x0000_s2107" style="position:absolute;visibility:visible;mso-wrap-style:square" from="60794,9067" to="66167,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" strokeweight=".55pt">
                  <v:stroke joinstyle="bevel" endcap="round"/>
                </v:line>
                <v:shape id="Freeform 1086" o:spid="_x0000_s2108" style="position:absolute;left:65004;top:8636;width:1163;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" path="m183,68l,,,137,183,68xe" fillcolor="black" stroked="f">
                  <v:path arrowok="t" o:connecttype="custom" o:connectlocs="116205,43180;0,0;0,86995;116205,43180" o:connectangles="0,0,0,0"/>
                </v:shape>
                <v:shape id="Freeform 1087" o:spid="_x0000_s2109" style="position:absolute;left:65004;top:8636;width:1163;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" path="m183,68l,,,137,183,68xe" filled="f" strokeweight=".55pt">
                  <v:stroke joinstyle="bevel" endcap="round"/>
                  <v:path arrowok="t" o:connecttype="custom" o:connectlocs="116205,43180;0,0;0,86995;116205,43180" o:connectangles="0,0,0,0"/>
                </v:shape>
                <v:line id="Line 1088" o:spid="_x0000_s2110" style="position:absolute;visibility:visible;mso-wrap-style:square" from="13131,9213" to="16757,9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" strokeweight=".55pt">
                  <v:stroke joinstyle="bevel" endcap="round"/>
                </v:line>
                <v:shape id="Freeform 1089" o:spid="_x0000_s2111" style="position:absolute;left:15595;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" path="m183,69l,,,137,183,69xe" fillcolor="black" stroked="f">
                  <v:path arrowok="t" o:connecttype="custom" o:connectlocs="116205,43815;0,0;0,86995;116205,43815" o:connectangles="0,0,0,0"/>
                </v:shape>
                <v:shape id="Freeform 1090" o:spid="_x0000_s2112" style="position:absolute;left:15595;top:8775;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" path="m183,69l,,,137,183,69xe" filled="f" strokeweight=".55pt">
                  <v:stroke joinstyle="bevel" endcap="round"/>
                  <v:path arrowok="t" o:connecttype="custom" o:connectlocs="116205,43815;0,0;0,86995;116205,43815" o:connectangles="0,0,0,0"/>
                </v:shape>
                <v:shape id="Freeform 1091" o:spid="_x0000_s2113" style="position:absolute;left:66598;top:39249;width:438;height:870;visibility:visible;mso-wrap-style:square;v-text-anchor:top" coordsize="9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" path="m,l,96v,48,48,96,96,96e" filled="f" strokeweight=".55pt">
                  <v:stroke joinstyle="bevel" endcap="round"/>
                  <v:path arrowok="t" o:connecttype="custom" o:connectlocs="0,0;0,43498;43815,86995" o:connectangles="0,0,0"/>
                </v:shape>
                <v:line id="Line 1092" o:spid="_x0000_s2114" style="position:absolute;visibility:visible;mso-wrap-style:square" from="67036,40119" to="77044,4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" strokeweight=".55pt">
                  <v:stroke joinstyle="bevel" endcap="round"/>
                </v:line>
                <v:shape id="Freeform 1093" o:spid="_x0000_s2115" style="position:absolute;left:75888;top:39681;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" path="m182,69l,,,137,182,69xe" fillcolor="black" stroked="f">
                  <v:path arrowok="t" o:connecttype="custom" o:connectlocs="115570,43815;0,0;0,86995;115570,43815" o:connectangles="0,0,0,0"/>
                </v:shape>
                <v:shape id="Freeform 1094" o:spid="_x0000_s2116" style="position:absolute;left:75888;top:39681;width:1156;height:870;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" path="m182,69l,,,137,182,69xe" filled="f" strokeweight=".55pt">
                  <v:stroke joinstyle="bevel" endcap="round"/>
                  <v:path arrowok="t" o:connecttype="custom" o:connectlocs="115570,43815;0,0;0,86995;115570,43815" o:connectangles="0,0,0,0"/>
                </v:shape>
                <v:shape id="Freeform 1095" o:spid="_x0000_s2117" style="position:absolute;left:80892;top:11245;width:0;height:18066;visibility:visible;mso-wrap-style:square;v-text-anchor:top" coordsize="0,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" path="m,l,80t,45l,205t,46l,331t,46l,457t,45l,582t,46l,708t,46l,834t,45l,959t,46l,1085t,46l,1211t,46l,1336t,46l,1462t,46l,1588t,46l,1713t,46l,1839t,46l,1965t,46l,2090t,46l,2216t,46l,2342t,46l,2468t,45l,2593t,46l,2719t,46l,2845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 o:connectangles="0,0,0,0,0,0,0,0,0,0,0,0,0,0,0,0,0,0,0,0,0,0,0,0,0,0,0,0,0,0,0,0,0,0,0,0,0,0,0,0,0,0,0,0,0,0"/>
                  <o:lock v:ext="edit" verticies="t"/>
                </v:shape>
                <v:shape id="Freeform 1096" o:spid="_x0000_s2118" style="position:absolute;left:80454;top:11245;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" path="m176,96c176,48,144,,96,,32,,,48,,96v,48,32,80,96,80c144,176,176,144,176,96e" fillcolor="#fcf2e3" strokeweight="0">
                  <v:path arrowok="t" o:connecttype="custom" o:connectlocs="80010,43642;43642,0;0,43642;43642,80010;80010,43642" o:connectangles="0,0,0,0,0"/>
                </v:shape>
                <v:shape id="Freeform 1097" o:spid="_x0000_s2119" style="position:absolute;left:80454;top:11245;width:800;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" path="m126,68c126,34,103,,69,,23,,,34,,68v,35,23,57,69,57c103,125,126,103,126,68e" filled="f" strokeweight=".55pt">
                  <v:stroke joinstyle="bevel" endcap="round"/>
                  <v:path arrowok="t" o:connecttype="custom" o:connectlocs="80010,43180;43815,0;0,43180;43815,79375;80010,43180" o:connectangles="0,0,0,0,0"/>
                </v:shape>
                <v:shape id="Freeform 1098" o:spid="_x0000_s2120" style="position:absolute;left:80454;top:28219;width:876;height:1162;visibility:visible;mso-wrap-style:square;v-text-anchor:top" coordsize="13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" path="m69,183l138,,,,69,183xe" fillcolor="#fcf2e3" stroked="f">
                  <v:path arrowok="t" o:connecttype="custom" o:connectlocs="43815,116205;87630,0;0,0;43815,116205" o:connectangles="0,0,0,0"/>
                </v:shape>
                <v:shape id="Freeform 1099" o:spid="_x0000_s2121" style="position:absolute;left:80454;top:28219;width:876;height:1162;visibility:visible;mso-wrap-style:square;v-text-anchor:top" coordsize="138,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" path="m69,183l138,,,,69,183xe" filled="f" strokeweight=".55pt">
                  <v:stroke joinstyle="bevel" endcap="round"/>
                  <v:path arrowok="t" o:connecttype="custom" o:connectlocs="43815,116205;87630,0;0,0;43815,116205" o:connectangles="0,0,0,0"/>
                </v:shape>
                <v:line id="Line 1100" o:spid="_x0000_s2122" style="position:absolute;visibility:visible;mso-wrap-style:square" from="24739,9067" to="30905,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" strokeweight=".55pt">
                  <v:stroke joinstyle="bevel" endcap="round"/>
                </v:line>
                <v:shape id="Freeform 1101" o:spid="_x0000_s2123" style="position:absolute;left:29743;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" path="m183,68l,,,137,183,68xe" fillcolor="black" stroked="f">
                  <v:path arrowok="t" o:connecttype="custom" o:connectlocs="116205,43180;0,0;0,86995;116205,43180" o:connectangles="0,0,0,0"/>
                </v:shape>
                <v:shape id="Freeform 1102" o:spid="_x0000_s2124" style="position:absolute;left:29743;top:8636;width:1162;height:869;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" path="m183,68l,,,137,183,68xe" filled="f" strokeweight=".55pt">
                  <v:stroke joinstyle="bevel" endcap="round"/>
                  <v:path arrowok="t" o:connecttype="custom" o:connectlocs="116205,43180;0,0;0,86995;116205,43180" o:connectangles="0,0,0,0"/>
                </v:shape>
                <v:shape id="Freeform 1103" o:spid="_x0000_s2125" style="position:absolute;left:42805;top:33223;width:432;height:1238;visibility:visible;mso-wrap-style:square;v-text-anchor:top" coordsize="96,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" path="m96,272l96,96c96,48,48,,,e" filled="f" strokeweight=".55pt">
                  <v:stroke joinstyle="bevel" endcap="round"/>
                  <v:path arrowok="t" o:connecttype="custom" o:connectlocs="43180,123825;43180,43703;0,0" o:connectangles="0,0,0"/>
                </v:shape>
                <v:line id="Line 1104" o:spid="_x0000_s2126" style="position:absolute;flip:x;visibility:visible;mso-wrap-style:square" from="38595,33223" to="42805,33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" strokeweight=".55pt">
                  <v:stroke joinstyle="bevel" endcap="round"/>
                </v:line>
                <v:shape id="Freeform 1105" o:spid="_x0000_s2127" style="position:absolute;left:38595;top:3279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" path="m,68r183,69l183,,,68xe" fillcolor="black" stroked="f">
                  <v:path arrowok="t" o:connecttype="custom" o:connectlocs="0,43180;116205,86995;116205,0;0,43180" o:connectangles="0,0,0,0"/>
                </v:shape>
                <v:shape id="Freeform 1106" o:spid="_x0000_s2128" style="position:absolute;left:38595;top:3279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" path="m,68r183,69l183,,,68xe" filled="f" strokeweight=".55pt">
                  <v:stroke joinstyle="bevel" endcap="round"/>
                  <v:path arrowok="t" o:connecttype="custom" o:connectlocs="0,43180;116205,86995;116205,0;0,43180" o:connectangles="0,0,0,0"/>
                </v:shape>
                <v:shape id="Freeform 1107" o:spid="_x0000_s2129" style="position:absolute;left:45345;top:19151;width:0;height:16396;visibility:visible;mso-wrap-style:square;v-text-anchor:top" coordsize="0,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" path="m,l,80t,46l,206t,45l,331t,46l,457t,46l,583t,45l,708t,46l,834t,46l,960t,45l,1085t,46l,1211t,46l,1337t,45l,1462t,46l,1588t,46l,1714t,45l,1839t,46l,1965t,46l,2091t,45l,2216t,46l,2342t,46l,2468t,45l,2582e" filled="f" strokeweight=".55pt">
                  <v:path arrowok="t" o:connecttype="custom" o:connectlocs="0,0;0,50800;0,80010;0,130810;0,159385;0,210185;0,239395;0,290195;0,319405;0,370205;0,398780;0,449580;0,478790;0,529590;0,558800;0,609600;0,638175;0,688975;0,718185;0,768985;0,798195;0,848995;0,877570;0,928370;0,957580;0,1008380;0,1037590;0,1088390;0,1116965;0,1167765;0,1196975;0,1247775;0,1276985;0,1327785;0,1356360;0,1407160;0,1436370;0,1487170;0,1516380;0,1567180;0,1595755;0,1639570" o:connectangles="0,0,0,0,0,0,0,0,0,0,0,0,0,0,0,0,0,0,0,0,0,0,0,0,0,0,0,0,0,0,0,0,0,0,0,0,0,0,0,0,0,0"/>
                  <o:lock v:ext="edit" verticies="t"/>
                </v:shape>
                <v:shape id="Freeform 1108" o:spid="_x0000_s2130" style="position:absolute;left:44907;top:19151;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" path="m176,96c176,48,144,,96,,32,,,48,,96v,48,32,80,96,80c144,176,176,144,176,96e" fillcolor="#fcf2e3" strokeweight="0">
                  <v:path arrowok="t" o:connecttype="custom" o:connectlocs="80010,43642;43642,0;0,43642;43642,80010;80010,43642" o:connectangles="0,0,0,0,0"/>
                </v:shape>
                <v:shape id="Freeform 1109" o:spid="_x0000_s2131" style="position:absolute;left:44907;top:19151;width:800;height:800;visibility:visible;mso-wrap-style:square;v-text-anchor:top" coordsize="12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" path="m126,69c126,34,103,,69,,23,,,34,,69v,34,23,57,69,57c103,126,126,103,126,69e" filled="f" strokeweight=".55pt">
                  <v:stroke joinstyle="bevel" endcap="round"/>
                  <v:path arrowok="t" o:connecttype="custom" o:connectlocs="80010,43815;43815,0;0,43815;43815,80010;80010,43815" o:connectangles="0,0,0,0,0"/>
                </v:shape>
                <v:shape id="Freeform 1110" o:spid="_x0000_s2132" style="position:absolute;left:44907;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" path="m69,183l137,,,,69,183xe" fillcolor="#fcf2e3" stroked="f">
                  <v:path arrowok="t" o:connecttype="custom" o:connectlocs="43815,116205;86995,0;0,0;43815,116205" o:connectangles="0,0,0,0"/>
                </v:shape>
                <v:shape id="Freeform 1111" o:spid="_x0000_s2133" style="position:absolute;left:44907;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" path="m69,183l137,,,,69,183xe" filled="f" strokeweight=".55pt">
                  <v:stroke joinstyle="bevel" endcap="round"/>
                  <v:path arrowok="t" o:connecttype="custom" o:connectlocs="43815,116205;86995,0;0,0;43815,116205" o:connectangles="0,0,0,0"/>
                </v:shape>
                <v:shape id="Freeform 1112" o:spid="_x0000_s2134" style="position:absolute;left:33591;top:11537;width:0;height:19660;visibility:visible;mso-wrap-style:square;v-text-anchor:top" coordsize="0,3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" path="m,3096r,-80m,2970r,-80m,2844r,-80m,2719r,-80m,2593r,-80m,2467r,-80m,2342r,-80m,2216r,-80m,2090r,-80m,1965r,-80m,1839r,-80m,1713r,-80m,1588r,-80m,1462r,-80m,1336r,-80m,1211r,-80m,1085r,-80m,959l,879m,833l,754m,708l,628m,582l,502m,456l,377m,331l,251m,205l,125m,79l,e" filled="f" strokeweight=".55pt">
                  <v:path arrowok="t" o:connecttype="custom" o:connectlocs="0,1965960;0,1915160;0,1885950;0,1835150;0,1805940;0,1755140;0,1726565;0,1675765;0,1646555;0,1595755;0,1566545;0,1515745;0,1487170;0,1436370;0,1407160;0,1356360;0,1327150;0,1276350;0,1247775;0,1196975;0,1167765;0,1116965;0,1087755;0,1036955;0,1008380;0,957580;0,928370;0,877570;0,848360;0,797560;0,768985;0,718185;0,688975;0,638175;0,608965;0,558165;0,528955;0,478790;0,449580;0,398780;0,369570;0,318770;0,289560;0,239395;0,210185;0,159385;0,130175;0,79375;0,50165;0,0" o:connectangles="0,0,0,0,0,0,0,0,0,0,0,0,0,0,0,0,0,0,0,0,0,0,0,0,0,0,0,0,0,0,0,0,0,0,0,0,0,0,0,0,0,0,0,0,0,0,0,0,0,0"/>
                  <o:lock v:ext="edit" verticies="t"/>
                </v:shape>
                <v:shape id="Freeform 1113" o:spid="_x0000_s2135" style="position:absolute;left:33153;top:30321;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" path="m176,96c176,48,144,,96,,32,,,48,,96v,48,32,80,96,80c144,176,176,144,176,96e" fillcolor="#fcf2e3" strokeweight="0">
                  <v:path arrowok="t" o:connecttype="custom" o:connectlocs="80010,43642;43642,0;0,43642;43642,80010;80010,43642" o:connectangles="0,0,0,0,0"/>
                </v:shape>
                <v:shape id="Freeform 1114" o:spid="_x0000_s2136" style="position:absolute;left:33153;top:30321;width:800;height:800;visibility:visible;mso-wrap-style:square;v-text-anchor:top" coordsize="12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" path="m126,69c126,35,103,,69,,23,,,35,,69v,34,23,57,69,57c103,126,126,103,126,69e" filled="f" strokeweight=".55pt">
                  <v:stroke joinstyle="bevel" endcap="round"/>
                  <v:path arrowok="t" o:connecttype="custom" o:connectlocs="80010,43815;43815,0;0,43815;43815,80010;80010,43815" o:connectangles="0,0,0,0,0"/>
                </v:shape>
                <v:shape id="Freeform 1115" o:spid="_x0000_s2137" style="position:absolute;left:33153;top:1124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" path="m69,l,183r137,l69,xe" fillcolor="#fcf2e3" stroked="f">
                  <v:path arrowok="t" o:connecttype="custom" o:connectlocs="43815,0;0,116205;86995,116205;43815,0" o:connectangles="0,0,0,0"/>
                </v:shape>
                <v:shape id="Freeform 1116" o:spid="_x0000_s2138" style="position:absolute;left:33153;top:1124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" path="m69,l,183r137,l69,xe" filled="f" strokeweight=".55pt">
                  <v:stroke joinstyle="bevel" endcap="round"/>
                  <v:path arrowok="t" o:connecttype="custom" o:connectlocs="43815,0;0,116205;86995,116205;43815,0" o:connectangles="0,0,0,0"/>
                </v:shape>
                <v:line id="Line 1117" o:spid="_x0000_s2139" style="position:absolute;visibility:visible;mso-wrap-style:square" from="67691,10591" to="67691,12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" strokeweight=".55pt">
                  <v:stroke joinstyle="bevel" endcap="round"/>
                </v:line>
                <v:shape id="Freeform 1118" o:spid="_x0000_s2140" style="position:absolute;left:67252;top:11677;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" path="m69,183l137,,,,69,183xe" fillcolor="black" stroked="f">
                  <v:path arrowok="t" o:connecttype="custom" o:connectlocs="43815,116205;86995,0;0,0;43815,116205" o:connectangles="0,0,0,0"/>
                </v:shape>
                <v:shape id="Freeform 1119" o:spid="_x0000_s2141" style="position:absolute;left:67252;top:11677;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" path="m69,183l137,,,,69,183xe" filled="f" strokeweight=".55pt">
                  <v:stroke joinstyle="bevel" endcap="round"/>
                  <v:path arrowok="t" o:connecttype="custom" o:connectlocs="43815,116205;86995,0;0,0;43815,116205" o:connectangles="0,0,0,0"/>
                </v:shape>
                <v:shape id="Freeform 1120" o:spid="_x0000_s2142" style="position:absolute;left:20891;top:11245;width:0;height:24302;visibility:visible;mso-wrap-style:square;v-text-anchor:top" coordsize="0,3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" path="m,l,80t,45l,205t,46l,331t,46l,457t,45l,582t,46l,708t,46l,834t,45l,959t,46l,1085t,46l,1211t,46l,1336t,46l,1462t,46l,1588t,46l,1713t,46l,1839t,46l,1965t,46l,2090t,46l,2216t,46l,2342t,46l,2468t,45l,2593t,46l,2719t,46l,2845t,45l,2970t,46l,3096t,46l,3222t,45l,3347t,46l,3473t,46l,3599t,45l,3724t,46l,3827e" filled="f" strokeweight=".55pt">
                  <v:path arrowok="t" o:connecttype="custom" o:connectlocs="0,0;0,50800;0,79375;0,130175;0,159385;0,210185;0,239395;0,290195;0,318770;0,369570;0,398780;0,449580;0,478790;0,529590;0,558165;0,608965;0,638175;0,688975;0,718185;0,768985;0,798195;0,848360;0,877570;0,928370;0,957580;0,1008380;0,1037590;0,1087755;0,1116965;0,1167765;0,1196975;0,1247775;0,1276985;0,1327150;0,1356360;0,1407160;0,1436370;0,1487170;0,1516380;0,1567180;0,1595755;0,1646555;0,1675765;0,1726565;0,1755775;0,1806575;0,1835150;0,1885950;0,1915160;0,1965960;0,1995170;0,2045970;0,2074545;0,2125345;0,2154555;0,2205355;0,2234565;0,2285365;0,2313940;0,2364740;0,2393950;0,2430145" o:connectangles="0,0,0,0,0,0,0,0,0,0,0,0,0,0,0,0,0,0,0,0,0,0,0,0,0,0,0,0,0,0,0,0,0,0,0,0,0,0,0,0,0,0,0,0,0,0,0,0,0,0,0,0,0,0,0,0,0,0,0,0,0,0"/>
                  <o:lock v:ext="edit" verticies="t"/>
                </v:shape>
                <v:shape id="Freeform 1121" o:spid="_x0000_s2143" style="position:absolute;left:20459;top:11245;width:800;height:800;visibility:visible;mso-wrap-style:square;v-text-anchor:top" coordsize="17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" path="m176,96c176,48,144,,96,,32,,,48,,96v,48,32,80,96,80c144,176,176,144,176,96e" fillcolor="#fcf2e3" strokeweight="0">
                  <v:path arrowok="t" o:connecttype="custom" o:connectlocs="80010,43642;43642,0;0,43642;43642,80010;80010,43642" o:connectangles="0,0,0,0,0"/>
                </v:shape>
                <v:shape id="Freeform 1122" o:spid="_x0000_s2144" style="position:absolute;left:20459;top:11245;width:800;height:794;visibility:visible;mso-wrap-style:square;v-text-anchor:top" coordsize="126,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" path="m126,68c126,34,103,,68,,23,,,34,,68v,35,23,57,68,57c103,125,126,103,126,68e" filled="f" strokeweight=".55pt">
                  <v:stroke joinstyle="bevel" endcap="round"/>
                  <v:path arrowok="t" o:connecttype="custom" o:connectlocs="80010,43180;43180,0;0,43180;43180,79375;80010,43180" o:connectangles="0,0,0,0,0"/>
                </v:shape>
                <v:shape id="Freeform 1123" o:spid="_x0000_s2145" style="position:absolute;left:20459;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" path="m68,183l137,,,,68,183xe" fillcolor="#fcf2e3" stroked="f">
                  <v:path arrowok="t" o:connecttype="custom" o:connectlocs="43180,116205;86995,0;0,0;43180,116205" o:connectangles="0,0,0,0"/>
                </v:shape>
                <v:shape id="Freeform 1124" o:spid="_x0000_s2146" style="position:absolute;left:20459;top:34385;width:870;height:1162;visibility:visible;mso-wrap-style:square;v-text-anchor:top" coordsize="13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" path="m68,183l137,,,,68,183xe" filled="f" strokeweight=".55pt">
                  <v:stroke joinstyle="bevel" endcap="round"/>
                  <v:path arrowok="t" o:connecttype="custom" o:connectlocs="43180,116205;86995,0;0,0;43180,116205" o:connectangles="0,0,0,0"/>
                </v:shape>
                <v:line id="Line 1125" o:spid="_x0000_s2147" style="position:absolute;visibility:visible;mso-wrap-style:square" from="49333,37725" to="53467,3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" strokeweight=".55pt">
                  <v:stroke joinstyle="bevel" endcap="round"/>
                </v:line>
                <v:shape id="Freeform 1126" o:spid="_x0000_s2148" style="position:absolute;left:52304;top:37287;width:1163;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" path="m183,69l,,,137,183,69xe" fillcolor="black" stroked="f">
                  <v:path arrowok="t" o:connecttype="custom" o:connectlocs="116205,43815;0,0;0,86995;116205,43815" o:connectangles="0,0,0,0"/>
                </v:shape>
                <v:shape id="Freeform 1127" o:spid="_x0000_s2149" style="position:absolute;left:52304;top:37287;width:1163;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" path="m183,69l,,,137,183,69xe" filled="f" strokeweight=".55pt">
                  <v:stroke joinstyle="bevel" endcap="round"/>
                  <v:path arrowok="t" o:connecttype="custom" o:connectlocs="116205,43815;0,0;0,86995;116205,43815" o:connectangles="0,0,0,0"/>
                </v:shape>
                <v:shape id="Freeform 1128" o:spid="_x0000_s2150" style="position:absolute;left:66598;top:31197;width:438;height:5004;visibility:visible;mso-wrap-style:square;v-text-anchor:top" coordsize="96,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" path="m,1104l,96c,48,48,,96,e" filled="f" strokeweight=".55pt">
                  <v:stroke joinstyle="bevel" endcap="round"/>
                  <v:path arrowok="t" o:connecttype="custom" o:connectlocs="0,500380;0,43511;43815,0" o:connectangles="0,0,0"/>
                </v:shape>
                <v:line id="Line 1129" o:spid="_x0000_s2151" style="position:absolute;visibility:visible;mso-wrap-style:square" from="67036,31197" to="76974,31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" strokeweight=".55pt">
                  <v:stroke joinstyle="bevel" endcap="round"/>
                </v:line>
                <v:shape id="Freeform 1130" o:spid="_x0000_s2152" style="position:absolute;left:75812;top:307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" path="m183,69l,,,137,183,69xe" fillcolor="black" stroked="f">
                  <v:path arrowok="t" o:connecttype="custom" o:connectlocs="116205,43815;0,0;0,86995;116205,43815" o:connectangles="0,0,0,0"/>
                </v:shape>
                <v:shape id="Freeform 1131" o:spid="_x0000_s2153" style="position:absolute;left:75812;top:30759;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" path="m183,69l,,,137,183,69xe" filled="f" strokeweight=".55pt">
                  <v:stroke joinstyle="bevel" endcap="round"/>
                  <v:path arrowok="t" o:connecttype="custom" o:connectlocs="116205,43815;0,0;0,86995;116205,43815" o:connectangles="0,0,0,0"/>
                </v:shape>
                <v:shape id="Freeform 1132" o:spid="_x0000_s2154" style="position:absolute;left:36925;top:12331;width:438;height:4642;visibility:visible;mso-wrap-style:square;v-text-anchor:top" coordsize="96,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" path="m,l,928v,48,48,96,96,96e" filled="f" strokeweight=".55pt">
                  <v:stroke joinstyle="bevel" endcap="round"/>
                  <v:path arrowok="t" o:connecttype="custom" o:connectlocs="0,0;0,420668;43815,464185" o:connectangles="0,0,0"/>
                </v:shape>
                <v:line id="Line 1133" o:spid="_x0000_s2155" style="position:absolute;visibility:visible;mso-wrap-style:square" from="37363,16973" to="41135,1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" strokeweight=".55pt">
                  <v:stroke joinstyle="bevel" endcap="round"/>
                </v:line>
                <v:shape id="Freeform 1134" o:spid="_x0000_s2156" style="position:absolute;left:39973;top:1654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" path="m183,68l,,,137,183,68xe" fillcolor="black" stroked="f">
                  <v:path arrowok="t" o:connecttype="custom" o:connectlocs="116205,43180;0,0;0,86995;116205,43180" o:connectangles="0,0,0,0"/>
                </v:shape>
                <v:shape id="Freeform 1135" o:spid="_x0000_s2157" style="position:absolute;left:39973;top:16541;width:1162;height:870;visibility:visible;mso-wrap-style:square;v-text-anchor:top" coordsize="183,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" path="m183,68l,,,137,183,68xe" filled="f" strokeweight=".55pt">
                  <v:stroke joinstyle="bevel" endcap="round"/>
                  <v:path arrowok="t" o:connecttype="custom" o:connectlocs="116205,43180;0,0;0,86995;116205,43180" o:connectangles="0,0,0,0"/>
                </v:shape>
                <v:line id="Line 1136" o:spid="_x0000_s2158" style="position:absolute;visibility:visible;mso-wrap-style:square" from="38887,9067" to="52812,9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" strokeweight=".55pt">
                  <v:stroke joinstyle="bevel" endcap="round"/>
                </v:line>
                <v:shape id="Freeform 1137" o:spid="_x0000_s2159" style="position:absolute;left:51657;top:8636;width:1155;height:869;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" path="m182,68l,,,137,182,68xe" fillcolor="black" stroked="f">
                  <v:path arrowok="t" o:connecttype="custom" o:connectlocs="115570,43180;0,0;0,86995;115570,43180" o:connectangles="0,0,0,0"/>
                </v:shape>
                <v:shape id="Freeform 1138" o:spid="_x0000_s2160" style="position:absolute;left:51657;top:8636;width:1155;height:869;visibility:visible;mso-wrap-style:square;v-text-anchor:top" coordsize="18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" path="m182,68l,,,137,182,68xe" filled="f" strokeweight=".55pt">
                  <v:stroke joinstyle="bevel" endcap="round"/>
                  <v:path arrowok="t" o:connecttype="custom" o:connectlocs="115570,43180;0,0;0,86995;115570,43180" o:connectangles="0,0,0,0"/>
                </v:shape>
                <v:rect id="Rectangle 1139" o:spid="_x0000_s2161" style="position:absolute;left:81470;top:23215;width:1082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" filled="f" stroked="f">
                  <v:textbox style="mso-fit-shape-to-text:t" inset="0,0,0,0">
                    <w:txbxContent>
                      <w:p w:rsidR="001C65C6" w:rsidRDefault="001C65C6">
                        <w:r>
                          <w:rPr>
                            <w:rFonts w:cs="Arial"/>
                            <w:color w:val="000000"/>
                            <w:sz w:val="12"/>
                            <w:szCs w:val="12"/>
                          </w:rPr>
                          <w:t>Invoice Response Status = Paid</w:t>
                        </w:r>
                      </w:p>
                    </w:txbxContent>
                  </v:textbox>
                </v:rect>
                <v:rect id="Rectangle 1141" o:spid="_x0000_s2162" style="position:absolute;left:66167;top:11537;width:977;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" filled="f" stroked="f">
                  <v:textbox style="mso-fit-shape-to-text:t" inset="0,0,0,0">
                    <w:txbxContent>
                      <w:p w:rsidR="001C65C6" w:rsidRDefault="001C65C6">
                        <w:r>
                          <w:rPr>
                            <w:rFonts w:cs="Arial"/>
                            <w:color w:val="000000"/>
                            <w:sz w:val="12"/>
                            <w:szCs w:val="12"/>
                          </w:rPr>
                          <w:t>No</w:t>
                        </w:r>
                      </w:p>
                    </w:txbxContent>
                  </v:textbox>
                </v:rect>
                <v:rect id="Rectangle 1142" o:spid="_x0000_s2163" style="position:absolute;left:33807;top:23431;width:6356;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" filled="f" stroked="f">
                  <v:textbox style="mso-fit-shape-to-text:t" inset="0,0,0,0">
                    <w:txbxContent>
                      <w:p w:rsidR="001C65C6" w:rsidRDefault="001C65C6">
                        <w:r>
                          <w:rPr>
                            <w:rFonts w:cs="Arial"/>
                            <w:color w:val="000000"/>
                            <w:sz w:val="12"/>
                            <w:szCs w:val="12"/>
                          </w:rPr>
                          <w:t>Information (e.g.by</w:t>
                        </w:r>
                      </w:p>
                    </w:txbxContent>
                  </v:textbox>
                </v:rect>
                <v:rect id="Rectangle 1143" o:spid="_x0000_s2164" style="position:absolute;left:34169;top:24377;width:4324;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" filled="f" stroked="f">
                  <v:textbox style="mso-fit-shape-to-text:t" inset="0,0,0,0">
                    <w:txbxContent>
                      <w:p w:rsidR="001C65C6" w:rsidRDefault="001C65C6">
                        <w:r>
                          <w:rPr>
                            <w:rFonts w:cs="Arial"/>
                            <w:color w:val="000000"/>
                            <w:sz w:val="12"/>
                            <w:szCs w:val="12"/>
                          </w:rPr>
                          <w:t>call or email)</w:t>
                        </w:r>
                      </w:p>
                    </w:txbxContent>
                  </v:textbox>
                </v:rect>
                <v:rect id="Rectangle 1144" o:spid="_x0000_s2165" style="position:absolute;left:75888;top:38811;width:978;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" filled="f" stroked="f">
                  <v:textbox style="mso-fit-shape-to-text:t" inset="0,0,0,0">
                    <w:txbxContent>
                      <w:p w:rsidR="001C65C6" w:rsidRDefault="001C65C6">
                        <w:r>
                          <w:rPr>
                            <w:rFonts w:cs="Arial"/>
                            <w:color w:val="000000"/>
                            <w:sz w:val="12"/>
                            <w:szCs w:val="12"/>
                          </w:rPr>
                          <w:t>No</w:t>
                        </w:r>
                      </w:p>
                    </w:txbxContent>
                  </v:textbox>
                </v:rect>
                <v:rect id="Rectangle 1145" o:spid="_x0000_s2166" style="position:absolute;left:75526;top:29889;width:1315;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" filled="f" stroked="f">
                  <v:textbox style="mso-fit-shape-to-text:t" inset="0,0,0,0">
                    <w:txbxContent>
                      <w:p w:rsidR="001C65C6" w:rsidRDefault="001C65C6">
                        <w:r>
                          <w:rPr>
                            <w:rFonts w:cs="Arial"/>
                            <w:color w:val="000000"/>
                            <w:sz w:val="12"/>
                            <w:szCs w:val="12"/>
                          </w:rPr>
                          <w:t>Yes</w:t>
                        </w:r>
                      </w:p>
                    </w:txbxContent>
                  </v:textbox>
                </v:rect>
                <v:rect id="Rectangle 1146" o:spid="_x0000_s2167" style="position:absolute;left:58400;top:23647;width:908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" filled="f" stroked="f">
                  <v:textbox style="mso-fit-shape-to-text:t" inset="0,0,0,0">
                    <w:txbxContent>
                      <w:p w:rsidR="001C65C6" w:rsidRDefault="001C65C6">
                        <w:r>
                          <w:rPr>
                            <w:rFonts w:cs="Arial"/>
                            <w:color w:val="000000"/>
                            <w:sz w:val="12"/>
                            <w:szCs w:val="12"/>
                          </w:rPr>
                          <w:t>Invoice Response Status =</w:t>
                        </w:r>
                      </w:p>
                    </w:txbxContent>
                  </v:textbox>
                </v:rect>
                <v:rect id="Rectangle 1147" o:spid="_x0000_s2168" style="position:absolute;left:57461;top:24593;width:11607;height: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" filled="f" stroked="f">
                  <v:textbox style="mso-fit-shape-to-text:t" inset="0,0,0,0">
                    <w:txbxContent>
                      <w:p w:rsidR="001C65C6" w:rsidRDefault="001C65C6">
                        <w:r>
                          <w:rPr>
                            <w:rFonts w:cs="Arial"/>
                            <w:color w:val="000000"/>
                            <w:sz w:val="12"/>
                            <w:szCs w:val="12"/>
                          </w:rPr>
                          <w:t>Conditional accept, Reject, Accept</w:t>
                        </w:r>
                      </w:p>
                    </w:txbxContent>
                  </v:textbox>
                </v:rect>
                <v:rect id="Rectangle 1148" o:spid="_x0000_s2169" style="position:absolute;left:22345;top:23577;width:9087;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" filled="f" stroked="f">
                  <v:textbox style="mso-fit-shape-to-text:t" inset="0,0,0,0">
                    <w:txbxContent>
                      <w:p w:rsidR="001C65C6" w:rsidRDefault="001C65C6">
                        <w:pPr>
                          <w:rPr>
                            <w:rFonts w:cs="Arial"/>
                            <w:color w:val="000000"/>
                            <w:sz w:val="12"/>
                            <w:szCs w:val="12"/>
                          </w:rPr>
                        </w:pPr>
                        <w:r>
                          <w:rPr>
                            <w:rFonts w:cs="Arial"/>
                            <w:color w:val="000000"/>
                            <w:sz w:val="12"/>
                            <w:szCs w:val="12"/>
                          </w:rPr>
                          <w:t xml:space="preserve">Invoice Response Status = </w:t>
                        </w:r>
                      </w:p>
                      <w:p w:rsidR="001C65C6" w:rsidRDefault="001C65C6">
                        <w:r>
                          <w:rPr>
                            <w:rFonts w:cs="Arial"/>
                            <w:color w:val="000000"/>
                            <w:sz w:val="12"/>
                            <w:szCs w:val="12"/>
                          </w:rPr>
                          <w:t>In Process</w:t>
                        </w:r>
                      </w:p>
                    </w:txbxContent>
                  </v:textbox>
                </v:rect>
                <v:rect id="Rectangle 1150" o:spid="_x0000_s2170" style="position:absolute;left:45777;top:23723;width:7391;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" filled="f" stroked="f">
                  <v:textbox style="mso-fit-shape-to-text:t" inset="0,0,0,0">
                    <w:txbxContent>
                      <w:p w:rsidR="001C65C6" w:rsidRDefault="001C65C6">
                        <w:pPr>
                          <w:rPr>
                            <w:rFonts w:cs="Arial"/>
                            <w:color w:val="000000"/>
                            <w:sz w:val="12"/>
                            <w:szCs w:val="12"/>
                          </w:rPr>
                        </w:pPr>
                        <w:r>
                          <w:rPr>
                            <w:rFonts w:cs="Arial"/>
                            <w:color w:val="000000"/>
                            <w:sz w:val="12"/>
                            <w:szCs w:val="12"/>
                          </w:rPr>
                          <w:t xml:space="preserve">Invoice Response </w:t>
                        </w:r>
                      </w:p>
                      <w:p w:rsidR="001C65C6" w:rsidRDefault="001C65C6">
                        <w:r>
                          <w:rPr>
                            <w:rFonts w:cs="Arial"/>
                            <w:color w:val="000000"/>
                            <w:sz w:val="12"/>
                            <w:szCs w:val="12"/>
                          </w:rPr>
                          <w:t>Status = Under Query</w:t>
                        </w:r>
                      </w:p>
                    </w:txbxContent>
                  </v:textbox>
                </v:rect>
                <v:rect id="Rectangle 1152" o:spid="_x0000_s2171" style="position:absolute;left:70516;top:7759;width:1315;height: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" filled="f" stroked="f">
                  <v:textbox style="mso-fit-shape-to-text:t" inset="0,0,0,0">
                    <w:txbxContent>
                      <w:p w:rsidR="001C65C6" w:rsidRDefault="001C65C6">
                        <w:r>
                          <w:rPr>
                            <w:rFonts w:cs="Arial"/>
                            <w:color w:val="000000"/>
                            <w:sz w:val="12"/>
                            <w:szCs w:val="12"/>
                          </w:rPr>
                          <w:t>Yes</w:t>
                        </w:r>
                      </w:p>
                    </w:txbxContent>
                  </v:textbox>
                </v:rect>
                <w10:wrap type="through"/>
              </v:group>
            </w:pict>
          </mc:Fallback>
        </mc:AlternateContent>
      </w:r>
      <w:r w:rsidR="000F1ED9" w:rsidRPr="00624CFB">
        <w:rPr>
          <w:lang w:val="en-GB"/>
        </w:rPr>
        <w:t>The following diagram shows a common simplified invoice approval process as an example</w:t>
      </w:r>
    </w:p>
    <w:p w:rsidR="00AD7691" w:rsidRDefault="00AD7691" w:rsidP="00AD7691">
      <w:pPr>
        <w:rPr>
          <w:rFonts w:cs="Arial"/>
          <w:lang w:val="en-GB"/>
        </w:rPr>
      </w:pPr>
      <w:bookmarkStart w:id="143" w:name="_Toc369003235"/>
      <w:bookmarkStart w:id="144" w:name="_Toc369176646"/>
      <w:bookmarkStart w:id="145" w:name="_Toc369176732"/>
      <w:bookmarkStart w:id="146" w:name="_Toc369177019"/>
      <w:bookmarkStart w:id="147" w:name="_Toc369250999"/>
      <w:bookmarkStart w:id="148" w:name="_Toc369253543"/>
      <w:bookmarkStart w:id="149" w:name="_Toc369261708"/>
      <w:bookmarkStart w:id="150" w:name="_Toc371337439"/>
      <w:bookmarkStart w:id="151" w:name="_Toc371936416"/>
      <w:bookmarkStart w:id="152" w:name="_Toc465348190"/>
      <w:bookmarkStart w:id="153" w:name="_Toc465348251"/>
      <w:bookmarkStart w:id="154" w:name="_Toc473283142"/>
      <w:bookmarkStart w:id="155" w:name="_Toc369003236"/>
      <w:bookmarkStart w:id="156" w:name="_Toc369176647"/>
      <w:bookmarkStart w:id="157" w:name="_Toc369176733"/>
      <w:bookmarkStart w:id="158" w:name="_Toc369177020"/>
      <w:bookmarkStart w:id="159" w:name="_Toc369251000"/>
      <w:bookmarkStart w:id="160" w:name="_Toc369253544"/>
      <w:bookmarkStart w:id="161" w:name="_Toc369261709"/>
      <w:bookmarkStart w:id="162" w:name="_Toc371337440"/>
      <w:bookmarkStart w:id="163" w:name="_Toc371936417"/>
      <w:bookmarkStart w:id="164" w:name="_Toc465348191"/>
      <w:bookmarkStart w:id="165" w:name="_Toc465348252"/>
      <w:bookmarkStart w:id="166" w:name="_Toc473283143"/>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CB05C1" w:rsidRPr="00CB05C1" w:rsidRDefault="00CB05C1" w:rsidP="00CB05C1">
      <w:pPr>
        <w:jc w:val="right"/>
        <w:rPr>
          <w:rFonts w:cs="Arial"/>
          <w:i/>
          <w:lang w:val="en-GB"/>
        </w:rPr>
      </w:pPr>
      <w:r w:rsidRPr="00CB05C1">
        <w:rPr>
          <w:rFonts w:cs="Arial"/>
          <w:i/>
          <w:lang w:val="en-GB"/>
        </w:rPr>
        <w:t>Image 3. Simplified I</w:t>
      </w:r>
      <w:r>
        <w:rPr>
          <w:rFonts w:cs="Arial"/>
          <w:i/>
          <w:lang w:val="en-GB"/>
        </w:rPr>
        <w:t>n</w:t>
      </w:r>
      <w:r w:rsidRPr="00CB05C1">
        <w:rPr>
          <w:rFonts w:cs="Arial"/>
          <w:i/>
          <w:lang w:val="en-GB"/>
        </w:rPr>
        <w:t>voice approval process</w:t>
      </w:r>
    </w:p>
    <w:p w:rsidR="000F1ED9" w:rsidRPr="00624CFB" w:rsidRDefault="000F1ED9" w:rsidP="00AD7691">
      <w:pPr>
        <w:rPr>
          <w:rFonts w:cs="Arial"/>
          <w:lang w:val="en-GB"/>
        </w:rPr>
      </w:pPr>
    </w:p>
    <w:p w:rsidR="000F1ED9" w:rsidRPr="00624CFB" w:rsidRDefault="000F1ED9" w:rsidP="00AD7691">
      <w:pPr>
        <w:rPr>
          <w:rFonts w:cs="Arial"/>
          <w:lang w:val="en-GB"/>
        </w:rPr>
        <w:sectPr w:rsidR="000F1ED9" w:rsidRPr="00624CFB" w:rsidSect="000F1ED9">
          <w:pgSz w:w="16838" w:h="11906" w:orient="landscape"/>
          <w:pgMar w:top="720" w:right="720" w:bottom="720" w:left="720" w:header="708" w:footer="708" w:gutter="0"/>
          <w:cols w:space="708"/>
          <w:docGrid w:linePitch="360"/>
        </w:sectPr>
      </w:pPr>
    </w:p>
    <w:p w:rsidR="000F1ED9" w:rsidRPr="00624CFB" w:rsidRDefault="000F1ED9" w:rsidP="00AD7691">
      <w:pPr>
        <w:rPr>
          <w:rFonts w:cs="Arial"/>
          <w:lang w:val="en-GB"/>
        </w:rPr>
      </w:pPr>
    </w:p>
    <w:p w:rsidR="001A60B4" w:rsidRPr="00624CFB" w:rsidRDefault="00CC040C" w:rsidP="00AD0C88">
      <w:pPr>
        <w:pStyle w:val="Heading2"/>
      </w:pPr>
      <w:bookmarkStart w:id="167" w:name="_Ref503877618"/>
      <w:bookmarkStart w:id="168" w:name="_Toc511919270"/>
      <w:r w:rsidRPr="00624CFB">
        <w:t>Code</w:t>
      </w:r>
      <w:r w:rsidR="001A60B4" w:rsidRPr="00624CFB">
        <w:t xml:space="preserve"> Policy</w:t>
      </w:r>
      <w:bookmarkEnd w:id="167"/>
      <w:bookmarkEnd w:id="168"/>
    </w:p>
    <w:p w:rsidR="008E7845" w:rsidRPr="00624CFB" w:rsidRDefault="008E7845" w:rsidP="00B85A43">
      <w:pPr>
        <w:pStyle w:val="BodyText"/>
        <w:rPr>
          <w:lang w:val="en-GB"/>
        </w:rPr>
      </w:pPr>
      <w:r w:rsidRPr="00624CFB">
        <w:rPr>
          <w:lang w:val="en-GB"/>
        </w:rPr>
        <w:t>Key information in a</w:t>
      </w:r>
      <w:r w:rsidR="00AA1BB0">
        <w:rPr>
          <w:lang w:val="en-GB"/>
        </w:rPr>
        <w:t>n</w:t>
      </w:r>
      <w:r w:rsidRPr="00624CFB">
        <w:rPr>
          <w:lang w:val="en-GB"/>
        </w:rPr>
        <w:t xml:space="preserve"> </w:t>
      </w:r>
      <w:r w:rsidR="00AA1BB0">
        <w:rPr>
          <w:lang w:val="en-GB"/>
        </w:rPr>
        <w:t>Invoice Response</w:t>
      </w:r>
      <w:r w:rsidRPr="00624CFB">
        <w:rPr>
          <w:lang w:val="en-GB"/>
        </w:rPr>
        <w:t xml:space="preserve"> is the reporting of the status of the invoice. The objective of the status code is to provide the </w:t>
      </w:r>
      <w:r w:rsidR="00360A4C" w:rsidRPr="00624CFB">
        <w:rPr>
          <w:lang w:val="en-GB"/>
        </w:rPr>
        <w:t>Seller</w:t>
      </w:r>
      <w:r w:rsidRPr="00624CFB">
        <w:rPr>
          <w:lang w:val="en-GB"/>
        </w:rPr>
        <w:t xml:space="preserve"> with a clear indication of the status of the referenced invoice in</w:t>
      </w:r>
      <w:r w:rsidR="006865BB" w:rsidRPr="00624CFB">
        <w:rPr>
          <w:lang w:val="en-GB"/>
        </w:rPr>
        <w:t>side</w:t>
      </w:r>
      <w:r w:rsidRPr="00624CFB">
        <w:rPr>
          <w:lang w:val="en-GB"/>
        </w:rPr>
        <w:t xml:space="preserve"> the </w:t>
      </w:r>
      <w:r w:rsidR="00360A4C" w:rsidRPr="00624CFB">
        <w:rPr>
          <w:lang w:val="en-GB"/>
        </w:rPr>
        <w:t>Buyer</w:t>
      </w:r>
      <w:r w:rsidRPr="00624CFB">
        <w:rPr>
          <w:lang w:val="en-GB"/>
        </w:rPr>
        <w:t xml:space="preserve">s process in a way that allows the </w:t>
      </w:r>
      <w:r w:rsidR="00360A4C" w:rsidRPr="00624CFB">
        <w:rPr>
          <w:lang w:val="en-GB"/>
        </w:rPr>
        <w:t>Seller</w:t>
      </w:r>
      <w:r w:rsidRPr="00624CFB">
        <w:rPr>
          <w:lang w:val="en-GB"/>
        </w:rPr>
        <w:t xml:space="preserve"> to clearly i</w:t>
      </w:r>
      <w:del w:id="169" w:author="Georg Birgisson" w:date="2018-04-19T14:48:00Z">
        <w:r w:rsidRPr="00624CFB" w:rsidDel="008945C1">
          <w:rPr>
            <w:lang w:val="en-GB"/>
          </w:rPr>
          <w:delText>n</w:delText>
        </w:r>
      </w:del>
      <w:r w:rsidRPr="00624CFB">
        <w:rPr>
          <w:lang w:val="en-GB"/>
        </w:rPr>
        <w:t>dentify if an action is required on his behalf. The status code can be suplemented with a clarification or a</w:t>
      </w:r>
      <w:r w:rsidR="006865BB" w:rsidRPr="00624CFB">
        <w:rPr>
          <w:lang w:val="en-GB"/>
        </w:rPr>
        <w:t>n</w:t>
      </w:r>
      <w:r w:rsidRPr="00624CFB">
        <w:rPr>
          <w:lang w:val="en-GB"/>
        </w:rPr>
        <w:t xml:space="preserve"> action code or textual note that ex</w:t>
      </w:r>
      <w:ins w:id="170" w:author="Georg Birgisson" w:date="2018-04-19T14:49:00Z">
        <w:r w:rsidR="008945C1">
          <w:rPr>
            <w:lang w:val="en-GB"/>
          </w:rPr>
          <w:t>p</w:t>
        </w:r>
      </w:ins>
      <w:r w:rsidRPr="00624CFB">
        <w:rPr>
          <w:lang w:val="en-GB"/>
        </w:rPr>
        <w:t xml:space="preserve">lains the status and assists the </w:t>
      </w:r>
      <w:r w:rsidR="00360A4C" w:rsidRPr="00624CFB">
        <w:rPr>
          <w:lang w:val="en-GB"/>
        </w:rPr>
        <w:t>Seller</w:t>
      </w:r>
      <w:r w:rsidRPr="00624CFB">
        <w:rPr>
          <w:lang w:val="en-GB"/>
        </w:rPr>
        <w:t xml:space="preserve"> in deciding on correct </w:t>
      </w:r>
      <w:r w:rsidR="00715BD3">
        <w:rPr>
          <w:lang w:val="en-GB"/>
        </w:rPr>
        <w:t>reaction</w:t>
      </w:r>
      <w:r w:rsidRPr="00624CFB">
        <w:rPr>
          <w:lang w:val="en-GB"/>
        </w:rPr>
        <w:t>.</w:t>
      </w:r>
    </w:p>
    <w:p w:rsidR="008655D1" w:rsidRPr="00624CFB" w:rsidRDefault="008655D1" w:rsidP="00B85A43">
      <w:pPr>
        <w:pStyle w:val="BodyText"/>
        <w:rPr>
          <w:lang w:val="en-GB"/>
        </w:rPr>
      </w:pPr>
      <w:r w:rsidRPr="00624CFB">
        <w:rPr>
          <w:lang w:val="en-GB"/>
        </w:rPr>
        <w:t xml:space="preserve">The codes in the </w:t>
      </w:r>
      <w:r w:rsidR="00AA1BB0">
        <w:rPr>
          <w:lang w:val="en-GB"/>
        </w:rPr>
        <w:t>Invoice Response</w:t>
      </w:r>
      <w:r w:rsidRPr="00624CFB">
        <w:rPr>
          <w:lang w:val="en-GB"/>
        </w:rPr>
        <w:t xml:space="preserve"> are given in the following structure.</w:t>
      </w:r>
    </w:p>
    <w:p w:rsidR="008655D1" w:rsidRPr="00624CFB" w:rsidRDefault="008655D1" w:rsidP="00B85A43">
      <w:pPr>
        <w:pStyle w:val="BodyText"/>
        <w:rPr>
          <w:lang w:val="en-GB"/>
        </w:rPr>
      </w:pPr>
      <w:r w:rsidRPr="00624CFB">
        <w:rPr>
          <w:lang w:val="en-GB"/>
        </w:rPr>
        <w:t>Status code (</w:t>
      </w:r>
      <w:proofErr w:type="gramStart"/>
      <w:r w:rsidRPr="00624CFB">
        <w:rPr>
          <w:lang w:val="en-GB"/>
        </w:rPr>
        <w:t>1..</w:t>
      </w:r>
      <w:proofErr w:type="gramEnd"/>
      <w:r w:rsidRPr="00624CFB">
        <w:rPr>
          <w:lang w:val="en-GB"/>
        </w:rPr>
        <w:t>1)</w:t>
      </w:r>
    </w:p>
    <w:p w:rsidR="008655D1" w:rsidRPr="00624CFB" w:rsidRDefault="008655D1" w:rsidP="00B85A43">
      <w:pPr>
        <w:pStyle w:val="BodyText"/>
        <w:rPr>
          <w:lang w:val="en-GB"/>
        </w:rPr>
      </w:pPr>
      <w:r w:rsidRPr="00624CFB">
        <w:rPr>
          <w:lang w:val="en-GB"/>
        </w:rPr>
        <w:tab/>
        <w:t>Clarification (</w:t>
      </w:r>
      <w:proofErr w:type="gramStart"/>
      <w:r w:rsidRPr="00624CFB">
        <w:rPr>
          <w:lang w:val="en-GB"/>
        </w:rPr>
        <w:t>0..</w:t>
      </w:r>
      <w:proofErr w:type="gramEnd"/>
      <w:r w:rsidRPr="00624CFB">
        <w:rPr>
          <w:lang w:val="en-GB"/>
        </w:rPr>
        <w:t>n</w:t>
      </w:r>
      <w:r w:rsidR="00EE4923" w:rsidRPr="00624CFB">
        <w:rPr>
          <w:lang w:val="en-GB"/>
        </w:rPr>
        <w:t>)</w:t>
      </w:r>
    </w:p>
    <w:p w:rsidR="008655D1" w:rsidRPr="00624CFB" w:rsidRDefault="008655D1" w:rsidP="00B85A43">
      <w:pPr>
        <w:pStyle w:val="BodyText"/>
        <w:rPr>
          <w:lang w:val="en-GB"/>
        </w:rPr>
      </w:pPr>
      <w:r w:rsidRPr="00624CFB">
        <w:rPr>
          <w:lang w:val="en-GB"/>
        </w:rPr>
        <w:tab/>
      </w:r>
      <w:r w:rsidRPr="00624CFB">
        <w:rPr>
          <w:lang w:val="en-GB"/>
        </w:rPr>
        <w:tab/>
        <w:t>Data (</w:t>
      </w:r>
      <w:proofErr w:type="gramStart"/>
      <w:r w:rsidRPr="00624CFB">
        <w:rPr>
          <w:lang w:val="en-GB"/>
        </w:rPr>
        <w:t>0..</w:t>
      </w:r>
      <w:proofErr w:type="gramEnd"/>
      <w:r w:rsidRPr="00624CFB">
        <w:rPr>
          <w:lang w:val="en-GB"/>
        </w:rPr>
        <w:t>n)</w:t>
      </w:r>
    </w:p>
    <w:p w:rsidR="008655D1" w:rsidRPr="00624CFB" w:rsidRDefault="008655D1" w:rsidP="00B85A43">
      <w:pPr>
        <w:pStyle w:val="BodyText"/>
        <w:rPr>
          <w:lang w:val="en-GB"/>
        </w:rPr>
      </w:pPr>
      <w:r w:rsidRPr="00624CFB">
        <w:rPr>
          <w:lang w:val="en-GB"/>
        </w:rPr>
        <w:t xml:space="preserve">Each </w:t>
      </w:r>
      <w:r w:rsidR="00AA1BB0">
        <w:rPr>
          <w:lang w:val="en-GB"/>
        </w:rPr>
        <w:t>Invoice Response</w:t>
      </w:r>
      <w:r w:rsidRPr="00624CFB">
        <w:rPr>
          <w:lang w:val="en-GB"/>
        </w:rPr>
        <w:t xml:space="preserve"> must have one and only one status code.</w:t>
      </w:r>
    </w:p>
    <w:p w:rsidR="008655D1" w:rsidRPr="00624CFB" w:rsidRDefault="003549BD" w:rsidP="00B85A43">
      <w:pPr>
        <w:pStyle w:val="BodyText"/>
        <w:rPr>
          <w:lang w:val="en-GB"/>
        </w:rPr>
      </w:pPr>
      <w:r w:rsidRPr="00624CFB">
        <w:rPr>
          <w:lang w:val="en-GB"/>
        </w:rPr>
        <w:t xml:space="preserve">For each </w:t>
      </w:r>
      <w:r w:rsidR="00AA1BB0">
        <w:rPr>
          <w:lang w:val="en-GB"/>
        </w:rPr>
        <w:t>Invoice Response</w:t>
      </w:r>
      <w:r w:rsidRPr="00624CFB">
        <w:rPr>
          <w:lang w:val="en-GB"/>
        </w:rPr>
        <w:t xml:space="preserve"> (status) there is the option of providing one or more clarification.</w:t>
      </w:r>
    </w:p>
    <w:p w:rsidR="003549BD" w:rsidRPr="00624CFB" w:rsidRDefault="003549BD" w:rsidP="00B85A43">
      <w:pPr>
        <w:pStyle w:val="BodyText"/>
        <w:rPr>
          <w:lang w:val="en-GB"/>
        </w:rPr>
      </w:pPr>
      <w:r w:rsidRPr="00624CFB">
        <w:rPr>
          <w:lang w:val="en-GB"/>
        </w:rPr>
        <w:t xml:space="preserve">For each clarification there is the option to provide data that the </w:t>
      </w:r>
      <w:r w:rsidR="00360A4C" w:rsidRPr="00624CFB">
        <w:rPr>
          <w:lang w:val="en-GB"/>
        </w:rPr>
        <w:t>Buyer</w:t>
      </w:r>
      <w:r w:rsidRPr="00624CFB">
        <w:rPr>
          <w:lang w:val="en-GB"/>
        </w:rPr>
        <w:t xml:space="preserve"> proposes as a correction.</w:t>
      </w:r>
    </w:p>
    <w:p w:rsidR="003549BD" w:rsidRPr="00624CFB" w:rsidRDefault="00996250" w:rsidP="00B85A43">
      <w:pPr>
        <w:pStyle w:val="BodyText"/>
        <w:rPr>
          <w:lang w:val="en-GB"/>
        </w:rPr>
      </w:pPr>
      <w:r>
        <w:rPr>
          <w:lang w:val="en-GB"/>
        </w:rPr>
        <w:t>Example: a</w:t>
      </w:r>
      <w:r w:rsidR="003549BD" w:rsidRPr="00624CFB">
        <w:rPr>
          <w:lang w:val="en-GB"/>
        </w:rPr>
        <w:t>n invoice may have been put under query (status UQ), as clarification the code X</w:t>
      </w:r>
      <w:r w:rsidR="0080706D">
        <w:rPr>
          <w:lang w:val="en-GB"/>
        </w:rPr>
        <w:t>YZ</w:t>
      </w:r>
      <w:r w:rsidR="003549BD" w:rsidRPr="00624CFB">
        <w:rPr>
          <w:lang w:val="en-GB"/>
        </w:rPr>
        <w:t xml:space="preserve"> is given to indicate that there is an issue with the references in the invoice. As data the </w:t>
      </w:r>
      <w:r w:rsidR="00AA1BB0">
        <w:rPr>
          <w:lang w:val="en-GB"/>
        </w:rPr>
        <w:t>Invoice Response</w:t>
      </w:r>
      <w:r w:rsidR="003549BD" w:rsidRPr="00624CFB">
        <w:rPr>
          <w:lang w:val="en-GB"/>
        </w:rPr>
        <w:t xml:space="preserve"> may state that the expected value for the Purchase Order reference in the invoice was PO123.</w:t>
      </w:r>
    </w:p>
    <w:p w:rsidR="006865BB" w:rsidRPr="00624CFB" w:rsidRDefault="006865BB" w:rsidP="00B85A43">
      <w:pPr>
        <w:pStyle w:val="BodyText"/>
        <w:rPr>
          <w:lang w:val="en-GB"/>
        </w:rPr>
      </w:pPr>
    </w:p>
    <w:p w:rsidR="008E7845" w:rsidRPr="00624CFB" w:rsidRDefault="008E7845" w:rsidP="007A1AC8">
      <w:pPr>
        <w:pStyle w:val="Heading3"/>
      </w:pPr>
      <w:bookmarkStart w:id="171" w:name="_Ref478552558"/>
      <w:r w:rsidRPr="00624CFB">
        <w:t>Status codes</w:t>
      </w:r>
      <w:bookmarkEnd w:id="171"/>
    </w:p>
    <w:p w:rsidR="008E7845" w:rsidRPr="00624CFB" w:rsidRDefault="00B3286B" w:rsidP="008E7845">
      <w:pPr>
        <w:pStyle w:val="BodyText"/>
        <w:rPr>
          <w:lang w:val="en-GB"/>
        </w:rPr>
      </w:pPr>
      <w:r w:rsidRPr="00624CFB">
        <w:rPr>
          <w:lang w:val="en-GB"/>
        </w:rPr>
        <w:t>The following policies apply to the use of status codes.</w:t>
      </w:r>
    </w:p>
    <w:p w:rsidR="00B3286B" w:rsidRPr="00624CFB" w:rsidRDefault="00B3286B" w:rsidP="00CB6742">
      <w:pPr>
        <w:numPr>
          <w:ilvl w:val="0"/>
          <w:numId w:val="11"/>
        </w:numPr>
        <w:rPr>
          <w:rFonts w:cs="Arial"/>
          <w:lang w:val="en-GB"/>
        </w:rPr>
      </w:pPr>
      <w:r w:rsidRPr="00624CFB">
        <w:rPr>
          <w:rFonts w:cs="Arial"/>
          <w:lang w:val="en-GB"/>
        </w:rPr>
        <w:t xml:space="preserve">List of Status codes is fixed and can not be changed bilaterally. </w:t>
      </w:r>
    </w:p>
    <w:p w:rsidR="00B3286B" w:rsidRPr="00624CFB" w:rsidRDefault="00B3286B" w:rsidP="00CB6742">
      <w:pPr>
        <w:numPr>
          <w:ilvl w:val="0"/>
          <w:numId w:val="11"/>
        </w:numPr>
        <w:rPr>
          <w:rFonts w:cs="Arial"/>
          <w:lang w:val="en-GB"/>
        </w:rPr>
      </w:pPr>
      <w:r w:rsidRPr="00624CFB">
        <w:rPr>
          <w:rFonts w:cs="Arial"/>
          <w:lang w:val="en-GB"/>
        </w:rPr>
        <w:t xml:space="preserve">There are </w:t>
      </w:r>
      <w:r w:rsidR="005B7FA4">
        <w:rPr>
          <w:rFonts w:cs="Arial"/>
          <w:lang w:val="en-GB"/>
        </w:rPr>
        <w:t>Six</w:t>
      </w:r>
      <w:r w:rsidRPr="00624CFB">
        <w:rPr>
          <w:rFonts w:cs="Arial"/>
          <w:lang w:val="en-GB"/>
        </w:rPr>
        <w:t xml:space="preserve"> pre-agreed status codes (main statuses). </w:t>
      </w:r>
    </w:p>
    <w:p w:rsidR="00B3286B" w:rsidRPr="00624CFB" w:rsidRDefault="00B3286B" w:rsidP="00CB6742">
      <w:pPr>
        <w:numPr>
          <w:ilvl w:val="0"/>
          <w:numId w:val="11"/>
        </w:numPr>
        <w:rPr>
          <w:rFonts w:cs="Arial"/>
          <w:lang w:val="en-GB"/>
        </w:rPr>
      </w:pPr>
      <w:r w:rsidRPr="00624CFB">
        <w:rPr>
          <w:rFonts w:cs="Arial"/>
          <w:lang w:val="en-GB"/>
        </w:rPr>
        <w:t xml:space="preserve">Status code is sent from Buyer to </w:t>
      </w:r>
      <w:r w:rsidR="00360A4C" w:rsidRPr="00624CFB">
        <w:rPr>
          <w:rFonts w:cs="Arial"/>
          <w:lang w:val="en-GB"/>
        </w:rPr>
        <w:t>Seller</w:t>
      </w:r>
      <w:r w:rsidRPr="00624CFB">
        <w:rPr>
          <w:rFonts w:cs="Arial"/>
          <w:lang w:val="en-GB"/>
        </w:rPr>
        <w:t xml:space="preserve"> to inform the </w:t>
      </w:r>
      <w:r w:rsidR="00360A4C" w:rsidRPr="00624CFB">
        <w:rPr>
          <w:rFonts w:cs="Arial"/>
          <w:lang w:val="en-GB"/>
        </w:rPr>
        <w:t>Seller</w:t>
      </w:r>
      <w:r w:rsidRPr="00624CFB">
        <w:rPr>
          <w:rFonts w:cs="Arial"/>
          <w:lang w:val="en-GB"/>
        </w:rPr>
        <w:t xml:space="preserve"> about further process</w:t>
      </w:r>
      <w:r w:rsidR="0080706D">
        <w:rPr>
          <w:rFonts w:cs="Arial"/>
          <w:lang w:val="en-GB"/>
        </w:rPr>
        <w:t>ing</w:t>
      </w:r>
      <w:r w:rsidRPr="00624CFB">
        <w:rPr>
          <w:rFonts w:cs="Arial"/>
          <w:lang w:val="en-GB"/>
        </w:rPr>
        <w:t xml:space="preserve"> of the invoice on Buyer side. </w:t>
      </w:r>
    </w:p>
    <w:p w:rsidR="00B3286B" w:rsidRPr="00624CFB" w:rsidRDefault="00B3286B" w:rsidP="00CB6742">
      <w:pPr>
        <w:numPr>
          <w:ilvl w:val="0"/>
          <w:numId w:val="11"/>
        </w:numPr>
        <w:rPr>
          <w:rFonts w:cs="Arial"/>
          <w:lang w:val="en-GB"/>
        </w:rPr>
      </w:pPr>
      <w:r w:rsidRPr="00624CFB">
        <w:rPr>
          <w:rFonts w:cs="Arial"/>
          <w:lang w:val="en-GB"/>
        </w:rPr>
        <w:t xml:space="preserve">Status code does not inform the business reason </w:t>
      </w:r>
      <w:r w:rsidR="00D50102">
        <w:rPr>
          <w:rFonts w:cs="Arial"/>
          <w:lang w:val="en-GB"/>
        </w:rPr>
        <w:t>for the</w:t>
      </w:r>
      <w:r w:rsidRPr="00624CFB">
        <w:rPr>
          <w:rFonts w:cs="Arial"/>
          <w:lang w:val="en-GB"/>
        </w:rPr>
        <w:t xml:space="preserve"> Status to the </w:t>
      </w:r>
      <w:r w:rsidR="00360A4C" w:rsidRPr="00624CFB">
        <w:rPr>
          <w:rFonts w:cs="Arial"/>
          <w:lang w:val="en-GB"/>
        </w:rPr>
        <w:t>Seller</w:t>
      </w:r>
      <w:r w:rsidRPr="00624CFB">
        <w:rPr>
          <w:rFonts w:cs="Arial"/>
          <w:lang w:val="en-GB"/>
        </w:rPr>
        <w:t xml:space="preserve"> (there is a clarification code for that). </w:t>
      </w:r>
    </w:p>
    <w:p w:rsidR="00B3286B" w:rsidRPr="00624CFB" w:rsidRDefault="00B3286B" w:rsidP="00CB6742">
      <w:pPr>
        <w:numPr>
          <w:ilvl w:val="0"/>
          <w:numId w:val="11"/>
        </w:numPr>
        <w:rPr>
          <w:rFonts w:cs="Arial"/>
          <w:lang w:val="en-GB"/>
        </w:rPr>
      </w:pPr>
      <w:r w:rsidRPr="00624CFB">
        <w:rPr>
          <w:rFonts w:cs="Arial"/>
          <w:lang w:val="en-GB"/>
        </w:rPr>
        <w:t xml:space="preserve">Every </w:t>
      </w:r>
      <w:r w:rsidR="0080706D">
        <w:rPr>
          <w:rFonts w:cs="Arial"/>
          <w:lang w:val="en-GB"/>
        </w:rPr>
        <w:t>s</w:t>
      </w:r>
      <w:r w:rsidRPr="00624CFB">
        <w:rPr>
          <w:rFonts w:cs="Arial"/>
          <w:lang w:val="en-GB"/>
        </w:rPr>
        <w:t xml:space="preserve">tatus can be </w:t>
      </w:r>
      <w:r w:rsidR="0080706D">
        <w:rPr>
          <w:rFonts w:cs="Arial"/>
          <w:lang w:val="en-GB"/>
        </w:rPr>
        <w:t xml:space="preserve">the </w:t>
      </w:r>
      <w:r w:rsidRPr="00624CFB">
        <w:rPr>
          <w:rFonts w:cs="Arial"/>
          <w:lang w:val="en-GB"/>
        </w:rPr>
        <w:t xml:space="preserve">first </w:t>
      </w:r>
      <w:r w:rsidR="0080706D">
        <w:rPr>
          <w:rFonts w:cs="Arial"/>
          <w:lang w:val="en-GB"/>
        </w:rPr>
        <w:t>s</w:t>
      </w:r>
      <w:r w:rsidRPr="00624CFB">
        <w:rPr>
          <w:rFonts w:cs="Arial"/>
          <w:lang w:val="en-GB"/>
        </w:rPr>
        <w:t xml:space="preserve">tatus sent to </w:t>
      </w:r>
      <w:r w:rsidR="0080706D">
        <w:rPr>
          <w:rFonts w:cs="Arial"/>
          <w:lang w:val="en-GB"/>
        </w:rPr>
        <w:t xml:space="preserve">the </w:t>
      </w:r>
      <w:r w:rsidR="00360A4C" w:rsidRPr="00624CFB">
        <w:rPr>
          <w:rFonts w:cs="Arial"/>
          <w:lang w:val="en-GB"/>
        </w:rPr>
        <w:t>Seller</w:t>
      </w:r>
      <w:r w:rsidRPr="00624CFB">
        <w:rPr>
          <w:rFonts w:cs="Arial"/>
          <w:lang w:val="en-GB"/>
        </w:rPr>
        <w:t xml:space="preserve"> but </w:t>
      </w:r>
      <w:r w:rsidR="00D50102">
        <w:rPr>
          <w:rFonts w:cs="Arial"/>
          <w:lang w:val="en-GB"/>
        </w:rPr>
        <w:t>from</w:t>
      </w:r>
      <w:r w:rsidR="00D50102" w:rsidRPr="00624CFB">
        <w:rPr>
          <w:rFonts w:cs="Arial"/>
          <w:lang w:val="en-GB"/>
        </w:rPr>
        <w:t xml:space="preserve"> </w:t>
      </w:r>
      <w:r w:rsidRPr="00624CFB">
        <w:rPr>
          <w:rFonts w:cs="Arial"/>
          <w:lang w:val="en-GB"/>
        </w:rPr>
        <w:t xml:space="preserve">there </w:t>
      </w:r>
      <w:r w:rsidR="00D50102">
        <w:rPr>
          <w:rFonts w:cs="Arial"/>
          <w:lang w:val="en-GB"/>
        </w:rPr>
        <w:t xml:space="preserve">further statuses must follow a defined </w:t>
      </w:r>
      <w:r w:rsidRPr="00624CFB">
        <w:rPr>
          <w:rFonts w:cs="Arial"/>
          <w:lang w:val="en-GB"/>
        </w:rPr>
        <w:t>order (</w:t>
      </w:r>
      <w:r w:rsidR="00D50102">
        <w:rPr>
          <w:rFonts w:cs="Arial"/>
          <w:lang w:val="en-GB"/>
        </w:rPr>
        <w:t xml:space="preserve">see section </w:t>
      </w:r>
      <w:r w:rsidR="00D50102">
        <w:rPr>
          <w:rFonts w:cs="Arial"/>
          <w:lang w:val="en-GB"/>
        </w:rPr>
        <w:fldChar w:fldCharType="begin"/>
      </w:r>
      <w:r w:rsidR="00D50102">
        <w:rPr>
          <w:rFonts w:cs="Arial"/>
          <w:lang w:val="en-GB"/>
        </w:rPr>
        <w:instrText xml:space="preserve"> REF _Ref499802468 \r \h </w:instrText>
      </w:r>
      <w:r w:rsidR="00D50102">
        <w:rPr>
          <w:rFonts w:cs="Arial"/>
          <w:lang w:val="en-GB"/>
        </w:rPr>
      </w:r>
      <w:r w:rsidR="00D50102">
        <w:rPr>
          <w:rFonts w:cs="Arial"/>
          <w:lang w:val="en-GB"/>
        </w:rPr>
        <w:fldChar w:fldCharType="separate"/>
      </w:r>
      <w:r w:rsidR="002A4BFD">
        <w:rPr>
          <w:rFonts w:cs="Arial"/>
          <w:lang w:val="en-GB"/>
        </w:rPr>
        <w:t>7.1</w:t>
      </w:r>
      <w:r w:rsidR="00D50102">
        <w:rPr>
          <w:rFonts w:cs="Arial"/>
          <w:lang w:val="en-GB"/>
        </w:rPr>
        <w:fldChar w:fldCharType="end"/>
      </w:r>
      <w:r w:rsidR="00D50102">
        <w:rPr>
          <w:rFonts w:cs="Arial"/>
          <w:lang w:val="en-GB"/>
        </w:rPr>
        <w:t xml:space="preserve">, rule </w:t>
      </w:r>
      <w:r w:rsidR="00D50102" w:rsidRPr="00624CFB">
        <w:rPr>
          <w:lang w:val="en-GB"/>
        </w:rPr>
        <w:t>OP-BR111-R012</w:t>
      </w:r>
      <w:r w:rsidRPr="00624CFB">
        <w:rPr>
          <w:rFonts w:cs="Arial"/>
          <w:lang w:val="en-GB"/>
        </w:rPr>
        <w:t>).</w:t>
      </w:r>
    </w:p>
    <w:p w:rsidR="00B3286B" w:rsidRPr="00624CFB" w:rsidRDefault="00D50102" w:rsidP="00985314">
      <w:pPr>
        <w:numPr>
          <w:ilvl w:val="0"/>
          <w:numId w:val="11"/>
        </w:numPr>
        <w:rPr>
          <w:rFonts w:cs="Arial"/>
          <w:lang w:val="en-GB"/>
        </w:rPr>
      </w:pPr>
      <w:r>
        <w:rPr>
          <w:rFonts w:cs="Arial"/>
          <w:lang w:val="en-GB"/>
        </w:rPr>
        <w:t>Maximum</w:t>
      </w:r>
      <w:r w:rsidRPr="00624CFB">
        <w:rPr>
          <w:rFonts w:cs="Arial"/>
          <w:lang w:val="en-GB"/>
        </w:rPr>
        <w:t xml:space="preserve"> </w:t>
      </w:r>
      <w:del w:id="172" w:author="Georg Birgisson" w:date="2018-04-19T13:08:00Z">
        <w:r w:rsidR="00B3286B" w:rsidRPr="00624CFB" w:rsidDel="009C621E">
          <w:rPr>
            <w:rFonts w:cs="Arial"/>
            <w:lang w:val="en-GB"/>
          </w:rPr>
          <w:delText xml:space="preserve">Response </w:delText>
        </w:r>
      </w:del>
      <w:r w:rsidR="00B3286B" w:rsidRPr="00624CFB">
        <w:rPr>
          <w:rFonts w:cs="Arial"/>
          <w:lang w:val="en-GB"/>
        </w:rPr>
        <w:t xml:space="preserve">time </w:t>
      </w:r>
      <w:ins w:id="173" w:author="Georg Birgisson" w:date="2018-04-19T13:09:00Z">
        <w:r w:rsidR="009C621E">
          <w:rPr>
            <w:rFonts w:cs="Arial"/>
            <w:lang w:val="en-GB"/>
          </w:rPr>
          <w:t xml:space="preserve">for first response </w:t>
        </w:r>
      </w:ins>
      <w:r w:rsidR="006865BB" w:rsidRPr="00624CFB">
        <w:rPr>
          <w:rFonts w:cs="Arial"/>
          <w:lang w:val="en-GB"/>
        </w:rPr>
        <w:t xml:space="preserve">3 days </w:t>
      </w:r>
      <w:r w:rsidR="00B3286B" w:rsidRPr="00624CFB">
        <w:rPr>
          <w:rFonts w:cs="Arial"/>
          <w:lang w:val="en-GB"/>
        </w:rPr>
        <w:t xml:space="preserve">– </w:t>
      </w:r>
      <w:r>
        <w:rPr>
          <w:rFonts w:cs="Arial"/>
          <w:lang w:val="en-GB"/>
        </w:rPr>
        <w:t>The Seller should receive the first</w:t>
      </w:r>
      <w:r w:rsidRPr="00624CFB">
        <w:rPr>
          <w:rFonts w:cs="Arial"/>
          <w:lang w:val="en-GB"/>
        </w:rPr>
        <w:t xml:space="preserve"> </w:t>
      </w:r>
      <w:r w:rsidR="00AA1BB0">
        <w:rPr>
          <w:rFonts w:cs="Arial"/>
          <w:lang w:val="en-GB"/>
        </w:rPr>
        <w:t>Invoice Response</w:t>
      </w:r>
      <w:r w:rsidR="00985314" w:rsidRPr="00624CFB">
        <w:rPr>
          <w:rFonts w:cs="Arial"/>
          <w:lang w:val="en-GB"/>
        </w:rPr>
        <w:t xml:space="preserve"> within 3 working days</w:t>
      </w:r>
      <w:r w:rsidR="00AA4D76">
        <w:rPr>
          <w:rFonts w:cs="Arial"/>
          <w:lang w:val="en-GB"/>
        </w:rPr>
        <w:t xml:space="preserve">. </w:t>
      </w:r>
      <w:ins w:id="174" w:author="Georg Birgisson" w:date="2018-04-19T13:10:00Z">
        <w:r w:rsidR="009C621E">
          <w:rPr>
            <w:rFonts w:cs="Arial"/>
            <w:lang w:val="en-GB"/>
          </w:rPr>
          <w:t xml:space="preserve">By receiving the first Response message the Seller </w:t>
        </w:r>
      </w:ins>
      <w:ins w:id="175" w:author="Georg Birgisson" w:date="2018-04-19T13:12:00Z">
        <w:r w:rsidR="00A91BED">
          <w:rPr>
            <w:rFonts w:cs="Arial"/>
            <w:lang w:val="en-GB"/>
          </w:rPr>
          <w:t>will know</w:t>
        </w:r>
      </w:ins>
      <w:ins w:id="176" w:author="Georg Birgisson" w:date="2018-04-19T13:10:00Z">
        <w:r w:rsidR="009C621E">
          <w:rPr>
            <w:rFonts w:cs="Arial"/>
            <w:lang w:val="en-GB"/>
          </w:rPr>
          <w:t xml:space="preserve"> that </w:t>
        </w:r>
      </w:ins>
      <w:ins w:id="177" w:author="Georg Birgisson" w:date="2018-04-19T13:12:00Z">
        <w:r w:rsidR="00A91BED">
          <w:rPr>
            <w:rFonts w:cs="Arial"/>
            <w:lang w:val="en-GB"/>
          </w:rPr>
          <w:t>an</w:t>
        </w:r>
      </w:ins>
      <w:ins w:id="178" w:author="Georg Birgisson" w:date="2018-04-19T13:10:00Z">
        <w:r w:rsidR="009C621E">
          <w:rPr>
            <w:rFonts w:cs="Arial"/>
            <w:lang w:val="en-GB"/>
          </w:rPr>
          <w:t xml:space="preserve"> Invoice has been received by the Buyer and </w:t>
        </w:r>
      </w:ins>
      <w:ins w:id="179" w:author="Georg Birgisson" w:date="2018-04-19T13:12:00Z">
        <w:r w:rsidR="00A91BED">
          <w:rPr>
            <w:rFonts w:cs="Arial"/>
            <w:lang w:val="en-GB"/>
          </w:rPr>
          <w:t>what its status is</w:t>
        </w:r>
      </w:ins>
      <w:ins w:id="180" w:author="Georg Birgisson" w:date="2018-04-19T13:10:00Z">
        <w:r w:rsidR="009C621E">
          <w:rPr>
            <w:rFonts w:cs="Arial"/>
            <w:lang w:val="en-GB"/>
          </w:rPr>
          <w:t>. However, i</w:t>
        </w:r>
      </w:ins>
      <w:ins w:id="181" w:author="Georg Birgisson" w:date="2018-04-19T13:11:00Z">
        <w:r w:rsidR="009C621E">
          <w:rPr>
            <w:rFonts w:cs="Arial"/>
            <w:lang w:val="en-GB"/>
          </w:rPr>
          <w:t xml:space="preserve">f the Seller does not receive any response he should </w:t>
        </w:r>
      </w:ins>
      <w:ins w:id="182" w:author="Georg Birgisson" w:date="2018-04-19T13:12:00Z">
        <w:r w:rsidR="00A91BED">
          <w:rPr>
            <w:rFonts w:cs="Arial"/>
            <w:lang w:val="en-GB"/>
          </w:rPr>
          <w:t>wait</w:t>
        </w:r>
      </w:ins>
      <w:ins w:id="183" w:author="Georg Birgisson" w:date="2018-04-19T13:11:00Z">
        <w:r w:rsidR="009C621E">
          <w:rPr>
            <w:rFonts w:cs="Arial"/>
            <w:lang w:val="en-GB"/>
          </w:rPr>
          <w:t xml:space="preserve"> 3 working days before contacting the Buyer </w:t>
        </w:r>
        <w:r w:rsidR="00A91BED">
          <w:rPr>
            <w:rFonts w:cs="Arial"/>
            <w:lang w:val="en-GB"/>
          </w:rPr>
          <w:t>to query whether the Invoice was</w:t>
        </w:r>
      </w:ins>
      <w:ins w:id="184" w:author="Georg Birgisson" w:date="2018-04-19T13:12:00Z">
        <w:r w:rsidR="00A91BED">
          <w:rPr>
            <w:rFonts w:cs="Arial"/>
            <w:lang w:val="en-GB"/>
          </w:rPr>
          <w:t xml:space="preserve"> received</w:t>
        </w:r>
      </w:ins>
      <w:ins w:id="185" w:author="Georg Birgisson" w:date="2018-04-19T13:13:00Z">
        <w:r w:rsidR="00A91BED">
          <w:rPr>
            <w:rFonts w:cs="Arial"/>
            <w:lang w:val="en-GB"/>
          </w:rPr>
          <w:t xml:space="preserve">. A Buyer who has received an invoice should therefore provide a first </w:t>
        </w:r>
      </w:ins>
      <w:ins w:id="186" w:author="Georg Birgisson" w:date="2018-04-19T13:14:00Z">
        <w:r w:rsidR="00A91BED">
          <w:rPr>
            <w:rFonts w:cs="Arial"/>
            <w:lang w:val="en-GB"/>
          </w:rPr>
          <w:t>R</w:t>
        </w:r>
      </w:ins>
      <w:ins w:id="187" w:author="Georg Birgisson" w:date="2018-04-19T13:13:00Z">
        <w:r w:rsidR="00A91BED">
          <w:rPr>
            <w:rFonts w:cs="Arial"/>
            <w:lang w:val="en-GB"/>
          </w:rPr>
          <w:t>esponse before that time</w:t>
        </w:r>
      </w:ins>
      <w:ins w:id="188" w:author="Georg Birgisson" w:date="2018-04-19T13:14:00Z">
        <w:r w:rsidR="00A91BED">
          <w:rPr>
            <w:rFonts w:cs="Arial"/>
            <w:lang w:val="en-GB"/>
          </w:rPr>
          <w:t xml:space="preserve"> to notify the Seller that it has been received and what its status is</w:t>
        </w:r>
      </w:ins>
      <w:ins w:id="189" w:author="Georg Birgisson" w:date="2018-04-19T13:12:00Z">
        <w:r w:rsidR="00A91BED">
          <w:rPr>
            <w:rFonts w:cs="Arial"/>
            <w:lang w:val="en-GB"/>
          </w:rPr>
          <w:t>.</w:t>
        </w:r>
      </w:ins>
      <w:del w:id="190" w:author="Georg Birgisson" w:date="2018-04-19T13:14:00Z">
        <w:r w:rsidR="00AA4D76" w:rsidDel="00A91BED">
          <w:rPr>
            <w:rFonts w:cs="Arial"/>
            <w:lang w:val="en-GB"/>
          </w:rPr>
          <w:delText xml:space="preserve">In </w:delText>
        </w:r>
        <w:r w:rsidR="007B6095" w:rsidDel="00A91BED">
          <w:rPr>
            <w:rFonts w:cs="Arial"/>
            <w:lang w:val="en-GB"/>
          </w:rPr>
          <w:delText xml:space="preserve">the </w:delText>
        </w:r>
        <w:r w:rsidR="00AA4D76" w:rsidDel="00A91BED">
          <w:rPr>
            <w:rFonts w:cs="Arial"/>
            <w:lang w:val="en-GB"/>
          </w:rPr>
          <w:delText xml:space="preserve">case </w:delText>
        </w:r>
        <w:r w:rsidR="007B6095" w:rsidDel="00A91BED">
          <w:rPr>
            <w:rFonts w:cs="Arial"/>
            <w:lang w:val="en-GB"/>
          </w:rPr>
          <w:delText xml:space="preserve">when the </w:delText>
        </w:r>
        <w:r w:rsidR="00AA4D76" w:rsidDel="00A91BED">
          <w:rPr>
            <w:rFonts w:cs="Arial"/>
            <w:lang w:val="en-GB"/>
          </w:rPr>
          <w:delText xml:space="preserve">Buyer has sent </w:delText>
        </w:r>
        <w:r w:rsidR="007B6095" w:rsidDel="00A91BED">
          <w:rPr>
            <w:rFonts w:cs="Arial"/>
            <w:lang w:val="en-GB"/>
          </w:rPr>
          <w:delText xml:space="preserve">an </w:delText>
        </w:r>
        <w:r w:rsidR="00AA1BB0" w:rsidDel="00A91BED">
          <w:rPr>
            <w:rFonts w:cs="Arial"/>
            <w:lang w:val="en-GB"/>
          </w:rPr>
          <w:delText>Invoice Response</w:delText>
        </w:r>
        <w:r w:rsidR="00AA4D76" w:rsidDel="00A91BED">
          <w:rPr>
            <w:rFonts w:cs="Arial"/>
            <w:lang w:val="en-GB"/>
          </w:rPr>
          <w:delText xml:space="preserve"> to </w:delText>
        </w:r>
        <w:r w:rsidR="007B6095" w:rsidDel="00A91BED">
          <w:rPr>
            <w:rFonts w:cs="Arial"/>
            <w:lang w:val="en-GB"/>
          </w:rPr>
          <w:delText xml:space="preserve">the </w:delText>
        </w:r>
        <w:r w:rsidR="00AA4D76" w:rsidDel="00A91BED">
          <w:rPr>
            <w:rFonts w:cs="Arial"/>
            <w:lang w:val="en-GB"/>
          </w:rPr>
          <w:delText>Seller for</w:delText>
        </w:r>
        <w:r w:rsidR="00511BBB" w:rsidDel="00A91BED">
          <w:rPr>
            <w:rFonts w:cs="Arial"/>
            <w:lang w:val="en-GB"/>
          </w:rPr>
          <w:delText xml:space="preserve"> </w:delText>
        </w:r>
        <w:r w:rsidR="00AA4D76" w:rsidDel="00A91BED">
          <w:rPr>
            <w:rFonts w:cs="Arial"/>
            <w:lang w:val="en-GB"/>
          </w:rPr>
          <w:delText xml:space="preserve">previous Invoice(s) </w:delText>
        </w:r>
        <w:r w:rsidR="00985314" w:rsidRPr="00624CFB" w:rsidDel="00A91BED">
          <w:rPr>
            <w:rFonts w:cs="Arial"/>
            <w:lang w:val="en-GB"/>
          </w:rPr>
          <w:delText xml:space="preserve">and if </w:delText>
        </w:r>
        <w:r w:rsidR="007B6095" w:rsidDel="00A91BED">
          <w:rPr>
            <w:rFonts w:cs="Arial"/>
            <w:lang w:val="en-GB"/>
          </w:rPr>
          <w:delText xml:space="preserve">the </w:delText>
        </w:r>
        <w:r w:rsidR="00360A4C" w:rsidRPr="00624CFB" w:rsidDel="00A91BED">
          <w:rPr>
            <w:rFonts w:cs="Arial"/>
            <w:lang w:val="en-GB"/>
          </w:rPr>
          <w:delText>Seller</w:delText>
        </w:r>
        <w:r w:rsidR="00AA4D76" w:rsidDel="00A91BED">
          <w:rPr>
            <w:rFonts w:cs="Arial"/>
            <w:lang w:val="en-GB"/>
          </w:rPr>
          <w:delText xml:space="preserve"> doesn’t receive an </w:delText>
        </w:r>
        <w:r w:rsidR="00AA1BB0" w:rsidDel="00A91BED">
          <w:rPr>
            <w:rFonts w:cs="Arial"/>
            <w:lang w:val="en-GB"/>
          </w:rPr>
          <w:delText>Invoice Response</w:delText>
        </w:r>
        <w:r w:rsidR="00AA4D76" w:rsidDel="00A91BED">
          <w:rPr>
            <w:rFonts w:cs="Arial"/>
            <w:lang w:val="en-GB"/>
          </w:rPr>
          <w:delText xml:space="preserve"> for </w:delText>
        </w:r>
        <w:r w:rsidR="00511BBB" w:rsidDel="00A91BED">
          <w:rPr>
            <w:rFonts w:cs="Arial"/>
            <w:lang w:val="en-GB"/>
          </w:rPr>
          <w:delText>particular</w:delText>
        </w:r>
        <w:r w:rsidR="00AA4D76" w:rsidDel="00A91BED">
          <w:rPr>
            <w:rFonts w:cs="Arial"/>
            <w:lang w:val="en-GB"/>
          </w:rPr>
          <w:delText xml:space="preserve"> Invoice</w:delText>
        </w:r>
        <w:r w:rsidR="00985314" w:rsidRPr="00624CFB" w:rsidDel="00A91BED">
          <w:rPr>
            <w:rFonts w:cs="Arial"/>
            <w:lang w:val="en-GB"/>
          </w:rPr>
          <w:delText xml:space="preserve"> within </w:delText>
        </w:r>
        <w:r w:rsidR="007B6095" w:rsidDel="00A91BED">
          <w:rPr>
            <w:rFonts w:cs="Arial"/>
            <w:lang w:val="en-GB"/>
          </w:rPr>
          <w:delText xml:space="preserve">maximum </w:delText>
        </w:r>
        <w:r w:rsidR="00511BBB" w:rsidDel="00A91BED">
          <w:rPr>
            <w:rFonts w:cs="Arial"/>
            <w:lang w:val="en-GB"/>
          </w:rPr>
          <w:delText>response time</w:delText>
        </w:r>
        <w:r w:rsidR="00985314" w:rsidRPr="00624CFB" w:rsidDel="00A91BED">
          <w:rPr>
            <w:rFonts w:cs="Arial"/>
            <w:lang w:val="en-GB"/>
          </w:rPr>
          <w:delText xml:space="preserve"> </w:delText>
        </w:r>
        <w:r w:rsidR="00AA4D76" w:rsidDel="00A91BED">
          <w:rPr>
            <w:rFonts w:cs="Arial"/>
            <w:lang w:val="en-GB"/>
          </w:rPr>
          <w:delText>then the Seller</w:delText>
        </w:r>
        <w:r w:rsidR="00985314" w:rsidRPr="00624CFB" w:rsidDel="00A91BED">
          <w:rPr>
            <w:rFonts w:cs="Arial"/>
            <w:lang w:val="en-GB"/>
          </w:rPr>
          <w:delText xml:space="preserve"> can have </w:delText>
        </w:r>
        <w:r w:rsidR="007B6095" w:rsidDel="00A91BED">
          <w:rPr>
            <w:rFonts w:cs="Arial"/>
            <w:lang w:val="en-GB"/>
          </w:rPr>
          <w:delText xml:space="preserve">a </w:delText>
        </w:r>
        <w:r w:rsidR="00985314" w:rsidRPr="00624CFB" w:rsidDel="00A91BED">
          <w:rPr>
            <w:rFonts w:cs="Arial"/>
            <w:lang w:val="en-GB"/>
          </w:rPr>
          <w:delText>justified expectation that Invoice is not in process</w:delText>
        </w:r>
        <w:r w:rsidR="00511BBB" w:rsidDel="00A91BED">
          <w:rPr>
            <w:rFonts w:cs="Arial"/>
            <w:lang w:val="en-GB"/>
          </w:rPr>
          <w:delText xml:space="preserve"> in Buyer’s side</w:delText>
        </w:r>
        <w:r w:rsidR="00985314" w:rsidRPr="00624CFB" w:rsidDel="00A91BED">
          <w:rPr>
            <w:rFonts w:cs="Arial"/>
            <w:lang w:val="en-GB"/>
          </w:rPr>
          <w:delText>.</w:delText>
        </w:r>
      </w:del>
    </w:p>
    <w:p w:rsidR="00B3286B" w:rsidRDefault="007B6095" w:rsidP="008E7845">
      <w:pPr>
        <w:numPr>
          <w:ilvl w:val="0"/>
          <w:numId w:val="11"/>
        </w:numPr>
        <w:rPr>
          <w:rFonts w:cs="Arial"/>
          <w:lang w:val="en-GB"/>
        </w:rPr>
      </w:pPr>
      <w:r>
        <w:rPr>
          <w:rFonts w:cs="Arial"/>
          <w:lang w:val="en-GB"/>
        </w:rPr>
        <w:t>The minimum</w:t>
      </w:r>
      <w:r w:rsidRPr="00624CFB">
        <w:rPr>
          <w:rFonts w:cs="Arial"/>
          <w:lang w:val="en-GB"/>
        </w:rPr>
        <w:t xml:space="preserve"> </w:t>
      </w:r>
      <w:r w:rsidR="00B3286B" w:rsidRPr="00624CFB">
        <w:rPr>
          <w:rFonts w:cs="Arial"/>
          <w:lang w:val="en-GB"/>
        </w:rPr>
        <w:t xml:space="preserve">set of Statuses </w:t>
      </w:r>
      <w:r>
        <w:rPr>
          <w:rFonts w:cs="Arial"/>
          <w:lang w:val="en-GB"/>
        </w:rPr>
        <w:t>that must</w:t>
      </w:r>
      <w:r w:rsidRPr="00624CFB">
        <w:rPr>
          <w:rFonts w:cs="Arial"/>
          <w:lang w:val="en-GB"/>
        </w:rPr>
        <w:t xml:space="preserve"> </w:t>
      </w:r>
      <w:r w:rsidR="00B3286B" w:rsidRPr="00624CFB">
        <w:rPr>
          <w:rFonts w:cs="Arial"/>
          <w:lang w:val="en-GB"/>
        </w:rPr>
        <w:t xml:space="preserve">be supported by </w:t>
      </w:r>
      <w:r>
        <w:rPr>
          <w:rFonts w:cs="Arial"/>
          <w:lang w:val="en-GB"/>
        </w:rPr>
        <w:t xml:space="preserve">a </w:t>
      </w:r>
      <w:r w:rsidR="00B3286B" w:rsidRPr="00624CFB">
        <w:rPr>
          <w:rFonts w:cs="Arial"/>
          <w:lang w:val="en-GB"/>
        </w:rPr>
        <w:t xml:space="preserve">Buyer is </w:t>
      </w:r>
      <w:r w:rsidR="006865BB" w:rsidRPr="00624CFB">
        <w:rPr>
          <w:rFonts w:cs="Arial"/>
          <w:lang w:val="en-GB"/>
        </w:rPr>
        <w:t>“</w:t>
      </w:r>
      <w:del w:id="191" w:author="Georg Birgisson" w:date="2018-04-11T16:20:00Z">
        <w:r w:rsidR="00B3286B" w:rsidRPr="00624CFB" w:rsidDel="0021385B">
          <w:rPr>
            <w:rFonts w:cs="Arial"/>
            <w:lang w:val="en-GB"/>
          </w:rPr>
          <w:delText>In Process</w:delText>
        </w:r>
      </w:del>
      <w:ins w:id="192" w:author="Georg Birgisson" w:date="2018-04-11T16:20:00Z">
        <w:r w:rsidR="0021385B">
          <w:rPr>
            <w:rFonts w:cs="Arial"/>
            <w:lang w:val="en-GB"/>
          </w:rPr>
          <w:t>Message acknowledged</w:t>
        </w:r>
      </w:ins>
      <w:r w:rsidR="006865BB" w:rsidRPr="00624CFB">
        <w:rPr>
          <w:rFonts w:cs="Arial"/>
          <w:lang w:val="en-GB"/>
        </w:rPr>
        <w:t>”</w:t>
      </w:r>
      <w:r w:rsidR="00B3286B" w:rsidRPr="00624CFB">
        <w:rPr>
          <w:rFonts w:cs="Arial"/>
          <w:lang w:val="en-GB"/>
        </w:rPr>
        <w:t xml:space="preserve">, </w:t>
      </w:r>
      <w:r w:rsidR="006865BB" w:rsidRPr="00624CFB">
        <w:rPr>
          <w:rFonts w:cs="Arial"/>
          <w:lang w:val="en-GB"/>
        </w:rPr>
        <w:t>“Rejected” and</w:t>
      </w:r>
      <w:r w:rsidR="00B3286B" w:rsidRPr="00624CFB">
        <w:rPr>
          <w:rFonts w:cs="Arial"/>
          <w:lang w:val="en-GB"/>
        </w:rPr>
        <w:t xml:space="preserve"> </w:t>
      </w:r>
      <w:r w:rsidR="006865BB" w:rsidRPr="00624CFB">
        <w:rPr>
          <w:rFonts w:cs="Arial"/>
          <w:lang w:val="en-GB"/>
        </w:rPr>
        <w:t>“Approved”</w:t>
      </w:r>
      <w:r w:rsidR="00D53057">
        <w:rPr>
          <w:rFonts w:cs="Arial"/>
          <w:lang w:val="en-GB"/>
        </w:rPr>
        <w:t>.</w:t>
      </w:r>
    </w:p>
    <w:p w:rsidR="00D53057" w:rsidRPr="00D53057" w:rsidRDefault="00D53057" w:rsidP="00D53057">
      <w:pPr>
        <w:rPr>
          <w:rFonts w:cs="Arial"/>
          <w:lang w:val="en-GB"/>
        </w:rPr>
      </w:pPr>
    </w:p>
    <w:p w:rsidR="008E7845" w:rsidRDefault="008E7845" w:rsidP="008E7845">
      <w:pPr>
        <w:pStyle w:val="BodyText"/>
        <w:rPr>
          <w:lang w:val="en-GB"/>
        </w:rPr>
      </w:pPr>
    </w:p>
    <w:p w:rsidR="00447B0F" w:rsidRDefault="00447B0F" w:rsidP="008E7845">
      <w:pPr>
        <w:pStyle w:val="BodyText"/>
        <w:rPr>
          <w:lang w:val="en-GB"/>
        </w:rPr>
        <w:sectPr w:rsidR="00447B0F" w:rsidSect="00947885">
          <w:pgSz w:w="11906" w:h="16838"/>
          <w:pgMar w:top="1440" w:right="1440" w:bottom="1440" w:left="1440" w:header="708" w:footer="708" w:gutter="0"/>
          <w:cols w:space="708"/>
          <w:docGrid w:linePitch="360"/>
        </w:sectPr>
      </w:pPr>
    </w:p>
    <w:p w:rsidR="00447B0F" w:rsidRPr="00624CFB" w:rsidRDefault="00447B0F" w:rsidP="008E7845">
      <w:pPr>
        <w:pStyle w:val="BodyText"/>
        <w:rPr>
          <w:lang w:val="en-GB"/>
        </w:rPr>
      </w:pPr>
      <w:r>
        <w:rPr>
          <w:lang w:val="en-GB"/>
        </w:rPr>
        <w:lastRenderedPageBreak/>
        <w:t>The Status codes used in an Invoice Response message are defined in the below table</w:t>
      </w:r>
      <w:ins w:id="193" w:author="Georg Birgisson" w:date="2018-04-17T18:33:00Z">
        <w:r w:rsidR="009336FF">
          <w:rPr>
            <w:lang w:val="en-GB"/>
          </w:rPr>
          <w:t xml:space="preserve"> and are a subset UNECE code list 4343 with </w:t>
        </w:r>
      </w:ins>
      <w:ins w:id="194" w:author="Georg Birgisson" w:date="2018-04-17T18:34:00Z">
        <w:r w:rsidR="009336FF">
          <w:rPr>
            <w:lang w:val="en-GB"/>
          </w:rPr>
          <w:t>additional codes</w:t>
        </w:r>
      </w:ins>
      <w:r>
        <w:rPr>
          <w:lang w:val="en-GB"/>
        </w:rPr>
        <w:t xml:space="preserve">. </w:t>
      </w:r>
      <w:r w:rsidRPr="00624CFB">
        <w:rPr>
          <w:lang w:val="en-GB"/>
        </w:rPr>
        <w:t>The columns in the below table shall be understood as follows:</w:t>
      </w:r>
    </w:p>
    <w:p w:rsidR="008E7845" w:rsidRPr="00624CFB" w:rsidRDefault="008E7845" w:rsidP="00447B0F">
      <w:pPr>
        <w:pStyle w:val="BodyText"/>
        <w:ind w:left="2268" w:hanging="2268"/>
        <w:rPr>
          <w:lang w:val="en-GB"/>
        </w:rPr>
      </w:pPr>
      <w:r w:rsidRPr="00624CFB">
        <w:rPr>
          <w:lang w:val="en-GB"/>
        </w:rPr>
        <w:t>Status code</w:t>
      </w:r>
      <w:r w:rsidRPr="00624CFB">
        <w:rPr>
          <w:lang w:val="en-GB"/>
        </w:rPr>
        <w:tab/>
      </w:r>
      <w:proofErr w:type="gramStart"/>
      <w:r w:rsidRPr="00624CFB">
        <w:rPr>
          <w:lang w:val="en-GB"/>
        </w:rPr>
        <w:t>The</w:t>
      </w:r>
      <w:proofErr w:type="gramEnd"/>
      <w:r w:rsidRPr="00624CFB">
        <w:rPr>
          <w:lang w:val="en-GB"/>
        </w:rPr>
        <w:t xml:space="preserve"> code that </w:t>
      </w:r>
      <w:r w:rsidR="00836D64">
        <w:rPr>
          <w:lang w:val="en-GB"/>
        </w:rPr>
        <w:t>defines the status of the reference document, e.g. Invoice</w:t>
      </w:r>
      <w:r w:rsidRPr="00624CFB">
        <w:rPr>
          <w:lang w:val="en-GB"/>
        </w:rPr>
        <w:t>.</w:t>
      </w:r>
    </w:p>
    <w:p w:rsidR="008E7845" w:rsidRPr="00624CFB" w:rsidRDefault="008E7845" w:rsidP="00447B0F">
      <w:pPr>
        <w:pStyle w:val="BodyText"/>
        <w:ind w:left="2268" w:hanging="2268"/>
        <w:rPr>
          <w:lang w:val="en-GB"/>
        </w:rPr>
      </w:pPr>
      <w:r w:rsidRPr="00624CFB">
        <w:rPr>
          <w:lang w:val="en-GB"/>
        </w:rPr>
        <w:t>UNECE name</w:t>
      </w:r>
      <w:r w:rsidRPr="00624CFB">
        <w:rPr>
          <w:lang w:val="en-GB"/>
        </w:rPr>
        <w:tab/>
      </w:r>
      <w:proofErr w:type="gramStart"/>
      <w:r w:rsidRPr="00624CFB">
        <w:rPr>
          <w:lang w:val="en-GB"/>
        </w:rPr>
        <w:t>The</w:t>
      </w:r>
      <w:proofErr w:type="gramEnd"/>
      <w:r w:rsidRPr="00624CFB">
        <w:rPr>
          <w:lang w:val="en-GB"/>
        </w:rPr>
        <w:t xml:space="preserve"> name of the code</w:t>
      </w:r>
      <w:r w:rsidR="00836D64">
        <w:rPr>
          <w:lang w:val="en-GB"/>
        </w:rPr>
        <w:t>, based on UNECE code list 4343</w:t>
      </w:r>
      <w:r w:rsidRPr="00624CFB">
        <w:rPr>
          <w:lang w:val="en-GB"/>
        </w:rPr>
        <w:t>.</w:t>
      </w:r>
    </w:p>
    <w:p w:rsidR="008E7845" w:rsidRPr="00624CFB" w:rsidRDefault="008E7845" w:rsidP="00447B0F">
      <w:pPr>
        <w:pStyle w:val="BodyText"/>
        <w:ind w:left="2268" w:hanging="2268"/>
        <w:rPr>
          <w:lang w:val="en-GB"/>
        </w:rPr>
      </w:pPr>
      <w:r w:rsidRPr="00624CFB">
        <w:rPr>
          <w:lang w:val="en-GB"/>
        </w:rPr>
        <w:t>UNECE definition</w:t>
      </w:r>
      <w:r w:rsidRPr="00624CFB">
        <w:rPr>
          <w:lang w:val="en-GB"/>
        </w:rPr>
        <w:tab/>
      </w:r>
      <w:proofErr w:type="gramStart"/>
      <w:r w:rsidRPr="00624CFB">
        <w:rPr>
          <w:lang w:val="en-GB"/>
        </w:rPr>
        <w:t>The</w:t>
      </w:r>
      <w:proofErr w:type="gramEnd"/>
      <w:r w:rsidRPr="00624CFB">
        <w:rPr>
          <w:lang w:val="en-GB"/>
        </w:rPr>
        <w:t xml:space="preserve"> definition of the c</w:t>
      </w:r>
      <w:r w:rsidR="00B3286B" w:rsidRPr="00624CFB">
        <w:rPr>
          <w:lang w:val="en-GB"/>
        </w:rPr>
        <w:t>o</w:t>
      </w:r>
      <w:r w:rsidRPr="00624CFB">
        <w:rPr>
          <w:lang w:val="en-GB"/>
        </w:rPr>
        <w:t>de</w:t>
      </w:r>
      <w:r w:rsidR="00836D64">
        <w:rPr>
          <w:lang w:val="en-GB"/>
        </w:rPr>
        <w:t>, based on</w:t>
      </w:r>
      <w:r w:rsidRPr="00624CFB">
        <w:rPr>
          <w:lang w:val="en-GB"/>
        </w:rPr>
        <w:t xml:space="preserve"> UNECE code list 4343.</w:t>
      </w:r>
    </w:p>
    <w:p w:rsidR="008E7845" w:rsidRPr="00624CFB" w:rsidRDefault="008E7845" w:rsidP="00447B0F">
      <w:pPr>
        <w:pStyle w:val="BodyText"/>
        <w:ind w:left="2268" w:hanging="2268"/>
        <w:rPr>
          <w:lang w:val="en-GB"/>
        </w:rPr>
      </w:pPr>
      <w:r w:rsidRPr="00624CFB">
        <w:rPr>
          <w:lang w:val="en-GB"/>
        </w:rPr>
        <w:t>BIS usage</w:t>
      </w:r>
      <w:r w:rsidRPr="00624CFB">
        <w:rPr>
          <w:lang w:val="en-GB"/>
        </w:rPr>
        <w:tab/>
      </w:r>
      <w:proofErr w:type="gramStart"/>
      <w:r w:rsidR="00B3286B" w:rsidRPr="00624CFB">
        <w:rPr>
          <w:lang w:val="en-GB"/>
        </w:rPr>
        <w:t>An</w:t>
      </w:r>
      <w:proofErr w:type="gramEnd"/>
      <w:r w:rsidR="00B3286B" w:rsidRPr="00624CFB">
        <w:rPr>
          <w:lang w:val="en-GB"/>
        </w:rPr>
        <w:t xml:space="preserve"> e</w:t>
      </w:r>
      <w:r w:rsidRPr="00624CFB">
        <w:rPr>
          <w:lang w:val="en-GB"/>
        </w:rPr>
        <w:t>xplanation</w:t>
      </w:r>
      <w:r w:rsidR="00B3286B" w:rsidRPr="00624CFB">
        <w:rPr>
          <w:lang w:val="en-GB"/>
        </w:rPr>
        <w:t xml:space="preserve"> of how the UNECE definition of the </w:t>
      </w:r>
      <w:r w:rsidRPr="00624CFB">
        <w:rPr>
          <w:lang w:val="en-GB"/>
        </w:rPr>
        <w:t xml:space="preserve">code shall be interpreted and </w:t>
      </w:r>
      <w:r w:rsidR="00B3286B" w:rsidRPr="00624CFB">
        <w:rPr>
          <w:lang w:val="en-GB"/>
        </w:rPr>
        <w:t>applied</w:t>
      </w:r>
      <w:r w:rsidRPr="00624CFB">
        <w:rPr>
          <w:lang w:val="en-GB"/>
        </w:rPr>
        <w:t xml:space="preserve"> in transactions that follow this BIS.</w:t>
      </w:r>
    </w:p>
    <w:p w:rsidR="00713619" w:rsidRPr="00624CFB" w:rsidRDefault="00447B0F" w:rsidP="00447B0F">
      <w:pPr>
        <w:pStyle w:val="BodyText"/>
        <w:ind w:left="2268" w:hanging="2268"/>
        <w:rPr>
          <w:lang w:val="en-GB"/>
        </w:rPr>
      </w:pPr>
      <w:r>
        <w:rPr>
          <w:lang w:val="en-GB"/>
        </w:rPr>
        <w:t>Response expected</w:t>
      </w:r>
      <w:r w:rsidR="00713619" w:rsidRPr="00624CFB">
        <w:rPr>
          <w:lang w:val="en-GB"/>
        </w:rPr>
        <w:tab/>
        <w:t>Response expecte</w:t>
      </w:r>
      <w:r w:rsidR="003549BD" w:rsidRPr="00624CFB">
        <w:rPr>
          <w:lang w:val="en-GB"/>
        </w:rPr>
        <w:t>d</w:t>
      </w:r>
      <w:r w:rsidR="00713619" w:rsidRPr="00624CFB">
        <w:rPr>
          <w:lang w:val="en-GB"/>
        </w:rPr>
        <w:t xml:space="preserve">. Indicates that the </w:t>
      </w:r>
      <w:r w:rsidR="00360A4C" w:rsidRPr="00624CFB">
        <w:rPr>
          <w:lang w:val="en-GB"/>
        </w:rPr>
        <w:t>Buyer</w:t>
      </w:r>
      <w:r w:rsidR="00713619" w:rsidRPr="00624CFB">
        <w:rPr>
          <w:lang w:val="en-GB"/>
        </w:rPr>
        <w:t xml:space="preserve"> expect</w:t>
      </w:r>
      <w:r w:rsidR="003549BD" w:rsidRPr="00624CFB">
        <w:rPr>
          <w:lang w:val="en-GB"/>
        </w:rPr>
        <w:t>s</w:t>
      </w:r>
      <w:r w:rsidR="00713619" w:rsidRPr="00624CFB">
        <w:rPr>
          <w:lang w:val="en-GB"/>
        </w:rPr>
        <w:t xml:space="preserve"> a response from </w:t>
      </w:r>
      <w:r w:rsidR="0080706D">
        <w:rPr>
          <w:lang w:val="en-GB"/>
        </w:rPr>
        <w:t xml:space="preserve">the </w:t>
      </w:r>
      <w:r w:rsidR="00360A4C" w:rsidRPr="00624CFB">
        <w:rPr>
          <w:lang w:val="en-GB"/>
        </w:rPr>
        <w:t>Seller</w:t>
      </w:r>
      <w:r w:rsidR="00713619" w:rsidRPr="00624CFB">
        <w:rPr>
          <w:lang w:val="en-GB"/>
        </w:rPr>
        <w:t xml:space="preserve"> in accordance to the information given in the </w:t>
      </w:r>
      <w:r w:rsidR="00AA1BB0">
        <w:rPr>
          <w:lang w:val="en-GB"/>
        </w:rPr>
        <w:t>Invoice Response</w:t>
      </w:r>
      <w:r w:rsidR="00713619" w:rsidRPr="00624CFB">
        <w:rPr>
          <w:lang w:val="en-GB"/>
        </w:rPr>
        <w:t>. If no re</w:t>
      </w:r>
      <w:ins w:id="195" w:author="Georg Birgisson" w:date="2018-04-19T14:48:00Z">
        <w:r w:rsidR="008945C1">
          <w:rPr>
            <w:lang w:val="en-GB"/>
          </w:rPr>
          <w:t>s</w:t>
        </w:r>
      </w:ins>
      <w:r w:rsidR="00713619" w:rsidRPr="00624CFB">
        <w:rPr>
          <w:lang w:val="en-GB"/>
        </w:rPr>
        <w:t xml:space="preserve">ponse is </w:t>
      </w:r>
      <w:r w:rsidR="0080706D" w:rsidRPr="00624CFB">
        <w:rPr>
          <w:lang w:val="en-GB"/>
        </w:rPr>
        <w:t>expected,</w:t>
      </w:r>
      <w:r w:rsidR="00713619" w:rsidRPr="00624CFB">
        <w:rPr>
          <w:lang w:val="en-GB"/>
        </w:rPr>
        <w:t xml:space="preserve"> then the </w:t>
      </w:r>
      <w:r w:rsidR="00360A4C" w:rsidRPr="00624CFB">
        <w:rPr>
          <w:lang w:val="en-GB"/>
        </w:rPr>
        <w:t>Buyer</w:t>
      </w:r>
      <w:r w:rsidR="00713619" w:rsidRPr="00624CFB">
        <w:rPr>
          <w:lang w:val="en-GB"/>
        </w:rPr>
        <w:t xml:space="preserve"> will proceed with the processing of the invoice without interuption. If a response is </w:t>
      </w:r>
      <w:r w:rsidR="0080706D" w:rsidRPr="00624CFB">
        <w:rPr>
          <w:lang w:val="en-GB"/>
        </w:rPr>
        <w:t>expected,</w:t>
      </w:r>
      <w:r w:rsidR="00713619" w:rsidRPr="00624CFB">
        <w:rPr>
          <w:lang w:val="en-GB"/>
        </w:rPr>
        <w:t xml:space="preserve"> then the </w:t>
      </w:r>
      <w:r w:rsidR="00360A4C" w:rsidRPr="00624CFB">
        <w:rPr>
          <w:lang w:val="en-GB"/>
        </w:rPr>
        <w:t>Buyer</w:t>
      </w:r>
      <w:r w:rsidR="00713619" w:rsidRPr="00624CFB">
        <w:rPr>
          <w:lang w:val="en-GB"/>
        </w:rPr>
        <w:t xml:space="preserve"> will not proceed with the processing until the </w:t>
      </w:r>
      <w:r w:rsidR="00360A4C" w:rsidRPr="00624CFB">
        <w:rPr>
          <w:lang w:val="en-GB"/>
        </w:rPr>
        <w:t>Seller</w:t>
      </w:r>
      <w:r w:rsidR="00713619" w:rsidRPr="00624CFB">
        <w:rPr>
          <w:lang w:val="en-GB"/>
        </w:rPr>
        <w:t xml:space="preserve"> has provided the response</w:t>
      </w:r>
      <w:r w:rsidR="0080706D">
        <w:rPr>
          <w:lang w:val="en-GB"/>
        </w:rPr>
        <w:t xml:space="preserve"> (externally)</w:t>
      </w:r>
      <w:r w:rsidR="00713619" w:rsidRPr="00624CFB">
        <w:rPr>
          <w:lang w:val="en-GB"/>
        </w:rPr>
        <w:t>.</w:t>
      </w:r>
    </w:p>
    <w:p w:rsidR="008E7845" w:rsidRPr="00624CFB" w:rsidRDefault="00447B0F" w:rsidP="00447B0F">
      <w:pPr>
        <w:pStyle w:val="BodyText"/>
        <w:ind w:left="2268" w:hanging="2268"/>
        <w:rPr>
          <w:lang w:val="en-GB"/>
        </w:rPr>
      </w:pPr>
      <w:r>
        <w:rPr>
          <w:lang w:val="en-GB"/>
        </w:rPr>
        <w:t>Clarification required</w:t>
      </w:r>
      <w:r w:rsidR="008E7845" w:rsidRPr="00624CFB">
        <w:rPr>
          <w:lang w:val="en-GB"/>
        </w:rPr>
        <w:tab/>
        <w:t xml:space="preserve">Clarification required. Indicates that when </w:t>
      </w:r>
      <w:r w:rsidR="00AA1BB0">
        <w:rPr>
          <w:lang w:val="en-GB"/>
        </w:rPr>
        <w:t>Invoice Response</w:t>
      </w:r>
      <w:r w:rsidR="008E7845" w:rsidRPr="00624CFB">
        <w:rPr>
          <w:lang w:val="en-GB"/>
        </w:rPr>
        <w:t xml:space="preserve"> message contains this code then a clarification must be provided </w:t>
      </w:r>
      <w:r w:rsidR="006865BB" w:rsidRPr="00624CFB">
        <w:rPr>
          <w:lang w:val="en-GB"/>
        </w:rPr>
        <w:t xml:space="preserve">by the Buyer </w:t>
      </w:r>
      <w:r w:rsidR="008E7845" w:rsidRPr="00624CFB">
        <w:rPr>
          <w:lang w:val="en-GB"/>
        </w:rPr>
        <w:t>in the form o</w:t>
      </w:r>
      <w:r w:rsidR="006865BB" w:rsidRPr="00624CFB">
        <w:rPr>
          <w:lang w:val="en-GB"/>
        </w:rPr>
        <w:t xml:space="preserve">f a </w:t>
      </w:r>
      <w:del w:id="196" w:author="Georg Birgisson" w:date="2018-04-19T14:28:00Z">
        <w:r w:rsidR="006865BB" w:rsidRPr="00624CFB" w:rsidDel="007F02C9">
          <w:rPr>
            <w:lang w:val="en-GB"/>
          </w:rPr>
          <w:delText>code</w:delText>
        </w:r>
        <w:r w:rsidR="008E7845" w:rsidRPr="00624CFB" w:rsidDel="007F02C9">
          <w:rPr>
            <w:lang w:val="en-GB"/>
          </w:rPr>
          <w:delText xml:space="preserve"> </w:delText>
        </w:r>
      </w:del>
      <w:ins w:id="197" w:author="Georg Birgisson" w:date="2018-04-19T14:28:00Z">
        <w:r w:rsidR="007F02C9">
          <w:rPr>
            <w:lang w:val="en-GB"/>
          </w:rPr>
          <w:t>Status Reason code (</w:t>
        </w:r>
        <w:r w:rsidR="001817AC">
          <w:rPr>
            <w:lang w:val="en-GB"/>
          </w:rPr>
          <w:t>Append</w:t>
        </w:r>
      </w:ins>
      <w:ins w:id="198" w:author="Georg Birgisson" w:date="2018-04-19T14:29:00Z">
        <w:r w:rsidR="001817AC">
          <w:rPr>
            <w:lang w:val="en-GB"/>
          </w:rPr>
          <w:t>ix B)</w:t>
        </w:r>
      </w:ins>
      <w:ins w:id="199" w:author="Georg Birgisson" w:date="2018-04-19T14:28:00Z">
        <w:r w:rsidR="007F02C9" w:rsidRPr="00624CFB">
          <w:rPr>
            <w:lang w:val="en-GB"/>
          </w:rPr>
          <w:t xml:space="preserve"> </w:t>
        </w:r>
      </w:ins>
      <w:r w:rsidR="008E7845" w:rsidRPr="00624CFB">
        <w:rPr>
          <w:lang w:val="en-GB"/>
        </w:rPr>
        <w:t>or text</w:t>
      </w:r>
      <w:r w:rsidR="006865BB" w:rsidRPr="00624CFB">
        <w:rPr>
          <w:lang w:val="en-GB"/>
        </w:rPr>
        <w:t xml:space="preserve"> or both</w:t>
      </w:r>
      <w:r w:rsidR="008E7845" w:rsidRPr="00624CFB">
        <w:rPr>
          <w:lang w:val="en-GB"/>
        </w:rPr>
        <w:t>.</w:t>
      </w:r>
    </w:p>
    <w:p w:rsidR="00B3286B" w:rsidRPr="00624CFB" w:rsidRDefault="00447B0F" w:rsidP="00447B0F">
      <w:pPr>
        <w:pStyle w:val="BodyText"/>
        <w:ind w:left="2268" w:hanging="2268"/>
        <w:rPr>
          <w:lang w:val="en-GB"/>
        </w:rPr>
      </w:pPr>
      <w:r>
        <w:rPr>
          <w:lang w:val="en-GB"/>
        </w:rPr>
        <w:t>Mandatory</w:t>
      </w:r>
      <w:r w:rsidR="008E7845" w:rsidRPr="00624CFB">
        <w:rPr>
          <w:lang w:val="en-GB"/>
        </w:rPr>
        <w:tab/>
        <w:t xml:space="preserve">Mandatory. Indicates that a </w:t>
      </w:r>
      <w:r w:rsidR="00360A4C" w:rsidRPr="00624CFB">
        <w:rPr>
          <w:lang w:val="en-GB"/>
        </w:rPr>
        <w:t>Buyer</w:t>
      </w:r>
      <w:r w:rsidR="008E7845" w:rsidRPr="00624CFB">
        <w:rPr>
          <w:lang w:val="en-GB"/>
        </w:rPr>
        <w:t xml:space="preserve"> who supports this BIS shall at minimum be able to </w:t>
      </w:r>
      <w:r w:rsidR="00B3286B" w:rsidRPr="00624CFB">
        <w:rPr>
          <w:lang w:val="en-GB"/>
        </w:rPr>
        <w:t xml:space="preserve">report these statuses in the processing of the invoice. In other words, the </w:t>
      </w:r>
      <w:r w:rsidR="00360A4C" w:rsidRPr="00624CFB">
        <w:rPr>
          <w:lang w:val="en-GB"/>
        </w:rPr>
        <w:t>Seller</w:t>
      </w:r>
      <w:r w:rsidR="00B3286B" w:rsidRPr="00624CFB">
        <w:rPr>
          <w:lang w:val="en-GB"/>
        </w:rPr>
        <w:t xml:space="preserve"> can at minimum expect to receive this status information.</w:t>
      </w:r>
    </w:p>
    <w:p w:rsidR="008E7845" w:rsidRPr="00624CFB" w:rsidRDefault="00447B0F" w:rsidP="00447B0F">
      <w:pPr>
        <w:pStyle w:val="BodyText"/>
        <w:ind w:left="2268" w:hanging="2268"/>
        <w:rPr>
          <w:lang w:val="en-GB"/>
        </w:rPr>
      </w:pPr>
      <w:r>
        <w:rPr>
          <w:lang w:val="en-GB"/>
        </w:rPr>
        <w:t>Final</w:t>
      </w:r>
      <w:r w:rsidR="00B3286B" w:rsidRPr="00624CFB">
        <w:rPr>
          <w:lang w:val="en-GB"/>
        </w:rPr>
        <w:tab/>
        <w:t xml:space="preserve">Final. Indicates that this is a final status in the processing of the referenced invoice. The </w:t>
      </w:r>
      <w:r w:rsidR="00360A4C" w:rsidRPr="00624CFB">
        <w:rPr>
          <w:lang w:val="en-GB"/>
        </w:rPr>
        <w:t>Seller</w:t>
      </w:r>
      <w:r w:rsidR="00B3286B" w:rsidRPr="00624CFB">
        <w:rPr>
          <w:lang w:val="en-GB"/>
        </w:rPr>
        <w:t xml:space="preserve"> will not receive any further </w:t>
      </w:r>
      <w:r w:rsidR="00AA1BB0">
        <w:rPr>
          <w:lang w:val="en-GB"/>
        </w:rPr>
        <w:t>Invoice Response</w:t>
      </w:r>
      <w:r w:rsidR="00B3286B" w:rsidRPr="00624CFB">
        <w:rPr>
          <w:lang w:val="en-GB"/>
        </w:rPr>
        <w:t xml:space="preserve"> messages referencing this invoice. </w:t>
      </w:r>
    </w:p>
    <w:tbl>
      <w:tblPr>
        <w:tblStyle w:val="PEPPOL"/>
        <w:tblW w:w="13745" w:type="dxa"/>
        <w:tblLayout w:type="fixed"/>
        <w:tblLook w:val="0420" w:firstRow="1" w:lastRow="0" w:firstColumn="0" w:lastColumn="0" w:noHBand="0" w:noVBand="1"/>
      </w:tblPr>
      <w:tblGrid>
        <w:gridCol w:w="787"/>
        <w:gridCol w:w="1306"/>
        <w:gridCol w:w="3289"/>
        <w:gridCol w:w="3544"/>
        <w:gridCol w:w="1134"/>
        <w:gridCol w:w="1417"/>
        <w:gridCol w:w="1276"/>
        <w:gridCol w:w="992"/>
      </w:tblGrid>
      <w:tr w:rsidR="00713619" w:rsidRPr="00624CFB" w:rsidTr="00447B0F">
        <w:trPr>
          <w:cnfStyle w:val="100000000000" w:firstRow="1" w:lastRow="0" w:firstColumn="0" w:lastColumn="0" w:oddVBand="0" w:evenVBand="0" w:oddHBand="0" w:evenHBand="0" w:firstRowFirstColumn="0" w:firstRowLastColumn="0" w:lastRowFirstColumn="0" w:lastRowLastColumn="0"/>
          <w:trHeight w:val="600"/>
        </w:trPr>
        <w:tc>
          <w:tcPr>
            <w:tcW w:w="787"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Status Code</w:t>
            </w:r>
          </w:p>
        </w:tc>
        <w:tc>
          <w:tcPr>
            <w:tcW w:w="1306"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UNECE name</w:t>
            </w:r>
          </w:p>
        </w:tc>
        <w:tc>
          <w:tcPr>
            <w:tcW w:w="3289"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UNECE definition</w:t>
            </w:r>
          </w:p>
        </w:tc>
        <w:tc>
          <w:tcPr>
            <w:tcW w:w="3544" w:type="dxa"/>
            <w:hideMark/>
          </w:tcPr>
          <w:p w:rsidR="00713619" w:rsidRPr="00624CFB" w:rsidRDefault="00713619" w:rsidP="008E7845">
            <w:pPr>
              <w:rPr>
                <w:rFonts w:ascii="Calibri" w:hAnsi="Calibri" w:cs="Calibri"/>
                <w:b w:val="0"/>
                <w:bCs/>
                <w:color w:val="000000"/>
                <w:sz w:val="22"/>
                <w:lang w:val="en-GB" w:eastAsia="en-GB"/>
              </w:rPr>
            </w:pPr>
            <w:r w:rsidRPr="00624CFB">
              <w:rPr>
                <w:rFonts w:ascii="Calibri" w:hAnsi="Calibri" w:cs="Calibri"/>
                <w:b w:val="0"/>
                <w:bCs/>
                <w:color w:val="000000"/>
                <w:sz w:val="22"/>
                <w:lang w:val="en-GB" w:eastAsia="en-GB"/>
              </w:rPr>
              <w:t>BIS usage</w:t>
            </w:r>
          </w:p>
        </w:tc>
        <w:tc>
          <w:tcPr>
            <w:tcW w:w="1134" w:type="dxa"/>
          </w:tcPr>
          <w:p w:rsidR="00713619"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Response</w:t>
            </w:r>
          </w:p>
          <w:p w:rsidR="00447B0F"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expected</w:t>
            </w:r>
          </w:p>
        </w:tc>
        <w:tc>
          <w:tcPr>
            <w:tcW w:w="1417" w:type="dxa"/>
            <w:hideMark/>
          </w:tcPr>
          <w:p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Clarification Required</w:t>
            </w:r>
          </w:p>
        </w:tc>
        <w:tc>
          <w:tcPr>
            <w:tcW w:w="1276" w:type="dxa"/>
            <w:hideMark/>
          </w:tcPr>
          <w:p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Mandatory</w:t>
            </w:r>
          </w:p>
        </w:tc>
        <w:tc>
          <w:tcPr>
            <w:tcW w:w="992" w:type="dxa"/>
            <w:hideMark/>
          </w:tcPr>
          <w:p w:rsidR="00713619" w:rsidRPr="00624CFB" w:rsidRDefault="00447B0F" w:rsidP="008E7845">
            <w:pPr>
              <w:jc w:val="center"/>
              <w:rPr>
                <w:rFonts w:ascii="Calibri" w:hAnsi="Calibri" w:cs="Calibri"/>
                <w:b w:val="0"/>
                <w:bCs/>
                <w:color w:val="000000"/>
                <w:sz w:val="22"/>
                <w:lang w:val="en-GB" w:eastAsia="en-GB"/>
              </w:rPr>
            </w:pPr>
            <w:r>
              <w:rPr>
                <w:rFonts w:ascii="Calibri" w:hAnsi="Calibri" w:cs="Calibri"/>
                <w:b w:val="0"/>
                <w:bCs/>
                <w:color w:val="000000"/>
                <w:sz w:val="22"/>
                <w:lang w:val="en-GB" w:eastAsia="en-GB"/>
              </w:rPr>
              <w:t>Final</w:t>
            </w:r>
          </w:p>
        </w:tc>
      </w:tr>
      <w:tr w:rsidR="00121E10" w:rsidRPr="00624CFB" w:rsidTr="00447B0F">
        <w:trPr>
          <w:trHeight w:val="600"/>
          <w:ins w:id="200" w:author="Allikas Ahti" w:date="2018-03-28T13:41:00Z"/>
        </w:trPr>
        <w:tc>
          <w:tcPr>
            <w:tcW w:w="787" w:type="dxa"/>
          </w:tcPr>
          <w:p w:rsidR="00121E10" w:rsidRPr="00624CFB" w:rsidRDefault="00121E10" w:rsidP="00121E10">
            <w:pPr>
              <w:rPr>
                <w:ins w:id="201" w:author="Allikas Ahti" w:date="2018-03-28T13:41:00Z"/>
                <w:rFonts w:ascii="Calibri" w:hAnsi="Calibri" w:cs="Calibri"/>
                <w:bCs/>
                <w:color w:val="000000"/>
                <w:sz w:val="22"/>
                <w:lang w:val="en-GB" w:eastAsia="en-GB"/>
              </w:rPr>
            </w:pPr>
            <w:ins w:id="202" w:author="Allikas Ahti" w:date="2018-03-28T13:41:00Z">
              <w:r w:rsidRPr="00511BBB">
                <w:rPr>
                  <w:rFonts w:ascii="Calibri" w:hAnsi="Calibri" w:cs="Calibri"/>
                  <w:color w:val="000000"/>
                  <w:sz w:val="22"/>
                  <w:lang w:val="en-GB" w:eastAsia="en-GB"/>
                </w:rPr>
                <w:t>AB</w:t>
              </w:r>
            </w:ins>
          </w:p>
        </w:tc>
        <w:tc>
          <w:tcPr>
            <w:tcW w:w="1306" w:type="dxa"/>
          </w:tcPr>
          <w:p w:rsidR="00121E10" w:rsidRPr="00624CFB" w:rsidRDefault="00121E10" w:rsidP="00121E10">
            <w:pPr>
              <w:rPr>
                <w:ins w:id="203" w:author="Allikas Ahti" w:date="2018-03-28T13:41:00Z"/>
                <w:rFonts w:ascii="Calibri" w:hAnsi="Calibri" w:cs="Calibri"/>
                <w:bCs/>
                <w:color w:val="000000"/>
                <w:sz w:val="22"/>
                <w:lang w:val="en-GB" w:eastAsia="en-GB"/>
              </w:rPr>
            </w:pPr>
            <w:ins w:id="204" w:author="Allikas Ahti" w:date="2018-03-28T13:41:00Z">
              <w:r w:rsidRPr="00511BBB">
                <w:rPr>
                  <w:rFonts w:ascii="Calibri" w:hAnsi="Calibri" w:cs="Calibri"/>
                  <w:color w:val="000000"/>
                  <w:sz w:val="22"/>
                  <w:lang w:val="en-GB" w:eastAsia="en-GB"/>
                </w:rPr>
                <w:t>Message acknowledgement</w:t>
              </w:r>
            </w:ins>
          </w:p>
        </w:tc>
        <w:tc>
          <w:tcPr>
            <w:tcW w:w="3289" w:type="dxa"/>
          </w:tcPr>
          <w:p w:rsidR="00121E10" w:rsidRPr="00624CFB" w:rsidRDefault="00121E10" w:rsidP="00121E10">
            <w:pPr>
              <w:rPr>
                <w:ins w:id="205" w:author="Allikas Ahti" w:date="2018-03-28T13:41:00Z"/>
                <w:rFonts w:ascii="Calibri" w:hAnsi="Calibri" w:cs="Calibri"/>
                <w:bCs/>
                <w:color w:val="000000"/>
                <w:sz w:val="22"/>
                <w:lang w:val="en-GB" w:eastAsia="en-GB"/>
              </w:rPr>
            </w:pPr>
            <w:ins w:id="206" w:author="Allikas Ahti" w:date="2018-03-28T13:41:00Z">
              <w:r w:rsidRPr="00511BBB">
                <w:rPr>
                  <w:rFonts w:ascii="Calibri" w:hAnsi="Calibri" w:cs="Calibri"/>
                  <w:color w:val="000000"/>
                  <w:sz w:val="22"/>
                  <w:lang w:val="en-GB" w:eastAsia="en-GB"/>
                </w:rPr>
                <w:t>Indicates that an acknowledgement relating to receipt of message or transaction is required.</w:t>
              </w:r>
            </w:ins>
          </w:p>
        </w:tc>
        <w:tc>
          <w:tcPr>
            <w:tcW w:w="3544" w:type="dxa"/>
          </w:tcPr>
          <w:p w:rsidR="00121E10" w:rsidRPr="00624CFB" w:rsidRDefault="00121E10" w:rsidP="00121E10">
            <w:pPr>
              <w:rPr>
                <w:ins w:id="207" w:author="Allikas Ahti" w:date="2018-03-28T13:41:00Z"/>
                <w:rFonts w:ascii="Calibri" w:hAnsi="Calibri" w:cs="Calibri"/>
                <w:bCs/>
                <w:color w:val="000000"/>
                <w:sz w:val="22"/>
                <w:lang w:val="en-GB" w:eastAsia="en-GB"/>
              </w:rPr>
            </w:pPr>
            <w:ins w:id="208" w:author="Allikas Ahti" w:date="2018-03-28T13:41:00Z">
              <w:r w:rsidRPr="00511BBB">
                <w:rPr>
                  <w:rFonts w:ascii="Calibri" w:hAnsi="Calibri" w:cs="Calibri"/>
                  <w:color w:val="000000"/>
                  <w:sz w:val="22"/>
                  <w:lang w:val="en-GB" w:eastAsia="en-GB"/>
                </w:rPr>
                <w:t xml:space="preserve">Status is </w:t>
              </w:r>
              <w:r w:rsidRPr="00121E10">
                <w:rPr>
                  <w:rFonts w:ascii="Calibri" w:hAnsi="Calibri" w:cs="Calibri"/>
                  <w:b/>
                  <w:color w:val="000000"/>
                  <w:sz w:val="22"/>
                  <w:lang w:val="en-GB" w:eastAsia="en-GB"/>
                  <w:rPrChange w:id="209" w:author="Allikas Ahti" w:date="2018-03-28T13:41:00Z">
                    <w:rPr>
                      <w:rFonts w:ascii="Calibri" w:hAnsi="Calibri" w:cs="Calibri"/>
                      <w:color w:val="000000"/>
                      <w:sz w:val="22"/>
                      <w:lang w:val="en-GB" w:eastAsia="en-GB"/>
                    </w:rPr>
                  </w:rPrChange>
                </w:rPr>
                <w:t xml:space="preserve">used when </w:t>
              </w:r>
              <w:r w:rsidRPr="00121E10">
                <w:rPr>
                  <w:rFonts w:ascii="Calibri" w:hAnsi="Calibri" w:cs="Calibri"/>
                  <w:b/>
                  <w:color w:val="000000"/>
                  <w:sz w:val="22"/>
                  <w:lang w:val="en-GB" w:eastAsia="en-GB"/>
                </w:rPr>
                <w:t xml:space="preserve">Buyer has received a readable </w:t>
              </w:r>
              <w:r w:rsidRPr="00121E10">
                <w:rPr>
                  <w:rFonts w:ascii="Calibri" w:hAnsi="Calibri" w:cs="Calibri"/>
                  <w:b/>
                  <w:color w:val="000000"/>
                  <w:sz w:val="22"/>
                  <w:lang w:val="en-GB" w:eastAsia="en-GB"/>
                  <w:rPrChange w:id="210" w:author="Allikas Ahti" w:date="2018-03-28T13:41:00Z">
                    <w:rPr>
                      <w:rFonts w:ascii="Calibri" w:hAnsi="Calibri" w:cs="Calibri"/>
                      <w:color w:val="000000"/>
                      <w:sz w:val="22"/>
                      <w:lang w:val="en-GB" w:eastAsia="en-GB"/>
                    </w:rPr>
                  </w:rPrChange>
                </w:rPr>
                <w:t xml:space="preserve">invoice message </w:t>
              </w:r>
              <w:r w:rsidRPr="00121E10">
                <w:rPr>
                  <w:rFonts w:ascii="Calibri" w:hAnsi="Calibri" w:cs="Calibri"/>
                  <w:b/>
                  <w:color w:val="000000"/>
                  <w:sz w:val="22"/>
                  <w:lang w:val="en-GB" w:eastAsia="en-GB"/>
                </w:rPr>
                <w:t xml:space="preserve">that can be understood </w:t>
              </w:r>
              <w:r w:rsidRPr="00121E10">
                <w:rPr>
                  <w:rFonts w:ascii="Calibri" w:hAnsi="Calibri" w:cs="Calibri"/>
                  <w:b/>
                  <w:color w:val="000000"/>
                  <w:sz w:val="22"/>
                  <w:lang w:val="en-GB" w:eastAsia="en-GB"/>
                  <w:rPrChange w:id="211" w:author="Allikas Ahti" w:date="2018-03-28T13:41:00Z">
                    <w:rPr>
                      <w:rFonts w:ascii="Calibri" w:hAnsi="Calibri" w:cs="Calibri"/>
                      <w:color w:val="000000"/>
                      <w:sz w:val="22"/>
                      <w:lang w:val="en-GB" w:eastAsia="en-GB"/>
                    </w:rPr>
                  </w:rPrChange>
                </w:rPr>
                <w:t xml:space="preserve">and </w:t>
              </w:r>
              <w:r w:rsidRPr="00121E10">
                <w:rPr>
                  <w:rFonts w:ascii="Calibri" w:hAnsi="Calibri" w:cs="Calibri"/>
                  <w:b/>
                  <w:color w:val="000000"/>
                  <w:sz w:val="22"/>
                  <w:lang w:val="en-GB" w:eastAsia="en-GB"/>
                </w:rPr>
                <w:t xml:space="preserve">submitted for processing by </w:t>
              </w:r>
              <w:r w:rsidRPr="00121E10">
                <w:rPr>
                  <w:rFonts w:ascii="Calibri" w:hAnsi="Calibri" w:cs="Calibri"/>
                  <w:b/>
                  <w:color w:val="000000"/>
                  <w:sz w:val="22"/>
                  <w:lang w:val="en-GB" w:eastAsia="en-GB"/>
                  <w:rPrChange w:id="212" w:author="Allikas Ahti" w:date="2018-03-28T13:41:00Z">
                    <w:rPr>
                      <w:rFonts w:ascii="Calibri" w:hAnsi="Calibri" w:cs="Calibri"/>
                      <w:color w:val="000000"/>
                      <w:sz w:val="22"/>
                      <w:lang w:val="en-GB" w:eastAsia="en-GB"/>
                    </w:rPr>
                  </w:rPrChange>
                </w:rPr>
                <w:t>the Buyer.</w:t>
              </w:r>
              <w:r w:rsidRPr="00511BBB">
                <w:rPr>
                  <w:rFonts w:ascii="Calibri" w:hAnsi="Calibri" w:cs="Calibri"/>
                  <w:color w:val="000000"/>
                  <w:sz w:val="22"/>
                  <w:lang w:val="en-GB" w:eastAsia="en-GB"/>
                </w:rPr>
                <w:t xml:space="preserve"> </w:t>
              </w:r>
            </w:ins>
          </w:p>
        </w:tc>
        <w:tc>
          <w:tcPr>
            <w:tcW w:w="1134" w:type="dxa"/>
          </w:tcPr>
          <w:p w:rsidR="00121E10" w:rsidRDefault="00121E10" w:rsidP="00121E10">
            <w:pPr>
              <w:jc w:val="center"/>
              <w:rPr>
                <w:ins w:id="213" w:author="Allikas Ahti" w:date="2018-03-28T13:41:00Z"/>
                <w:rFonts w:ascii="Calibri" w:hAnsi="Calibri" w:cs="Calibri"/>
                <w:bCs/>
                <w:color w:val="000000"/>
                <w:sz w:val="22"/>
                <w:lang w:val="en-GB" w:eastAsia="en-GB"/>
              </w:rPr>
            </w:pPr>
            <w:ins w:id="214" w:author="Allikas Ahti" w:date="2018-03-28T13:41:00Z">
              <w:r w:rsidRPr="00511BBB">
                <w:rPr>
                  <w:rFonts w:ascii="Calibri" w:hAnsi="Calibri" w:cs="Calibri"/>
                  <w:color w:val="000000"/>
                  <w:sz w:val="22"/>
                  <w:lang w:val="en-GB" w:eastAsia="en-GB"/>
                </w:rPr>
                <w:t>NO</w:t>
              </w:r>
            </w:ins>
          </w:p>
        </w:tc>
        <w:tc>
          <w:tcPr>
            <w:tcW w:w="1417" w:type="dxa"/>
          </w:tcPr>
          <w:p w:rsidR="00121E10" w:rsidRDefault="00121E10" w:rsidP="00121E10">
            <w:pPr>
              <w:jc w:val="center"/>
              <w:rPr>
                <w:ins w:id="215" w:author="Allikas Ahti" w:date="2018-03-28T13:41:00Z"/>
                <w:rFonts w:ascii="Calibri" w:hAnsi="Calibri" w:cs="Calibri"/>
                <w:bCs/>
                <w:color w:val="000000"/>
                <w:sz w:val="22"/>
                <w:lang w:val="en-GB" w:eastAsia="en-GB"/>
              </w:rPr>
            </w:pPr>
            <w:ins w:id="216" w:author="Allikas Ahti" w:date="2018-03-28T13:41:00Z">
              <w:r w:rsidRPr="00511BBB">
                <w:rPr>
                  <w:rFonts w:ascii="Calibri" w:hAnsi="Calibri" w:cs="Calibri"/>
                  <w:color w:val="000000"/>
                  <w:sz w:val="22"/>
                  <w:lang w:val="en-GB" w:eastAsia="en-GB"/>
                </w:rPr>
                <w:t>NO</w:t>
              </w:r>
            </w:ins>
          </w:p>
        </w:tc>
        <w:tc>
          <w:tcPr>
            <w:tcW w:w="1276" w:type="dxa"/>
          </w:tcPr>
          <w:p w:rsidR="00121E10" w:rsidRDefault="00121E10" w:rsidP="00121E10">
            <w:pPr>
              <w:jc w:val="center"/>
              <w:rPr>
                <w:ins w:id="217" w:author="Allikas Ahti" w:date="2018-03-28T13:41:00Z"/>
                <w:rFonts w:ascii="Calibri" w:hAnsi="Calibri" w:cs="Calibri"/>
                <w:bCs/>
                <w:color w:val="000000"/>
                <w:sz w:val="22"/>
                <w:lang w:val="en-GB" w:eastAsia="en-GB"/>
              </w:rPr>
            </w:pPr>
            <w:ins w:id="218" w:author="Allikas Ahti" w:date="2018-03-28T13:44:00Z">
              <w:r>
                <w:rPr>
                  <w:rFonts w:ascii="Calibri" w:hAnsi="Calibri" w:cs="Calibri"/>
                  <w:color w:val="000000"/>
                  <w:sz w:val="22"/>
                  <w:lang w:val="en-GB" w:eastAsia="en-GB"/>
                </w:rPr>
                <w:t>YES</w:t>
              </w:r>
            </w:ins>
          </w:p>
        </w:tc>
        <w:tc>
          <w:tcPr>
            <w:tcW w:w="992" w:type="dxa"/>
          </w:tcPr>
          <w:p w:rsidR="00121E10" w:rsidRDefault="00121E10" w:rsidP="00121E10">
            <w:pPr>
              <w:jc w:val="center"/>
              <w:rPr>
                <w:ins w:id="219" w:author="Allikas Ahti" w:date="2018-03-28T13:41:00Z"/>
                <w:rFonts w:ascii="Calibri" w:hAnsi="Calibri" w:cs="Calibri"/>
                <w:bCs/>
                <w:color w:val="000000"/>
                <w:sz w:val="22"/>
                <w:lang w:val="en-GB" w:eastAsia="en-GB"/>
              </w:rPr>
            </w:pPr>
            <w:ins w:id="220" w:author="Allikas Ahti" w:date="2018-03-28T13:41:00Z">
              <w:r w:rsidRPr="00511BBB">
                <w:rPr>
                  <w:rFonts w:ascii="Calibri" w:hAnsi="Calibri" w:cs="Calibri"/>
                  <w:color w:val="000000"/>
                  <w:sz w:val="22"/>
                  <w:lang w:val="en-GB" w:eastAsia="en-GB"/>
                </w:rPr>
                <w:t>NO</w:t>
              </w:r>
            </w:ins>
          </w:p>
        </w:tc>
      </w:tr>
      <w:tr w:rsidR="00121E10" w:rsidRPr="00624CFB" w:rsidTr="00447B0F">
        <w:trPr>
          <w:trHeight w:val="900"/>
        </w:trPr>
        <w:tc>
          <w:tcPr>
            <w:tcW w:w="787" w:type="dxa"/>
            <w:hideMark/>
          </w:tcPr>
          <w:p w:rsidR="00121E10" w:rsidRPr="00624CFB" w:rsidRDefault="00121E10" w:rsidP="00121E10">
            <w:pPr>
              <w:rPr>
                <w:rFonts w:ascii="Calibri" w:hAnsi="Calibri" w:cs="Calibri"/>
                <w:color w:val="000000"/>
                <w:sz w:val="22"/>
                <w:lang w:val="en-GB" w:eastAsia="en-GB"/>
              </w:rPr>
            </w:pPr>
            <w:del w:id="221" w:author="Georg Birgisson" w:date="2018-04-19T13:51:00Z">
              <w:r w:rsidRPr="00624CFB" w:rsidDel="00574737">
                <w:rPr>
                  <w:rFonts w:ascii="Calibri" w:hAnsi="Calibri" w:cs="Calibri"/>
                  <w:color w:val="000000"/>
                  <w:sz w:val="22"/>
                  <w:lang w:val="en-GB" w:eastAsia="en-GB"/>
                </w:rPr>
                <w:delText>(</w:delText>
              </w:r>
            </w:del>
            <w:r w:rsidRPr="00624CFB">
              <w:rPr>
                <w:rFonts w:ascii="Calibri" w:hAnsi="Calibri" w:cs="Calibri"/>
                <w:color w:val="000000"/>
                <w:sz w:val="22"/>
                <w:lang w:val="en-GB" w:eastAsia="en-GB"/>
              </w:rPr>
              <w:t>IP</w:t>
            </w:r>
            <w:del w:id="222" w:author="Georg Birgisson" w:date="2018-04-19T13:51:00Z">
              <w:r w:rsidRPr="00624CFB" w:rsidDel="00574737">
                <w:rPr>
                  <w:rFonts w:ascii="Calibri" w:hAnsi="Calibri" w:cs="Calibri"/>
                  <w:color w:val="000000"/>
                  <w:sz w:val="22"/>
                  <w:lang w:val="en-GB" w:eastAsia="en-GB"/>
                </w:rPr>
                <w:delText>)</w:delText>
              </w:r>
            </w:del>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In Process </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Indicates that the referenced message or transaction is being processed.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when </w:t>
            </w:r>
            <w:r>
              <w:rPr>
                <w:rFonts w:ascii="Calibri" w:hAnsi="Calibri" w:cs="Calibri"/>
                <w:color w:val="000000"/>
                <w:sz w:val="22"/>
                <w:lang w:val="en-GB" w:eastAsia="en-GB"/>
              </w:rPr>
              <w:t xml:space="preserve">the processing of the </w:t>
            </w:r>
            <w:r w:rsidRPr="00624CFB">
              <w:rPr>
                <w:rFonts w:ascii="Calibri" w:hAnsi="Calibri" w:cs="Calibri"/>
                <w:color w:val="000000"/>
                <w:sz w:val="22"/>
                <w:lang w:val="en-GB" w:eastAsia="en-GB"/>
              </w:rPr>
              <w:t xml:space="preserve">Invoice has started in Buyers system. </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rsidR="00121E10" w:rsidRPr="00624CFB" w:rsidRDefault="00121E10" w:rsidP="00121E10">
            <w:pPr>
              <w:jc w:val="center"/>
              <w:rPr>
                <w:rFonts w:ascii="Calibri" w:hAnsi="Calibri" w:cs="Calibri"/>
                <w:color w:val="000000"/>
                <w:sz w:val="22"/>
                <w:lang w:val="en-GB" w:eastAsia="en-GB"/>
              </w:rPr>
            </w:pPr>
            <w:ins w:id="223" w:author="Allikas Ahti" w:date="2018-03-28T13:44:00Z">
              <w:r>
                <w:rPr>
                  <w:rFonts w:ascii="Calibri" w:hAnsi="Calibri" w:cs="Calibri"/>
                  <w:color w:val="000000"/>
                  <w:sz w:val="22"/>
                  <w:lang w:val="en-GB" w:eastAsia="en-GB"/>
                </w:rPr>
                <w:t>NO</w:t>
              </w:r>
            </w:ins>
            <w:del w:id="224" w:author="Allikas Ahti" w:date="2018-03-28T13:44:00Z">
              <w:r w:rsidRPr="00624CFB" w:rsidDel="00121E10">
                <w:rPr>
                  <w:rFonts w:ascii="Calibri" w:hAnsi="Calibri" w:cs="Calibri"/>
                  <w:color w:val="000000"/>
                  <w:sz w:val="22"/>
                  <w:lang w:val="en-GB" w:eastAsia="en-GB"/>
                </w:rPr>
                <w:delText>YES</w:delText>
              </w:r>
            </w:del>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121E10" w:rsidRPr="00624CFB" w:rsidTr="00447B0F">
        <w:trPr>
          <w:trHeight w:val="1500"/>
        </w:trPr>
        <w:tc>
          <w:tcPr>
            <w:tcW w:w="787" w:type="dxa"/>
            <w:hideMark/>
          </w:tcPr>
          <w:p w:rsidR="00121E10" w:rsidRPr="00624CFB" w:rsidRDefault="00121E10" w:rsidP="00121E10">
            <w:pPr>
              <w:rPr>
                <w:rFonts w:ascii="Calibri" w:hAnsi="Calibri" w:cs="Calibri"/>
                <w:color w:val="000000"/>
                <w:sz w:val="22"/>
                <w:lang w:val="en-GB" w:eastAsia="en-GB"/>
              </w:rPr>
            </w:pPr>
            <w:del w:id="225" w:author="Georg Birgisson" w:date="2018-04-19T13:51:00Z">
              <w:r w:rsidRPr="00624CFB" w:rsidDel="00574737">
                <w:rPr>
                  <w:rFonts w:ascii="Calibri" w:hAnsi="Calibri" w:cs="Calibri"/>
                  <w:color w:val="000000"/>
                  <w:sz w:val="22"/>
                  <w:lang w:val="en-GB" w:eastAsia="en-GB"/>
                </w:rPr>
                <w:delText>(</w:delText>
              </w:r>
            </w:del>
            <w:r w:rsidRPr="00624CFB">
              <w:rPr>
                <w:rFonts w:ascii="Calibri" w:hAnsi="Calibri" w:cs="Calibri"/>
                <w:color w:val="000000"/>
                <w:sz w:val="22"/>
                <w:lang w:val="en-GB" w:eastAsia="en-GB"/>
              </w:rPr>
              <w:t>UQ</w:t>
            </w:r>
            <w:del w:id="226" w:author="Georg Birgisson" w:date="2018-04-19T13:51:00Z">
              <w:r w:rsidRPr="00624CFB" w:rsidDel="00574737">
                <w:rPr>
                  <w:rFonts w:ascii="Calibri" w:hAnsi="Calibri" w:cs="Calibri"/>
                  <w:color w:val="000000"/>
                  <w:sz w:val="22"/>
                  <w:lang w:val="en-GB" w:eastAsia="en-GB"/>
                </w:rPr>
                <w:delText>)</w:delText>
              </w:r>
            </w:del>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Under query </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Indicates that the processing of the referenced message has been halted pending response to a query.</w:t>
            </w:r>
          </w:p>
        </w:tc>
        <w:tc>
          <w:tcPr>
            <w:tcW w:w="3544" w:type="dxa"/>
            <w:hideMark/>
          </w:tcPr>
          <w:p w:rsidR="00121E10" w:rsidRPr="009A0416" w:rsidRDefault="009A0416" w:rsidP="00121E10">
            <w:pPr>
              <w:rPr>
                <w:rFonts w:ascii="Calibri" w:hAnsi="Calibri" w:cs="Calibri"/>
                <w:color w:val="000000"/>
                <w:sz w:val="22"/>
                <w:lang w:val="en-GB" w:eastAsia="en-GB"/>
              </w:rPr>
            </w:pPr>
            <w:ins w:id="227" w:author="Georg Birgisson" w:date="2018-04-17T18:57:00Z">
              <w:r w:rsidRPr="009A0416">
                <w:rPr>
                  <w:rFonts w:ascii="Calibri" w:hAnsi="Calibri" w:cs="Calibri"/>
                  <w:color w:val="FF0000"/>
                  <w:sz w:val="22"/>
                  <w:rPrChange w:id="228" w:author="Georg Birgisson" w:date="2018-04-17T18:57:00Z">
                    <w:rPr>
                      <w:rFonts w:ascii="Calibri" w:hAnsi="Calibri" w:cs="Calibri"/>
                      <w:color w:val="FF0000"/>
                      <w:sz w:val="36"/>
                      <w:szCs w:val="36"/>
                    </w:rPr>
                  </w:rPrChange>
                </w:rPr>
                <w:t>Status is used when Buyer will not proceed to accept the Invoice without receiving additional information from the Seller.</w:t>
              </w:r>
            </w:ins>
            <w:del w:id="229" w:author="Georg Birgisson" w:date="2018-04-17T18:57:00Z">
              <w:r w:rsidR="00121E10" w:rsidRPr="009A0416" w:rsidDel="009A0416">
                <w:rPr>
                  <w:rFonts w:ascii="Calibri" w:hAnsi="Calibri" w:cs="Calibri"/>
                  <w:color w:val="000000"/>
                  <w:sz w:val="22"/>
                  <w:lang w:val="en-GB" w:eastAsia="en-GB"/>
                </w:rPr>
                <w:delText xml:space="preserve">Status is used only when Buyer cannot </w:delText>
              </w:r>
              <w:r w:rsidR="00121E10" w:rsidRPr="009A0416" w:rsidDel="009A0416">
                <w:rPr>
                  <w:rFonts w:ascii="Calibri" w:hAnsi="Calibri" w:cs="Calibri"/>
                  <w:color w:val="000000"/>
                  <w:sz w:val="22"/>
                  <w:lang w:val="en-GB" w:eastAsia="en-GB"/>
                </w:rPr>
                <w:lastRenderedPageBreak/>
                <w:delText>proceed with processing the Invoice without additional information from the Seller – either some information is missing from the invoice or a clarification is needed.</w:delText>
              </w:r>
            </w:del>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lastRenderedPageBreak/>
              <w:t>YES</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121E10" w:rsidRPr="00624CFB" w:rsidTr="00447B0F">
        <w:trPr>
          <w:trHeight w:val="18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CA</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Conditionally accepted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has been accepted under conditions indicated in this message.</w:t>
            </w:r>
          </w:p>
        </w:tc>
        <w:tc>
          <w:tcPr>
            <w:tcW w:w="3544" w:type="dxa"/>
            <w:hideMark/>
          </w:tcPr>
          <w:p w:rsidR="00121E10" w:rsidRPr="00624CFB" w:rsidRDefault="009A0416" w:rsidP="00121E10">
            <w:pPr>
              <w:rPr>
                <w:rFonts w:ascii="Calibri" w:hAnsi="Calibri" w:cs="Calibri"/>
                <w:color w:val="000000"/>
                <w:sz w:val="22"/>
                <w:lang w:val="en-GB" w:eastAsia="en-GB"/>
              </w:rPr>
            </w:pPr>
            <w:ins w:id="230" w:author="Georg Birgisson" w:date="2018-04-17T18:58:00Z">
              <w:r w:rsidRPr="009A0416">
                <w:rPr>
                  <w:rFonts w:ascii="Calibri" w:hAnsi="Calibri" w:cs="Calibri"/>
                  <w:color w:val="000000"/>
                  <w:sz w:val="22"/>
                  <w:lang w:val="en-GB" w:eastAsia="en-GB"/>
                </w:rPr>
                <w:t>Status is used when Buyer is accepting the Invoice under conditions stated in ‘Status Reason’ and proceed to pay accordingly unless disputed by Seller.</w:t>
              </w:r>
            </w:ins>
            <w:del w:id="231" w:author="Georg Birgisson" w:date="2018-04-17T18:58:00Z">
              <w:r w:rsidR="00121E10" w:rsidRPr="00624CFB" w:rsidDel="009A0416">
                <w:rPr>
                  <w:rFonts w:ascii="Calibri" w:hAnsi="Calibri" w:cs="Calibri"/>
                  <w:color w:val="000000"/>
                  <w:sz w:val="22"/>
                  <w:lang w:val="en-GB" w:eastAsia="en-GB"/>
                </w:rPr>
                <w:delText xml:space="preserve">Status is used only when </w:delText>
              </w:r>
              <w:r w:rsidR="00121E10" w:rsidDel="009A0416">
                <w:rPr>
                  <w:rFonts w:ascii="Calibri" w:hAnsi="Calibri" w:cs="Calibri"/>
                  <w:color w:val="000000"/>
                  <w:sz w:val="22"/>
                  <w:lang w:val="en-GB" w:eastAsia="en-GB"/>
                </w:rPr>
                <w:delText xml:space="preserve">the </w:delText>
              </w:r>
              <w:r w:rsidR="00121E10" w:rsidRPr="00624CFB" w:rsidDel="009A0416">
                <w:rPr>
                  <w:rFonts w:ascii="Calibri" w:hAnsi="Calibri" w:cs="Calibri"/>
                  <w:color w:val="000000"/>
                  <w:sz w:val="22"/>
                  <w:lang w:val="en-GB" w:eastAsia="en-GB"/>
                </w:rPr>
                <w:delText xml:space="preserve">Buyer has </w:delText>
              </w:r>
              <w:r w:rsidR="00121E10" w:rsidDel="009A0416">
                <w:rPr>
                  <w:rFonts w:ascii="Calibri" w:hAnsi="Calibri" w:cs="Calibri"/>
                  <w:color w:val="000000"/>
                  <w:sz w:val="22"/>
                  <w:lang w:val="en-GB" w:eastAsia="en-GB"/>
                </w:rPr>
                <w:delText>given a</w:delText>
              </w:r>
              <w:r w:rsidR="00121E10" w:rsidRPr="00624CFB" w:rsidDel="009A0416">
                <w:rPr>
                  <w:rFonts w:ascii="Calibri" w:hAnsi="Calibri" w:cs="Calibri"/>
                  <w:color w:val="000000"/>
                  <w:sz w:val="22"/>
                  <w:lang w:val="en-GB" w:eastAsia="en-GB"/>
                </w:rPr>
                <w:delText xml:space="preserve"> final approval of the invoice but has changed some data extracted from invoice </w:delText>
              </w:r>
              <w:r w:rsidR="00121E10" w:rsidDel="009A0416">
                <w:rPr>
                  <w:rFonts w:ascii="Calibri" w:hAnsi="Calibri" w:cs="Calibri"/>
                  <w:color w:val="000000"/>
                  <w:sz w:val="22"/>
                  <w:lang w:val="en-GB" w:eastAsia="en-GB"/>
                </w:rPr>
                <w:delText>which</w:delText>
              </w:r>
              <w:r w:rsidR="00121E10" w:rsidRPr="00624CFB" w:rsidDel="009A0416">
                <w:rPr>
                  <w:rFonts w:ascii="Calibri" w:hAnsi="Calibri" w:cs="Calibri"/>
                  <w:color w:val="000000"/>
                  <w:sz w:val="22"/>
                  <w:lang w:val="en-GB" w:eastAsia="en-GB"/>
                </w:rPr>
                <w:delText xml:space="preserve"> might affect </w:delText>
              </w:r>
              <w:r w:rsidR="00121E10" w:rsidDel="009A0416">
                <w:rPr>
                  <w:rFonts w:ascii="Calibri" w:hAnsi="Calibri" w:cs="Calibri"/>
                  <w:color w:val="000000"/>
                  <w:sz w:val="22"/>
                  <w:lang w:val="en-GB" w:eastAsia="en-GB"/>
                </w:rPr>
                <w:delText>the</w:delText>
              </w:r>
              <w:r w:rsidR="00121E10" w:rsidRPr="00624CFB" w:rsidDel="009A0416">
                <w:rPr>
                  <w:rFonts w:ascii="Calibri" w:hAnsi="Calibri" w:cs="Calibri"/>
                  <w:color w:val="000000"/>
                  <w:sz w:val="22"/>
                  <w:lang w:val="en-GB" w:eastAsia="en-GB"/>
                </w:rPr>
                <w:delText xml:space="preserve"> payment. </w:delText>
              </w:r>
            </w:del>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r>
      <w:tr w:rsidR="00121E10" w:rsidRPr="00624CFB" w:rsidTr="00447B0F">
        <w:trPr>
          <w:trHeight w:val="21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RE</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Rejected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is not accepted.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will not process </w:t>
            </w:r>
            <w:r>
              <w:rPr>
                <w:rFonts w:ascii="Calibri" w:hAnsi="Calibri" w:cs="Calibri"/>
                <w:color w:val="000000"/>
                <w:sz w:val="22"/>
                <w:lang w:val="en-GB" w:eastAsia="en-GB"/>
              </w:rPr>
              <w:t>the referenced</w:t>
            </w:r>
            <w:r w:rsidRPr="00624CFB">
              <w:rPr>
                <w:rFonts w:ascii="Calibri" w:hAnsi="Calibri" w:cs="Calibri"/>
                <w:color w:val="000000"/>
                <w:sz w:val="22"/>
                <w:lang w:val="en-GB" w:eastAsia="en-GB"/>
              </w:rPr>
              <w:t xml:space="preserve"> Invoice any further.</w:t>
            </w:r>
            <w:r w:rsidRPr="00624CFB">
              <w:rPr>
                <w:rFonts w:ascii="Calibri" w:hAnsi="Calibri" w:cs="Calibri"/>
                <w:color w:val="000000"/>
                <w:sz w:val="22"/>
                <w:lang w:val="en-GB" w:eastAsia="en-GB"/>
              </w:rPr>
              <w:br/>
              <w:t xml:space="preserve">Buyer is rejecting this invoice but </w:t>
            </w:r>
            <w:r>
              <w:rPr>
                <w:rFonts w:ascii="Calibri" w:hAnsi="Calibri" w:cs="Calibri"/>
                <w:color w:val="000000"/>
                <w:sz w:val="22"/>
                <w:lang w:val="en-GB" w:eastAsia="en-GB"/>
              </w:rPr>
              <w:t xml:space="preserve">not </w:t>
            </w:r>
            <w:r w:rsidRPr="00624CFB">
              <w:rPr>
                <w:rFonts w:ascii="Calibri" w:hAnsi="Calibri" w:cs="Calibri"/>
                <w:color w:val="000000"/>
                <w:sz w:val="22"/>
                <w:lang w:val="en-GB" w:eastAsia="en-GB"/>
              </w:rPr>
              <w:t xml:space="preserve">necessarily the commercial transaction. </w:t>
            </w:r>
            <w:r>
              <w:rPr>
                <w:rFonts w:ascii="Calibri" w:hAnsi="Calibri" w:cs="Calibri"/>
                <w:color w:val="000000"/>
                <w:sz w:val="22"/>
                <w:lang w:val="en-GB" w:eastAsia="en-GB"/>
              </w:rPr>
              <w:t>Although</w:t>
            </w:r>
            <w:r w:rsidRPr="00624CFB">
              <w:rPr>
                <w:rFonts w:ascii="Calibri" w:hAnsi="Calibri" w:cs="Calibri"/>
                <w:color w:val="000000"/>
                <w:sz w:val="22"/>
                <w:lang w:val="en-GB" w:eastAsia="en-GB"/>
              </w:rPr>
              <w:t xml:space="preserve"> it can be used also for rejection for commercial reasons (invoice not corresponding to delivery).</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r>
      <w:tr w:rsidR="00121E10" w:rsidRPr="00624CFB" w:rsidTr="00447B0F">
        <w:trPr>
          <w:trHeight w:val="1200"/>
        </w:trPr>
        <w:tc>
          <w:tcPr>
            <w:tcW w:w="787"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AP</w:t>
            </w:r>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Accepted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Indication that the referenced offer or transaction (e.g., cargo booking or quotation request) has been accepted.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has </w:t>
            </w:r>
            <w:r>
              <w:rPr>
                <w:rFonts w:ascii="Calibri" w:hAnsi="Calibri" w:cs="Calibri"/>
                <w:color w:val="000000"/>
                <w:sz w:val="22"/>
                <w:lang w:val="en-GB" w:eastAsia="en-GB"/>
              </w:rPr>
              <w:t>given</w:t>
            </w:r>
            <w:r w:rsidRPr="00624CFB">
              <w:rPr>
                <w:rFonts w:ascii="Calibri" w:hAnsi="Calibri" w:cs="Calibri"/>
                <w:color w:val="000000"/>
                <w:sz w:val="22"/>
                <w:lang w:val="en-GB" w:eastAsia="en-GB"/>
              </w:rPr>
              <w:t xml:space="preserve"> </w:t>
            </w:r>
            <w:r>
              <w:rPr>
                <w:rFonts w:ascii="Calibri" w:hAnsi="Calibri" w:cs="Calibri"/>
                <w:color w:val="000000"/>
                <w:sz w:val="22"/>
                <w:lang w:val="en-GB" w:eastAsia="en-GB"/>
              </w:rPr>
              <w:t xml:space="preserve">a </w:t>
            </w:r>
            <w:r w:rsidRPr="00624CFB">
              <w:rPr>
                <w:rFonts w:ascii="Calibri" w:hAnsi="Calibri" w:cs="Calibri"/>
                <w:color w:val="000000"/>
                <w:sz w:val="22"/>
                <w:lang w:val="en-GB" w:eastAsia="en-GB"/>
              </w:rPr>
              <w:t xml:space="preserve">final approval of the invoice and the next step is payment </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c>
          <w:tcPr>
            <w:tcW w:w="992" w:type="dxa"/>
            <w:hideMark/>
          </w:tcPr>
          <w:p w:rsidR="00121E10" w:rsidRPr="00624CFB" w:rsidRDefault="00121E10" w:rsidP="00121E10">
            <w:pPr>
              <w:jc w:val="center"/>
              <w:rPr>
                <w:rFonts w:ascii="Calibri" w:hAnsi="Calibri" w:cs="Calibri"/>
                <w:color w:val="000000"/>
                <w:sz w:val="22"/>
                <w:lang w:val="en-GB" w:eastAsia="en-GB"/>
              </w:rPr>
            </w:pPr>
            <w:del w:id="232" w:author="Georg Birgisson" w:date="2018-04-17T18:52:00Z">
              <w:r w:rsidRPr="00624CFB" w:rsidDel="00C61C1A">
                <w:rPr>
                  <w:rFonts w:ascii="Calibri" w:hAnsi="Calibri" w:cs="Calibri"/>
                  <w:color w:val="000000"/>
                  <w:sz w:val="22"/>
                  <w:lang w:val="en-GB" w:eastAsia="en-GB"/>
                </w:rPr>
                <w:delText>NO</w:delText>
              </w:r>
            </w:del>
            <w:ins w:id="233" w:author="Georg Birgisson" w:date="2018-04-17T18:52:00Z">
              <w:r w:rsidR="00C61C1A">
                <w:rPr>
                  <w:rFonts w:ascii="Calibri" w:hAnsi="Calibri" w:cs="Calibri"/>
                  <w:color w:val="000000"/>
                  <w:sz w:val="22"/>
                  <w:lang w:val="en-GB" w:eastAsia="en-GB"/>
                </w:rPr>
                <w:t>YES</w:t>
              </w:r>
            </w:ins>
          </w:p>
        </w:tc>
      </w:tr>
      <w:tr w:rsidR="00121E10" w:rsidRPr="00624CFB" w:rsidTr="00447B0F">
        <w:trPr>
          <w:trHeight w:val="900"/>
        </w:trPr>
        <w:tc>
          <w:tcPr>
            <w:tcW w:w="787" w:type="dxa"/>
            <w:hideMark/>
          </w:tcPr>
          <w:p w:rsidR="00121E10" w:rsidRPr="00624CFB" w:rsidRDefault="00121E10" w:rsidP="00121E10">
            <w:pPr>
              <w:rPr>
                <w:rFonts w:ascii="Calibri" w:hAnsi="Calibri" w:cs="Calibri"/>
                <w:color w:val="000000"/>
                <w:sz w:val="22"/>
                <w:lang w:val="en-GB" w:eastAsia="en-GB"/>
              </w:rPr>
            </w:pPr>
            <w:del w:id="234" w:author="Georg Birgisson" w:date="2018-04-19T13:51:00Z">
              <w:r w:rsidRPr="00624CFB" w:rsidDel="00574737">
                <w:rPr>
                  <w:rFonts w:ascii="Calibri" w:hAnsi="Calibri" w:cs="Calibri"/>
                  <w:color w:val="000000"/>
                  <w:sz w:val="22"/>
                  <w:lang w:val="en-GB" w:eastAsia="en-GB"/>
                </w:rPr>
                <w:delText>(</w:delText>
              </w:r>
            </w:del>
            <w:r w:rsidRPr="00624CFB">
              <w:rPr>
                <w:rFonts w:ascii="Calibri" w:hAnsi="Calibri" w:cs="Calibri"/>
                <w:color w:val="000000"/>
                <w:sz w:val="22"/>
                <w:lang w:val="en-GB" w:eastAsia="en-GB"/>
              </w:rPr>
              <w:t>PD</w:t>
            </w:r>
            <w:del w:id="235" w:author="Georg Birgisson" w:date="2018-04-19T13:51:00Z">
              <w:r w:rsidRPr="00624CFB" w:rsidDel="00574737">
                <w:rPr>
                  <w:rFonts w:ascii="Calibri" w:hAnsi="Calibri" w:cs="Calibri"/>
                  <w:color w:val="000000"/>
                  <w:sz w:val="22"/>
                  <w:lang w:val="en-GB" w:eastAsia="en-GB"/>
                </w:rPr>
                <w:delText>)</w:delText>
              </w:r>
            </w:del>
          </w:p>
        </w:tc>
        <w:tc>
          <w:tcPr>
            <w:tcW w:w="1306"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Paid</w:t>
            </w:r>
          </w:p>
        </w:tc>
        <w:tc>
          <w:tcPr>
            <w:tcW w:w="3289"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Indicates that the referenced document or transaction has been paid.</w:t>
            </w:r>
          </w:p>
        </w:tc>
        <w:tc>
          <w:tcPr>
            <w:tcW w:w="3544" w:type="dxa"/>
            <w:hideMark/>
          </w:tcPr>
          <w:p w:rsidR="00121E10" w:rsidRPr="00624CFB" w:rsidRDefault="00121E10" w:rsidP="00121E10">
            <w:pPr>
              <w:rPr>
                <w:rFonts w:ascii="Calibri" w:hAnsi="Calibri" w:cs="Calibri"/>
                <w:color w:val="000000"/>
                <w:sz w:val="22"/>
                <w:lang w:val="en-GB" w:eastAsia="en-GB"/>
              </w:rPr>
            </w:pPr>
            <w:r w:rsidRPr="00624CFB">
              <w:rPr>
                <w:rFonts w:ascii="Calibri" w:hAnsi="Calibri" w:cs="Calibri"/>
                <w:color w:val="000000"/>
                <w:sz w:val="22"/>
                <w:lang w:val="en-GB" w:eastAsia="en-GB"/>
              </w:rPr>
              <w:t xml:space="preserve">Status is used only when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 xml:space="preserve">Buyer has initiated </w:t>
            </w:r>
            <w:r>
              <w:rPr>
                <w:rFonts w:ascii="Calibri" w:hAnsi="Calibri" w:cs="Calibri"/>
                <w:color w:val="000000"/>
                <w:sz w:val="22"/>
                <w:lang w:val="en-GB" w:eastAsia="en-GB"/>
              </w:rPr>
              <w:t xml:space="preserve">the </w:t>
            </w:r>
            <w:r w:rsidRPr="00624CFB">
              <w:rPr>
                <w:rFonts w:ascii="Calibri" w:hAnsi="Calibri" w:cs="Calibri"/>
                <w:color w:val="000000"/>
                <w:sz w:val="22"/>
                <w:lang w:val="en-GB" w:eastAsia="en-GB"/>
              </w:rPr>
              <w:t>payment of the invoice.</w:t>
            </w:r>
          </w:p>
        </w:tc>
        <w:tc>
          <w:tcPr>
            <w:tcW w:w="1134" w:type="dxa"/>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417"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1276"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NO</w:t>
            </w:r>
          </w:p>
        </w:tc>
        <w:tc>
          <w:tcPr>
            <w:tcW w:w="992" w:type="dxa"/>
            <w:hideMark/>
          </w:tcPr>
          <w:p w:rsidR="00121E10" w:rsidRPr="00624CFB" w:rsidRDefault="00121E10" w:rsidP="00121E10">
            <w:pPr>
              <w:jc w:val="center"/>
              <w:rPr>
                <w:rFonts w:ascii="Calibri" w:hAnsi="Calibri" w:cs="Calibri"/>
                <w:color w:val="000000"/>
                <w:sz w:val="22"/>
                <w:lang w:val="en-GB" w:eastAsia="en-GB"/>
              </w:rPr>
            </w:pPr>
            <w:r w:rsidRPr="00624CFB">
              <w:rPr>
                <w:rFonts w:ascii="Calibri" w:hAnsi="Calibri" w:cs="Calibri"/>
                <w:color w:val="000000"/>
                <w:sz w:val="22"/>
                <w:lang w:val="en-GB" w:eastAsia="en-GB"/>
              </w:rPr>
              <w:t>YES</w:t>
            </w:r>
          </w:p>
        </w:tc>
      </w:tr>
    </w:tbl>
    <w:p w:rsidR="008E7845" w:rsidRPr="00624CFB" w:rsidRDefault="00713619" w:rsidP="008E7845">
      <w:pPr>
        <w:pStyle w:val="BodyText"/>
        <w:rPr>
          <w:lang w:val="en-GB"/>
        </w:rPr>
      </w:pPr>
      <w:r w:rsidRPr="00624CFB">
        <w:rPr>
          <w:lang w:val="en-GB"/>
        </w:rPr>
        <w:t xml:space="preserve">* When an invoice is conditionally accepted </w:t>
      </w:r>
      <w:r w:rsidR="00616CBE" w:rsidRPr="00624CFB">
        <w:rPr>
          <w:lang w:val="en-GB"/>
        </w:rPr>
        <w:t xml:space="preserve">(CA) </w:t>
      </w:r>
      <w:r w:rsidRPr="00624CFB">
        <w:rPr>
          <w:lang w:val="en-GB"/>
        </w:rPr>
        <w:t xml:space="preserve">the </w:t>
      </w:r>
      <w:r w:rsidR="00360A4C" w:rsidRPr="00624CFB">
        <w:rPr>
          <w:lang w:val="en-GB"/>
        </w:rPr>
        <w:t>Buyer</w:t>
      </w:r>
      <w:r w:rsidRPr="00624CFB">
        <w:rPr>
          <w:lang w:val="en-GB"/>
        </w:rPr>
        <w:t xml:space="preserve"> will proceed with the processing according to the conditions</w:t>
      </w:r>
      <w:r w:rsidR="007E71F7" w:rsidRPr="00624CFB">
        <w:rPr>
          <w:lang w:val="en-GB"/>
        </w:rPr>
        <w:t xml:space="preserve"> it </w:t>
      </w:r>
      <w:r w:rsidR="00616CBE" w:rsidRPr="00624CFB">
        <w:rPr>
          <w:lang w:val="en-GB"/>
        </w:rPr>
        <w:t>has stated</w:t>
      </w:r>
      <w:r w:rsidRPr="00624CFB">
        <w:rPr>
          <w:lang w:val="en-GB"/>
        </w:rPr>
        <w:t xml:space="preserve">. The </w:t>
      </w:r>
      <w:r w:rsidR="00360A4C" w:rsidRPr="00624CFB">
        <w:rPr>
          <w:lang w:val="en-GB"/>
        </w:rPr>
        <w:t>Seller</w:t>
      </w:r>
      <w:r w:rsidRPr="00624CFB">
        <w:rPr>
          <w:lang w:val="en-GB"/>
        </w:rPr>
        <w:t xml:space="preserve"> may still </w:t>
      </w:r>
      <w:r w:rsidRPr="00624CFB">
        <w:rPr>
          <w:lang w:val="en-GB"/>
        </w:rPr>
        <w:lastRenderedPageBreak/>
        <w:t>respond</w:t>
      </w:r>
      <w:r w:rsidR="009805B1">
        <w:rPr>
          <w:lang w:val="en-GB"/>
        </w:rPr>
        <w:t xml:space="preserve"> externally</w:t>
      </w:r>
      <w:r w:rsidRPr="00624CFB">
        <w:rPr>
          <w:lang w:val="en-GB"/>
        </w:rPr>
        <w:t xml:space="preserve"> if</w:t>
      </w:r>
      <w:r w:rsidR="007E71F7" w:rsidRPr="00624CFB">
        <w:rPr>
          <w:lang w:val="en-GB"/>
        </w:rPr>
        <w:t xml:space="preserve"> </w:t>
      </w:r>
      <w:r w:rsidR="00831F64">
        <w:rPr>
          <w:lang w:val="en-GB"/>
        </w:rPr>
        <w:t>he</w:t>
      </w:r>
      <w:r w:rsidR="00831F64" w:rsidRPr="00624CFB">
        <w:rPr>
          <w:lang w:val="en-GB"/>
        </w:rPr>
        <w:t xml:space="preserve"> </w:t>
      </w:r>
      <w:r w:rsidRPr="00624CFB">
        <w:rPr>
          <w:lang w:val="en-GB"/>
        </w:rPr>
        <w:t>has comments or objection</w:t>
      </w:r>
      <w:r w:rsidR="00616CBE" w:rsidRPr="00624CFB">
        <w:rPr>
          <w:lang w:val="en-GB"/>
        </w:rPr>
        <w:t>s</w:t>
      </w:r>
      <w:r w:rsidRPr="00624CFB">
        <w:rPr>
          <w:lang w:val="en-GB"/>
        </w:rPr>
        <w:t xml:space="preserve"> to the conditions given.</w:t>
      </w:r>
    </w:p>
    <w:tbl>
      <w:tblPr>
        <w:tblStyle w:val="PEPPOL"/>
        <w:tblW w:w="13745" w:type="dxa"/>
        <w:tblLayout w:type="fixed"/>
        <w:tblLook w:val="0420" w:firstRow="1" w:lastRow="0" w:firstColumn="0" w:lastColumn="0" w:noHBand="0" w:noVBand="1"/>
        <w:tblPrChange w:id="236" w:author="Allikas Ahti" w:date="2018-03-28T13:41:00Z">
          <w:tblPr>
            <w:tblStyle w:val="PEPPOL"/>
            <w:tblW w:w="13745" w:type="dxa"/>
            <w:tblLayout w:type="fixed"/>
            <w:tblLook w:val="0420" w:firstRow="1" w:lastRow="0" w:firstColumn="0" w:lastColumn="0" w:noHBand="0" w:noVBand="1"/>
          </w:tblPr>
        </w:tblPrChange>
      </w:tblPr>
      <w:tblGrid>
        <w:gridCol w:w="1719"/>
        <w:gridCol w:w="1718"/>
        <w:gridCol w:w="1718"/>
        <w:gridCol w:w="1718"/>
        <w:gridCol w:w="1718"/>
        <w:gridCol w:w="1718"/>
        <w:gridCol w:w="1718"/>
        <w:gridCol w:w="1718"/>
        <w:tblGridChange w:id="237">
          <w:tblGrid>
            <w:gridCol w:w="787"/>
            <w:gridCol w:w="1306"/>
            <w:gridCol w:w="3289"/>
            <w:gridCol w:w="3544"/>
            <w:gridCol w:w="1134"/>
            <w:gridCol w:w="1417"/>
            <w:gridCol w:w="1276"/>
            <w:gridCol w:w="992"/>
          </w:tblGrid>
        </w:tblGridChange>
      </w:tblGrid>
      <w:tr w:rsidR="00AA4D76" w:rsidRPr="00624CFB" w:rsidTr="00121E10">
        <w:trPr>
          <w:cnfStyle w:val="100000000000" w:firstRow="1" w:lastRow="0" w:firstColumn="0" w:lastColumn="0" w:oddVBand="0" w:evenVBand="0" w:oddHBand="0" w:evenHBand="0" w:firstRowFirstColumn="0" w:firstRowLastColumn="0" w:lastRowFirstColumn="0" w:lastRowLastColumn="0"/>
          <w:trHeight w:val="1500"/>
          <w:trPrChange w:id="238" w:author="Allikas Ahti" w:date="2018-03-28T13:41:00Z">
            <w:trPr>
              <w:trHeight w:val="1500"/>
            </w:trPr>
          </w:trPrChange>
        </w:trPr>
        <w:tc>
          <w:tcPr>
            <w:tcW w:w="0" w:type="dxa"/>
            <w:shd w:val="clear" w:color="auto" w:fill="auto"/>
            <w:tcPrChange w:id="239" w:author="Allikas Ahti" w:date="2018-03-28T13:41:00Z">
              <w:tcPr>
                <w:tcW w:w="787" w:type="dxa"/>
                <w:shd w:val="clear" w:color="auto" w:fill="auto"/>
              </w:tcPr>
            </w:tcPrChange>
          </w:tcPr>
          <w:p w:rsidR="00AA4D76" w:rsidRPr="00511BBB" w:rsidRDefault="00AA4D76" w:rsidP="00121E1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lang w:val="en-GB" w:eastAsia="en-GB"/>
              </w:rPr>
            </w:pPr>
            <w:del w:id="240" w:author="Allikas Ahti" w:date="2018-03-28T13:41:00Z">
              <w:r w:rsidRPr="00511BBB" w:rsidDel="00121E10">
                <w:rPr>
                  <w:rFonts w:ascii="Calibri" w:hAnsi="Calibri" w:cs="Calibri"/>
                  <w:b w:val="0"/>
                  <w:color w:val="000000"/>
                  <w:sz w:val="22"/>
                  <w:lang w:val="en-GB" w:eastAsia="en-GB"/>
                </w:rPr>
                <w:delText>AB</w:delText>
              </w:r>
            </w:del>
            <w:del w:id="241" w:author="Allikas Ahti" w:date="2018-03-28T13:39:00Z">
              <w:r w:rsidR="00511BBB" w:rsidRPr="00511BBB" w:rsidDel="00121E10">
                <w:rPr>
                  <w:rFonts w:ascii="Calibri" w:hAnsi="Calibri" w:cs="Calibri"/>
                  <w:b w:val="0"/>
                  <w:color w:val="000000"/>
                  <w:sz w:val="22"/>
                  <w:lang w:val="en-GB" w:eastAsia="en-GB"/>
                </w:rPr>
                <w:delText>**</w:delText>
              </w:r>
            </w:del>
          </w:p>
        </w:tc>
        <w:tc>
          <w:tcPr>
            <w:tcW w:w="0" w:type="dxa"/>
            <w:shd w:val="clear" w:color="auto" w:fill="auto"/>
            <w:tcPrChange w:id="242" w:author="Allikas Ahti" w:date="2018-03-28T13:41:00Z">
              <w:tcPr>
                <w:tcW w:w="1306" w:type="dxa"/>
                <w:shd w:val="clear" w:color="auto" w:fill="auto"/>
              </w:tcPr>
            </w:tcPrChange>
          </w:tcPr>
          <w:p w:rsidR="00AA4D76" w:rsidRPr="00511BBB" w:rsidRDefault="00AA4D76" w:rsidP="004A5342">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lang w:val="en-GB" w:eastAsia="en-GB"/>
              </w:rPr>
            </w:pPr>
            <w:del w:id="243" w:author="Allikas Ahti" w:date="2018-03-28T13:41:00Z">
              <w:r w:rsidRPr="00511BBB" w:rsidDel="00121E10">
                <w:rPr>
                  <w:rFonts w:ascii="Calibri" w:hAnsi="Calibri" w:cs="Calibri"/>
                  <w:b w:val="0"/>
                  <w:color w:val="000000"/>
                  <w:sz w:val="22"/>
                  <w:lang w:val="en-GB" w:eastAsia="en-GB"/>
                </w:rPr>
                <w:delText>Message acknowledgement</w:delText>
              </w:r>
            </w:del>
          </w:p>
        </w:tc>
        <w:tc>
          <w:tcPr>
            <w:tcW w:w="0" w:type="dxa"/>
            <w:shd w:val="clear" w:color="auto" w:fill="auto"/>
            <w:tcPrChange w:id="244" w:author="Allikas Ahti" w:date="2018-03-28T13:41:00Z">
              <w:tcPr>
                <w:tcW w:w="3289" w:type="dxa"/>
                <w:shd w:val="clear" w:color="auto" w:fill="auto"/>
              </w:tcPr>
            </w:tcPrChange>
          </w:tcPr>
          <w:p w:rsidR="00AA4D76" w:rsidRPr="00511BBB" w:rsidRDefault="00AA4D76" w:rsidP="004A5342">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lang w:val="en-GB" w:eastAsia="en-GB"/>
              </w:rPr>
            </w:pPr>
            <w:del w:id="245" w:author="Allikas Ahti" w:date="2018-03-28T13:41:00Z">
              <w:r w:rsidRPr="00511BBB" w:rsidDel="00121E10">
                <w:rPr>
                  <w:rFonts w:ascii="Calibri" w:hAnsi="Calibri" w:cs="Calibri"/>
                  <w:b w:val="0"/>
                  <w:color w:val="000000"/>
                  <w:sz w:val="22"/>
                  <w:lang w:val="en-GB" w:eastAsia="en-GB"/>
                </w:rPr>
                <w:delText>Indicates that an acknowledgement relating to receipt of message or transaction is required.</w:delText>
              </w:r>
            </w:del>
          </w:p>
        </w:tc>
        <w:tc>
          <w:tcPr>
            <w:tcW w:w="0" w:type="dxa"/>
            <w:shd w:val="clear" w:color="auto" w:fill="auto"/>
            <w:tcPrChange w:id="246" w:author="Allikas Ahti" w:date="2018-03-28T13:41:00Z">
              <w:tcPr>
                <w:tcW w:w="3544" w:type="dxa"/>
                <w:shd w:val="clear" w:color="auto" w:fill="auto"/>
              </w:tcPr>
            </w:tcPrChange>
          </w:tcPr>
          <w:p w:rsidR="00AA4D76" w:rsidRPr="00511BBB" w:rsidRDefault="00AA4D76" w:rsidP="00121E10">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lang w:val="en-GB" w:eastAsia="en-GB"/>
              </w:rPr>
            </w:pPr>
            <w:del w:id="247" w:author="Allikas Ahti" w:date="2018-03-28T13:41:00Z">
              <w:r w:rsidRPr="00511BBB" w:rsidDel="00121E10">
                <w:rPr>
                  <w:rFonts w:ascii="Calibri" w:hAnsi="Calibri" w:cs="Calibri"/>
                  <w:b w:val="0"/>
                  <w:color w:val="000000"/>
                  <w:sz w:val="22"/>
                  <w:lang w:val="en-GB" w:eastAsia="en-GB"/>
                </w:rPr>
                <w:delText xml:space="preserve">Status is used when </w:delText>
              </w:r>
            </w:del>
            <w:del w:id="248" w:author="Allikas Ahti" w:date="2018-03-28T13:36:00Z">
              <w:r w:rsidRPr="00511BBB" w:rsidDel="00121E10">
                <w:rPr>
                  <w:rFonts w:ascii="Calibri" w:hAnsi="Calibri" w:cs="Calibri"/>
                  <w:b w:val="0"/>
                  <w:color w:val="000000"/>
                  <w:sz w:val="22"/>
                  <w:lang w:val="en-GB" w:eastAsia="en-GB"/>
                </w:rPr>
                <w:delText xml:space="preserve">transport system has got the </w:delText>
              </w:r>
            </w:del>
            <w:del w:id="249" w:author="Allikas Ahti" w:date="2018-03-28T13:37:00Z">
              <w:r w:rsidRPr="00511BBB" w:rsidDel="00121E10">
                <w:rPr>
                  <w:rFonts w:ascii="Calibri" w:hAnsi="Calibri" w:cs="Calibri"/>
                  <w:b w:val="0"/>
                  <w:color w:val="000000"/>
                  <w:sz w:val="22"/>
                  <w:lang w:val="en-GB" w:eastAsia="en-GB"/>
                </w:rPr>
                <w:delText xml:space="preserve">valid </w:delText>
              </w:r>
            </w:del>
            <w:del w:id="250" w:author="Allikas Ahti" w:date="2018-03-28T13:41:00Z">
              <w:r w:rsidRPr="00511BBB" w:rsidDel="00121E10">
                <w:rPr>
                  <w:rFonts w:ascii="Calibri" w:hAnsi="Calibri" w:cs="Calibri"/>
                  <w:b w:val="0"/>
                  <w:color w:val="000000"/>
                  <w:sz w:val="22"/>
                  <w:lang w:val="en-GB" w:eastAsia="en-GB"/>
                </w:rPr>
                <w:delText xml:space="preserve">invoice message and </w:delText>
              </w:r>
            </w:del>
            <w:del w:id="251" w:author="Allikas Ahti" w:date="2018-03-28T13:38:00Z">
              <w:r w:rsidRPr="00511BBB" w:rsidDel="00121E10">
                <w:rPr>
                  <w:rFonts w:ascii="Calibri" w:hAnsi="Calibri" w:cs="Calibri"/>
                  <w:b w:val="0"/>
                  <w:color w:val="000000"/>
                  <w:sz w:val="22"/>
                  <w:lang w:val="en-GB" w:eastAsia="en-GB"/>
                </w:rPr>
                <w:delText xml:space="preserve">it is understandable for </w:delText>
              </w:r>
            </w:del>
            <w:del w:id="252" w:author="Allikas Ahti" w:date="2018-03-28T13:41:00Z">
              <w:r w:rsidRPr="00511BBB" w:rsidDel="00121E10">
                <w:rPr>
                  <w:rFonts w:ascii="Calibri" w:hAnsi="Calibri" w:cs="Calibri"/>
                  <w:b w:val="0"/>
                  <w:color w:val="000000"/>
                  <w:sz w:val="22"/>
                  <w:lang w:val="en-GB" w:eastAsia="en-GB"/>
                </w:rPr>
                <w:delText xml:space="preserve">the Buyer. </w:delText>
              </w:r>
            </w:del>
          </w:p>
        </w:tc>
        <w:tc>
          <w:tcPr>
            <w:tcW w:w="0" w:type="dxa"/>
            <w:shd w:val="clear" w:color="auto" w:fill="auto"/>
            <w:tcPrChange w:id="253" w:author="Allikas Ahti" w:date="2018-03-28T13:41:00Z">
              <w:tcPr>
                <w:tcW w:w="1134" w:type="dxa"/>
                <w:shd w:val="clear" w:color="auto" w:fill="auto"/>
              </w:tcPr>
            </w:tcPrChange>
          </w:tcPr>
          <w:p w:rsidR="00AA4D76" w:rsidRPr="00511BBB" w:rsidRDefault="00AA4D76" w:rsidP="004A53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lang w:val="en-GB" w:eastAsia="en-GB"/>
              </w:rPr>
            </w:pPr>
            <w:del w:id="254" w:author="Allikas Ahti" w:date="2018-03-28T13:41:00Z">
              <w:r w:rsidRPr="00511BBB" w:rsidDel="00121E10">
                <w:rPr>
                  <w:rFonts w:ascii="Calibri" w:hAnsi="Calibri" w:cs="Calibri"/>
                  <w:b w:val="0"/>
                  <w:color w:val="000000"/>
                  <w:sz w:val="22"/>
                  <w:lang w:val="en-GB" w:eastAsia="en-GB"/>
                </w:rPr>
                <w:delText>NO</w:delText>
              </w:r>
            </w:del>
          </w:p>
        </w:tc>
        <w:tc>
          <w:tcPr>
            <w:tcW w:w="0" w:type="dxa"/>
            <w:shd w:val="clear" w:color="auto" w:fill="auto"/>
            <w:tcPrChange w:id="255" w:author="Allikas Ahti" w:date="2018-03-28T13:41:00Z">
              <w:tcPr>
                <w:tcW w:w="1417" w:type="dxa"/>
                <w:shd w:val="clear" w:color="auto" w:fill="auto"/>
              </w:tcPr>
            </w:tcPrChange>
          </w:tcPr>
          <w:p w:rsidR="00AA4D76" w:rsidRPr="00511BBB" w:rsidRDefault="00AA4D76" w:rsidP="004A53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lang w:val="en-GB" w:eastAsia="en-GB"/>
              </w:rPr>
            </w:pPr>
            <w:del w:id="256" w:author="Allikas Ahti" w:date="2018-03-28T13:41:00Z">
              <w:r w:rsidRPr="00511BBB" w:rsidDel="00121E10">
                <w:rPr>
                  <w:rFonts w:ascii="Calibri" w:hAnsi="Calibri" w:cs="Calibri"/>
                  <w:b w:val="0"/>
                  <w:color w:val="000000"/>
                  <w:sz w:val="22"/>
                  <w:lang w:val="en-GB" w:eastAsia="en-GB"/>
                </w:rPr>
                <w:delText>NO</w:delText>
              </w:r>
            </w:del>
          </w:p>
        </w:tc>
        <w:tc>
          <w:tcPr>
            <w:tcW w:w="0" w:type="dxa"/>
            <w:shd w:val="clear" w:color="auto" w:fill="auto"/>
            <w:tcPrChange w:id="257" w:author="Allikas Ahti" w:date="2018-03-28T13:41:00Z">
              <w:tcPr>
                <w:tcW w:w="1276" w:type="dxa"/>
                <w:shd w:val="clear" w:color="auto" w:fill="auto"/>
              </w:tcPr>
            </w:tcPrChange>
          </w:tcPr>
          <w:p w:rsidR="00AA4D76" w:rsidRPr="00511BBB" w:rsidRDefault="00AA4D76" w:rsidP="004A53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lang w:val="en-GB" w:eastAsia="en-GB"/>
              </w:rPr>
            </w:pPr>
            <w:del w:id="258" w:author="Allikas Ahti" w:date="2018-03-28T13:41:00Z">
              <w:r w:rsidRPr="00511BBB" w:rsidDel="00121E10">
                <w:rPr>
                  <w:rFonts w:ascii="Calibri" w:hAnsi="Calibri" w:cs="Calibri"/>
                  <w:b w:val="0"/>
                  <w:color w:val="000000"/>
                  <w:sz w:val="22"/>
                  <w:lang w:val="en-GB" w:eastAsia="en-GB"/>
                </w:rPr>
                <w:delText>NO</w:delText>
              </w:r>
            </w:del>
          </w:p>
        </w:tc>
        <w:tc>
          <w:tcPr>
            <w:tcW w:w="0" w:type="dxa"/>
            <w:shd w:val="clear" w:color="auto" w:fill="auto"/>
            <w:tcPrChange w:id="259" w:author="Allikas Ahti" w:date="2018-03-28T13:41:00Z">
              <w:tcPr>
                <w:tcW w:w="992" w:type="dxa"/>
                <w:shd w:val="clear" w:color="auto" w:fill="auto"/>
              </w:tcPr>
            </w:tcPrChange>
          </w:tcPr>
          <w:p w:rsidR="00AA4D76" w:rsidRPr="00511BBB" w:rsidRDefault="00AA4D76" w:rsidP="004A53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lang w:val="en-GB" w:eastAsia="en-GB"/>
              </w:rPr>
            </w:pPr>
            <w:del w:id="260" w:author="Allikas Ahti" w:date="2018-03-28T13:41:00Z">
              <w:r w:rsidRPr="00511BBB" w:rsidDel="00121E10">
                <w:rPr>
                  <w:rFonts w:ascii="Calibri" w:hAnsi="Calibri" w:cs="Calibri"/>
                  <w:b w:val="0"/>
                  <w:color w:val="000000"/>
                  <w:sz w:val="22"/>
                  <w:lang w:val="en-GB" w:eastAsia="en-GB"/>
                </w:rPr>
                <w:delText>NO</w:delText>
              </w:r>
            </w:del>
          </w:p>
        </w:tc>
      </w:tr>
    </w:tbl>
    <w:p w:rsidR="00AA4D76" w:rsidDel="00121E10" w:rsidRDefault="00511BBB" w:rsidP="00F35389">
      <w:pPr>
        <w:rPr>
          <w:del w:id="261" w:author="Allikas Ahti" w:date="2018-03-28T13:39:00Z"/>
          <w:rFonts w:cs="Arial"/>
          <w:lang w:val="en-GB"/>
        </w:rPr>
      </w:pPr>
      <w:del w:id="262" w:author="Allikas Ahti" w:date="2018-03-28T13:39:00Z">
        <w:r w:rsidDel="00121E10">
          <w:rPr>
            <w:rFonts w:cs="Arial"/>
            <w:lang w:val="en-GB"/>
          </w:rPr>
          <w:delText xml:space="preserve">** Use Status AB in case your Network doesn’t support technical status for message delivery. Status AB is not used in </w:delText>
        </w:r>
        <w:r w:rsidR="00831F64" w:rsidDel="00121E10">
          <w:rPr>
            <w:rFonts w:cs="Arial"/>
            <w:lang w:val="en-GB"/>
          </w:rPr>
          <w:delText xml:space="preserve">the </w:delText>
        </w:r>
        <w:r w:rsidDel="00121E10">
          <w:rPr>
            <w:rFonts w:cs="Arial"/>
            <w:lang w:val="en-GB"/>
          </w:rPr>
          <w:delText xml:space="preserve">Peppol Network </w:delText>
        </w:r>
        <w:r w:rsidRPr="00AA4D76" w:rsidDel="00121E10">
          <w:rPr>
            <w:rFonts w:ascii="Calibri" w:hAnsi="Calibri" w:cs="Calibri"/>
            <w:color w:val="000000"/>
            <w:sz w:val="22"/>
            <w:lang w:val="en-GB" w:eastAsia="en-GB"/>
          </w:rPr>
          <w:delText xml:space="preserve">where ACK/MLR </w:delText>
        </w:r>
        <w:r w:rsidR="00831F64" w:rsidDel="00121E10">
          <w:rPr>
            <w:rFonts w:ascii="Calibri" w:hAnsi="Calibri" w:cs="Calibri"/>
            <w:color w:val="000000"/>
            <w:sz w:val="22"/>
            <w:lang w:val="en-GB" w:eastAsia="en-GB"/>
          </w:rPr>
          <w:delText>are</w:delText>
        </w:r>
        <w:r w:rsidR="00831F64" w:rsidRPr="00AA4D76" w:rsidDel="00121E10">
          <w:rPr>
            <w:rFonts w:ascii="Calibri" w:hAnsi="Calibri" w:cs="Calibri"/>
            <w:color w:val="000000"/>
            <w:sz w:val="22"/>
            <w:lang w:val="en-GB" w:eastAsia="en-GB"/>
          </w:rPr>
          <w:delText xml:space="preserve"> </w:delText>
        </w:r>
        <w:r w:rsidRPr="00AA4D76" w:rsidDel="00121E10">
          <w:rPr>
            <w:rFonts w:ascii="Calibri" w:hAnsi="Calibri" w:cs="Calibri"/>
            <w:color w:val="000000"/>
            <w:sz w:val="22"/>
            <w:lang w:val="en-GB" w:eastAsia="en-GB"/>
          </w:rPr>
          <w:delText>used.</w:delText>
        </w:r>
        <w:r w:rsidDel="00121E10">
          <w:rPr>
            <w:rFonts w:ascii="Calibri" w:hAnsi="Calibri" w:cs="Calibri"/>
            <w:color w:val="000000"/>
            <w:sz w:val="22"/>
            <w:lang w:val="en-GB" w:eastAsia="en-GB"/>
          </w:rPr>
          <w:delText xml:space="preserve"> </w:delText>
        </w:r>
      </w:del>
    </w:p>
    <w:p w:rsidR="00447B0F" w:rsidRDefault="00447B0F" w:rsidP="00F35389">
      <w:pPr>
        <w:rPr>
          <w:rFonts w:cs="Arial"/>
          <w:lang w:val="en-GB"/>
        </w:rPr>
        <w:sectPr w:rsidR="00447B0F" w:rsidSect="00447B0F">
          <w:pgSz w:w="16838" w:h="11906" w:orient="landscape"/>
          <w:pgMar w:top="1440" w:right="1440" w:bottom="1440" w:left="1440" w:header="708" w:footer="708" w:gutter="0"/>
          <w:cols w:space="708"/>
          <w:docGrid w:linePitch="360"/>
        </w:sectPr>
      </w:pPr>
    </w:p>
    <w:p w:rsidR="007F26CB" w:rsidRDefault="007F26CB" w:rsidP="00F35389">
      <w:pPr>
        <w:rPr>
          <w:rFonts w:cs="Arial"/>
          <w:lang w:val="en-GB"/>
        </w:rPr>
      </w:pPr>
    </w:p>
    <w:p w:rsidR="00F35389" w:rsidRPr="00624CFB" w:rsidRDefault="00B3286B" w:rsidP="00F35389">
      <w:pPr>
        <w:rPr>
          <w:rFonts w:cs="Arial"/>
          <w:lang w:val="en-GB"/>
        </w:rPr>
      </w:pPr>
      <w:r w:rsidRPr="00624CFB">
        <w:rPr>
          <w:rFonts w:cs="Arial"/>
          <w:lang w:val="en-GB"/>
        </w:rPr>
        <w:t xml:space="preserve">The sequence of the status codes is fixed </w:t>
      </w:r>
      <w:r w:rsidR="00713619" w:rsidRPr="00624CFB">
        <w:rPr>
          <w:rFonts w:cs="Arial"/>
          <w:lang w:val="en-GB"/>
        </w:rPr>
        <w:t>to</w:t>
      </w:r>
      <w:r w:rsidRPr="00624CFB">
        <w:rPr>
          <w:rFonts w:cs="Arial"/>
          <w:lang w:val="en-GB"/>
        </w:rPr>
        <w:t xml:space="preserve"> allow the </w:t>
      </w:r>
      <w:r w:rsidR="00360A4C" w:rsidRPr="00624CFB">
        <w:rPr>
          <w:rFonts w:cs="Arial"/>
          <w:lang w:val="en-GB"/>
        </w:rPr>
        <w:t>Seller</w:t>
      </w:r>
      <w:r w:rsidRPr="00624CFB">
        <w:rPr>
          <w:rFonts w:cs="Arial"/>
          <w:lang w:val="en-GB"/>
        </w:rPr>
        <w:t xml:space="preserve">, as receiver of the </w:t>
      </w:r>
      <w:r w:rsidR="00AA1BB0">
        <w:rPr>
          <w:rFonts w:cs="Arial"/>
          <w:lang w:val="en-GB"/>
        </w:rPr>
        <w:t>Invoice Response</w:t>
      </w:r>
      <w:r w:rsidRPr="00624CFB">
        <w:rPr>
          <w:rFonts w:cs="Arial"/>
          <w:lang w:val="en-GB"/>
        </w:rPr>
        <w:t xml:space="preserve"> message, to advance the status of the invoice in his systems in an orderly way. </w:t>
      </w:r>
      <w:r w:rsidR="00713619" w:rsidRPr="00624CFB">
        <w:rPr>
          <w:rFonts w:cs="Arial"/>
          <w:lang w:val="en-GB"/>
        </w:rPr>
        <w:t xml:space="preserve">This requires the </w:t>
      </w:r>
      <w:r w:rsidR="00360A4C" w:rsidRPr="00624CFB">
        <w:rPr>
          <w:rFonts w:cs="Arial"/>
          <w:lang w:val="en-GB"/>
        </w:rPr>
        <w:t>Buyer</w:t>
      </w:r>
      <w:r w:rsidR="00713619" w:rsidRPr="00624CFB">
        <w:rPr>
          <w:rFonts w:cs="Arial"/>
          <w:lang w:val="en-GB"/>
        </w:rPr>
        <w:t xml:space="preserve"> to be conservative in reporting status and only advance an invoice when the status is reasonably certain. </w:t>
      </w:r>
    </w:p>
    <w:p w:rsidR="00F35389" w:rsidRPr="00624CFB" w:rsidRDefault="00F35389" w:rsidP="00F35389">
      <w:pPr>
        <w:rPr>
          <w:rFonts w:cs="Arial"/>
          <w:lang w:val="en-GB"/>
        </w:rPr>
      </w:pPr>
    </w:p>
    <w:p w:rsidR="00713619" w:rsidRPr="00624CFB" w:rsidRDefault="00713619" w:rsidP="00713619">
      <w:pPr>
        <w:rPr>
          <w:rFonts w:cs="Arial"/>
          <w:lang w:val="en-GB"/>
        </w:rPr>
      </w:pPr>
      <w:r w:rsidRPr="00624CFB">
        <w:rPr>
          <w:rFonts w:cs="Arial"/>
          <w:lang w:val="en-GB"/>
        </w:rPr>
        <w:t xml:space="preserve">The status of </w:t>
      </w:r>
      <w:r w:rsidR="0064423E" w:rsidRPr="00624CFB">
        <w:rPr>
          <w:rFonts w:cs="Arial"/>
          <w:lang w:val="en-GB"/>
        </w:rPr>
        <w:t>an</w:t>
      </w:r>
      <w:r w:rsidRPr="00624CFB">
        <w:rPr>
          <w:rFonts w:cs="Arial"/>
          <w:lang w:val="en-GB"/>
        </w:rPr>
        <w:t xml:space="preserve"> </w:t>
      </w:r>
      <w:r w:rsidR="0064423E" w:rsidRPr="00624CFB">
        <w:rPr>
          <w:rFonts w:cs="Arial"/>
          <w:lang w:val="en-GB"/>
        </w:rPr>
        <w:t>invoice</w:t>
      </w:r>
      <w:r w:rsidRPr="00624CFB">
        <w:rPr>
          <w:rFonts w:cs="Arial"/>
          <w:lang w:val="en-GB"/>
        </w:rPr>
        <w:t xml:space="preserve"> must advance in the following </w:t>
      </w:r>
      <w:r w:rsidR="00831F64">
        <w:rPr>
          <w:rFonts w:cs="Arial"/>
          <w:lang w:val="en-GB"/>
        </w:rPr>
        <w:t>sequence</w:t>
      </w:r>
      <w:r w:rsidR="00831F64" w:rsidRPr="00624CFB">
        <w:rPr>
          <w:rFonts w:cs="Arial"/>
          <w:lang w:val="en-GB"/>
        </w:rPr>
        <w:t>,</w:t>
      </w:r>
      <w:r w:rsidR="0064423E" w:rsidRPr="00624CFB">
        <w:rPr>
          <w:rFonts w:cs="Arial"/>
          <w:lang w:val="en-GB"/>
        </w:rPr>
        <w:t xml:space="preserve"> but any status may </w:t>
      </w:r>
      <w:r w:rsidR="00831F64">
        <w:rPr>
          <w:rFonts w:cs="Arial"/>
          <w:lang w:val="en-GB"/>
        </w:rPr>
        <w:t xml:space="preserve">be the first one used or may </w:t>
      </w:r>
      <w:r w:rsidR="0064423E" w:rsidRPr="00624CFB">
        <w:rPr>
          <w:rFonts w:cs="Arial"/>
          <w:lang w:val="en-GB"/>
        </w:rPr>
        <w:t xml:space="preserve">be </w:t>
      </w:r>
      <w:r w:rsidR="0080706D">
        <w:rPr>
          <w:rFonts w:cs="Arial"/>
          <w:lang w:val="en-GB"/>
        </w:rPr>
        <w:t>omitted</w:t>
      </w:r>
      <w:r w:rsidR="0064423E" w:rsidRPr="00624CFB">
        <w:rPr>
          <w:rFonts w:cs="Arial"/>
          <w:lang w:val="en-GB"/>
        </w:rPr>
        <w:t>.</w:t>
      </w:r>
    </w:p>
    <w:p w:rsidR="00713619" w:rsidRPr="00624CFB" w:rsidRDefault="00713619" w:rsidP="00F35389">
      <w:pPr>
        <w:rPr>
          <w:rFonts w:cs="Arial"/>
          <w:lang w:val="en-GB"/>
        </w:rPr>
      </w:pPr>
    </w:p>
    <w:p w:rsidR="0021385B" w:rsidRDefault="0021385B" w:rsidP="00CB6742">
      <w:pPr>
        <w:pStyle w:val="ListParagraph"/>
        <w:numPr>
          <w:ilvl w:val="0"/>
          <w:numId w:val="12"/>
        </w:numPr>
        <w:rPr>
          <w:ins w:id="263" w:author="Georg Birgisson" w:date="2018-04-11T16:19:00Z"/>
          <w:rFonts w:cs="Arial"/>
          <w:lang w:val="en-GB"/>
        </w:rPr>
      </w:pPr>
      <w:ins w:id="264" w:author="Georg Birgisson" w:date="2018-04-11T16:18:00Z">
        <w:r>
          <w:rPr>
            <w:rFonts w:cs="Arial"/>
            <w:lang w:val="en-GB"/>
          </w:rPr>
          <w:t xml:space="preserve">AB – </w:t>
        </w:r>
      </w:ins>
      <w:ins w:id="265" w:author="Georg Birgisson" w:date="2018-04-11T16:19:00Z">
        <w:r>
          <w:rPr>
            <w:rFonts w:cs="Arial"/>
            <w:lang w:val="en-GB"/>
          </w:rPr>
          <w:t>Message acknowledgement</w:t>
        </w:r>
      </w:ins>
    </w:p>
    <w:p w:rsidR="00F35389" w:rsidRPr="00624CFB" w:rsidRDefault="00713619" w:rsidP="00CB6742">
      <w:pPr>
        <w:pStyle w:val="ListParagraph"/>
        <w:numPr>
          <w:ilvl w:val="0"/>
          <w:numId w:val="12"/>
        </w:numPr>
        <w:rPr>
          <w:rFonts w:cs="Arial"/>
          <w:lang w:val="en-GB"/>
        </w:rPr>
      </w:pPr>
      <w:r w:rsidRPr="00624CFB">
        <w:rPr>
          <w:rFonts w:cs="Arial"/>
          <w:lang w:val="en-GB"/>
        </w:rPr>
        <w:t>IP</w:t>
      </w:r>
      <w:r w:rsidR="00F35389" w:rsidRPr="00624CFB">
        <w:rPr>
          <w:rFonts w:cs="Arial"/>
          <w:lang w:val="en-GB"/>
        </w:rPr>
        <w:t xml:space="preserve"> – </w:t>
      </w:r>
      <w:r w:rsidRPr="00624CFB">
        <w:rPr>
          <w:rFonts w:cs="Arial"/>
          <w:lang w:val="en-GB"/>
        </w:rPr>
        <w:t>In process</w:t>
      </w:r>
    </w:p>
    <w:p w:rsidR="00F35389" w:rsidRPr="00624CFB" w:rsidRDefault="00713619" w:rsidP="00CB6742">
      <w:pPr>
        <w:pStyle w:val="ListParagraph"/>
        <w:numPr>
          <w:ilvl w:val="0"/>
          <w:numId w:val="12"/>
        </w:numPr>
        <w:rPr>
          <w:rFonts w:cs="Arial"/>
          <w:lang w:val="en-GB"/>
        </w:rPr>
      </w:pPr>
      <w:r w:rsidRPr="00624CFB">
        <w:rPr>
          <w:rFonts w:cs="Arial"/>
          <w:lang w:val="en-GB"/>
        </w:rPr>
        <w:t>UQ</w:t>
      </w:r>
      <w:r w:rsidR="00F35389" w:rsidRPr="00624CFB">
        <w:rPr>
          <w:rFonts w:cs="Arial"/>
          <w:lang w:val="en-GB"/>
        </w:rPr>
        <w:t xml:space="preserve"> – </w:t>
      </w:r>
      <w:r w:rsidRPr="00624CFB">
        <w:rPr>
          <w:rFonts w:cs="Arial"/>
          <w:lang w:val="en-GB"/>
        </w:rPr>
        <w:t>Under query</w:t>
      </w:r>
      <w:r w:rsidR="00AE311A">
        <w:rPr>
          <w:rFonts w:cs="Arial"/>
          <w:lang w:val="en-GB"/>
        </w:rPr>
        <w:t xml:space="preserve"> (may be repeated before moving forward)</w:t>
      </w:r>
    </w:p>
    <w:p w:rsidR="00713619" w:rsidRPr="00624CFB" w:rsidRDefault="00713619" w:rsidP="00CB6742">
      <w:pPr>
        <w:pStyle w:val="ListParagraph"/>
        <w:numPr>
          <w:ilvl w:val="0"/>
          <w:numId w:val="12"/>
        </w:numPr>
        <w:rPr>
          <w:rFonts w:cs="Arial"/>
          <w:lang w:val="en-GB"/>
        </w:rPr>
      </w:pPr>
      <w:r w:rsidRPr="00624CFB">
        <w:rPr>
          <w:rFonts w:cs="Arial"/>
          <w:lang w:val="en-GB"/>
        </w:rPr>
        <w:t>CA – Conditionally accepted</w:t>
      </w:r>
    </w:p>
    <w:p w:rsidR="00F35389" w:rsidRPr="00624CFB" w:rsidRDefault="00F35389" w:rsidP="00CB6742">
      <w:pPr>
        <w:pStyle w:val="ListParagraph"/>
        <w:numPr>
          <w:ilvl w:val="0"/>
          <w:numId w:val="12"/>
        </w:numPr>
        <w:rPr>
          <w:rFonts w:cs="Arial"/>
          <w:lang w:val="en-GB"/>
        </w:rPr>
      </w:pPr>
      <w:r w:rsidRPr="00624CFB">
        <w:rPr>
          <w:rFonts w:cs="Arial"/>
          <w:lang w:val="en-GB"/>
        </w:rPr>
        <w:t>RE – Rejected</w:t>
      </w:r>
    </w:p>
    <w:p w:rsidR="00F35389" w:rsidRPr="00624CFB" w:rsidRDefault="0064423E" w:rsidP="00CB6742">
      <w:pPr>
        <w:pStyle w:val="ListParagraph"/>
        <w:numPr>
          <w:ilvl w:val="0"/>
          <w:numId w:val="12"/>
        </w:numPr>
        <w:rPr>
          <w:rFonts w:cs="Arial"/>
          <w:lang w:val="en-GB"/>
        </w:rPr>
      </w:pPr>
      <w:r w:rsidRPr="00624CFB">
        <w:rPr>
          <w:rFonts w:cs="Arial"/>
          <w:lang w:val="en-GB"/>
        </w:rPr>
        <w:t>AP – Accepted</w:t>
      </w:r>
    </w:p>
    <w:p w:rsidR="00F35389" w:rsidRPr="00624CFB" w:rsidRDefault="0064423E" w:rsidP="00CB6742">
      <w:pPr>
        <w:pStyle w:val="ListParagraph"/>
        <w:numPr>
          <w:ilvl w:val="0"/>
          <w:numId w:val="12"/>
        </w:numPr>
        <w:rPr>
          <w:rFonts w:cs="Arial"/>
          <w:lang w:val="en-GB"/>
        </w:rPr>
      </w:pPr>
      <w:r w:rsidRPr="00624CFB">
        <w:rPr>
          <w:rFonts w:cs="Arial"/>
          <w:lang w:val="en-GB"/>
        </w:rPr>
        <w:t>PD</w:t>
      </w:r>
      <w:r w:rsidR="00F35389" w:rsidRPr="00624CFB">
        <w:rPr>
          <w:rFonts w:cs="Arial"/>
          <w:lang w:val="en-GB"/>
        </w:rPr>
        <w:t xml:space="preserve"> – </w:t>
      </w:r>
      <w:r w:rsidRPr="00624CFB">
        <w:rPr>
          <w:rFonts w:cs="Arial"/>
          <w:lang w:val="en-GB"/>
        </w:rPr>
        <w:t>Paid</w:t>
      </w:r>
    </w:p>
    <w:p w:rsidR="0064423E" w:rsidRPr="00624CFB" w:rsidRDefault="0064423E" w:rsidP="0064423E">
      <w:pPr>
        <w:rPr>
          <w:rFonts w:cs="Arial"/>
          <w:lang w:val="en-GB"/>
        </w:rPr>
      </w:pPr>
    </w:p>
    <w:p w:rsidR="0064423E" w:rsidRPr="00624CFB" w:rsidRDefault="0064423E" w:rsidP="0064423E">
      <w:pPr>
        <w:rPr>
          <w:rFonts w:cs="Arial"/>
          <w:lang w:val="en-GB"/>
        </w:rPr>
      </w:pPr>
      <w:r w:rsidRPr="00624CFB">
        <w:rPr>
          <w:rFonts w:cs="Arial"/>
          <w:lang w:val="en-GB"/>
        </w:rPr>
        <w:t xml:space="preserve">Examples of </w:t>
      </w:r>
      <w:r w:rsidR="00F00045" w:rsidRPr="00624CFB">
        <w:rPr>
          <w:rFonts w:cs="Arial"/>
          <w:lang w:val="en-GB"/>
        </w:rPr>
        <w:t xml:space="preserve">status </w:t>
      </w:r>
      <w:r w:rsidRPr="00624CFB">
        <w:rPr>
          <w:rFonts w:cs="Arial"/>
          <w:lang w:val="en-GB"/>
        </w:rPr>
        <w:t>advancement:</w:t>
      </w:r>
    </w:p>
    <w:p w:rsidR="0064423E" w:rsidRPr="00624CFB" w:rsidRDefault="0064423E" w:rsidP="00CB6742">
      <w:pPr>
        <w:pStyle w:val="ListParagraph"/>
        <w:numPr>
          <w:ilvl w:val="0"/>
          <w:numId w:val="13"/>
        </w:numPr>
        <w:rPr>
          <w:rFonts w:cs="Arial"/>
          <w:lang w:val="en-GB"/>
        </w:rPr>
      </w:pPr>
      <w:r w:rsidRPr="00624CFB">
        <w:rPr>
          <w:rFonts w:cs="Arial"/>
          <w:lang w:val="en-GB"/>
        </w:rPr>
        <w:t>If an invoice is paid right after being received</w:t>
      </w:r>
      <w:r w:rsidR="006366B1" w:rsidRPr="00624CFB">
        <w:rPr>
          <w:rFonts w:cs="Arial"/>
          <w:lang w:val="en-GB"/>
        </w:rPr>
        <w:t>,</w:t>
      </w:r>
      <w:r w:rsidRPr="00624CFB">
        <w:rPr>
          <w:rFonts w:cs="Arial"/>
          <w:lang w:val="en-GB"/>
        </w:rPr>
        <w:t xml:space="preserve"> the </w:t>
      </w:r>
      <w:r w:rsidR="00360A4C" w:rsidRPr="00624CFB">
        <w:rPr>
          <w:rFonts w:cs="Arial"/>
          <w:lang w:val="en-GB"/>
        </w:rPr>
        <w:t>Buyer</w:t>
      </w:r>
      <w:r w:rsidRPr="00624CFB">
        <w:rPr>
          <w:rFonts w:cs="Arial"/>
          <w:lang w:val="en-GB"/>
        </w:rPr>
        <w:t xml:space="preserve"> can report with a single </w:t>
      </w:r>
      <w:r w:rsidR="00AA1BB0">
        <w:rPr>
          <w:rFonts w:cs="Arial"/>
          <w:lang w:val="en-GB"/>
        </w:rPr>
        <w:t>Invoice Response</w:t>
      </w:r>
      <w:r w:rsidRPr="00624CFB">
        <w:rPr>
          <w:rFonts w:cs="Arial"/>
          <w:lang w:val="en-GB"/>
        </w:rPr>
        <w:t xml:space="preserve"> using the code PD. </w:t>
      </w:r>
    </w:p>
    <w:p w:rsidR="0064423E" w:rsidRPr="00624CFB" w:rsidRDefault="0064423E" w:rsidP="00CB6742">
      <w:pPr>
        <w:pStyle w:val="ListParagraph"/>
        <w:numPr>
          <w:ilvl w:val="0"/>
          <w:numId w:val="13"/>
        </w:numPr>
        <w:rPr>
          <w:rFonts w:cs="Arial"/>
          <w:lang w:val="en-GB"/>
        </w:rPr>
      </w:pPr>
      <w:r w:rsidRPr="00624CFB">
        <w:rPr>
          <w:rFonts w:cs="Arial"/>
          <w:lang w:val="en-GB"/>
        </w:rPr>
        <w:t xml:space="preserve">If an invoice has been put under query then following the response from the </w:t>
      </w:r>
      <w:r w:rsidR="00360A4C" w:rsidRPr="00624CFB">
        <w:rPr>
          <w:rFonts w:cs="Arial"/>
          <w:lang w:val="en-GB"/>
        </w:rPr>
        <w:t>Seller</w:t>
      </w:r>
      <w:r w:rsidR="006366B1" w:rsidRPr="00624CFB">
        <w:rPr>
          <w:rFonts w:cs="Arial"/>
          <w:lang w:val="en-GB"/>
        </w:rPr>
        <w:t>,</w:t>
      </w:r>
      <w:r w:rsidRPr="00624CFB">
        <w:rPr>
          <w:rFonts w:cs="Arial"/>
          <w:lang w:val="en-GB"/>
        </w:rPr>
        <w:t xml:space="preserve"> the </w:t>
      </w:r>
      <w:r w:rsidR="00360A4C" w:rsidRPr="00624CFB">
        <w:rPr>
          <w:rFonts w:cs="Arial"/>
          <w:lang w:val="en-GB"/>
        </w:rPr>
        <w:t>Buyer</w:t>
      </w:r>
      <w:r w:rsidRPr="00624CFB">
        <w:rPr>
          <w:rFonts w:cs="Arial"/>
          <w:lang w:val="en-GB"/>
        </w:rPr>
        <w:t xml:space="preserve"> may advance it to any of the following codes, CA – conditionaly accepted, RE – Rejected, AP – Accepted, PD – Paid.</w:t>
      </w:r>
    </w:p>
    <w:p w:rsidR="0064423E" w:rsidRPr="00624CFB" w:rsidRDefault="0064423E" w:rsidP="0064423E">
      <w:pPr>
        <w:pStyle w:val="BodyText"/>
        <w:rPr>
          <w:lang w:val="en-GB"/>
        </w:rPr>
      </w:pPr>
    </w:p>
    <w:p w:rsidR="00713619" w:rsidRPr="00624CFB" w:rsidRDefault="00713619" w:rsidP="0064423E">
      <w:pPr>
        <w:pStyle w:val="BodyText"/>
        <w:rPr>
          <w:lang w:val="en-GB"/>
        </w:rPr>
      </w:pPr>
      <w:r w:rsidRPr="00624CFB">
        <w:rPr>
          <w:lang w:val="en-GB"/>
        </w:rPr>
        <w:t xml:space="preserve">Deviations from this sequence must be handled manually between the trading parties. As example, if a </w:t>
      </w:r>
      <w:r w:rsidR="00360A4C" w:rsidRPr="00624CFB">
        <w:rPr>
          <w:lang w:val="en-GB"/>
        </w:rPr>
        <w:t>Buyer</w:t>
      </w:r>
      <w:r w:rsidRPr="00624CFB">
        <w:rPr>
          <w:lang w:val="en-GB"/>
        </w:rPr>
        <w:t xml:space="preserve"> has stated that an invoice has been accepted</w:t>
      </w:r>
      <w:r w:rsidR="007E71F7" w:rsidRPr="00624CFB">
        <w:rPr>
          <w:lang w:val="en-GB"/>
        </w:rPr>
        <w:t xml:space="preserve"> </w:t>
      </w:r>
      <w:r w:rsidR="002247F7">
        <w:rPr>
          <w:lang w:val="en-GB"/>
        </w:rPr>
        <w:t xml:space="preserve">they </w:t>
      </w:r>
      <w:r w:rsidRPr="00624CFB">
        <w:rPr>
          <w:lang w:val="en-GB"/>
        </w:rPr>
        <w:t xml:space="preserve">can not later send an </w:t>
      </w:r>
      <w:r w:rsidR="00AA1BB0">
        <w:rPr>
          <w:lang w:val="en-GB"/>
        </w:rPr>
        <w:t>Invoice Response</w:t>
      </w:r>
      <w:r w:rsidRPr="00624CFB">
        <w:rPr>
          <w:lang w:val="en-GB"/>
        </w:rPr>
        <w:t xml:space="preserve"> indicating that it is under query or rejected. This does however not prohibit the </w:t>
      </w:r>
      <w:r w:rsidR="00360A4C" w:rsidRPr="00624CFB">
        <w:rPr>
          <w:lang w:val="en-GB"/>
        </w:rPr>
        <w:t>Buyer</w:t>
      </w:r>
      <w:r w:rsidRPr="00624CFB">
        <w:rPr>
          <w:lang w:val="en-GB"/>
        </w:rPr>
        <w:t xml:space="preserve"> from changing his </w:t>
      </w:r>
      <w:r w:rsidR="00831F64" w:rsidRPr="00624CFB">
        <w:rPr>
          <w:lang w:val="en-GB"/>
        </w:rPr>
        <w:t>decision,</w:t>
      </w:r>
      <w:r w:rsidRPr="00624CFB">
        <w:rPr>
          <w:lang w:val="en-GB"/>
        </w:rPr>
        <w:t xml:space="preserve"> but</w:t>
      </w:r>
      <w:r w:rsidR="007E71F7" w:rsidRPr="00624CFB">
        <w:rPr>
          <w:lang w:val="en-GB"/>
        </w:rPr>
        <w:t xml:space="preserve"> </w:t>
      </w:r>
      <w:r w:rsidR="00831F64">
        <w:rPr>
          <w:lang w:val="en-GB"/>
        </w:rPr>
        <w:t>he</w:t>
      </w:r>
      <w:r w:rsidR="00831F64" w:rsidRPr="00624CFB">
        <w:rPr>
          <w:lang w:val="en-GB"/>
        </w:rPr>
        <w:t xml:space="preserve"> </w:t>
      </w:r>
      <w:r w:rsidRPr="00624CFB">
        <w:rPr>
          <w:lang w:val="en-GB"/>
        </w:rPr>
        <w:t xml:space="preserve">must report that to the </w:t>
      </w:r>
      <w:r w:rsidR="00360A4C" w:rsidRPr="00624CFB">
        <w:rPr>
          <w:lang w:val="en-GB"/>
        </w:rPr>
        <w:t>Seller</w:t>
      </w:r>
      <w:r w:rsidRPr="00624CFB">
        <w:rPr>
          <w:lang w:val="en-GB"/>
        </w:rPr>
        <w:t xml:space="preserve"> </w:t>
      </w:r>
      <w:r w:rsidR="00831F64">
        <w:rPr>
          <w:lang w:val="en-GB"/>
        </w:rPr>
        <w:t>by</w:t>
      </w:r>
      <w:r w:rsidR="00831F64" w:rsidRPr="00624CFB">
        <w:rPr>
          <w:lang w:val="en-GB"/>
        </w:rPr>
        <w:t xml:space="preserve"> </w:t>
      </w:r>
      <w:r w:rsidRPr="00624CFB">
        <w:rPr>
          <w:lang w:val="en-GB"/>
        </w:rPr>
        <w:t xml:space="preserve">other means than by using </w:t>
      </w:r>
      <w:r w:rsidR="000D3E01">
        <w:rPr>
          <w:lang w:val="en-GB"/>
        </w:rPr>
        <w:t>an</w:t>
      </w:r>
      <w:r w:rsidR="000D3E01" w:rsidRPr="00624CFB">
        <w:rPr>
          <w:lang w:val="en-GB"/>
        </w:rPr>
        <w:t xml:space="preserve"> </w:t>
      </w:r>
      <w:r w:rsidR="00AA1BB0">
        <w:rPr>
          <w:lang w:val="en-GB"/>
        </w:rPr>
        <w:t>Invoice Response</w:t>
      </w:r>
      <w:r w:rsidRPr="00624CFB">
        <w:rPr>
          <w:lang w:val="en-GB"/>
        </w:rPr>
        <w:t>.</w:t>
      </w:r>
    </w:p>
    <w:p w:rsidR="00F35389" w:rsidRPr="00624CFB" w:rsidRDefault="00F35389" w:rsidP="0064423E">
      <w:pPr>
        <w:pStyle w:val="BodyText"/>
        <w:rPr>
          <w:lang w:val="en-GB"/>
        </w:rPr>
      </w:pPr>
      <w:r w:rsidRPr="00624CFB">
        <w:rPr>
          <w:lang w:val="en-GB"/>
        </w:rPr>
        <w:t xml:space="preserve">The fixed order simplifies the automation of the processing for the receiver of the </w:t>
      </w:r>
      <w:r w:rsidR="00AA1BB0">
        <w:rPr>
          <w:lang w:val="en-GB"/>
        </w:rPr>
        <w:t>Invoice Response</w:t>
      </w:r>
      <w:r w:rsidRPr="00624CFB">
        <w:rPr>
          <w:lang w:val="en-GB"/>
        </w:rPr>
        <w:t>.</w:t>
      </w:r>
    </w:p>
    <w:p w:rsidR="006865BB" w:rsidRPr="00624CFB" w:rsidRDefault="006865BB" w:rsidP="0064423E">
      <w:pPr>
        <w:pStyle w:val="BodyText"/>
        <w:rPr>
          <w:lang w:val="en-GB"/>
        </w:rPr>
      </w:pPr>
    </w:p>
    <w:p w:rsidR="00B3286B" w:rsidRPr="00624CFB" w:rsidRDefault="001E3A0F" w:rsidP="007A1AC8">
      <w:pPr>
        <w:pStyle w:val="Heading3"/>
      </w:pPr>
      <w:r>
        <w:t>Clarification</w:t>
      </w:r>
    </w:p>
    <w:p w:rsidR="00616CBE" w:rsidRPr="00624CFB" w:rsidRDefault="001E3A0F" w:rsidP="00616CBE">
      <w:pPr>
        <w:pStyle w:val="BodyText"/>
        <w:rPr>
          <w:lang w:val="en-GB"/>
        </w:rPr>
      </w:pPr>
      <w:r>
        <w:t xml:space="preserve">Depending on the </w:t>
      </w:r>
      <w:r w:rsidR="003013D6">
        <w:t>s</w:t>
      </w:r>
      <w:r>
        <w:t>tatus</w:t>
      </w:r>
      <w:r w:rsidR="000D3E01">
        <w:t xml:space="preserve"> c</w:t>
      </w:r>
      <w:r>
        <w:t xml:space="preserve">ode, a clarification may be needed to state the Buyer’s reason </w:t>
      </w:r>
      <w:r w:rsidR="000D3E01">
        <w:t>for the status</w:t>
      </w:r>
      <w:r w:rsidR="002B14DC">
        <w:t xml:space="preserve"> </w:t>
      </w:r>
      <w:r>
        <w:t xml:space="preserve">and/or any expected action from the Seller’s side. The clarification may be given either as text (in Status Reason) or as code (in StatusReasonCode). </w:t>
      </w:r>
      <w:r w:rsidR="00616CBE" w:rsidRPr="00624CFB">
        <w:rPr>
          <w:lang w:val="en-GB"/>
        </w:rPr>
        <w:t xml:space="preserve">The purpose of </w:t>
      </w:r>
      <w:r w:rsidR="000D3E01">
        <w:rPr>
          <w:lang w:val="en-GB"/>
        </w:rPr>
        <w:t xml:space="preserve">the </w:t>
      </w:r>
      <w:del w:id="266" w:author="Georg Birgisson" w:date="2018-04-11T16:15:00Z">
        <w:r w:rsidR="00616CBE" w:rsidRPr="00624CFB" w:rsidDel="0021385B">
          <w:rPr>
            <w:lang w:val="en-GB"/>
          </w:rPr>
          <w:delText xml:space="preserve">clarifiction </w:delText>
        </w:r>
      </w:del>
      <w:ins w:id="267" w:author="Georg Birgisson" w:date="2018-04-11T16:15:00Z">
        <w:r w:rsidR="0021385B">
          <w:rPr>
            <w:lang w:val="en-GB"/>
          </w:rPr>
          <w:t>clarification</w:t>
        </w:r>
        <w:r w:rsidR="0021385B" w:rsidRPr="00624CFB">
          <w:rPr>
            <w:lang w:val="en-GB"/>
          </w:rPr>
          <w:t xml:space="preserve"> </w:t>
        </w:r>
      </w:ins>
      <w:r w:rsidR="00616CBE" w:rsidRPr="00624CFB">
        <w:rPr>
          <w:lang w:val="en-GB"/>
        </w:rPr>
        <w:t xml:space="preserve">is to provide the </w:t>
      </w:r>
      <w:r w:rsidR="000D3E01">
        <w:rPr>
          <w:lang w:val="en-GB"/>
        </w:rPr>
        <w:t>Seller</w:t>
      </w:r>
      <w:r w:rsidR="000D3E01" w:rsidRPr="00624CFB">
        <w:rPr>
          <w:lang w:val="en-GB"/>
        </w:rPr>
        <w:t xml:space="preserve"> </w:t>
      </w:r>
      <w:r w:rsidR="00616CBE" w:rsidRPr="00624CFB">
        <w:rPr>
          <w:lang w:val="en-GB"/>
        </w:rPr>
        <w:t xml:space="preserve">with structured information </w:t>
      </w:r>
      <w:r w:rsidR="000D3E01">
        <w:rPr>
          <w:lang w:val="en-GB"/>
        </w:rPr>
        <w:t>which</w:t>
      </w:r>
      <w:r w:rsidR="000D3E01" w:rsidRPr="00624CFB">
        <w:rPr>
          <w:lang w:val="en-GB"/>
        </w:rPr>
        <w:t xml:space="preserve"> </w:t>
      </w:r>
      <w:r w:rsidR="00681DCF" w:rsidRPr="00624CFB">
        <w:rPr>
          <w:lang w:val="en-GB"/>
        </w:rPr>
        <w:t>enables him to partially or fully automate his processing. The clarifications are of two types.</w:t>
      </w:r>
    </w:p>
    <w:p w:rsidR="00681DCF" w:rsidRPr="00624CFB" w:rsidRDefault="00681DCF" w:rsidP="00681DCF">
      <w:pPr>
        <w:pStyle w:val="BodyText"/>
        <w:numPr>
          <w:ilvl w:val="0"/>
          <w:numId w:val="14"/>
        </w:numPr>
        <w:rPr>
          <w:lang w:val="en-GB"/>
        </w:rPr>
      </w:pPr>
      <w:r w:rsidRPr="00624CFB">
        <w:rPr>
          <w:lang w:val="en-GB"/>
        </w:rPr>
        <w:t>Reasons for the given status.</w:t>
      </w:r>
    </w:p>
    <w:p w:rsidR="00681DCF" w:rsidRPr="00624CFB" w:rsidRDefault="00681DCF" w:rsidP="00681DCF">
      <w:pPr>
        <w:pStyle w:val="BodyText"/>
        <w:numPr>
          <w:ilvl w:val="0"/>
          <w:numId w:val="14"/>
        </w:numPr>
        <w:rPr>
          <w:lang w:val="en-GB"/>
        </w:rPr>
      </w:pPr>
      <w:r w:rsidRPr="00624CFB">
        <w:rPr>
          <w:lang w:val="en-GB"/>
        </w:rPr>
        <w:t xml:space="preserve">Actions that the </w:t>
      </w:r>
      <w:r w:rsidR="00360A4C" w:rsidRPr="00624CFB">
        <w:rPr>
          <w:lang w:val="en-GB"/>
        </w:rPr>
        <w:t>Buyer</w:t>
      </w:r>
      <w:r w:rsidRPr="00624CFB">
        <w:rPr>
          <w:lang w:val="en-GB"/>
        </w:rPr>
        <w:t xml:space="preserve"> requests from the </w:t>
      </w:r>
      <w:r w:rsidR="00360A4C" w:rsidRPr="00624CFB">
        <w:rPr>
          <w:lang w:val="en-GB"/>
        </w:rPr>
        <w:t>Seller</w:t>
      </w:r>
      <w:r w:rsidRPr="00624CFB">
        <w:rPr>
          <w:lang w:val="en-GB"/>
        </w:rPr>
        <w:t>.</w:t>
      </w:r>
    </w:p>
    <w:p w:rsidR="00681DCF" w:rsidRPr="00624CFB" w:rsidDel="001817AC" w:rsidRDefault="00681DCF" w:rsidP="00681DCF">
      <w:pPr>
        <w:pStyle w:val="BodyText"/>
        <w:rPr>
          <w:del w:id="268" w:author="Georg Birgisson" w:date="2018-04-19T14:37:00Z"/>
          <w:lang w:val="en-GB"/>
        </w:rPr>
      </w:pPr>
      <w:r w:rsidRPr="00624CFB">
        <w:rPr>
          <w:lang w:val="en-GB"/>
        </w:rPr>
        <w:t xml:space="preserve">These two types of clarifications are </w:t>
      </w:r>
      <w:del w:id="269" w:author="Georg Birgisson" w:date="2018-04-11T16:16:00Z">
        <w:r w:rsidRPr="00624CFB" w:rsidDel="0021385B">
          <w:rPr>
            <w:lang w:val="en-GB"/>
          </w:rPr>
          <w:delText xml:space="preserve">containted </w:delText>
        </w:r>
      </w:del>
      <w:ins w:id="270" w:author="Georg Birgisson" w:date="2018-04-11T16:16:00Z">
        <w:r w:rsidR="0021385B">
          <w:rPr>
            <w:lang w:val="en-GB"/>
          </w:rPr>
          <w:t>contained</w:t>
        </w:r>
        <w:r w:rsidR="0021385B">
          <w:rPr>
            <w:lang w:val="en-GB"/>
          </w:rPr>
          <w:tab/>
        </w:r>
      </w:ins>
      <w:r w:rsidRPr="00624CFB">
        <w:rPr>
          <w:lang w:val="en-GB"/>
        </w:rPr>
        <w:t xml:space="preserve">in </w:t>
      </w:r>
      <w:del w:id="271" w:author="Georg Birgisson" w:date="2018-04-11T16:16:00Z">
        <w:r w:rsidRPr="00624CFB" w:rsidDel="0021385B">
          <w:rPr>
            <w:lang w:val="en-GB"/>
          </w:rPr>
          <w:delText xml:space="preserve">seperate </w:delText>
        </w:r>
      </w:del>
      <w:ins w:id="272" w:author="Georg Birgisson" w:date="2018-04-11T16:16:00Z">
        <w:r w:rsidR="0021385B" w:rsidRPr="00624CFB">
          <w:rPr>
            <w:lang w:val="en-GB"/>
          </w:rPr>
          <w:t>sep</w:t>
        </w:r>
        <w:r w:rsidR="0021385B">
          <w:rPr>
            <w:lang w:val="en-GB"/>
          </w:rPr>
          <w:t>a</w:t>
        </w:r>
        <w:r w:rsidR="0021385B" w:rsidRPr="00624CFB">
          <w:rPr>
            <w:lang w:val="en-GB"/>
          </w:rPr>
          <w:t xml:space="preserve">rate </w:t>
        </w:r>
      </w:ins>
      <w:r w:rsidRPr="00624CFB">
        <w:rPr>
          <w:lang w:val="en-GB"/>
        </w:rPr>
        <w:t xml:space="preserve">code lists that have different list identifiers. This allows the </w:t>
      </w:r>
      <w:r w:rsidR="00360A4C" w:rsidRPr="00624CFB">
        <w:rPr>
          <w:lang w:val="en-GB"/>
        </w:rPr>
        <w:t>Seller</w:t>
      </w:r>
      <w:r w:rsidRPr="00624CFB">
        <w:rPr>
          <w:lang w:val="en-GB"/>
        </w:rPr>
        <w:t xml:space="preserve"> to </w:t>
      </w:r>
      <w:r w:rsidR="0080706D">
        <w:rPr>
          <w:lang w:val="en-GB"/>
        </w:rPr>
        <w:t>distinguish</w:t>
      </w:r>
      <w:r w:rsidRPr="00624CFB">
        <w:rPr>
          <w:lang w:val="en-GB"/>
        </w:rPr>
        <w:t xml:space="preserve"> between the two types of clarifications.</w:t>
      </w:r>
      <w:ins w:id="273" w:author="Georg Birgisson" w:date="2018-04-19T14:37:00Z">
        <w:r w:rsidR="001817AC">
          <w:rPr>
            <w:lang w:val="en-GB"/>
          </w:rPr>
          <w:t xml:space="preserve"> </w:t>
        </w:r>
      </w:ins>
    </w:p>
    <w:p w:rsidR="001E3A0F" w:rsidRPr="00624CFB" w:rsidRDefault="000D3E01" w:rsidP="00F00045">
      <w:pPr>
        <w:pStyle w:val="BodyText"/>
        <w:rPr>
          <w:lang w:val="en-GB"/>
        </w:rPr>
      </w:pPr>
      <w:del w:id="274" w:author="Georg Birgisson" w:date="2018-04-19T14:37:00Z">
        <w:r w:rsidDel="001817AC">
          <w:rPr>
            <w:lang w:val="en-GB"/>
          </w:rPr>
          <w:delText>Common</w:delText>
        </w:r>
        <w:r w:rsidR="001E3A0F" w:rsidRPr="00624CFB" w:rsidDel="001817AC">
          <w:rPr>
            <w:lang w:val="en-GB"/>
          </w:rPr>
          <w:delText xml:space="preserve"> </w:delText>
        </w:r>
      </w:del>
      <w:r w:rsidR="001E3A0F" w:rsidRPr="00624CFB">
        <w:rPr>
          <w:lang w:val="en-GB"/>
        </w:rPr>
        <w:t xml:space="preserve">Clarification codes are </w:t>
      </w:r>
      <w:r>
        <w:rPr>
          <w:lang w:val="en-GB"/>
        </w:rPr>
        <w:t xml:space="preserve">defined </w:t>
      </w:r>
      <w:r w:rsidR="001E3A0F">
        <w:rPr>
          <w:lang w:val="en-GB"/>
        </w:rPr>
        <w:t>in section</w:t>
      </w:r>
      <w:r w:rsidR="00D53057">
        <w:rPr>
          <w:lang w:val="en-GB"/>
        </w:rPr>
        <w:t xml:space="preserve"> </w:t>
      </w:r>
      <w:r>
        <w:rPr>
          <w:lang w:val="en-GB"/>
        </w:rPr>
        <w:fldChar w:fldCharType="begin"/>
      </w:r>
      <w:r>
        <w:rPr>
          <w:lang w:val="en-GB"/>
        </w:rPr>
        <w:instrText xml:space="preserve"> REF _Ref499803907 \r \h </w:instrText>
      </w:r>
      <w:r>
        <w:rPr>
          <w:lang w:val="en-GB"/>
        </w:rPr>
      </w:r>
      <w:r>
        <w:rPr>
          <w:lang w:val="en-GB"/>
        </w:rPr>
        <w:fldChar w:fldCharType="separate"/>
      </w:r>
      <w:r w:rsidR="002A4BFD">
        <w:rPr>
          <w:lang w:val="en-GB"/>
        </w:rPr>
        <w:t>12.2</w:t>
      </w:r>
      <w:r>
        <w:rPr>
          <w:lang w:val="en-GB"/>
        </w:rPr>
        <w:fldChar w:fldCharType="end"/>
      </w:r>
      <w:r w:rsidR="001E3A0F">
        <w:rPr>
          <w:lang w:val="en-GB"/>
        </w:rPr>
        <w:t xml:space="preserve">. </w:t>
      </w:r>
      <w:del w:id="275" w:author="Georg Birgisson" w:date="2018-04-19T14:37:00Z">
        <w:r w:rsidR="001E3A0F" w:rsidDel="001817AC">
          <w:rPr>
            <w:lang w:val="en-GB"/>
          </w:rPr>
          <w:delText xml:space="preserve">Parties may </w:delText>
        </w:r>
        <w:r w:rsidDel="001817AC">
          <w:rPr>
            <w:lang w:val="en-GB"/>
          </w:rPr>
          <w:delText xml:space="preserve">bilateraly agree on </w:delText>
        </w:r>
        <w:r w:rsidR="001E3A0F" w:rsidDel="001817AC">
          <w:rPr>
            <w:lang w:val="en-GB"/>
          </w:rPr>
          <w:delText xml:space="preserve">additional Clarification codes, for Reasons as well as Actions, as long as they use a </w:delText>
        </w:r>
        <w:r w:rsidDel="001817AC">
          <w:rPr>
            <w:lang w:val="en-GB"/>
          </w:rPr>
          <w:delText>differnent</w:delText>
        </w:r>
        <w:r w:rsidR="001E3A0F" w:rsidDel="001817AC">
          <w:rPr>
            <w:lang w:val="en-GB"/>
          </w:rPr>
          <w:delText xml:space="preserve"> listID to identify them.</w:delText>
        </w:r>
      </w:del>
    </w:p>
    <w:p w:rsidR="00B3286B" w:rsidRPr="00624CFB" w:rsidRDefault="00B3286B" w:rsidP="00F00045">
      <w:pPr>
        <w:pStyle w:val="BodyText"/>
        <w:rPr>
          <w:lang w:val="en-GB"/>
        </w:rPr>
      </w:pPr>
      <w:r w:rsidRPr="00624CFB">
        <w:rPr>
          <w:lang w:val="en-GB"/>
        </w:rPr>
        <w:t xml:space="preserve">Similar business reason (for example missing order number) may trigger different statuses depending on </w:t>
      </w:r>
      <w:r w:rsidR="000D3E01">
        <w:rPr>
          <w:lang w:val="en-GB"/>
        </w:rPr>
        <w:t xml:space="preserve">the </w:t>
      </w:r>
      <w:r w:rsidRPr="00624CFB">
        <w:rPr>
          <w:lang w:val="en-GB"/>
        </w:rPr>
        <w:t>Buyer’s business process. (</w:t>
      </w:r>
      <w:r w:rsidR="0080706D">
        <w:rPr>
          <w:lang w:val="en-GB"/>
        </w:rPr>
        <w:t>e.g. m</w:t>
      </w:r>
      <w:r w:rsidRPr="00624CFB">
        <w:rPr>
          <w:lang w:val="en-GB"/>
        </w:rPr>
        <w:t xml:space="preserve">issing </w:t>
      </w:r>
      <w:r w:rsidR="0080706D">
        <w:rPr>
          <w:lang w:val="en-GB"/>
        </w:rPr>
        <w:t>o</w:t>
      </w:r>
      <w:r w:rsidRPr="00624CFB">
        <w:rPr>
          <w:lang w:val="en-GB"/>
        </w:rPr>
        <w:t>rder number - some of the Buyers might ’Reject’ the invoice but some of the Buyers might put it ’Under query’</w:t>
      </w:r>
      <w:r w:rsidR="0080706D">
        <w:rPr>
          <w:lang w:val="en-GB"/>
        </w:rPr>
        <w:t>)</w:t>
      </w:r>
      <w:r w:rsidRPr="00624CFB">
        <w:rPr>
          <w:lang w:val="en-GB"/>
        </w:rPr>
        <w:t>.</w:t>
      </w:r>
    </w:p>
    <w:p w:rsidR="006865BB" w:rsidRPr="00624CFB" w:rsidRDefault="006865BB" w:rsidP="00F00045">
      <w:pPr>
        <w:pStyle w:val="BodyText"/>
        <w:rPr>
          <w:lang w:val="en-GB"/>
        </w:rPr>
      </w:pPr>
    </w:p>
    <w:p w:rsidR="00F00045" w:rsidRPr="00624CFB" w:rsidRDefault="008854C5" w:rsidP="007A1AC8">
      <w:pPr>
        <w:pStyle w:val="Heading3"/>
      </w:pPr>
      <w:r w:rsidRPr="00624CFB">
        <w:t>Detail</w:t>
      </w:r>
      <w:r w:rsidR="00F00045" w:rsidRPr="00624CFB">
        <w:t xml:space="preserve"> type codes</w:t>
      </w:r>
      <w:r w:rsidR="000A1EC3" w:rsidRPr="00624CFB">
        <w:t xml:space="preserve"> and values</w:t>
      </w:r>
    </w:p>
    <w:p w:rsidR="00F00045" w:rsidRPr="00624CFB" w:rsidRDefault="00EF2A44" w:rsidP="00F00045">
      <w:pPr>
        <w:pStyle w:val="BodyText"/>
        <w:rPr>
          <w:lang w:val="en-GB"/>
        </w:rPr>
      </w:pPr>
      <w:r w:rsidRPr="00624CFB">
        <w:rPr>
          <w:lang w:val="en-GB"/>
        </w:rPr>
        <w:t xml:space="preserve">For each clarification code the </w:t>
      </w:r>
      <w:r w:rsidR="00360A4C" w:rsidRPr="00624CFB">
        <w:rPr>
          <w:lang w:val="en-GB"/>
        </w:rPr>
        <w:t>Buyer</w:t>
      </w:r>
      <w:r w:rsidRPr="00624CFB">
        <w:rPr>
          <w:lang w:val="en-GB"/>
        </w:rPr>
        <w:t xml:space="preserve"> can provide details to assist in the correction. </w:t>
      </w:r>
      <w:r w:rsidR="0080706D">
        <w:rPr>
          <w:lang w:val="en-GB"/>
        </w:rPr>
        <w:t>For</w:t>
      </w:r>
      <w:r w:rsidRPr="00624CFB">
        <w:rPr>
          <w:lang w:val="en-GB"/>
        </w:rPr>
        <w:t xml:space="preserve"> </w:t>
      </w:r>
      <w:r w:rsidR="000D3E01" w:rsidRPr="00624CFB">
        <w:rPr>
          <w:lang w:val="en-GB"/>
        </w:rPr>
        <w:t>example,</w:t>
      </w:r>
      <w:r w:rsidRPr="00624CFB">
        <w:rPr>
          <w:lang w:val="en-GB"/>
        </w:rPr>
        <w:t xml:space="preserve"> if an invoice contains the wrong </w:t>
      </w:r>
      <w:r w:rsidR="00360A4C" w:rsidRPr="00624CFB">
        <w:rPr>
          <w:lang w:val="en-GB"/>
        </w:rPr>
        <w:t>Buyer</w:t>
      </w:r>
      <w:r w:rsidRPr="00624CFB">
        <w:rPr>
          <w:lang w:val="en-GB"/>
        </w:rPr>
        <w:t xml:space="preserve">s VAT number </w:t>
      </w:r>
      <w:r w:rsidR="000D3E01">
        <w:rPr>
          <w:lang w:val="en-GB"/>
        </w:rPr>
        <w:t xml:space="preserve">then </w:t>
      </w:r>
      <w:r w:rsidRPr="00624CFB">
        <w:rPr>
          <w:lang w:val="en-GB"/>
        </w:rPr>
        <w:t xml:space="preserve">the </w:t>
      </w:r>
      <w:r w:rsidR="00360A4C" w:rsidRPr="00624CFB">
        <w:rPr>
          <w:lang w:val="en-GB"/>
        </w:rPr>
        <w:t>Buyer</w:t>
      </w:r>
      <w:r w:rsidRPr="00624CFB">
        <w:rPr>
          <w:lang w:val="en-GB"/>
        </w:rPr>
        <w:t xml:space="preserve"> can provide the correct number in the </w:t>
      </w:r>
      <w:r w:rsidR="00AA1BB0">
        <w:rPr>
          <w:lang w:val="en-GB"/>
        </w:rPr>
        <w:t>Invoice Response</w:t>
      </w:r>
      <w:r w:rsidRPr="00624CFB">
        <w:rPr>
          <w:lang w:val="en-GB"/>
        </w:rPr>
        <w:t>.</w:t>
      </w:r>
      <w:ins w:id="276" w:author="Georg Birgisson" w:date="2018-04-19T14:40:00Z">
        <w:r w:rsidR="008945C1">
          <w:rPr>
            <w:lang w:val="en-GB"/>
          </w:rPr>
          <w:t xml:space="preserve"> </w:t>
        </w:r>
      </w:ins>
      <w:ins w:id="277" w:author="Georg Birgisson" w:date="2018-04-19T14:41:00Z">
        <w:r w:rsidR="008945C1">
          <w:rPr>
            <w:lang w:val="en-GB"/>
          </w:rPr>
          <w:t xml:space="preserve">When a textual clarification </w:t>
        </w:r>
      </w:ins>
      <w:ins w:id="278" w:author="Georg Birgisson" w:date="2018-04-19T14:42:00Z">
        <w:r w:rsidR="008945C1">
          <w:rPr>
            <w:lang w:val="en-GB"/>
          </w:rPr>
          <w:t xml:space="preserve">that includes information about the correct values </w:t>
        </w:r>
      </w:ins>
      <w:ins w:id="279" w:author="Georg Birgisson" w:date="2018-04-19T14:41:00Z">
        <w:r w:rsidR="008945C1">
          <w:rPr>
            <w:lang w:val="en-GB"/>
          </w:rPr>
          <w:t xml:space="preserve">is not </w:t>
        </w:r>
        <w:proofErr w:type="gramStart"/>
        <w:r w:rsidR="008945C1">
          <w:rPr>
            <w:lang w:val="en-GB"/>
          </w:rPr>
          <w:t>sufficient</w:t>
        </w:r>
        <w:proofErr w:type="gramEnd"/>
        <w:r w:rsidR="008945C1">
          <w:rPr>
            <w:lang w:val="en-GB"/>
          </w:rPr>
          <w:t xml:space="preserve"> but </w:t>
        </w:r>
      </w:ins>
      <w:ins w:id="280" w:author="Georg Birgisson" w:date="2018-04-19T14:42:00Z">
        <w:r w:rsidR="008945C1">
          <w:rPr>
            <w:lang w:val="en-GB"/>
          </w:rPr>
          <w:t xml:space="preserve">the correct values need to be provided in a structured way that information can be given by </w:t>
        </w:r>
      </w:ins>
      <w:ins w:id="281" w:author="Georg Birgisson" w:date="2018-04-19T14:43:00Z">
        <w:r w:rsidR="008945C1">
          <w:rPr>
            <w:lang w:val="en-GB"/>
          </w:rPr>
          <w:t>providing a type code that identifies the information type and the correct value.</w:t>
        </w:r>
      </w:ins>
    </w:p>
    <w:p w:rsidR="00EF2A44" w:rsidRPr="00624CFB" w:rsidRDefault="00EF2A44" w:rsidP="00F00045">
      <w:pPr>
        <w:pStyle w:val="BodyText"/>
        <w:rPr>
          <w:lang w:val="en-GB"/>
        </w:rPr>
      </w:pPr>
      <w:r w:rsidRPr="00624CFB">
        <w:rPr>
          <w:lang w:val="en-GB"/>
        </w:rPr>
        <w:lastRenderedPageBreak/>
        <w:t xml:space="preserve">The </w:t>
      </w:r>
      <w:r w:rsidR="008854C5" w:rsidRPr="00624CFB">
        <w:rPr>
          <w:lang w:val="en-GB"/>
        </w:rPr>
        <w:t>detail</w:t>
      </w:r>
      <w:r w:rsidRPr="00624CFB">
        <w:rPr>
          <w:lang w:val="en-GB"/>
        </w:rPr>
        <w:t xml:space="preserve"> type code for each data type shall be the business term identifier of the referenced d</w:t>
      </w:r>
      <w:r w:rsidR="000A1EC3" w:rsidRPr="00624CFB">
        <w:rPr>
          <w:lang w:val="en-GB"/>
        </w:rPr>
        <w:t xml:space="preserve">ocument that shall be </w:t>
      </w:r>
      <w:r w:rsidR="00E95FF6" w:rsidRPr="00624CFB">
        <w:rPr>
          <w:lang w:val="en-GB"/>
        </w:rPr>
        <w:t>corrected,</w:t>
      </w:r>
      <w:r w:rsidR="000A1EC3" w:rsidRPr="00624CFB">
        <w:rPr>
          <w:lang w:val="en-GB"/>
        </w:rPr>
        <w:t xml:space="preserve"> and the </w:t>
      </w:r>
      <w:r w:rsidR="008854C5" w:rsidRPr="00624CFB">
        <w:rPr>
          <w:lang w:val="en-GB"/>
        </w:rPr>
        <w:t>detail</w:t>
      </w:r>
      <w:r w:rsidR="000A1EC3" w:rsidRPr="00624CFB">
        <w:rPr>
          <w:lang w:val="en-GB"/>
        </w:rPr>
        <w:t xml:space="preserve"> value </w:t>
      </w:r>
      <w:r w:rsidR="008854C5" w:rsidRPr="00624CFB">
        <w:rPr>
          <w:lang w:val="en-GB"/>
        </w:rPr>
        <w:t>shall</w:t>
      </w:r>
      <w:r w:rsidR="000A1EC3" w:rsidRPr="00624CFB">
        <w:rPr>
          <w:lang w:val="en-GB"/>
        </w:rPr>
        <w:t xml:space="preserve"> be the value that the </w:t>
      </w:r>
      <w:r w:rsidR="00360A4C" w:rsidRPr="00624CFB">
        <w:rPr>
          <w:lang w:val="en-GB"/>
        </w:rPr>
        <w:t>Buyer</w:t>
      </w:r>
      <w:r w:rsidR="000A1EC3" w:rsidRPr="00624CFB">
        <w:rPr>
          <w:lang w:val="en-GB"/>
        </w:rPr>
        <w:t xml:space="preserve"> proposes as the correct one.</w:t>
      </w:r>
    </w:p>
    <w:p w:rsidR="00EF2A44" w:rsidRPr="00624CFB" w:rsidRDefault="00EF2A44" w:rsidP="00F00045">
      <w:pPr>
        <w:pStyle w:val="BodyText"/>
        <w:rPr>
          <w:lang w:val="en-GB"/>
        </w:rPr>
      </w:pPr>
      <w:r w:rsidRPr="00624CFB">
        <w:rPr>
          <w:lang w:val="en-GB"/>
        </w:rPr>
        <w:t>Example:</w:t>
      </w:r>
    </w:p>
    <w:p w:rsidR="000A1EC3" w:rsidRPr="00624CFB" w:rsidRDefault="00EF2A44" w:rsidP="00F00045">
      <w:pPr>
        <w:pStyle w:val="BodyText"/>
        <w:rPr>
          <w:lang w:val="en-GB"/>
        </w:rPr>
      </w:pPr>
      <w:r w:rsidRPr="00624CFB">
        <w:rPr>
          <w:lang w:val="en-GB"/>
        </w:rPr>
        <w:t xml:space="preserve">A </w:t>
      </w:r>
      <w:r w:rsidR="00360A4C" w:rsidRPr="00624CFB">
        <w:rPr>
          <w:lang w:val="en-GB"/>
        </w:rPr>
        <w:t>Buyer</w:t>
      </w:r>
      <w:r w:rsidRPr="00624CFB">
        <w:rPr>
          <w:lang w:val="en-GB"/>
        </w:rPr>
        <w:t xml:space="preserve"> receives a PEPPOL invoice </w:t>
      </w:r>
      <w:r w:rsidR="000A1EC3" w:rsidRPr="00624CFB">
        <w:rPr>
          <w:lang w:val="en-GB"/>
        </w:rPr>
        <w:t>where the following is true</w:t>
      </w:r>
    </w:p>
    <w:p w:rsidR="000A1EC3" w:rsidRPr="00624CFB" w:rsidRDefault="000A1EC3" w:rsidP="000A1EC3">
      <w:pPr>
        <w:pStyle w:val="BodyText"/>
        <w:numPr>
          <w:ilvl w:val="0"/>
          <w:numId w:val="16"/>
        </w:numPr>
        <w:rPr>
          <w:lang w:val="en-GB"/>
        </w:rPr>
      </w:pPr>
      <w:r w:rsidRPr="00624CFB">
        <w:rPr>
          <w:lang w:val="en-GB"/>
        </w:rPr>
        <w:t xml:space="preserve">The invoice complies to PEPPOL </w:t>
      </w:r>
      <w:del w:id="282" w:author="Georg Birgisson" w:date="2018-04-19T13:05:00Z">
        <w:r w:rsidRPr="00624CFB" w:rsidDel="009C621E">
          <w:rPr>
            <w:lang w:val="en-GB"/>
          </w:rPr>
          <w:delText>BIS 5a</w:delText>
        </w:r>
      </w:del>
      <w:ins w:id="283" w:author="Georg Birgisson" w:date="2018-04-19T13:05:00Z">
        <w:r w:rsidR="009C621E">
          <w:rPr>
            <w:lang w:val="en-GB"/>
          </w:rPr>
          <w:t>Billing specification</w:t>
        </w:r>
      </w:ins>
    </w:p>
    <w:p w:rsidR="000A1EC3" w:rsidRPr="00624CFB" w:rsidRDefault="000A1EC3" w:rsidP="000A1EC3">
      <w:pPr>
        <w:pStyle w:val="BodyText"/>
        <w:numPr>
          <w:ilvl w:val="0"/>
          <w:numId w:val="16"/>
        </w:numPr>
        <w:rPr>
          <w:lang w:val="en-GB"/>
        </w:rPr>
      </w:pPr>
      <w:r w:rsidRPr="00624CFB">
        <w:rPr>
          <w:lang w:val="en-GB"/>
        </w:rPr>
        <w:t xml:space="preserve">The </w:t>
      </w:r>
      <w:proofErr w:type="gramStart"/>
      <w:r w:rsidR="00D53057" w:rsidRPr="00624CFB">
        <w:rPr>
          <w:lang w:val="en-GB"/>
        </w:rPr>
        <w:t>Buyer‘</w:t>
      </w:r>
      <w:proofErr w:type="gramEnd"/>
      <w:r w:rsidRPr="00624CFB">
        <w:rPr>
          <w:lang w:val="en-GB"/>
        </w:rPr>
        <w:t xml:space="preserve">s VAT number in the invoice is </w:t>
      </w:r>
      <w:r w:rsidR="00EF2A44" w:rsidRPr="00624CFB">
        <w:rPr>
          <w:lang w:val="en-GB"/>
        </w:rPr>
        <w:t>incorrect</w:t>
      </w:r>
      <w:r w:rsidRPr="00624CFB">
        <w:rPr>
          <w:lang w:val="en-GB"/>
        </w:rPr>
        <w:t xml:space="preserve"> and should be EU12345</w:t>
      </w:r>
    </w:p>
    <w:p w:rsidR="0011325D" w:rsidRPr="00624CFB" w:rsidRDefault="0011325D" w:rsidP="000A1EC3">
      <w:pPr>
        <w:pStyle w:val="BodyText"/>
        <w:numPr>
          <w:ilvl w:val="0"/>
          <w:numId w:val="16"/>
        </w:numPr>
        <w:rPr>
          <w:lang w:val="en-GB"/>
        </w:rPr>
      </w:pPr>
      <w:r w:rsidRPr="00624CFB">
        <w:rPr>
          <w:lang w:val="en-GB"/>
        </w:rPr>
        <w:t xml:space="preserve">The </w:t>
      </w:r>
      <w:r w:rsidR="00360A4C" w:rsidRPr="00624CFB">
        <w:rPr>
          <w:lang w:val="en-GB"/>
        </w:rPr>
        <w:t>Buyer</w:t>
      </w:r>
      <w:r w:rsidRPr="00624CFB">
        <w:rPr>
          <w:lang w:val="en-GB"/>
        </w:rPr>
        <w:t xml:space="preserve"> requests the </w:t>
      </w:r>
      <w:r w:rsidR="00360A4C" w:rsidRPr="00624CFB">
        <w:rPr>
          <w:lang w:val="en-GB"/>
        </w:rPr>
        <w:t>Seller</w:t>
      </w:r>
      <w:r w:rsidRPr="00624CFB">
        <w:rPr>
          <w:lang w:val="en-GB"/>
        </w:rPr>
        <w:t xml:space="preserve"> to send a credit note to cancel the incorrect invoice and issue a new invoice with the correct</w:t>
      </w:r>
      <w:r w:rsidR="000D3E01">
        <w:rPr>
          <w:lang w:val="en-GB"/>
        </w:rPr>
        <w:t xml:space="preserve"> VAT number</w:t>
      </w:r>
      <w:r w:rsidRPr="00624CFB">
        <w:rPr>
          <w:lang w:val="en-GB"/>
        </w:rPr>
        <w:t>.</w:t>
      </w:r>
    </w:p>
    <w:p w:rsidR="00EF2A44" w:rsidRPr="00624CFB" w:rsidRDefault="00EF2A44" w:rsidP="000A1EC3">
      <w:pPr>
        <w:pStyle w:val="BodyText"/>
        <w:rPr>
          <w:lang w:val="en-GB"/>
        </w:rPr>
      </w:pPr>
      <w:r w:rsidRPr="00624CFB">
        <w:rPr>
          <w:lang w:val="en-GB"/>
        </w:rPr>
        <w:t xml:space="preserve">In the </w:t>
      </w:r>
      <w:del w:id="284" w:author="Georg Birgisson" w:date="2018-04-19T13:05:00Z">
        <w:r w:rsidRPr="00624CFB" w:rsidDel="009C621E">
          <w:rPr>
            <w:lang w:val="en-GB"/>
          </w:rPr>
          <w:delText>BIS 5a</w:delText>
        </w:r>
      </w:del>
      <w:ins w:id="285" w:author="Georg Birgisson" w:date="2018-04-19T13:05:00Z">
        <w:r w:rsidR="009C621E">
          <w:rPr>
            <w:lang w:val="en-GB"/>
          </w:rPr>
          <w:t>Billing</w:t>
        </w:r>
      </w:ins>
      <w:r w:rsidRPr="00624CFB">
        <w:rPr>
          <w:lang w:val="en-GB"/>
        </w:rPr>
        <w:t xml:space="preserve"> specification for an invoice [</w:t>
      </w:r>
      <w:del w:id="286" w:author="Georg Birgisson" w:date="2018-04-19T13:06:00Z">
        <w:r w:rsidRPr="00624CFB" w:rsidDel="009C621E">
          <w:rPr>
            <w:lang w:val="en-GB"/>
          </w:rPr>
          <w:delText>PEPPOLBIS5a</w:delText>
        </w:r>
      </w:del>
      <w:ins w:id="287" w:author="Georg Birgisson" w:date="2018-04-19T13:06:00Z">
        <w:r w:rsidR="009C621E">
          <w:rPr>
            <w:lang w:val="en-GB"/>
          </w:rPr>
          <w:t>PEPPOLBilling</w:t>
        </w:r>
      </w:ins>
      <w:r w:rsidRPr="00624CFB">
        <w:rPr>
          <w:lang w:val="en-GB"/>
        </w:rPr>
        <w:t xml:space="preserve">] the business term identifier for the </w:t>
      </w:r>
      <w:r w:rsidR="00360A4C" w:rsidRPr="00624CFB">
        <w:rPr>
          <w:lang w:val="en-GB"/>
        </w:rPr>
        <w:t>Buyer</w:t>
      </w:r>
      <w:r w:rsidRPr="00624CFB">
        <w:rPr>
          <w:lang w:val="en-GB"/>
        </w:rPr>
        <w:t xml:space="preserve">s VAT number is </w:t>
      </w:r>
      <w:del w:id="288" w:author="Georg Birgisson" w:date="2018-04-19T13:01:00Z">
        <w:r w:rsidR="000A1EC3" w:rsidRPr="00624CFB" w:rsidDel="008314D2">
          <w:rPr>
            <w:lang w:val="en-GB"/>
          </w:rPr>
          <w:delText>tir10-032</w:delText>
        </w:r>
      </w:del>
      <w:ins w:id="289" w:author="Georg Birgisson" w:date="2018-04-19T13:01:00Z">
        <w:r w:rsidR="008314D2">
          <w:rPr>
            <w:lang w:val="en-GB"/>
          </w:rPr>
          <w:t>BT-</w:t>
        </w:r>
        <w:r w:rsidR="009C621E">
          <w:rPr>
            <w:lang w:val="en-GB"/>
          </w:rPr>
          <w:t>48</w:t>
        </w:r>
      </w:ins>
      <w:r w:rsidR="000A1EC3" w:rsidRPr="00624CFB">
        <w:rPr>
          <w:lang w:val="en-GB"/>
        </w:rPr>
        <w:t>.</w:t>
      </w:r>
    </w:p>
    <w:p w:rsidR="00EF2A44" w:rsidRPr="00624CFB" w:rsidRDefault="000A1EC3" w:rsidP="00F00045">
      <w:pPr>
        <w:pStyle w:val="BodyText"/>
        <w:rPr>
          <w:lang w:val="en-GB"/>
        </w:rPr>
      </w:pPr>
      <w:r w:rsidRPr="00624CFB">
        <w:rPr>
          <w:lang w:val="en-GB"/>
        </w:rPr>
        <w:t xml:space="preserve">To inform and assist in resolution of the issue the </w:t>
      </w:r>
      <w:r w:rsidR="00360A4C" w:rsidRPr="00624CFB">
        <w:rPr>
          <w:lang w:val="en-GB"/>
        </w:rPr>
        <w:t>Buyer</w:t>
      </w:r>
      <w:r w:rsidR="00EF2A44" w:rsidRPr="00624CFB">
        <w:rPr>
          <w:lang w:val="en-GB"/>
        </w:rPr>
        <w:t xml:space="preserve"> sends an </w:t>
      </w:r>
      <w:r w:rsidR="00AA1BB0">
        <w:rPr>
          <w:lang w:val="en-GB"/>
        </w:rPr>
        <w:t>Invoice Response</w:t>
      </w:r>
      <w:r w:rsidR="00EF2A44" w:rsidRPr="00624CFB">
        <w:rPr>
          <w:lang w:val="en-GB"/>
        </w:rPr>
        <w:t xml:space="preserve"> to the </w:t>
      </w:r>
      <w:r w:rsidR="00360A4C" w:rsidRPr="00624CFB">
        <w:rPr>
          <w:lang w:val="en-GB"/>
        </w:rPr>
        <w:t>Seller</w:t>
      </w:r>
      <w:r w:rsidR="00EF2A44" w:rsidRPr="00624CFB">
        <w:rPr>
          <w:lang w:val="en-GB"/>
        </w:rPr>
        <w:t xml:space="preserve"> </w:t>
      </w:r>
      <w:r w:rsidR="000D3E01">
        <w:rPr>
          <w:lang w:val="en-GB"/>
        </w:rPr>
        <w:t>as follows</w:t>
      </w:r>
      <w:r w:rsidRPr="00624CFB">
        <w:rPr>
          <w:lang w:val="en-GB"/>
        </w:rPr>
        <w:t>:</w:t>
      </w:r>
    </w:p>
    <w:p w:rsidR="00EF2A44" w:rsidRPr="00624CFB" w:rsidRDefault="00993295" w:rsidP="00F00045">
      <w:pPr>
        <w:pStyle w:val="BodyText"/>
        <w:rPr>
          <w:lang w:val="en-GB"/>
        </w:rPr>
      </w:pPr>
      <w:r>
        <w:rPr>
          <w:lang w:val="en-GB"/>
        </w:rPr>
        <w:t>Invoice status</w:t>
      </w:r>
      <w:r w:rsidR="00EF2A44" w:rsidRPr="00624CFB">
        <w:rPr>
          <w:lang w:val="en-GB"/>
        </w:rPr>
        <w:t xml:space="preserve"> = R</w:t>
      </w:r>
      <w:r w:rsidR="00D7523F" w:rsidRPr="00624CFB">
        <w:rPr>
          <w:lang w:val="en-GB"/>
        </w:rPr>
        <w:t>E</w:t>
      </w:r>
      <w:r w:rsidR="00EF2A44" w:rsidRPr="00624CFB">
        <w:rPr>
          <w:lang w:val="en-GB"/>
        </w:rPr>
        <w:t xml:space="preserve"> (Rejected)</w:t>
      </w:r>
    </w:p>
    <w:p w:rsidR="00EF2A44" w:rsidRPr="00624CFB" w:rsidRDefault="00993295" w:rsidP="00EF2A44">
      <w:pPr>
        <w:pStyle w:val="BodyText"/>
        <w:ind w:firstLine="284"/>
        <w:rPr>
          <w:lang w:val="en-GB"/>
        </w:rPr>
      </w:pPr>
      <w:r>
        <w:rPr>
          <w:lang w:val="en-GB"/>
        </w:rPr>
        <w:t>Clarification c</w:t>
      </w:r>
      <w:r w:rsidR="001477F6">
        <w:rPr>
          <w:lang w:val="en-GB"/>
        </w:rPr>
        <w:t>ode</w:t>
      </w:r>
      <w:r w:rsidR="00EF2A44" w:rsidRPr="00624CFB">
        <w:rPr>
          <w:lang w:val="en-GB"/>
        </w:rPr>
        <w:t xml:space="preserve"> </w:t>
      </w:r>
      <w:r w:rsidR="000A1EC3" w:rsidRPr="00624CFB">
        <w:rPr>
          <w:lang w:val="en-GB"/>
        </w:rPr>
        <w:t>(listID=„</w:t>
      </w:r>
      <w:proofErr w:type="gramStart"/>
      <w:r w:rsidR="000A1EC3" w:rsidRPr="00624CFB">
        <w:rPr>
          <w:lang w:val="en-GB"/>
        </w:rPr>
        <w:t>OPStatusReason“</w:t>
      </w:r>
      <w:proofErr w:type="gramEnd"/>
      <w:r w:rsidR="000A1EC3" w:rsidRPr="00624CFB">
        <w:rPr>
          <w:lang w:val="en-GB"/>
        </w:rPr>
        <w:t xml:space="preserve">) </w:t>
      </w:r>
      <w:r w:rsidR="00EF2A44" w:rsidRPr="00624CFB">
        <w:rPr>
          <w:lang w:val="en-GB"/>
        </w:rPr>
        <w:t>= LEG (Legal information missing)</w:t>
      </w:r>
    </w:p>
    <w:p w:rsidR="00EF2A44" w:rsidRPr="00624CFB" w:rsidRDefault="00EF2A44" w:rsidP="00F00045">
      <w:pPr>
        <w:pStyle w:val="BodyText"/>
        <w:rPr>
          <w:lang w:val="en-GB"/>
        </w:rPr>
      </w:pPr>
      <w:r w:rsidRPr="00624CFB">
        <w:rPr>
          <w:lang w:val="en-GB"/>
        </w:rPr>
        <w:tab/>
      </w:r>
      <w:r w:rsidRPr="00624CFB">
        <w:rPr>
          <w:lang w:val="en-GB"/>
        </w:rPr>
        <w:tab/>
      </w:r>
      <w:r w:rsidR="008854C5" w:rsidRPr="00624CFB">
        <w:rPr>
          <w:lang w:val="en-GB"/>
        </w:rPr>
        <w:t>Detail</w:t>
      </w:r>
      <w:r w:rsidRPr="00624CFB">
        <w:rPr>
          <w:lang w:val="en-GB"/>
        </w:rPr>
        <w:t xml:space="preserve"> type code</w:t>
      </w:r>
      <w:r w:rsidR="000A1EC3" w:rsidRPr="00624CFB">
        <w:rPr>
          <w:lang w:val="en-GB"/>
        </w:rPr>
        <w:t xml:space="preserve"> = </w:t>
      </w:r>
      <w:del w:id="290" w:author="Georg Birgisson" w:date="2018-04-19T13:01:00Z">
        <w:r w:rsidR="000A1EC3" w:rsidRPr="00624CFB" w:rsidDel="009C621E">
          <w:rPr>
            <w:lang w:val="en-GB"/>
          </w:rPr>
          <w:delText>tir10-032</w:delText>
        </w:r>
      </w:del>
      <w:ins w:id="291" w:author="Georg Birgisson" w:date="2018-04-19T13:01:00Z">
        <w:r w:rsidR="009C621E">
          <w:rPr>
            <w:lang w:val="en-GB"/>
          </w:rPr>
          <w:t>BT-48</w:t>
        </w:r>
      </w:ins>
    </w:p>
    <w:p w:rsidR="000A1EC3" w:rsidRPr="00624CFB" w:rsidRDefault="000A1EC3" w:rsidP="00F00045">
      <w:pPr>
        <w:pStyle w:val="BodyText"/>
        <w:rPr>
          <w:lang w:val="en-GB"/>
        </w:rPr>
      </w:pPr>
      <w:r w:rsidRPr="00624CFB">
        <w:rPr>
          <w:lang w:val="en-GB"/>
        </w:rPr>
        <w:tab/>
      </w:r>
      <w:r w:rsidRPr="00624CFB">
        <w:rPr>
          <w:lang w:val="en-GB"/>
        </w:rPr>
        <w:tab/>
      </w:r>
      <w:r w:rsidR="008854C5" w:rsidRPr="00624CFB">
        <w:rPr>
          <w:lang w:val="en-GB"/>
        </w:rPr>
        <w:t>Detail</w:t>
      </w:r>
      <w:r w:rsidRPr="00624CFB">
        <w:rPr>
          <w:lang w:val="en-GB"/>
        </w:rPr>
        <w:t xml:space="preserve"> value = EU12345</w:t>
      </w:r>
    </w:p>
    <w:p w:rsidR="000A1EC3" w:rsidRPr="00624CFB" w:rsidDel="008945C1" w:rsidRDefault="00993295" w:rsidP="001477F6">
      <w:pPr>
        <w:pStyle w:val="BodyText"/>
        <w:ind w:firstLine="284"/>
        <w:rPr>
          <w:del w:id="292" w:author="Georg Birgisson" w:date="2018-04-19T14:45:00Z"/>
          <w:lang w:val="en-GB"/>
        </w:rPr>
      </w:pPr>
      <w:del w:id="293" w:author="Georg Birgisson" w:date="2018-04-19T14:45:00Z">
        <w:r w:rsidDel="008945C1">
          <w:rPr>
            <w:lang w:val="en-GB"/>
          </w:rPr>
          <w:delText>Clarification c</w:delText>
        </w:r>
        <w:r w:rsidR="001477F6" w:rsidDel="008945C1">
          <w:rPr>
            <w:lang w:val="en-GB"/>
          </w:rPr>
          <w:delText>ode</w:delText>
        </w:r>
        <w:r w:rsidR="000A1EC3" w:rsidRPr="00624CFB" w:rsidDel="008945C1">
          <w:rPr>
            <w:lang w:val="en-GB"/>
          </w:rPr>
          <w:delText xml:space="preserve"> (listID=“OPStatusAction“) = CNF (Credit fully)</w:delText>
        </w:r>
      </w:del>
    </w:p>
    <w:p w:rsidR="000A1EC3" w:rsidRPr="00624CFB" w:rsidDel="008945C1" w:rsidRDefault="00993295" w:rsidP="001477F6">
      <w:pPr>
        <w:pStyle w:val="BodyText"/>
        <w:ind w:firstLine="284"/>
        <w:rPr>
          <w:del w:id="294" w:author="Georg Birgisson" w:date="2018-04-19T14:45:00Z"/>
          <w:lang w:val="en-GB"/>
        </w:rPr>
      </w:pPr>
      <w:del w:id="295" w:author="Georg Birgisson" w:date="2018-04-19T14:45:00Z">
        <w:r w:rsidDel="008945C1">
          <w:rPr>
            <w:lang w:val="en-GB"/>
          </w:rPr>
          <w:delText>Clarification c</w:delText>
        </w:r>
        <w:r w:rsidR="001477F6" w:rsidDel="008945C1">
          <w:rPr>
            <w:lang w:val="en-GB"/>
          </w:rPr>
          <w:delText>ode</w:delText>
        </w:r>
        <w:r w:rsidR="000A1EC3" w:rsidRPr="00624CFB" w:rsidDel="008945C1">
          <w:rPr>
            <w:lang w:val="en-GB"/>
          </w:rPr>
          <w:delText xml:space="preserve"> (listID=“OPStatusAction“) = NIN (Issue new invoice)</w:delText>
        </w:r>
      </w:del>
    </w:p>
    <w:p w:rsidR="006865BB" w:rsidRPr="00624CFB" w:rsidRDefault="006865BB" w:rsidP="00F00045">
      <w:pPr>
        <w:pStyle w:val="BodyText"/>
        <w:rPr>
          <w:lang w:val="en-GB"/>
        </w:rPr>
      </w:pPr>
    </w:p>
    <w:p w:rsidR="00A1045C" w:rsidRPr="00624CFB" w:rsidRDefault="00A1045C" w:rsidP="00CB6742">
      <w:pPr>
        <w:pStyle w:val="ListParagraph"/>
        <w:numPr>
          <w:ilvl w:val="1"/>
          <w:numId w:val="7"/>
        </w:numPr>
        <w:spacing w:before="200"/>
        <w:outlineLvl w:val="1"/>
        <w:rPr>
          <w:rFonts w:eastAsiaTheme="majorEastAsia" w:cs="Arial"/>
          <w:vanish/>
          <w:sz w:val="24"/>
          <w:szCs w:val="26"/>
          <w:lang w:val="en-GB"/>
        </w:rPr>
      </w:pPr>
      <w:bookmarkStart w:id="296" w:name="_Toc369176648"/>
      <w:bookmarkStart w:id="297" w:name="_Toc369176734"/>
      <w:bookmarkStart w:id="298" w:name="_Toc369177021"/>
      <w:bookmarkStart w:id="299" w:name="_Toc369251001"/>
      <w:bookmarkStart w:id="300" w:name="_Toc369253545"/>
      <w:bookmarkStart w:id="301" w:name="_Toc369261710"/>
      <w:bookmarkStart w:id="302" w:name="_Toc371337441"/>
      <w:bookmarkStart w:id="303" w:name="_Toc371936418"/>
      <w:bookmarkStart w:id="304" w:name="_Toc465348192"/>
      <w:bookmarkStart w:id="305" w:name="_Toc465348253"/>
      <w:bookmarkStart w:id="306" w:name="_Toc473283144"/>
      <w:bookmarkStart w:id="307" w:name="_Toc473741150"/>
      <w:bookmarkStart w:id="308" w:name="_Toc473741611"/>
      <w:bookmarkStart w:id="309" w:name="_Toc473741682"/>
      <w:bookmarkStart w:id="310" w:name="_Toc473741753"/>
      <w:bookmarkStart w:id="311" w:name="_Toc473883475"/>
      <w:bookmarkStart w:id="312" w:name="_Toc474928565"/>
      <w:bookmarkStart w:id="313" w:name="_Toc474928632"/>
      <w:bookmarkStart w:id="314" w:name="_Toc481077742"/>
      <w:bookmarkStart w:id="315" w:name="_Toc481078403"/>
      <w:bookmarkStart w:id="316" w:name="_Toc485046305"/>
      <w:bookmarkStart w:id="317" w:name="_Toc485388643"/>
      <w:bookmarkStart w:id="318" w:name="_Toc503457941"/>
      <w:bookmarkStart w:id="319" w:name="_Toc503553411"/>
      <w:bookmarkStart w:id="320" w:name="_Toc503877034"/>
      <w:bookmarkStart w:id="321" w:name="_Toc511919271"/>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rsidR="00A1045C" w:rsidRPr="00624CFB" w:rsidRDefault="00A1045C" w:rsidP="00CB6742">
      <w:pPr>
        <w:pStyle w:val="ListParagraph"/>
        <w:numPr>
          <w:ilvl w:val="1"/>
          <w:numId w:val="7"/>
        </w:numPr>
        <w:spacing w:before="200"/>
        <w:outlineLvl w:val="1"/>
        <w:rPr>
          <w:rFonts w:eastAsiaTheme="majorEastAsia" w:cs="Arial"/>
          <w:vanish/>
          <w:sz w:val="24"/>
          <w:szCs w:val="26"/>
          <w:lang w:val="en-GB"/>
        </w:rPr>
      </w:pPr>
      <w:bookmarkStart w:id="322" w:name="_Toc369176649"/>
      <w:bookmarkStart w:id="323" w:name="_Toc369176735"/>
      <w:bookmarkStart w:id="324" w:name="_Toc369177022"/>
      <w:bookmarkStart w:id="325" w:name="_Toc369251002"/>
      <w:bookmarkStart w:id="326" w:name="_Toc369253546"/>
      <w:bookmarkStart w:id="327" w:name="_Toc369261711"/>
      <w:bookmarkStart w:id="328" w:name="_Toc371337442"/>
      <w:bookmarkStart w:id="329" w:name="_Toc371936419"/>
      <w:bookmarkStart w:id="330" w:name="_Toc465348193"/>
      <w:bookmarkStart w:id="331" w:name="_Toc465348254"/>
      <w:bookmarkStart w:id="332" w:name="_Toc473283145"/>
      <w:bookmarkStart w:id="333" w:name="_Toc473741151"/>
      <w:bookmarkStart w:id="334" w:name="_Toc473741612"/>
      <w:bookmarkStart w:id="335" w:name="_Toc473741683"/>
      <w:bookmarkStart w:id="336" w:name="_Toc473741754"/>
      <w:bookmarkStart w:id="337" w:name="_Toc473883476"/>
      <w:bookmarkStart w:id="338" w:name="_Toc474928566"/>
      <w:bookmarkStart w:id="339" w:name="_Toc474928633"/>
      <w:bookmarkStart w:id="340" w:name="_Toc481077743"/>
      <w:bookmarkStart w:id="341" w:name="_Toc481078404"/>
      <w:bookmarkStart w:id="342" w:name="_Toc485046306"/>
      <w:bookmarkStart w:id="343" w:name="_Toc485388644"/>
      <w:bookmarkStart w:id="344" w:name="_Toc503457942"/>
      <w:bookmarkStart w:id="345" w:name="_Toc503553412"/>
      <w:bookmarkStart w:id="346" w:name="_Toc503877035"/>
      <w:bookmarkStart w:id="347" w:name="_Toc511919272"/>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rsidR="00AD7691" w:rsidRPr="00624CFB" w:rsidRDefault="00AD7691" w:rsidP="00AD0C88">
      <w:pPr>
        <w:pStyle w:val="Heading2"/>
      </w:pPr>
      <w:bookmarkStart w:id="348" w:name="_Toc355012334"/>
      <w:bookmarkStart w:id="349" w:name="_Toc511919273"/>
      <w:r w:rsidRPr="00624CFB">
        <w:t>Typical use cases</w:t>
      </w:r>
      <w:bookmarkEnd w:id="348"/>
      <w:bookmarkEnd w:id="349"/>
    </w:p>
    <w:p w:rsidR="00AD7691" w:rsidRPr="00624CFB" w:rsidRDefault="001A60B4" w:rsidP="005C7F2D">
      <w:pPr>
        <w:rPr>
          <w:rFonts w:cs="Arial"/>
          <w:lang w:val="en-GB"/>
        </w:rPr>
      </w:pPr>
      <w:r w:rsidRPr="00624CFB">
        <w:rPr>
          <w:rFonts w:cs="Arial"/>
          <w:lang w:val="en-GB"/>
        </w:rPr>
        <w:t xml:space="preserve">The following use cases demonstrate how the </w:t>
      </w:r>
      <w:r w:rsidR="00AA1BB0">
        <w:rPr>
          <w:rFonts w:cs="Arial"/>
          <w:lang w:val="en-GB"/>
        </w:rPr>
        <w:t>Invoice Response</w:t>
      </w:r>
      <w:r w:rsidRPr="00624CFB">
        <w:rPr>
          <w:rFonts w:cs="Arial"/>
          <w:lang w:val="en-GB"/>
        </w:rPr>
        <w:t xml:space="preserve"> message </w:t>
      </w:r>
      <w:r w:rsidR="002A49E7" w:rsidRPr="002A49E7">
        <w:rPr>
          <w:rFonts w:cs="Arial"/>
          <w:lang w:val="en-GB"/>
        </w:rPr>
        <w:t>can</w:t>
      </w:r>
      <w:r w:rsidR="002A49E7" w:rsidRPr="00624CFB">
        <w:rPr>
          <w:rFonts w:cs="Arial"/>
          <w:lang w:val="en-GB"/>
        </w:rPr>
        <w:t xml:space="preserve"> be used in the described situations</w:t>
      </w:r>
      <w:r w:rsidR="002A49E7">
        <w:rPr>
          <w:rFonts w:cs="Arial"/>
          <w:lang w:val="en-GB"/>
        </w:rPr>
        <w:t>. While the use cases are drawn up to illustrate the general functionality of this BIS 63A, implementers are cautioned that national accounting rules may pose additional requirements on the handling of invoices.</w:t>
      </w:r>
    </w:p>
    <w:p w:rsidR="00AE7EA5" w:rsidRPr="00624CFB" w:rsidRDefault="00AE7EA5" w:rsidP="005C7F2D">
      <w:pPr>
        <w:rPr>
          <w:rFonts w:cs="Arial"/>
          <w:lang w:val="en-GB"/>
        </w:rPr>
      </w:pPr>
    </w:p>
    <w:tbl>
      <w:tblPr>
        <w:tblW w:w="8661"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80"/>
        <w:gridCol w:w="7781"/>
      </w:tblGrid>
      <w:tr w:rsidR="00AE7EA5" w:rsidRPr="00624CFB" w:rsidTr="00F35389">
        <w:trPr>
          <w:trHeight w:val="20"/>
        </w:trPr>
        <w:tc>
          <w:tcPr>
            <w:tcW w:w="880" w:type="dxa"/>
            <w:shd w:val="clear" w:color="auto" w:fill="auto"/>
            <w:hideMark/>
          </w:tcPr>
          <w:p w:rsidR="00AE7EA5" w:rsidRPr="00624CFB" w:rsidRDefault="00AE7EA5" w:rsidP="00AE7EA5">
            <w:pPr>
              <w:jc w:val="center"/>
              <w:rPr>
                <w:rFonts w:cs="Arial"/>
                <w:b/>
                <w:bCs/>
                <w:color w:val="000000"/>
                <w:lang w:val="en-GB" w:eastAsia="is-IS"/>
              </w:rPr>
            </w:pPr>
            <w:r w:rsidRPr="00624CFB">
              <w:rPr>
                <w:rFonts w:cs="Arial"/>
                <w:b/>
                <w:bCs/>
                <w:color w:val="000000"/>
                <w:lang w:val="en-GB" w:eastAsia="is-IS"/>
              </w:rPr>
              <w:t>No</w:t>
            </w:r>
          </w:p>
        </w:tc>
        <w:tc>
          <w:tcPr>
            <w:tcW w:w="7781" w:type="dxa"/>
            <w:shd w:val="clear" w:color="auto" w:fill="auto"/>
            <w:hideMark/>
          </w:tcPr>
          <w:p w:rsidR="00AE7EA5" w:rsidRPr="00624CFB" w:rsidRDefault="00AE7EA5" w:rsidP="00AE7EA5">
            <w:pPr>
              <w:rPr>
                <w:rFonts w:cs="Arial"/>
                <w:b/>
                <w:bCs/>
                <w:color w:val="000000"/>
                <w:lang w:val="en-GB" w:eastAsia="is-IS"/>
              </w:rPr>
            </w:pPr>
            <w:r w:rsidRPr="00624CFB">
              <w:rPr>
                <w:rFonts w:cs="Arial"/>
                <w:b/>
                <w:bCs/>
                <w:color w:val="000000"/>
                <w:lang w:val="en-GB" w:eastAsia="is-IS"/>
              </w:rPr>
              <w:t>Use Case Name</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1</w:t>
            </w:r>
          </w:p>
        </w:tc>
        <w:tc>
          <w:tcPr>
            <w:tcW w:w="7781" w:type="dxa"/>
            <w:shd w:val="clear" w:color="auto" w:fill="auto"/>
            <w:hideMark/>
          </w:tcPr>
          <w:p w:rsidR="00AE7EA5" w:rsidRPr="00624CFB" w:rsidRDefault="004A7F52" w:rsidP="00AE7EA5">
            <w:pPr>
              <w:rPr>
                <w:rFonts w:cs="Arial"/>
                <w:color w:val="000000"/>
                <w:lang w:val="en-GB" w:eastAsia="is-IS"/>
              </w:rPr>
            </w:pPr>
            <w:r>
              <w:rPr>
                <w:rFonts w:cs="Arial"/>
                <w:color w:val="000000"/>
                <w:lang w:val="en-GB" w:eastAsia="is-IS"/>
              </w:rPr>
              <w:t>Invoice in process</w:t>
            </w:r>
            <w:r w:rsidR="00AE7EA5" w:rsidRPr="00624CFB">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4A7F52" w:rsidP="00AE7EA5">
            <w:pPr>
              <w:jc w:val="center"/>
              <w:rPr>
                <w:rFonts w:cs="Arial"/>
                <w:color w:val="000000"/>
                <w:lang w:val="en-GB" w:eastAsia="is-IS"/>
              </w:rPr>
            </w:pPr>
            <w:r w:rsidRPr="00624CFB">
              <w:rPr>
                <w:rFonts w:cs="Arial"/>
                <w:color w:val="000000"/>
                <w:lang w:val="en-GB" w:eastAsia="is-IS"/>
              </w:rPr>
              <w:t>2</w:t>
            </w:r>
            <w:r>
              <w:rPr>
                <w:rFonts w:cs="Arial"/>
                <w:color w:val="000000"/>
                <w:lang w:val="en-GB" w:eastAsia="is-IS"/>
              </w:rPr>
              <w:t>a</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in </w:t>
            </w:r>
            <w:r w:rsidR="00850D53">
              <w:rPr>
                <w:rFonts w:cs="Arial"/>
                <w:color w:val="000000"/>
                <w:lang w:val="en-GB" w:eastAsia="is-IS"/>
              </w:rPr>
              <w:t>p</w:t>
            </w:r>
            <w:r w:rsidR="00850D53" w:rsidRPr="00624CFB">
              <w:rPr>
                <w:rFonts w:cs="Arial"/>
                <w:color w:val="000000"/>
                <w:lang w:val="en-GB" w:eastAsia="is-IS"/>
              </w:rPr>
              <w:t xml:space="preserve">rocess </w:t>
            </w:r>
            <w:r w:rsidRPr="00624CFB">
              <w:rPr>
                <w:rFonts w:cs="Arial"/>
                <w:color w:val="000000"/>
                <w:lang w:val="en-GB" w:eastAsia="is-IS"/>
              </w:rPr>
              <w:t>with additional reference data.</w:t>
            </w:r>
          </w:p>
        </w:tc>
      </w:tr>
      <w:tr w:rsidR="00AE7EA5" w:rsidRPr="00624CFB" w:rsidTr="00F35389">
        <w:trPr>
          <w:trHeight w:val="20"/>
        </w:trPr>
        <w:tc>
          <w:tcPr>
            <w:tcW w:w="880" w:type="dxa"/>
            <w:shd w:val="clear" w:color="auto" w:fill="auto"/>
            <w:noWrap/>
            <w:hideMark/>
          </w:tcPr>
          <w:p w:rsidR="00AE7EA5" w:rsidRPr="00624CFB" w:rsidRDefault="004A7F52" w:rsidP="00AE7EA5">
            <w:pPr>
              <w:jc w:val="center"/>
              <w:rPr>
                <w:rFonts w:cs="Arial"/>
                <w:color w:val="000000"/>
                <w:lang w:val="en-GB" w:eastAsia="is-IS"/>
              </w:rPr>
            </w:pPr>
            <w:r w:rsidRPr="00624CFB">
              <w:rPr>
                <w:rFonts w:cs="Arial"/>
                <w:color w:val="000000"/>
                <w:lang w:val="en-GB" w:eastAsia="is-IS"/>
              </w:rPr>
              <w:t>2</w:t>
            </w:r>
            <w:r>
              <w:rPr>
                <w:rFonts w:cs="Arial"/>
                <w:color w:val="000000"/>
                <w:lang w:val="en-GB" w:eastAsia="is-IS"/>
              </w:rPr>
              <w:t>b</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in </w:t>
            </w:r>
            <w:r w:rsidR="00850D53">
              <w:rPr>
                <w:rFonts w:cs="Arial"/>
                <w:color w:val="000000"/>
                <w:lang w:val="en-GB" w:eastAsia="is-IS"/>
              </w:rPr>
              <w:t>p</w:t>
            </w:r>
            <w:r w:rsidR="00850D53" w:rsidRPr="00624CFB">
              <w:rPr>
                <w:rFonts w:cs="Arial"/>
                <w:color w:val="000000"/>
                <w:lang w:val="en-GB" w:eastAsia="is-IS"/>
              </w:rPr>
              <w:t>rocess</w:t>
            </w:r>
            <w:r w:rsidR="00850D53">
              <w:rPr>
                <w:rFonts w:cs="Arial"/>
                <w:color w:val="000000"/>
                <w:lang w:val="en-GB" w:eastAsia="is-IS"/>
              </w:rPr>
              <w:t xml:space="preserve"> </w:t>
            </w:r>
            <w:r w:rsidR="00BA19B9">
              <w:rPr>
                <w:rFonts w:cs="Arial"/>
                <w:color w:val="000000"/>
                <w:lang w:val="en-GB" w:eastAsia="is-IS"/>
              </w:rPr>
              <w:t>but postponed</w:t>
            </w:r>
            <w:r w:rsidRPr="00624CFB">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3</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accepted</w:t>
            </w:r>
            <w:r w:rsidR="004A7F52">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4a</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w:t>
            </w:r>
            <w:r w:rsidR="004217F3" w:rsidRPr="00624CFB">
              <w:rPr>
                <w:rFonts w:cs="Arial"/>
                <w:color w:val="000000"/>
                <w:lang w:val="en-GB" w:eastAsia="is-IS"/>
              </w:rPr>
              <w:t>rejected.</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4b</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rejected </w:t>
            </w:r>
            <w:r w:rsidR="00170ECC">
              <w:rPr>
                <w:rFonts w:cs="Arial"/>
                <w:color w:val="000000"/>
                <w:lang w:val="en-GB" w:eastAsia="is-IS"/>
              </w:rPr>
              <w:t>requesting re-issue.</w:t>
            </w:r>
            <w:r w:rsidRPr="00624CFB">
              <w:rPr>
                <w:rFonts w:cs="Arial"/>
                <w:color w:val="000000"/>
                <w:lang w:val="en-GB" w:eastAsia="is-IS"/>
              </w:rPr>
              <w:t xml:space="preserve"> </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4c</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rejected</w:t>
            </w:r>
            <w:r w:rsidR="00170ECC">
              <w:rPr>
                <w:rFonts w:cs="Arial"/>
                <w:color w:val="000000"/>
                <w:lang w:val="en-GB" w:eastAsia="is-IS"/>
              </w:rPr>
              <w:t xml:space="preserve"> requesting replacement</w:t>
            </w:r>
            <w:r w:rsidRPr="00624CFB">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5</w:t>
            </w:r>
          </w:p>
        </w:tc>
        <w:tc>
          <w:tcPr>
            <w:tcW w:w="7781" w:type="dxa"/>
            <w:shd w:val="clear" w:color="auto" w:fill="auto"/>
            <w:hideMark/>
          </w:tcPr>
          <w:p w:rsidR="00AE7EA5" w:rsidRPr="00624CFB" w:rsidRDefault="00AE7EA5" w:rsidP="00AE7EA5">
            <w:pPr>
              <w:rPr>
                <w:rFonts w:cs="Arial"/>
                <w:lang w:val="en-GB" w:eastAsia="is-IS"/>
              </w:rPr>
            </w:pPr>
            <w:r w:rsidRPr="00624CFB">
              <w:rPr>
                <w:rFonts w:cs="Arial"/>
                <w:lang w:val="en-GB" w:eastAsia="is-IS"/>
              </w:rPr>
              <w:t>Invoice is conditionally accepted.</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6a</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under query because of wrong or missing information.</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6b</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under query because of missing PO reference. </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6c</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Invoice is in under query because of wrong details</w:t>
            </w:r>
            <w:r w:rsidR="00850D53">
              <w:rPr>
                <w:rFonts w:cs="Arial"/>
                <w:color w:val="000000"/>
                <w:lang w:val="en-GB" w:eastAsia="is-IS"/>
              </w:rPr>
              <w:t>, p</w:t>
            </w:r>
            <w:r w:rsidRPr="00624CFB">
              <w:rPr>
                <w:rFonts w:cs="Arial"/>
                <w:color w:val="000000"/>
                <w:lang w:val="en-GB" w:eastAsia="is-IS"/>
              </w:rPr>
              <w:t>artial credit note requested.</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7</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payment </w:t>
            </w:r>
            <w:r w:rsidR="00170ECC">
              <w:rPr>
                <w:rFonts w:cs="Arial"/>
                <w:color w:val="000000"/>
                <w:lang w:val="en-GB" w:eastAsia="is-IS"/>
              </w:rPr>
              <w:t>has been</w:t>
            </w:r>
            <w:r w:rsidR="00170ECC" w:rsidRPr="00624CFB">
              <w:rPr>
                <w:rFonts w:cs="Arial"/>
                <w:color w:val="000000"/>
                <w:lang w:val="en-GB" w:eastAsia="is-IS"/>
              </w:rPr>
              <w:t xml:space="preserve"> </w:t>
            </w:r>
            <w:r w:rsidRPr="00624CFB">
              <w:rPr>
                <w:rFonts w:cs="Arial"/>
                <w:color w:val="000000"/>
                <w:lang w:val="en-GB" w:eastAsia="is-IS"/>
              </w:rPr>
              <w:t>initiated</w:t>
            </w:r>
            <w:r w:rsidR="004A7F52">
              <w:rPr>
                <w:rFonts w:cs="Arial"/>
                <w:color w:val="000000"/>
                <w:lang w:val="en-GB" w:eastAsia="is-IS"/>
              </w:rPr>
              <w:t>.</w:t>
            </w:r>
          </w:p>
        </w:tc>
      </w:tr>
      <w:tr w:rsidR="00AE7EA5" w:rsidRPr="00624CFB" w:rsidTr="00F35389">
        <w:trPr>
          <w:trHeight w:val="20"/>
        </w:trPr>
        <w:tc>
          <w:tcPr>
            <w:tcW w:w="880" w:type="dxa"/>
            <w:shd w:val="clear" w:color="auto" w:fill="auto"/>
            <w:noWrap/>
            <w:hideMark/>
          </w:tcPr>
          <w:p w:rsidR="00AE7EA5" w:rsidRPr="00624CFB" w:rsidRDefault="00AE7EA5" w:rsidP="00AE7EA5">
            <w:pPr>
              <w:jc w:val="center"/>
              <w:rPr>
                <w:rFonts w:cs="Arial"/>
                <w:color w:val="000000"/>
                <w:lang w:val="en-GB" w:eastAsia="is-IS"/>
              </w:rPr>
            </w:pPr>
            <w:r w:rsidRPr="00624CFB">
              <w:rPr>
                <w:rFonts w:cs="Arial"/>
                <w:color w:val="000000"/>
                <w:lang w:val="en-GB" w:eastAsia="is-IS"/>
              </w:rPr>
              <w:t>8</w:t>
            </w:r>
          </w:p>
        </w:tc>
        <w:tc>
          <w:tcPr>
            <w:tcW w:w="7781" w:type="dxa"/>
            <w:shd w:val="clear" w:color="auto" w:fill="auto"/>
            <w:hideMark/>
          </w:tcPr>
          <w:p w:rsidR="00AE7EA5" w:rsidRPr="00624CFB" w:rsidRDefault="00AE7EA5" w:rsidP="00AE7EA5">
            <w:pPr>
              <w:rPr>
                <w:rFonts w:cs="Arial"/>
                <w:color w:val="000000"/>
                <w:lang w:val="en-GB" w:eastAsia="is-IS"/>
              </w:rPr>
            </w:pPr>
            <w:r w:rsidRPr="00624CFB">
              <w:rPr>
                <w:rFonts w:cs="Arial"/>
                <w:color w:val="000000"/>
                <w:lang w:val="en-GB" w:eastAsia="is-IS"/>
              </w:rPr>
              <w:t xml:space="preserve">Invoice is accepted by </w:t>
            </w:r>
            <w:r w:rsidR="00170ECC">
              <w:rPr>
                <w:rFonts w:cs="Arial"/>
                <w:color w:val="000000"/>
                <w:lang w:val="en-GB" w:eastAsia="is-IS"/>
              </w:rPr>
              <w:t xml:space="preserve">a </w:t>
            </w:r>
            <w:r w:rsidRPr="00624CFB">
              <w:rPr>
                <w:rFonts w:cs="Arial"/>
                <w:color w:val="000000"/>
                <w:lang w:val="en-GB" w:eastAsia="is-IS"/>
              </w:rPr>
              <w:t xml:space="preserve">third party </w:t>
            </w:r>
            <w:r w:rsidR="00170ECC">
              <w:rPr>
                <w:rFonts w:cs="Arial"/>
                <w:color w:val="000000"/>
                <w:lang w:val="en-GB" w:eastAsia="is-IS"/>
              </w:rPr>
              <w:t>acting</w:t>
            </w:r>
            <w:r w:rsidRPr="00624CFB">
              <w:rPr>
                <w:rFonts w:cs="Arial"/>
                <w:color w:val="000000"/>
                <w:lang w:val="en-GB" w:eastAsia="is-IS"/>
              </w:rPr>
              <w:t xml:space="preserve"> on behalf of </w:t>
            </w:r>
            <w:r w:rsidR="00170ECC">
              <w:rPr>
                <w:rFonts w:cs="Arial"/>
                <w:color w:val="000000"/>
                <w:lang w:val="en-GB" w:eastAsia="is-IS"/>
              </w:rPr>
              <w:t xml:space="preserve">the </w:t>
            </w:r>
            <w:r w:rsidRPr="00624CFB">
              <w:rPr>
                <w:rFonts w:cs="Arial"/>
                <w:color w:val="000000"/>
                <w:lang w:val="en-GB" w:eastAsia="is-IS"/>
              </w:rPr>
              <w:t>Buyer.</w:t>
            </w:r>
          </w:p>
        </w:tc>
      </w:tr>
    </w:tbl>
    <w:p w:rsidR="00AE7EA5" w:rsidRPr="00624CFB" w:rsidRDefault="00AE7EA5" w:rsidP="006D467D">
      <w:pPr>
        <w:pStyle w:val="BodyText"/>
        <w:rPr>
          <w:lang w:val="en-GB"/>
        </w:rPr>
      </w:pPr>
    </w:p>
    <w:p w:rsidR="00AE7EA5" w:rsidRPr="00624CFB" w:rsidRDefault="00C34622" w:rsidP="007A1AC8">
      <w:pPr>
        <w:pStyle w:val="Heading3"/>
      </w:pPr>
      <w:r w:rsidRPr="00624CFB">
        <w:t xml:space="preserve">Use case </w:t>
      </w:r>
      <w:r w:rsidR="00AE7EA5" w:rsidRPr="00624CFB">
        <w:t>1</w:t>
      </w:r>
      <w:r w:rsidRPr="00624CFB">
        <w:t xml:space="preserve"> </w:t>
      </w:r>
      <w:r w:rsidR="000C32D9" w:rsidRPr="00624CFB">
        <w:t xml:space="preserve">— </w:t>
      </w:r>
      <w:r w:rsidR="004A7F52">
        <w:t>Invoice in</w:t>
      </w:r>
      <w:r w:rsidR="004A7F52" w:rsidRPr="00624CFB">
        <w:t xml:space="preserve"> </w:t>
      </w:r>
      <w:r w:rsidR="00D72282">
        <w:t>process</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1</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4A7F52" w:rsidP="00AE7EA5">
            <w:pPr>
              <w:rPr>
                <w:rFonts w:cs="Arial"/>
                <w:szCs w:val="20"/>
                <w:lang w:val="en-GB"/>
              </w:rPr>
            </w:pPr>
            <w:r>
              <w:rPr>
                <w:rFonts w:cs="Arial"/>
                <w:szCs w:val="20"/>
                <w:lang w:val="en-GB"/>
              </w:rPr>
              <w:t>Invoice in process</w:t>
            </w:r>
            <w:r w:rsidR="00AE7EA5" w:rsidRPr="00624CFB">
              <w:rPr>
                <w:rFonts w:cs="Arial"/>
                <w:szCs w:val="20"/>
                <w:lang w:val="en-GB"/>
              </w:rPr>
              <w:t>.</w:t>
            </w:r>
          </w:p>
        </w:tc>
      </w:tr>
      <w:tr w:rsidR="00AE7EA5" w:rsidRPr="00624CFB" w:rsidTr="001A60B4">
        <w:trPr>
          <w:trHeight w:val="454"/>
        </w:trPr>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AE7EA5" w:rsidP="00AA4D76">
            <w:pPr>
              <w:rPr>
                <w:rFonts w:cs="Arial"/>
                <w:szCs w:val="20"/>
                <w:lang w:val="en-GB"/>
              </w:rPr>
            </w:pPr>
            <w:r w:rsidRPr="00624CFB">
              <w:rPr>
                <w:rFonts w:cs="Arial"/>
                <w:szCs w:val="20"/>
                <w:lang w:val="en-GB"/>
              </w:rPr>
              <w:t xml:space="preserve">Invoice </w:t>
            </w:r>
            <w:r w:rsidR="00682AB5">
              <w:rPr>
                <w:rFonts w:cs="Arial"/>
                <w:szCs w:val="20"/>
                <w:lang w:val="en-GB"/>
              </w:rPr>
              <w:t>has been</w:t>
            </w:r>
            <w:r w:rsidR="00682AB5" w:rsidRPr="00624CFB">
              <w:rPr>
                <w:rFonts w:cs="Arial"/>
                <w:szCs w:val="20"/>
                <w:lang w:val="en-GB"/>
              </w:rPr>
              <w:t xml:space="preserve"> </w:t>
            </w:r>
            <w:r w:rsidRPr="00624CFB">
              <w:rPr>
                <w:rFonts w:cs="Arial"/>
                <w:szCs w:val="20"/>
                <w:lang w:val="en-GB"/>
              </w:rPr>
              <w:t xml:space="preserve">received but a clear or final response is not possible within the </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 xml:space="preserve">response time </w:t>
            </w:r>
            <w:r w:rsidRPr="00624CFB">
              <w:rPr>
                <w:rFonts w:cs="Arial"/>
                <w:szCs w:val="20"/>
                <w:lang w:val="en-GB"/>
              </w:rPr>
              <w:br/>
              <w:t xml:space="preserve">Therefore the Buyer </w:t>
            </w:r>
            <w:r w:rsidR="00682AB5">
              <w:rPr>
                <w:rFonts w:cs="Arial"/>
                <w:szCs w:val="20"/>
                <w:lang w:val="en-GB"/>
              </w:rPr>
              <w:t>must</w:t>
            </w:r>
            <w:r w:rsidRPr="00624CFB">
              <w:rPr>
                <w:rFonts w:cs="Arial"/>
                <w:szCs w:val="20"/>
                <w:lang w:val="en-GB"/>
              </w:rPr>
              <w:t xml:space="preserve"> provide an initial response to inform the Seller that the invoice is in process within </w:t>
            </w:r>
            <w:r w:rsidR="006865BB" w:rsidRPr="00624CFB">
              <w:rPr>
                <w:rFonts w:cs="Arial"/>
                <w:szCs w:val="20"/>
                <w:lang w:val="en-GB"/>
              </w:rPr>
              <w:t>‘</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Response time.</w:t>
            </w:r>
          </w:p>
        </w:tc>
      </w:tr>
      <w:tr w:rsidR="00AE7EA5" w:rsidRPr="00624CFB" w:rsidTr="001A60B4">
        <w:trPr>
          <w:trHeight w:val="454"/>
        </w:trPr>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lastRenderedPageBreak/>
              <w:t>The flow</w:t>
            </w:r>
          </w:p>
        </w:tc>
        <w:tc>
          <w:tcPr>
            <w:tcW w:w="7655" w:type="dxa"/>
            <w:shd w:val="clear" w:color="auto" w:fill="auto"/>
            <w:hideMark/>
          </w:tcPr>
          <w:p w:rsidR="00AE7EA5" w:rsidRPr="00624CFB" w:rsidRDefault="00AE7EA5" w:rsidP="006865BB">
            <w:pPr>
              <w:rPr>
                <w:rFonts w:cs="Arial"/>
                <w:szCs w:val="20"/>
                <w:lang w:val="en-GB"/>
              </w:rPr>
            </w:pPr>
            <w:r w:rsidRPr="00624CFB">
              <w:rPr>
                <w:rFonts w:cs="Arial"/>
                <w:szCs w:val="20"/>
                <w:lang w:val="en-GB"/>
              </w:rPr>
              <w:t xml:space="preserve">* </w:t>
            </w:r>
            <w:r w:rsidR="00AA1BB0">
              <w:rPr>
                <w:rFonts w:cs="Arial"/>
                <w:szCs w:val="20"/>
                <w:lang w:val="en-GB"/>
              </w:rPr>
              <w:t>Invoice Response</w:t>
            </w:r>
            <w:r w:rsidRPr="00624CFB">
              <w:rPr>
                <w:rFonts w:cs="Arial"/>
                <w:szCs w:val="20"/>
                <w:lang w:val="en-GB"/>
              </w:rPr>
              <w:t xml:space="preserve"> with 'In Process' status prior to </w:t>
            </w:r>
            <w:r w:rsidR="006865BB" w:rsidRPr="00624CFB">
              <w:rPr>
                <w:rFonts w:cs="Arial"/>
                <w:szCs w:val="20"/>
                <w:lang w:val="en-GB"/>
              </w:rPr>
              <w:t>‘</w:t>
            </w:r>
            <w:r w:rsidR="00682AB5">
              <w:rPr>
                <w:rFonts w:cs="Arial"/>
                <w:szCs w:val="20"/>
                <w:lang w:val="en-GB"/>
              </w:rPr>
              <w:t>Maximum</w:t>
            </w:r>
            <w:r w:rsidR="00682AB5" w:rsidRPr="00624CFB">
              <w:rPr>
                <w:rFonts w:cs="Arial"/>
                <w:szCs w:val="20"/>
                <w:lang w:val="en-GB"/>
              </w:rPr>
              <w:t xml:space="preserve"> </w:t>
            </w:r>
            <w:r w:rsidRPr="00624CFB">
              <w:rPr>
                <w:rFonts w:cs="Arial"/>
                <w:szCs w:val="20"/>
                <w:lang w:val="en-GB"/>
              </w:rPr>
              <w:t>Response time'</w:t>
            </w:r>
            <w:r w:rsidRPr="00624CFB">
              <w:rPr>
                <w:rFonts w:cs="Arial"/>
                <w:szCs w:val="20"/>
                <w:lang w:val="en-GB"/>
              </w:rPr>
              <w:br/>
              <w:t xml:space="preserve">* </w:t>
            </w:r>
            <w:r w:rsidR="00AA1BB0">
              <w:rPr>
                <w:rFonts w:cs="Arial"/>
                <w:szCs w:val="20"/>
                <w:lang w:val="en-GB"/>
              </w:rPr>
              <w:t>Invoice Response</w:t>
            </w:r>
            <w:r w:rsidRPr="00624CFB">
              <w:rPr>
                <w:rFonts w:cs="Arial"/>
                <w:szCs w:val="20"/>
                <w:lang w:val="en-GB"/>
              </w:rPr>
              <w:t xml:space="preserve"> with OTHER status is not part of the use case but </w:t>
            </w:r>
            <w:r w:rsidR="002A49E7">
              <w:rPr>
                <w:rFonts w:cs="Arial"/>
                <w:szCs w:val="20"/>
                <w:lang w:val="en-GB"/>
              </w:rPr>
              <w:t>the final status</w:t>
            </w:r>
            <w:r w:rsidRPr="00624CFB">
              <w:rPr>
                <w:rFonts w:cs="Arial"/>
                <w:szCs w:val="20"/>
                <w:lang w:val="en-GB"/>
              </w:rPr>
              <w:t xml:space="preserve"> </w:t>
            </w:r>
            <w:proofErr w:type="gramStart"/>
            <w:r w:rsidRPr="00624CFB">
              <w:rPr>
                <w:rFonts w:cs="Arial"/>
                <w:szCs w:val="20"/>
                <w:lang w:val="en-GB"/>
              </w:rPr>
              <w:t>has to</w:t>
            </w:r>
            <w:proofErr w:type="gramEnd"/>
            <w:r w:rsidRPr="00624CFB">
              <w:rPr>
                <w:rFonts w:cs="Arial"/>
                <w:szCs w:val="20"/>
                <w:lang w:val="en-GB"/>
              </w:rPr>
              <w:t xml:space="preserve"> be deliver</w:t>
            </w:r>
            <w:r w:rsidR="00D7523F" w:rsidRPr="00624CFB">
              <w:rPr>
                <w:rFonts w:cs="Arial"/>
                <w:szCs w:val="20"/>
                <w:lang w:val="en-GB"/>
              </w:rPr>
              <w:t>e</w:t>
            </w:r>
            <w:r w:rsidRPr="00624CFB">
              <w:rPr>
                <w:rFonts w:cs="Arial"/>
                <w:szCs w:val="20"/>
                <w:lang w:val="en-GB"/>
              </w:rPr>
              <w:t xml:space="preserve">d later </w:t>
            </w:r>
            <w:r w:rsidR="00682AB5">
              <w:rPr>
                <w:rFonts w:cs="Arial"/>
                <w:szCs w:val="20"/>
                <w:lang w:val="en-GB"/>
              </w:rPr>
              <w:t>when the</w:t>
            </w:r>
            <w:r w:rsidR="00682AB5" w:rsidRPr="00624CFB">
              <w:rPr>
                <w:rFonts w:cs="Arial"/>
                <w:szCs w:val="20"/>
                <w:lang w:val="en-GB"/>
              </w:rPr>
              <w:t xml:space="preserve"> </w:t>
            </w:r>
            <w:r w:rsidRPr="00624CFB">
              <w:rPr>
                <w:rFonts w:cs="Arial"/>
                <w:szCs w:val="20"/>
                <w:lang w:val="en-GB"/>
              </w:rPr>
              <w:t>invoice has been fully processed.</w:t>
            </w:r>
          </w:p>
        </w:tc>
      </w:tr>
      <w:tr w:rsidR="00AE7EA5" w:rsidRPr="00624CFB" w:rsidTr="001A60B4">
        <w:trPr>
          <w:trHeight w:val="454"/>
        </w:trPr>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80706D" w:rsidP="00AE7EA5">
            <w:pPr>
              <w:rPr>
                <w:rFonts w:cs="Arial"/>
                <w:szCs w:val="20"/>
                <w:lang w:val="en-GB"/>
              </w:rPr>
            </w:pPr>
            <w:r>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A4D76">
            <w:pPr>
              <w:rPr>
                <w:rFonts w:cs="Arial"/>
                <w:szCs w:val="20"/>
                <w:lang w:val="en-GB"/>
              </w:rPr>
            </w:pPr>
            <w:r w:rsidRPr="00624CFB">
              <w:rPr>
                <w:rFonts w:cs="Arial"/>
                <w:szCs w:val="20"/>
                <w:lang w:val="en-GB"/>
              </w:rPr>
              <w:t xml:space="preserve">Seller is notified </w:t>
            </w:r>
            <w:r w:rsidR="00682AB5" w:rsidRPr="00624CFB">
              <w:rPr>
                <w:rFonts w:cs="Arial"/>
                <w:szCs w:val="20"/>
                <w:lang w:val="en-GB"/>
              </w:rPr>
              <w:t>within the “</w:t>
            </w:r>
            <w:r w:rsidR="00682AB5">
              <w:rPr>
                <w:rFonts w:cs="Arial"/>
                <w:szCs w:val="20"/>
                <w:lang w:val="en-GB"/>
              </w:rPr>
              <w:t>Maximum</w:t>
            </w:r>
            <w:r w:rsidR="00682AB5" w:rsidRPr="00624CFB">
              <w:rPr>
                <w:rFonts w:cs="Arial"/>
                <w:szCs w:val="20"/>
                <w:lang w:val="en-GB"/>
              </w:rPr>
              <w:t xml:space="preserve"> Response Time”</w:t>
            </w:r>
            <w:r w:rsidR="00682AB5">
              <w:rPr>
                <w:rFonts w:cs="Arial"/>
                <w:szCs w:val="20"/>
                <w:lang w:val="en-GB"/>
              </w:rPr>
              <w:t xml:space="preserve"> </w:t>
            </w:r>
            <w:r w:rsidRPr="00624CFB">
              <w:rPr>
                <w:rFonts w:cs="Arial"/>
                <w:szCs w:val="20"/>
                <w:lang w:val="en-GB"/>
              </w:rPr>
              <w:t>that</w:t>
            </w:r>
            <w:r w:rsidR="00682AB5">
              <w:rPr>
                <w:rFonts w:cs="Arial"/>
                <w:szCs w:val="20"/>
                <w:lang w:val="en-GB"/>
              </w:rPr>
              <w:t xml:space="preserve"> the</w:t>
            </w:r>
            <w:r w:rsidRPr="00624CFB">
              <w:rPr>
                <w:rFonts w:cs="Arial"/>
                <w:szCs w:val="20"/>
                <w:lang w:val="en-GB"/>
              </w:rPr>
              <w:t xml:space="preserve"> invoice is being processed.</w:t>
            </w:r>
            <w:r w:rsidRPr="00624CFB">
              <w:rPr>
                <w:rFonts w:cs="Arial"/>
                <w:szCs w:val="20"/>
                <w:lang w:val="en-GB"/>
              </w:rPr>
              <w:br/>
              <w:t xml:space="preserve">A further </w:t>
            </w:r>
            <w:r w:rsidR="00AA1BB0">
              <w:rPr>
                <w:rFonts w:cs="Arial"/>
                <w:szCs w:val="20"/>
                <w:lang w:val="en-GB"/>
              </w:rPr>
              <w:t>Invoice Response</w:t>
            </w:r>
            <w:r w:rsidRPr="00624CFB">
              <w:rPr>
                <w:rFonts w:cs="Arial"/>
                <w:szCs w:val="20"/>
                <w:lang w:val="en-GB"/>
              </w:rPr>
              <w:t xml:space="preserve"> will follow.</w:t>
            </w:r>
          </w:p>
        </w:tc>
      </w:tr>
      <w:tr w:rsidR="001A60B4" w:rsidRPr="00624CFB" w:rsidTr="001A60B4">
        <w:tc>
          <w:tcPr>
            <w:tcW w:w="1843" w:type="dxa"/>
            <w:shd w:val="clear" w:color="auto" w:fill="auto"/>
          </w:tcPr>
          <w:p w:rsidR="001A60B4" w:rsidRPr="00624CFB" w:rsidRDefault="001A60B4" w:rsidP="00AE7EA5">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AB5853" w:rsidP="00AE7EA5">
            <w:pPr>
              <w:rPr>
                <w:rFonts w:cs="Arial"/>
                <w:szCs w:val="20"/>
                <w:lang w:val="en-GB"/>
              </w:rPr>
            </w:pPr>
            <w:r w:rsidRPr="00AB5853">
              <w:rPr>
                <w:rFonts w:cs="Arial"/>
                <w:szCs w:val="20"/>
                <w:lang w:val="en-GB"/>
              </w:rPr>
              <w:t>T111-uc001-Invoice in process</w:t>
            </w:r>
            <w:r>
              <w:rPr>
                <w:rFonts w:cs="Arial"/>
                <w:szCs w:val="20"/>
                <w:lang w:val="en-GB"/>
              </w:rPr>
              <w:t>.xml</w:t>
            </w:r>
          </w:p>
        </w:tc>
      </w:tr>
    </w:tbl>
    <w:p w:rsidR="006D467D" w:rsidRPr="00624CFB" w:rsidRDefault="006D467D" w:rsidP="006D467D">
      <w:pPr>
        <w:pStyle w:val="BodyText"/>
        <w:rPr>
          <w:lang w:val="en-GB"/>
        </w:rPr>
      </w:pPr>
    </w:p>
    <w:p w:rsidR="00AE7EA5" w:rsidRPr="0080706D" w:rsidRDefault="00C34622" w:rsidP="007A1AC8">
      <w:pPr>
        <w:pStyle w:val="Heading3"/>
      </w:pPr>
      <w:r w:rsidRPr="00624CFB">
        <w:t xml:space="preserve">Use case </w:t>
      </w:r>
      <w:r w:rsidR="004A7F52" w:rsidRPr="00624CFB">
        <w:t>2</w:t>
      </w:r>
      <w:r w:rsidR="004A7F52">
        <w:t>a</w:t>
      </w:r>
      <w:r w:rsidR="004A7F52" w:rsidRPr="00624CFB">
        <w:t xml:space="preserve"> </w:t>
      </w:r>
      <w:r w:rsidR="000C32D9" w:rsidRPr="00624CFB">
        <w:t xml:space="preserve">— </w:t>
      </w:r>
      <w:r w:rsidR="00AE7EA5" w:rsidRPr="00624CFB">
        <w:t xml:space="preserve">Invoice is in </w:t>
      </w:r>
      <w:r w:rsidR="0080706D">
        <w:t>p</w:t>
      </w:r>
      <w:r w:rsidR="00AE7EA5" w:rsidRPr="00624CFB">
        <w:t>rocess</w:t>
      </w:r>
      <w:r w:rsidR="0080706D">
        <w:t xml:space="preserve"> with additional reference data</w:t>
      </w:r>
    </w:p>
    <w:tbl>
      <w:tblPr>
        <w:tblW w:w="9498" w:type="dxa"/>
        <w:tblInd w:w="-72" w:type="dxa"/>
        <w:tblCellMar>
          <w:left w:w="70" w:type="dxa"/>
          <w:right w:w="70" w:type="dxa"/>
        </w:tblCellMar>
        <w:tblLook w:val="04A0" w:firstRow="1" w:lastRow="0" w:firstColumn="1" w:lastColumn="0" w:noHBand="0" w:noVBand="1"/>
      </w:tblPr>
      <w:tblGrid>
        <w:gridCol w:w="1843"/>
        <w:gridCol w:w="7655"/>
      </w:tblGrid>
      <w:tr w:rsidR="00AE7EA5" w:rsidRPr="00624CFB"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2</w:t>
            </w:r>
            <w:r w:rsidR="004E4CF6">
              <w:rPr>
                <w:rFonts w:cs="Arial"/>
                <w:szCs w:val="20"/>
                <w:lang w:val="en-GB"/>
              </w:rPr>
              <w:t>a</w:t>
            </w:r>
          </w:p>
        </w:tc>
      </w:tr>
      <w:tr w:rsidR="00AE7EA5" w:rsidRPr="00624CFB"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80706D">
            <w:pPr>
              <w:rPr>
                <w:rFonts w:cs="Arial"/>
                <w:szCs w:val="20"/>
                <w:lang w:val="en-GB"/>
              </w:rPr>
            </w:pPr>
            <w:r w:rsidRPr="00624CFB">
              <w:rPr>
                <w:rFonts w:cs="Arial"/>
                <w:szCs w:val="20"/>
                <w:lang w:val="en-GB"/>
              </w:rPr>
              <w:t xml:space="preserve">Invoice is in </w:t>
            </w:r>
            <w:r w:rsidR="0080706D">
              <w:rPr>
                <w:rFonts w:cs="Arial"/>
                <w:szCs w:val="20"/>
                <w:lang w:val="en-GB"/>
              </w:rPr>
              <w:t>p</w:t>
            </w:r>
            <w:r w:rsidRPr="00624CFB">
              <w:rPr>
                <w:rFonts w:cs="Arial"/>
                <w:szCs w:val="20"/>
                <w:lang w:val="en-GB"/>
              </w:rPr>
              <w:t>rocess with additional reference data.</w:t>
            </w:r>
          </w:p>
        </w:tc>
      </w:tr>
      <w:tr w:rsidR="00AE7EA5" w:rsidRPr="00624CFB"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DB3ECC" w:rsidP="0080706D">
            <w:pPr>
              <w:rPr>
                <w:rFonts w:cs="Arial"/>
                <w:szCs w:val="20"/>
                <w:lang w:val="en-GB"/>
              </w:rPr>
            </w:pPr>
            <w:r>
              <w:rPr>
                <w:rFonts w:cs="Arial"/>
                <w:szCs w:val="20"/>
                <w:lang w:val="en-GB"/>
              </w:rPr>
              <w:t xml:space="preserve">The </w:t>
            </w:r>
            <w:r w:rsidR="00AE7EA5" w:rsidRPr="00624CFB">
              <w:rPr>
                <w:rFonts w:cs="Arial"/>
                <w:szCs w:val="20"/>
                <w:lang w:val="en-GB"/>
              </w:rPr>
              <w:t xml:space="preserve">Buyer wants to </w:t>
            </w:r>
            <w:r>
              <w:rPr>
                <w:rFonts w:cs="Arial"/>
                <w:szCs w:val="20"/>
                <w:lang w:val="en-GB"/>
              </w:rPr>
              <w:t>inform</w:t>
            </w:r>
            <w:r w:rsidRPr="00624CFB">
              <w:rPr>
                <w:rFonts w:cs="Arial"/>
                <w:szCs w:val="20"/>
                <w:lang w:val="en-GB"/>
              </w:rPr>
              <w:t xml:space="preserve"> </w:t>
            </w:r>
            <w:r>
              <w:rPr>
                <w:rFonts w:cs="Arial"/>
                <w:szCs w:val="20"/>
                <w:lang w:val="en-GB"/>
              </w:rPr>
              <w:t>the</w:t>
            </w:r>
            <w:r w:rsidRPr="00624CFB">
              <w:rPr>
                <w:rFonts w:cs="Arial"/>
                <w:szCs w:val="20"/>
                <w:lang w:val="en-GB"/>
              </w:rPr>
              <w:t xml:space="preserve"> </w:t>
            </w:r>
            <w:r w:rsidR="00AE7EA5" w:rsidRPr="00624CFB">
              <w:rPr>
                <w:rFonts w:cs="Arial"/>
                <w:szCs w:val="20"/>
                <w:lang w:val="en-GB"/>
              </w:rPr>
              <w:t xml:space="preserve">Seller </w:t>
            </w:r>
            <w:r>
              <w:rPr>
                <w:rFonts w:cs="Arial"/>
                <w:szCs w:val="20"/>
                <w:lang w:val="en-GB"/>
              </w:rPr>
              <w:t xml:space="preserve">of </w:t>
            </w:r>
            <w:r w:rsidR="00AE7EA5" w:rsidRPr="00624CFB">
              <w:rPr>
                <w:rFonts w:cs="Arial"/>
                <w:szCs w:val="20"/>
                <w:lang w:val="en-GB"/>
              </w:rPr>
              <w:t xml:space="preserve">the date when </w:t>
            </w:r>
            <w:r w:rsidR="0080706D">
              <w:rPr>
                <w:rFonts w:cs="Arial"/>
                <w:szCs w:val="20"/>
                <w:lang w:val="en-GB"/>
              </w:rPr>
              <w:t xml:space="preserve">the </w:t>
            </w:r>
            <w:r w:rsidR="00AE7EA5" w:rsidRPr="00624CFB">
              <w:rPr>
                <w:rFonts w:cs="Arial"/>
                <w:szCs w:val="20"/>
                <w:lang w:val="en-GB"/>
              </w:rPr>
              <w:t xml:space="preserve">Buyer has received an invoice as well </w:t>
            </w:r>
            <w:r>
              <w:rPr>
                <w:rFonts w:cs="Arial"/>
                <w:szCs w:val="20"/>
                <w:lang w:val="en-GB"/>
              </w:rPr>
              <w:t>as</w:t>
            </w:r>
            <w:r w:rsidRPr="00624CFB">
              <w:rPr>
                <w:rFonts w:cs="Arial"/>
                <w:szCs w:val="20"/>
                <w:lang w:val="en-GB"/>
              </w:rPr>
              <w:t xml:space="preserve"> </w:t>
            </w:r>
            <w:r w:rsidR="0080706D">
              <w:rPr>
                <w:rFonts w:cs="Arial"/>
                <w:szCs w:val="20"/>
                <w:lang w:val="en-GB"/>
              </w:rPr>
              <w:t xml:space="preserve">his </w:t>
            </w:r>
            <w:r w:rsidR="00AE7EA5" w:rsidRPr="00624CFB">
              <w:rPr>
                <w:rFonts w:cs="Arial"/>
                <w:szCs w:val="20"/>
                <w:lang w:val="en-GB"/>
              </w:rPr>
              <w:t>internal refer</w:t>
            </w:r>
            <w:r w:rsidR="00D7523F" w:rsidRPr="00624CFB">
              <w:rPr>
                <w:rFonts w:cs="Arial"/>
                <w:szCs w:val="20"/>
                <w:lang w:val="en-GB"/>
              </w:rPr>
              <w:t>e</w:t>
            </w:r>
            <w:r w:rsidR="00AE7EA5" w:rsidRPr="00624CFB">
              <w:rPr>
                <w:rFonts w:cs="Arial"/>
                <w:szCs w:val="20"/>
                <w:lang w:val="en-GB"/>
              </w:rPr>
              <w:t>nce ID for that invoice.</w:t>
            </w:r>
          </w:p>
        </w:tc>
      </w:tr>
      <w:tr w:rsidR="00AE7EA5" w:rsidRPr="00624CFB"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A1BB0" w:rsidP="0080706D">
            <w:pPr>
              <w:rPr>
                <w:rFonts w:cs="Arial"/>
                <w:szCs w:val="20"/>
                <w:lang w:val="en-GB"/>
              </w:rPr>
            </w:pPr>
            <w:r>
              <w:rPr>
                <w:rFonts w:cs="Arial"/>
                <w:szCs w:val="20"/>
                <w:lang w:val="en-GB"/>
              </w:rPr>
              <w:t>Invoice Response</w:t>
            </w:r>
            <w:r w:rsidR="00AE7EA5" w:rsidRPr="00624CFB">
              <w:rPr>
                <w:rFonts w:cs="Arial"/>
                <w:szCs w:val="20"/>
                <w:lang w:val="en-GB"/>
              </w:rPr>
              <w:t xml:space="preserve"> with 'In Process' status, </w:t>
            </w:r>
            <w:r w:rsidR="00E83786">
              <w:rPr>
                <w:rFonts w:cs="Arial"/>
                <w:szCs w:val="20"/>
                <w:lang w:val="en-GB"/>
              </w:rPr>
              <w:t xml:space="preserve">including </w:t>
            </w:r>
            <w:r w:rsidR="00AE7EA5" w:rsidRPr="00624CFB">
              <w:rPr>
                <w:rFonts w:cs="Arial"/>
                <w:szCs w:val="20"/>
                <w:lang w:val="en-GB"/>
              </w:rPr>
              <w:t>information about formal reception date and the internal reference for the invoice.</w:t>
            </w:r>
          </w:p>
        </w:tc>
      </w:tr>
      <w:tr w:rsidR="00AE7EA5" w:rsidRPr="00624CFB" w:rsidTr="001A60B4">
        <w:trPr>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rPr>
          <w:trHeight w:val="600"/>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E83786" w:rsidP="0080706D">
            <w:pPr>
              <w:rPr>
                <w:rFonts w:cs="Arial"/>
                <w:szCs w:val="20"/>
                <w:lang w:val="en-GB"/>
              </w:rPr>
            </w:pPr>
            <w:r>
              <w:rPr>
                <w:rFonts w:cs="Arial"/>
                <w:szCs w:val="20"/>
                <w:lang w:val="en-GB"/>
              </w:rPr>
              <w:t xml:space="preserve">The, </w:t>
            </w:r>
            <w:r w:rsidR="00AE7EA5" w:rsidRPr="00624CFB">
              <w:rPr>
                <w:rFonts w:cs="Arial"/>
                <w:szCs w:val="20"/>
                <w:lang w:val="en-GB"/>
              </w:rPr>
              <w:t xml:space="preserve">Seller knows that invoice is in process and </w:t>
            </w:r>
            <w:r>
              <w:rPr>
                <w:rFonts w:cs="Arial"/>
                <w:szCs w:val="20"/>
                <w:lang w:val="en-GB"/>
              </w:rPr>
              <w:t xml:space="preserve">that the </w:t>
            </w:r>
            <w:r w:rsidR="00AE7EA5" w:rsidRPr="00624CFB">
              <w:rPr>
                <w:rFonts w:cs="Arial"/>
                <w:szCs w:val="20"/>
                <w:lang w:val="en-GB"/>
              </w:rPr>
              <w:t xml:space="preserve">Buyer received it </w:t>
            </w:r>
            <w:r w:rsidR="0080706D">
              <w:rPr>
                <w:rFonts w:cs="Arial"/>
                <w:szCs w:val="20"/>
                <w:lang w:val="en-GB"/>
              </w:rPr>
              <w:t>at a certain date</w:t>
            </w:r>
            <w:r>
              <w:rPr>
                <w:rFonts w:cs="Arial"/>
                <w:szCs w:val="20"/>
                <w:lang w:val="en-GB"/>
              </w:rPr>
              <w:t xml:space="preserve">. He knows the </w:t>
            </w:r>
            <w:r w:rsidR="0080706D">
              <w:rPr>
                <w:rFonts w:cs="Arial"/>
                <w:szCs w:val="20"/>
                <w:lang w:val="en-GB"/>
              </w:rPr>
              <w:t xml:space="preserve">internal </w:t>
            </w:r>
            <w:r w:rsidR="00AE7EA5" w:rsidRPr="00624CFB">
              <w:rPr>
                <w:rFonts w:cs="Arial"/>
                <w:szCs w:val="20"/>
                <w:lang w:val="en-GB"/>
              </w:rPr>
              <w:t>reference</w:t>
            </w:r>
            <w:r>
              <w:rPr>
                <w:rFonts w:cs="Arial"/>
                <w:szCs w:val="20"/>
                <w:lang w:val="en-GB"/>
              </w:rPr>
              <w:t xml:space="preserve"> used by the Buyer for this invoice</w:t>
            </w:r>
            <w:r w:rsidR="00AE7EA5" w:rsidRPr="00624CFB">
              <w:rPr>
                <w:rFonts w:cs="Arial"/>
                <w:szCs w:val="20"/>
                <w:lang w:val="en-GB"/>
              </w:rPr>
              <w:t>.</w:t>
            </w:r>
          </w:p>
        </w:tc>
      </w:tr>
      <w:tr w:rsidR="001A60B4" w:rsidRPr="00624CFB" w:rsidTr="003F6D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ins w:id="350" w:author="Georg Birgisson" w:date="2018-04-17T19:16:00Z">
              <w:r w:rsidRPr="00990EBB">
                <w:rPr>
                  <w:rFonts w:cs="Arial"/>
                  <w:szCs w:val="20"/>
                  <w:lang w:val="en-GB"/>
                </w:rPr>
                <w:t>T111-uc002a-Additional reference data</w:t>
              </w:r>
            </w:ins>
            <w:ins w:id="351" w:author="Georg Birgisson" w:date="2018-04-17T19:21:00Z">
              <w:r>
                <w:rPr>
                  <w:rFonts w:cs="Arial"/>
                  <w:szCs w:val="20"/>
                  <w:lang w:val="en-GB"/>
                </w:rPr>
                <w:t>.xml</w:t>
              </w:r>
            </w:ins>
          </w:p>
        </w:tc>
      </w:tr>
    </w:tbl>
    <w:p w:rsidR="006D467D" w:rsidRPr="00624CFB" w:rsidRDefault="006D467D" w:rsidP="006D467D">
      <w:pPr>
        <w:pStyle w:val="BodyText"/>
        <w:rPr>
          <w:lang w:val="en-GB"/>
        </w:rPr>
      </w:pPr>
    </w:p>
    <w:p w:rsidR="000C32D9" w:rsidRPr="00624CFB" w:rsidRDefault="00C34622" w:rsidP="007A1AC8">
      <w:pPr>
        <w:pStyle w:val="Heading3"/>
      </w:pPr>
      <w:r w:rsidRPr="00624CFB">
        <w:t xml:space="preserve">Use case </w:t>
      </w:r>
      <w:r w:rsidR="004A7F52" w:rsidRPr="00624CFB">
        <w:t>2</w:t>
      </w:r>
      <w:r w:rsidR="004A7F52">
        <w:t>b</w:t>
      </w:r>
      <w:r w:rsidR="004A7F52" w:rsidRPr="00624CFB">
        <w:t xml:space="preserve"> </w:t>
      </w:r>
      <w:r w:rsidR="000C32D9" w:rsidRPr="00624CFB">
        <w:t xml:space="preserve">— </w:t>
      </w:r>
      <w:r w:rsidR="00AE7EA5" w:rsidRPr="00624CFB">
        <w:t xml:space="preserve">Invoice is in </w:t>
      </w:r>
      <w:r w:rsidR="0080706D">
        <w:t>process but postponed</w:t>
      </w:r>
    </w:p>
    <w:p w:rsidR="00AE7EA5" w:rsidRPr="00624CFB" w:rsidRDefault="00AE7EA5" w:rsidP="000C32D9">
      <w:pPr>
        <w:rPr>
          <w:rFonts w:cs="Arial"/>
          <w:lang w:val="en-GB"/>
        </w:rPr>
      </w:pPr>
    </w:p>
    <w:tbl>
      <w:tblPr>
        <w:tblW w:w="9498" w:type="dxa"/>
        <w:tblInd w:w="-72" w:type="dxa"/>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2</w:t>
            </w:r>
            <w:r w:rsidR="004E4CF6">
              <w:rPr>
                <w:rFonts w:cs="Arial"/>
                <w:szCs w:val="20"/>
                <w:lang w:val="en-GB"/>
              </w:rPr>
              <w:t>b</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80706D" w:rsidP="000C32D9">
            <w:pPr>
              <w:rPr>
                <w:rFonts w:cs="Arial"/>
                <w:szCs w:val="20"/>
                <w:lang w:val="en-GB"/>
              </w:rPr>
            </w:pPr>
            <w:r>
              <w:rPr>
                <w:rFonts w:cs="Arial"/>
                <w:szCs w:val="20"/>
                <w:lang w:val="en-GB"/>
              </w:rPr>
              <w:t>Invoice is in p</w:t>
            </w:r>
            <w:r w:rsidR="00AE7EA5" w:rsidRPr="00624CFB">
              <w:rPr>
                <w:rFonts w:cs="Arial"/>
                <w:szCs w:val="20"/>
                <w:lang w:val="en-GB"/>
              </w:rPr>
              <w:t>rocess</w:t>
            </w:r>
            <w:r w:rsidR="00850D53">
              <w:rPr>
                <w:rFonts w:cs="Arial"/>
                <w:szCs w:val="20"/>
                <w:lang w:val="en-GB"/>
              </w:rPr>
              <w:t xml:space="preserve"> but postponed</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0C32D9" w:rsidRPr="00624CFB" w:rsidRDefault="000C32D9" w:rsidP="00AE7EA5">
            <w:pPr>
              <w:rPr>
                <w:rFonts w:cs="Arial"/>
                <w:szCs w:val="20"/>
                <w:lang w:val="en-GB"/>
              </w:rPr>
            </w:pPr>
            <w:r w:rsidRPr="00624CFB">
              <w:rPr>
                <w:rFonts w:cs="Arial"/>
                <w:szCs w:val="20"/>
                <w:lang w:val="en-GB"/>
              </w:rPr>
              <w:t>Buyer informs Seller that a reference could not be validated but also indicates that a further attempt will be made to process the Invoice and so no further action is required at this time.</w:t>
            </w:r>
          </w:p>
          <w:p w:rsidR="000C32D9" w:rsidRPr="00624CFB" w:rsidRDefault="000C32D9" w:rsidP="00AE7EA5">
            <w:pPr>
              <w:rPr>
                <w:rFonts w:cs="Arial"/>
                <w:szCs w:val="20"/>
                <w:lang w:val="en-GB"/>
              </w:rPr>
            </w:pPr>
          </w:p>
          <w:p w:rsidR="00AE7EA5" w:rsidRPr="00624CFB" w:rsidRDefault="00AE7EA5" w:rsidP="00AB197F">
            <w:pPr>
              <w:rPr>
                <w:rFonts w:cs="Arial"/>
                <w:szCs w:val="20"/>
                <w:lang w:val="en-GB"/>
              </w:rPr>
            </w:pPr>
            <w:r w:rsidRPr="00624CFB">
              <w:rPr>
                <w:rFonts w:cs="Arial"/>
                <w:szCs w:val="20"/>
                <w:lang w:val="en-GB"/>
              </w:rPr>
              <w:t xml:space="preserve">Buyer validates the </w:t>
            </w:r>
            <w:r w:rsidR="00850D53" w:rsidRPr="00624CFB">
              <w:rPr>
                <w:rFonts w:cs="Arial"/>
                <w:szCs w:val="20"/>
                <w:lang w:val="en-GB"/>
              </w:rPr>
              <w:t>invoice,</w:t>
            </w:r>
            <w:r w:rsidRPr="00624CFB">
              <w:rPr>
                <w:rFonts w:cs="Arial"/>
                <w:szCs w:val="20"/>
                <w:lang w:val="en-GB"/>
              </w:rPr>
              <w:t xml:space="preserve"> but </w:t>
            </w:r>
            <w:r w:rsidR="005B7FA4">
              <w:rPr>
                <w:rFonts w:cs="Arial"/>
                <w:szCs w:val="20"/>
                <w:lang w:val="en-GB"/>
              </w:rPr>
              <w:t>a</w:t>
            </w:r>
            <w:r w:rsidRPr="00624CFB">
              <w:rPr>
                <w:rFonts w:cs="Arial"/>
                <w:szCs w:val="20"/>
                <w:lang w:val="en-GB"/>
              </w:rPr>
              <w:t xml:space="preserve"> Reference</w:t>
            </w:r>
            <w:r w:rsidR="005B7FA4">
              <w:rPr>
                <w:rFonts w:cs="Arial"/>
                <w:szCs w:val="20"/>
                <w:lang w:val="en-GB"/>
              </w:rPr>
              <w:t xml:space="preserve"> Number</w:t>
            </w:r>
            <w:r w:rsidRPr="00624CFB">
              <w:rPr>
                <w:rFonts w:cs="Arial"/>
                <w:szCs w:val="20"/>
                <w:lang w:val="en-GB"/>
              </w:rPr>
              <w:t xml:space="preserve"> could not be matched to those on their system. </w:t>
            </w:r>
            <w:r w:rsidRPr="00624CFB">
              <w:rPr>
                <w:rFonts w:cs="Arial"/>
                <w:szCs w:val="20"/>
                <w:lang w:val="en-GB"/>
              </w:rPr>
              <w:br/>
            </w:r>
            <w:r w:rsidRPr="00624CFB">
              <w:rPr>
                <w:rFonts w:cs="Arial"/>
                <w:szCs w:val="20"/>
                <w:lang w:val="en-GB"/>
              </w:rPr>
              <w:br/>
              <w:t xml:space="preserve">Buyer </w:t>
            </w:r>
            <w:r w:rsidR="00850D53" w:rsidRPr="00624CFB">
              <w:rPr>
                <w:rFonts w:cs="Arial"/>
                <w:szCs w:val="20"/>
                <w:lang w:val="en-GB"/>
              </w:rPr>
              <w:t>can</w:t>
            </w:r>
            <w:r w:rsidRPr="00624CFB">
              <w:rPr>
                <w:rFonts w:cs="Arial"/>
                <w:szCs w:val="20"/>
                <w:lang w:val="en-GB"/>
              </w:rPr>
              <w:t xml:space="preserve"> re-attempt validation of the invoice (e.g. to allow updating of their internal </w:t>
            </w:r>
            <w:r w:rsidR="005B7FA4">
              <w:rPr>
                <w:rFonts w:cs="Arial"/>
                <w:szCs w:val="20"/>
                <w:lang w:val="en-GB"/>
              </w:rPr>
              <w:t>Reference</w:t>
            </w:r>
            <w:r w:rsidRPr="00624CFB">
              <w:rPr>
                <w:rFonts w:cs="Arial"/>
                <w:szCs w:val="20"/>
                <w:lang w:val="en-GB"/>
              </w:rPr>
              <w:t xml:space="preserve"> </w:t>
            </w:r>
            <w:r w:rsidR="00186BF8">
              <w:rPr>
                <w:rFonts w:cs="Arial"/>
                <w:szCs w:val="20"/>
                <w:lang w:val="en-GB"/>
              </w:rPr>
              <w:t xml:space="preserve">Number </w:t>
            </w:r>
            <w:r w:rsidRPr="00624CFB">
              <w:rPr>
                <w:rFonts w:cs="Arial"/>
                <w:szCs w:val="20"/>
                <w:lang w:val="en-GB"/>
              </w:rPr>
              <w:t xml:space="preserve">database in case the </w:t>
            </w:r>
            <w:r w:rsidR="00186BF8">
              <w:rPr>
                <w:rFonts w:cs="Arial"/>
                <w:szCs w:val="20"/>
                <w:lang w:val="en-GB"/>
              </w:rPr>
              <w:t>Reference Number</w:t>
            </w:r>
            <w:r w:rsidRPr="00624CFB">
              <w:rPr>
                <w:rFonts w:cs="Arial"/>
                <w:szCs w:val="20"/>
                <w:lang w:val="en-GB"/>
              </w:rPr>
              <w:t xml:space="preserve"> details have not yet been processed ready for matching – or where the invoice arrives ahead of the goods).</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A1BB0" w:rsidP="00AB197F">
            <w:pPr>
              <w:rPr>
                <w:rFonts w:cs="Arial"/>
                <w:szCs w:val="20"/>
                <w:lang w:val="en-GB"/>
              </w:rPr>
            </w:pPr>
            <w:r>
              <w:rPr>
                <w:rFonts w:cs="Arial"/>
                <w:szCs w:val="20"/>
                <w:lang w:val="en-GB"/>
              </w:rPr>
              <w:t>Invoice Response</w:t>
            </w:r>
            <w:r w:rsidR="00AE7EA5" w:rsidRPr="00624CFB">
              <w:rPr>
                <w:rFonts w:cs="Arial"/>
                <w:szCs w:val="20"/>
                <w:lang w:val="en-GB"/>
              </w:rPr>
              <w:t xml:space="preserve"> with 'In Process' status and clarification text </w:t>
            </w:r>
            <w:r w:rsidR="00AB197F">
              <w:rPr>
                <w:rFonts w:cs="Arial"/>
                <w:szCs w:val="20"/>
                <w:lang w:val="en-GB"/>
              </w:rPr>
              <w:t>when</w:t>
            </w:r>
            <w:r w:rsidR="00AE7EA5" w:rsidRPr="00624CFB">
              <w:rPr>
                <w:rFonts w:cs="Arial"/>
                <w:szCs w:val="20"/>
                <w:lang w:val="en-GB"/>
              </w:rPr>
              <w:t xml:space="preserve"> invoice processing will continue, as </w:t>
            </w:r>
            <w:r w:rsidR="00AB197F">
              <w:rPr>
                <w:rFonts w:cs="Arial"/>
                <w:szCs w:val="20"/>
                <w:lang w:val="en-GB"/>
              </w:rPr>
              <w:t>no</w:t>
            </w:r>
            <w:r w:rsidR="00AE7EA5" w:rsidRPr="00624CFB">
              <w:rPr>
                <w:rFonts w:cs="Arial"/>
                <w:szCs w:val="20"/>
                <w:lang w:val="en-GB"/>
              </w:rPr>
              <w:t xml:space="preserve"> valid Reference </w:t>
            </w:r>
            <w:r w:rsidR="00186BF8">
              <w:rPr>
                <w:rFonts w:cs="Arial"/>
                <w:szCs w:val="20"/>
                <w:lang w:val="en-GB"/>
              </w:rPr>
              <w:t xml:space="preserve">Number </w:t>
            </w:r>
            <w:r w:rsidR="00AE7EA5" w:rsidRPr="00624CFB">
              <w:rPr>
                <w:rFonts w:cs="Arial"/>
                <w:szCs w:val="20"/>
                <w:lang w:val="en-GB"/>
              </w:rPr>
              <w:t xml:space="preserve">was </w:t>
            </w:r>
            <w:del w:id="352" w:author="Georg Birgisson" w:date="2018-04-19T15:04:00Z">
              <w:r w:rsidR="00AE7EA5" w:rsidRPr="00624CFB" w:rsidDel="001079FA">
                <w:rPr>
                  <w:rFonts w:cs="Arial"/>
                  <w:szCs w:val="20"/>
                  <w:lang w:val="en-GB"/>
                </w:rPr>
                <w:delText xml:space="preserve">not </w:delText>
              </w:r>
            </w:del>
            <w:r w:rsidR="00AE7EA5" w:rsidRPr="00624CFB">
              <w:rPr>
                <w:rFonts w:cs="Arial"/>
                <w:szCs w:val="20"/>
                <w:lang w:val="en-GB"/>
              </w:rPr>
              <w:t xml:space="preserve">found.  </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tcBorders>
              <w:top w:val="single" w:sz="4" w:space="0" w:color="auto"/>
              <w:left w:val="single" w:sz="4" w:space="0" w:color="auto"/>
              <w:bottom w:val="single" w:sz="4" w:space="0" w:color="auto"/>
              <w:right w:val="single" w:sz="4" w:space="0" w:color="auto"/>
            </w:tcBorders>
            <w:shd w:val="clear" w:color="auto" w:fill="auto"/>
            <w:hideMark/>
          </w:tcPr>
          <w:p w:rsidR="00AE7EA5" w:rsidRPr="00624CFB" w:rsidRDefault="00AE7EA5" w:rsidP="00AB197F">
            <w:pPr>
              <w:rPr>
                <w:rFonts w:cs="Arial"/>
                <w:szCs w:val="20"/>
                <w:lang w:val="en-GB"/>
              </w:rPr>
            </w:pPr>
            <w:r w:rsidRPr="00624CFB">
              <w:rPr>
                <w:rFonts w:cs="Arial"/>
                <w:szCs w:val="20"/>
                <w:lang w:val="en-GB"/>
              </w:rPr>
              <w:t>Seller knows that</w:t>
            </w:r>
            <w:r w:rsidR="00850D53">
              <w:rPr>
                <w:rFonts w:cs="Arial"/>
                <w:szCs w:val="20"/>
                <w:lang w:val="en-GB"/>
              </w:rPr>
              <w:t xml:space="preserve"> the</w:t>
            </w:r>
            <w:r w:rsidRPr="00624CFB">
              <w:rPr>
                <w:rFonts w:cs="Arial"/>
                <w:szCs w:val="20"/>
                <w:lang w:val="en-GB"/>
              </w:rPr>
              <w:t xml:space="preserve"> invoice is</w:t>
            </w:r>
            <w:r w:rsidR="00907C2E" w:rsidRPr="00624CFB">
              <w:rPr>
                <w:rFonts w:cs="Arial"/>
                <w:szCs w:val="20"/>
                <w:lang w:val="en-GB"/>
              </w:rPr>
              <w:t xml:space="preserve"> in</w:t>
            </w:r>
            <w:r w:rsidRPr="00624CFB">
              <w:rPr>
                <w:rFonts w:cs="Arial"/>
                <w:szCs w:val="20"/>
                <w:lang w:val="en-GB"/>
              </w:rPr>
              <w:t xml:space="preserve"> the queue and the process is stopped until </w:t>
            </w:r>
            <w:r w:rsidR="00AB197F">
              <w:rPr>
                <w:rFonts w:cs="Arial"/>
                <w:szCs w:val="20"/>
                <w:lang w:val="en-GB"/>
              </w:rPr>
              <w:t xml:space="preserve">appointed date and then </w:t>
            </w:r>
            <w:r w:rsidRPr="00624CFB">
              <w:rPr>
                <w:rFonts w:cs="Arial"/>
                <w:szCs w:val="20"/>
                <w:lang w:val="en-GB"/>
              </w:rPr>
              <w:t xml:space="preserve">a further attempt will be made to match the </w:t>
            </w:r>
            <w:r w:rsidR="00AB197F">
              <w:rPr>
                <w:rFonts w:cs="Arial"/>
                <w:szCs w:val="20"/>
                <w:lang w:val="en-GB"/>
              </w:rPr>
              <w:t>I</w:t>
            </w:r>
            <w:r w:rsidRPr="00624CFB">
              <w:rPr>
                <w:rFonts w:cs="Arial"/>
                <w:szCs w:val="20"/>
                <w:lang w:val="en-GB"/>
              </w:rPr>
              <w:t xml:space="preserve">nvoice. </w:t>
            </w:r>
          </w:p>
        </w:tc>
      </w:tr>
      <w:tr w:rsidR="001A60B4" w:rsidRPr="00624CFB" w:rsidTr="001A6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ins w:id="353" w:author="Georg Birgisson" w:date="2018-04-17T19:16:00Z">
              <w:r w:rsidRPr="00990EBB">
                <w:rPr>
                  <w:rFonts w:cs="Arial"/>
                  <w:szCs w:val="20"/>
                  <w:lang w:val="en-GB"/>
                </w:rPr>
                <w:t>T111-uc002b-In process but postponed</w:t>
              </w:r>
            </w:ins>
            <w:ins w:id="354" w:author="Georg Birgisson" w:date="2018-04-17T19:21:00Z">
              <w:r>
                <w:rPr>
                  <w:rFonts w:cs="Arial"/>
                  <w:szCs w:val="20"/>
                  <w:lang w:val="en-GB"/>
                </w:rPr>
                <w:t>.xml</w:t>
              </w:r>
            </w:ins>
          </w:p>
        </w:tc>
      </w:tr>
    </w:tbl>
    <w:p w:rsidR="006D467D" w:rsidRPr="00624CFB" w:rsidRDefault="006D467D" w:rsidP="006D467D">
      <w:pPr>
        <w:pStyle w:val="BodyText"/>
        <w:rPr>
          <w:lang w:val="en-GB"/>
        </w:rPr>
      </w:pPr>
    </w:p>
    <w:p w:rsidR="00AE7EA5" w:rsidRPr="00624CFB" w:rsidRDefault="00C34622" w:rsidP="007A1AC8">
      <w:pPr>
        <w:pStyle w:val="Heading3"/>
      </w:pPr>
      <w:r w:rsidRPr="00624CFB">
        <w:t xml:space="preserve">Use case </w:t>
      </w:r>
      <w:r w:rsidR="00AE7EA5" w:rsidRPr="00624CFB">
        <w:t>3</w:t>
      </w:r>
      <w:r w:rsidRPr="00624CFB">
        <w:t xml:space="preserve"> </w:t>
      </w:r>
      <w:r w:rsidR="000C32D9" w:rsidRPr="00624CFB">
        <w:t xml:space="preserve">— </w:t>
      </w:r>
      <w:r w:rsidR="00AE7EA5" w:rsidRPr="00624CFB">
        <w:t>Invoice is accepted</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3</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Invoice is accepted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has accepted the Invoice.</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AA1BB0" w:rsidP="00AB197F">
            <w:pPr>
              <w:rPr>
                <w:rFonts w:cs="Arial"/>
                <w:szCs w:val="20"/>
                <w:lang w:val="en-GB"/>
              </w:rPr>
            </w:pPr>
            <w:r>
              <w:rPr>
                <w:rFonts w:cs="Arial"/>
                <w:szCs w:val="20"/>
                <w:lang w:val="en-GB"/>
              </w:rPr>
              <w:t>Invoice Response</w:t>
            </w:r>
            <w:r w:rsidR="00AE7EA5" w:rsidRPr="00624CFB">
              <w:rPr>
                <w:rFonts w:cs="Arial"/>
                <w:szCs w:val="20"/>
                <w:lang w:val="en-GB"/>
              </w:rPr>
              <w:t xml:space="preserve"> with 'Accepted' status and mandatory </w:t>
            </w:r>
            <w:r>
              <w:rPr>
                <w:rFonts w:cs="Arial"/>
                <w:szCs w:val="20"/>
                <w:lang w:val="en-GB"/>
              </w:rPr>
              <w:t>Invoice Response</w:t>
            </w:r>
            <w:r w:rsidR="00AE7EA5" w:rsidRPr="00624CFB">
              <w:rPr>
                <w:rFonts w:cs="Arial"/>
                <w:szCs w:val="20"/>
                <w:lang w:val="en-GB"/>
              </w:rPr>
              <w:t xml:space="preserve"> data indicating that an invoice is accepted.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Seller is notified that an invoice has been accepted and will be paid on due</w:t>
            </w:r>
            <w:r w:rsidR="00D7523F" w:rsidRPr="00624CFB">
              <w:rPr>
                <w:rFonts w:cs="Arial"/>
                <w:szCs w:val="20"/>
                <w:lang w:val="en-GB"/>
              </w:rPr>
              <w:t xml:space="preserve"> </w:t>
            </w:r>
            <w:r w:rsidRPr="00624CFB">
              <w:rPr>
                <w:rFonts w:cs="Arial"/>
                <w:szCs w:val="20"/>
                <w:lang w:val="en-GB"/>
              </w:rPr>
              <w:t>date.</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lastRenderedPageBreak/>
              <w:t>XML example</w:t>
            </w:r>
          </w:p>
        </w:tc>
        <w:tc>
          <w:tcPr>
            <w:tcW w:w="7655" w:type="dxa"/>
            <w:shd w:val="clear" w:color="auto" w:fill="auto"/>
          </w:tcPr>
          <w:p w:rsidR="001A60B4" w:rsidRPr="00624CFB" w:rsidRDefault="00990EBB" w:rsidP="003F6D48">
            <w:pPr>
              <w:rPr>
                <w:rFonts w:cs="Arial"/>
                <w:szCs w:val="20"/>
                <w:lang w:val="en-GB"/>
              </w:rPr>
            </w:pPr>
            <w:ins w:id="355" w:author="Georg Birgisson" w:date="2018-04-17T19:16:00Z">
              <w:r w:rsidRPr="00990EBB">
                <w:rPr>
                  <w:rFonts w:cs="Arial"/>
                  <w:szCs w:val="20"/>
                  <w:lang w:val="en-GB"/>
                </w:rPr>
                <w:t>T111-uc003-Invoice is accepted</w:t>
              </w:r>
            </w:ins>
            <w:ins w:id="356" w:author="Georg Birgisson" w:date="2018-04-17T19:21:00Z">
              <w:r>
                <w:rPr>
                  <w:rFonts w:cs="Arial"/>
                  <w:szCs w:val="20"/>
                  <w:lang w:val="en-GB"/>
                </w:rPr>
                <w:t>.xml</w:t>
              </w:r>
            </w:ins>
          </w:p>
        </w:tc>
      </w:tr>
    </w:tbl>
    <w:p w:rsidR="006D467D" w:rsidRPr="00624CFB" w:rsidRDefault="006D467D" w:rsidP="006D467D">
      <w:pPr>
        <w:pStyle w:val="BodyText"/>
        <w:rPr>
          <w:lang w:val="en-GB"/>
        </w:rPr>
      </w:pPr>
    </w:p>
    <w:p w:rsidR="00AE7EA5" w:rsidRPr="00624CFB" w:rsidRDefault="00C34622" w:rsidP="007A1AC8">
      <w:pPr>
        <w:pStyle w:val="Heading3"/>
      </w:pPr>
      <w:r w:rsidRPr="00624CFB">
        <w:t xml:space="preserve">Use case </w:t>
      </w:r>
      <w:r w:rsidR="00186BF8">
        <w:t xml:space="preserve">4a </w:t>
      </w:r>
      <w:r w:rsidR="000C32D9" w:rsidRPr="00624CFB">
        <w:t xml:space="preserve">— </w:t>
      </w:r>
      <w:r w:rsidR="00AE7EA5" w:rsidRPr="00624CFB">
        <w:t xml:space="preserve">Invoice is rejected </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4a</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Invoice is rejected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Buyer has rejected the invoice. Buyer doesn't provide any encoded reasoning but provides </w:t>
            </w:r>
            <w:r w:rsidR="00AB197F">
              <w:rPr>
                <w:rFonts w:cs="Arial"/>
                <w:szCs w:val="20"/>
                <w:lang w:val="en-GB"/>
              </w:rPr>
              <w:t xml:space="preserve">only </w:t>
            </w:r>
            <w:r w:rsidRPr="00624CFB">
              <w:rPr>
                <w:rFonts w:cs="Arial"/>
                <w:szCs w:val="20"/>
                <w:lang w:val="en-GB"/>
              </w:rPr>
              <w:t>textual reason.</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AA1BB0" w:rsidP="00AE7EA5">
            <w:pPr>
              <w:rPr>
                <w:rFonts w:cs="Arial"/>
                <w:szCs w:val="20"/>
                <w:lang w:val="en-GB"/>
              </w:rPr>
            </w:pPr>
            <w:r>
              <w:rPr>
                <w:rFonts w:cs="Arial"/>
                <w:szCs w:val="20"/>
                <w:lang w:val="en-GB"/>
              </w:rPr>
              <w:t>Invoice Response</w:t>
            </w:r>
            <w:r w:rsidR="00AE7EA5" w:rsidRPr="00624CFB">
              <w:rPr>
                <w:rFonts w:cs="Arial"/>
                <w:szCs w:val="20"/>
                <w:lang w:val="en-GB"/>
              </w:rPr>
              <w:t xml:space="preserve"> with 'Rejected' status and reasoning text why Invoice is rejected.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Seller is notified that an invoice has been rejected. In case further clarifications </w:t>
            </w:r>
            <w:r w:rsidR="00AB197F">
              <w:rPr>
                <w:rFonts w:cs="Arial"/>
                <w:szCs w:val="20"/>
                <w:lang w:val="en-GB"/>
              </w:rPr>
              <w:t xml:space="preserve">are needed, </w:t>
            </w:r>
            <w:r w:rsidRPr="00624CFB">
              <w:rPr>
                <w:rFonts w:cs="Arial"/>
                <w:szCs w:val="20"/>
                <w:lang w:val="en-GB"/>
              </w:rPr>
              <w:t xml:space="preserve">Seller needs to contact </w:t>
            </w:r>
            <w:r w:rsidR="00850D53">
              <w:rPr>
                <w:rFonts w:cs="Arial"/>
                <w:szCs w:val="20"/>
                <w:lang w:val="en-GB"/>
              </w:rPr>
              <w:t xml:space="preserve">the </w:t>
            </w:r>
            <w:r w:rsidRPr="00624CFB">
              <w:rPr>
                <w:rFonts w:cs="Arial"/>
                <w:szCs w:val="20"/>
                <w:lang w:val="en-GB"/>
              </w:rPr>
              <w:t>Buyer for further actions</w:t>
            </w:r>
            <w:r w:rsidR="00AB197F">
              <w:rPr>
                <w:rFonts w:cs="Arial"/>
                <w:szCs w:val="20"/>
                <w:lang w:val="en-GB"/>
              </w:rPr>
              <w:t xml:space="preserve"> (externally)</w:t>
            </w:r>
            <w:r w:rsidRPr="00624CFB">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ins w:id="357" w:author="Georg Birgisson" w:date="2018-04-17T19:17:00Z">
              <w:r w:rsidRPr="00990EBB">
                <w:rPr>
                  <w:rFonts w:cs="Arial"/>
                  <w:szCs w:val="20"/>
                  <w:lang w:val="en-GB"/>
                </w:rPr>
                <w:t>T111-uc004a-Invoice is rejected</w:t>
              </w:r>
            </w:ins>
            <w:ins w:id="358" w:author="Georg Birgisson" w:date="2018-04-17T19:21:00Z">
              <w:r>
                <w:rPr>
                  <w:rFonts w:cs="Arial"/>
                  <w:szCs w:val="20"/>
                  <w:lang w:val="en-GB"/>
                </w:rPr>
                <w:t>.xml</w:t>
              </w:r>
            </w:ins>
          </w:p>
        </w:tc>
      </w:tr>
    </w:tbl>
    <w:p w:rsidR="008403FB" w:rsidRPr="00624CFB" w:rsidRDefault="008403FB" w:rsidP="008403FB">
      <w:pPr>
        <w:pStyle w:val="BodyText"/>
        <w:rPr>
          <w:lang w:val="en-GB"/>
        </w:rPr>
      </w:pPr>
    </w:p>
    <w:p w:rsidR="000C32D9" w:rsidRPr="00624CFB" w:rsidRDefault="00C34622" w:rsidP="007A1AC8">
      <w:pPr>
        <w:pStyle w:val="Heading3"/>
      </w:pPr>
      <w:r w:rsidRPr="00624CFB">
        <w:t xml:space="preserve">Use case 4b </w:t>
      </w:r>
      <w:r w:rsidR="000C32D9" w:rsidRPr="00624CFB">
        <w:t xml:space="preserve">— </w:t>
      </w:r>
      <w:r w:rsidR="00AE7EA5" w:rsidRPr="00624CFB">
        <w:t xml:space="preserve">Invoice is rejected </w:t>
      </w:r>
      <w:r w:rsidR="000C32D9" w:rsidRPr="00624CFB">
        <w:t>requesting re-issue</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4b</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0C32D9" w:rsidP="000C32D9">
            <w:pPr>
              <w:rPr>
                <w:rFonts w:cs="Arial"/>
                <w:szCs w:val="20"/>
                <w:lang w:val="en-GB"/>
              </w:rPr>
            </w:pPr>
            <w:r w:rsidRPr="00624CFB">
              <w:rPr>
                <w:rFonts w:cs="Arial"/>
                <w:szCs w:val="20"/>
                <w:lang w:val="en-GB"/>
              </w:rPr>
              <w:t xml:space="preserve">Invoice is rejected requesting </w:t>
            </w:r>
            <w:r w:rsidR="00850D53">
              <w:rPr>
                <w:rFonts w:cs="Arial"/>
                <w:szCs w:val="20"/>
                <w:lang w:val="en-GB"/>
              </w:rPr>
              <w:t>re-issue</w:t>
            </w:r>
            <w:r w:rsidR="00850D53" w:rsidRPr="00624CFB">
              <w:rPr>
                <w:rFonts w:cs="Arial"/>
                <w:szCs w:val="20"/>
                <w:lang w:val="en-GB"/>
              </w:rPr>
              <w:t xml:space="preserve">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0C32D9" w:rsidRPr="00624CFB" w:rsidRDefault="000C32D9" w:rsidP="00AE7EA5">
            <w:pPr>
              <w:rPr>
                <w:rFonts w:cs="Arial"/>
                <w:szCs w:val="20"/>
                <w:lang w:val="en-GB"/>
              </w:rPr>
            </w:pPr>
            <w:r w:rsidRPr="00624CFB">
              <w:rPr>
                <w:rFonts w:cs="Arial"/>
                <w:szCs w:val="20"/>
                <w:lang w:val="en-GB"/>
              </w:rPr>
              <w:t xml:space="preserve">Invoice is rejected </w:t>
            </w:r>
            <w:r w:rsidR="00186BF8">
              <w:rPr>
                <w:rFonts w:cs="Arial"/>
                <w:szCs w:val="20"/>
                <w:lang w:val="en-GB"/>
              </w:rPr>
              <w:t xml:space="preserve">e.g. </w:t>
            </w:r>
            <w:r w:rsidRPr="00624CFB">
              <w:rPr>
                <w:rFonts w:cs="Arial"/>
                <w:szCs w:val="20"/>
                <w:lang w:val="en-GB"/>
              </w:rPr>
              <w:t xml:space="preserve">because of missing PO reference. </w:t>
            </w:r>
            <w:r w:rsidR="00850D53">
              <w:rPr>
                <w:rFonts w:cs="Arial"/>
                <w:szCs w:val="20"/>
                <w:lang w:val="en-GB"/>
              </w:rPr>
              <w:t xml:space="preserve">The Buyer may not have booked the invoice into his </w:t>
            </w:r>
            <w:r w:rsidR="003D15ED">
              <w:rPr>
                <w:rFonts w:cs="Arial"/>
                <w:szCs w:val="20"/>
                <w:lang w:val="en-GB"/>
              </w:rPr>
              <w:t>accounts,</w:t>
            </w:r>
            <w:r w:rsidR="00850D53">
              <w:rPr>
                <w:rFonts w:cs="Arial"/>
                <w:szCs w:val="20"/>
                <w:lang w:val="en-GB"/>
              </w:rPr>
              <w:t xml:space="preserve"> so he considers that a </w:t>
            </w:r>
            <w:r w:rsidRPr="00624CFB">
              <w:rPr>
                <w:rFonts w:cs="Arial"/>
                <w:szCs w:val="20"/>
                <w:lang w:val="en-GB"/>
              </w:rPr>
              <w:t xml:space="preserve">Credit note </w:t>
            </w:r>
            <w:r w:rsidR="00850D53">
              <w:rPr>
                <w:rFonts w:cs="Arial"/>
                <w:szCs w:val="20"/>
                <w:lang w:val="en-GB"/>
              </w:rPr>
              <w:t xml:space="preserve">is </w:t>
            </w:r>
            <w:r w:rsidRPr="00624CFB">
              <w:rPr>
                <w:rFonts w:cs="Arial"/>
                <w:szCs w:val="20"/>
                <w:lang w:val="en-GB"/>
              </w:rPr>
              <w:t>not needed</w:t>
            </w:r>
            <w:r w:rsidR="00850D53">
              <w:rPr>
                <w:rFonts w:cs="Arial"/>
                <w:szCs w:val="20"/>
                <w:lang w:val="en-GB"/>
              </w:rPr>
              <w:t xml:space="preserve"> but a</w:t>
            </w:r>
            <w:r w:rsidR="00850D53" w:rsidRPr="00624CFB">
              <w:rPr>
                <w:rFonts w:cs="Arial"/>
                <w:szCs w:val="20"/>
                <w:lang w:val="en-GB"/>
              </w:rPr>
              <w:t xml:space="preserve"> </w:t>
            </w:r>
            <w:r w:rsidR="00850D53">
              <w:rPr>
                <w:rFonts w:cs="Arial"/>
                <w:szCs w:val="20"/>
                <w:lang w:val="en-GB"/>
              </w:rPr>
              <w:t xml:space="preserve">correct </w:t>
            </w:r>
            <w:r w:rsidRPr="00624CFB">
              <w:rPr>
                <w:rFonts w:cs="Arial"/>
                <w:szCs w:val="20"/>
                <w:lang w:val="en-GB"/>
              </w:rPr>
              <w:t>Invoice is needed</w:t>
            </w:r>
            <w:r w:rsidR="00850D53">
              <w:rPr>
                <w:rFonts w:cs="Arial"/>
                <w:szCs w:val="20"/>
                <w:lang w:val="en-GB"/>
              </w:rPr>
              <w:t>.</w:t>
            </w:r>
            <w:r w:rsidRPr="00624CFB">
              <w:rPr>
                <w:rFonts w:cs="Arial"/>
                <w:szCs w:val="20"/>
                <w:lang w:val="en-GB"/>
              </w:rPr>
              <w:t xml:space="preserve"> </w:t>
            </w:r>
          </w:p>
          <w:p w:rsidR="00AE7EA5" w:rsidRPr="00624CFB" w:rsidRDefault="00AE7EA5" w:rsidP="00AB197F">
            <w:pPr>
              <w:rPr>
                <w:rFonts w:cs="Arial"/>
                <w:szCs w:val="20"/>
                <w:lang w:val="en-GB"/>
              </w:rPr>
            </w:pP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AA1BB0" w:rsidP="00AB197F">
            <w:pPr>
              <w:rPr>
                <w:rFonts w:cs="Arial"/>
                <w:szCs w:val="20"/>
                <w:lang w:val="en-GB"/>
              </w:rPr>
            </w:pPr>
            <w:r>
              <w:rPr>
                <w:rFonts w:cs="Arial"/>
                <w:szCs w:val="20"/>
                <w:lang w:val="en-GB"/>
              </w:rPr>
              <w:t>Invoice Response</w:t>
            </w:r>
            <w:r w:rsidR="00AE7EA5" w:rsidRPr="00624CFB">
              <w:rPr>
                <w:rFonts w:cs="Arial"/>
                <w:szCs w:val="20"/>
                <w:lang w:val="en-GB"/>
              </w:rPr>
              <w:t xml:space="preserve"> with 'Rejected' status, explanatory clarification code </w:t>
            </w:r>
            <w:r w:rsidR="00AB197F">
              <w:rPr>
                <w:rFonts w:cs="Arial"/>
                <w:szCs w:val="20"/>
                <w:lang w:val="en-GB"/>
              </w:rPr>
              <w:t xml:space="preserve">e.g, </w:t>
            </w:r>
            <w:r w:rsidR="00AE7EA5" w:rsidRPr="00624CFB">
              <w:rPr>
                <w:rFonts w:cs="Arial"/>
                <w:szCs w:val="20"/>
                <w:lang w:val="en-GB"/>
              </w:rPr>
              <w:t xml:space="preserve">for missing PO reference and instructive clarification code for issuing a </w:t>
            </w:r>
            <w:r w:rsidR="002A49E7">
              <w:rPr>
                <w:rFonts w:cs="Arial"/>
                <w:szCs w:val="20"/>
                <w:lang w:val="en-GB"/>
              </w:rPr>
              <w:t>correct</w:t>
            </w:r>
            <w:r w:rsidR="00AE7EA5" w:rsidRPr="00624CFB">
              <w:rPr>
                <w:rFonts w:cs="Arial"/>
                <w:szCs w:val="20"/>
                <w:lang w:val="en-GB"/>
              </w:rPr>
              <w:t xml:space="preserve"> </w:t>
            </w:r>
            <w:r w:rsidR="00AB197F">
              <w:rPr>
                <w:rFonts w:cs="Arial"/>
                <w:szCs w:val="20"/>
                <w:lang w:val="en-GB"/>
              </w:rPr>
              <w:t>I</w:t>
            </w:r>
            <w:r w:rsidR="00AE7EA5" w:rsidRPr="00624CFB">
              <w:rPr>
                <w:rFonts w:cs="Arial"/>
                <w:szCs w:val="20"/>
                <w:lang w:val="en-GB"/>
              </w:rPr>
              <w:t>nvoice.</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B197F">
            <w:pPr>
              <w:rPr>
                <w:rFonts w:cs="Arial"/>
                <w:szCs w:val="20"/>
                <w:lang w:val="en-GB"/>
              </w:rPr>
            </w:pPr>
            <w:r w:rsidRPr="00624CFB">
              <w:rPr>
                <w:rFonts w:cs="Arial"/>
                <w:szCs w:val="20"/>
                <w:lang w:val="en-GB"/>
              </w:rPr>
              <w:t>Seller is notified that an invoice has been rejected because of missin</w:t>
            </w:r>
            <w:r w:rsidR="00AB197F">
              <w:rPr>
                <w:rFonts w:cs="Arial"/>
                <w:szCs w:val="20"/>
                <w:lang w:val="en-GB"/>
              </w:rPr>
              <w:t>g</w:t>
            </w:r>
            <w:r w:rsidRPr="00624CFB">
              <w:rPr>
                <w:rFonts w:cs="Arial"/>
                <w:szCs w:val="20"/>
                <w:lang w:val="en-GB"/>
              </w:rPr>
              <w:t xml:space="preserve"> PO reference.</w:t>
            </w:r>
            <w:r w:rsidRPr="00624CFB">
              <w:rPr>
                <w:rFonts w:cs="Arial"/>
                <w:szCs w:val="20"/>
                <w:lang w:val="en-GB"/>
              </w:rPr>
              <w:br/>
              <w:t xml:space="preserve">Seller needs to add PO number to the Invoice and reissue </w:t>
            </w:r>
            <w:r w:rsidR="00AB197F">
              <w:rPr>
                <w:rFonts w:cs="Arial"/>
                <w:szCs w:val="20"/>
                <w:lang w:val="en-GB"/>
              </w:rPr>
              <w:t>it</w:t>
            </w:r>
            <w:r w:rsidRPr="00624CFB">
              <w:rPr>
                <w:rFonts w:cs="Arial"/>
                <w:szCs w:val="20"/>
                <w:lang w:val="en-GB"/>
              </w:rPr>
              <w:t>.</w:t>
            </w:r>
            <w:r w:rsidR="00850D53">
              <w:rPr>
                <w:rFonts w:cs="Arial"/>
                <w:szCs w:val="20"/>
                <w:lang w:val="en-GB"/>
              </w:rPr>
              <w:t xml:space="preserve"> How he handles the </w:t>
            </w:r>
            <w:r w:rsidR="002A49E7">
              <w:rPr>
                <w:rFonts w:cs="Arial"/>
                <w:szCs w:val="20"/>
                <w:lang w:val="en-GB"/>
              </w:rPr>
              <w:t>initial invoice</w:t>
            </w:r>
            <w:r w:rsidR="00850D53">
              <w:rPr>
                <w:rFonts w:cs="Arial"/>
                <w:szCs w:val="20"/>
                <w:lang w:val="en-GB"/>
              </w:rPr>
              <w:t xml:space="preserve"> is up to him.</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ins w:id="359" w:author="Georg Birgisson" w:date="2018-04-17T19:17:00Z">
              <w:r w:rsidRPr="00990EBB">
                <w:rPr>
                  <w:rFonts w:cs="Arial"/>
                  <w:szCs w:val="20"/>
                  <w:lang w:val="en-GB"/>
                </w:rPr>
                <w:t>T111-uc004b-Rejected requesting reissue</w:t>
              </w:r>
            </w:ins>
            <w:ins w:id="360" w:author="Georg Birgisson" w:date="2018-04-17T19:21:00Z">
              <w:r>
                <w:rPr>
                  <w:rFonts w:cs="Arial"/>
                  <w:szCs w:val="20"/>
                  <w:lang w:val="en-GB"/>
                </w:rPr>
                <w:t>.xml</w:t>
              </w:r>
            </w:ins>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4c</w:t>
      </w:r>
      <w:r w:rsidRPr="00624CFB">
        <w:t xml:space="preserve"> </w:t>
      </w:r>
      <w:r w:rsidR="000C32D9" w:rsidRPr="00624CFB">
        <w:t xml:space="preserve">— </w:t>
      </w:r>
      <w:r w:rsidR="00AE7EA5" w:rsidRPr="00624CFB">
        <w:t>Invoice is rejected</w:t>
      </w:r>
      <w:r w:rsidR="000C32D9" w:rsidRPr="00624CFB">
        <w:t xml:space="preserve"> requesting replacement</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4c</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0C32D9">
            <w:pPr>
              <w:rPr>
                <w:rFonts w:cs="Arial"/>
                <w:szCs w:val="20"/>
                <w:lang w:val="en-GB"/>
              </w:rPr>
            </w:pPr>
            <w:r w:rsidRPr="00624CFB">
              <w:rPr>
                <w:rFonts w:cs="Arial"/>
                <w:szCs w:val="20"/>
                <w:lang w:val="en-GB"/>
              </w:rPr>
              <w:t>Invoice is rejected</w:t>
            </w:r>
            <w:r w:rsidR="000C32D9" w:rsidRPr="00624CFB">
              <w:rPr>
                <w:rFonts w:cs="Arial"/>
                <w:szCs w:val="20"/>
                <w:lang w:val="en-GB"/>
              </w:rPr>
              <w:t xml:space="preserve"> requesting replacement</w:t>
            </w:r>
            <w:r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0C32D9" w:rsidRPr="00624CFB" w:rsidRDefault="00850D53" w:rsidP="00AE7EA5">
            <w:pPr>
              <w:rPr>
                <w:rFonts w:cs="Arial"/>
                <w:szCs w:val="20"/>
                <w:lang w:val="en-GB"/>
              </w:rPr>
            </w:pPr>
            <w:r>
              <w:rPr>
                <w:rFonts w:cs="Arial"/>
                <w:szCs w:val="20"/>
                <w:lang w:val="en-GB"/>
              </w:rPr>
              <w:t xml:space="preserve">The </w:t>
            </w:r>
            <w:r w:rsidR="000C32D9" w:rsidRPr="00624CFB">
              <w:rPr>
                <w:rFonts w:cs="Arial"/>
                <w:szCs w:val="20"/>
                <w:lang w:val="en-GB"/>
              </w:rPr>
              <w:t xml:space="preserve">Invoice is rejected, </w:t>
            </w:r>
            <w:r w:rsidR="00AB197F">
              <w:rPr>
                <w:rFonts w:cs="Arial"/>
                <w:szCs w:val="20"/>
                <w:lang w:val="en-GB"/>
              </w:rPr>
              <w:t>C</w:t>
            </w:r>
            <w:r w:rsidR="000C32D9" w:rsidRPr="00624CFB">
              <w:rPr>
                <w:rFonts w:cs="Arial"/>
                <w:szCs w:val="20"/>
                <w:lang w:val="en-GB"/>
              </w:rPr>
              <w:t xml:space="preserve">redit </w:t>
            </w:r>
            <w:r w:rsidR="00AB197F">
              <w:rPr>
                <w:rFonts w:cs="Arial"/>
                <w:szCs w:val="20"/>
                <w:lang w:val="en-GB"/>
              </w:rPr>
              <w:t>N</w:t>
            </w:r>
            <w:r w:rsidR="000C32D9" w:rsidRPr="00624CFB">
              <w:rPr>
                <w:rFonts w:cs="Arial"/>
                <w:szCs w:val="20"/>
                <w:lang w:val="en-GB"/>
              </w:rPr>
              <w:t xml:space="preserve">ote </w:t>
            </w:r>
            <w:r w:rsidR="00D53057" w:rsidRPr="00624CFB">
              <w:rPr>
                <w:rFonts w:cs="Arial"/>
                <w:szCs w:val="20"/>
                <w:lang w:val="en-GB"/>
              </w:rPr>
              <w:t>requested,</w:t>
            </w:r>
            <w:r>
              <w:rPr>
                <w:rFonts w:cs="Arial"/>
                <w:szCs w:val="20"/>
                <w:lang w:val="en-GB"/>
              </w:rPr>
              <w:t xml:space="preserve"> and a</w:t>
            </w:r>
            <w:r w:rsidR="000C32D9" w:rsidRPr="00624CFB">
              <w:rPr>
                <w:rFonts w:cs="Arial"/>
                <w:szCs w:val="20"/>
                <w:lang w:val="en-GB"/>
              </w:rPr>
              <w:t xml:space="preserve"> new </w:t>
            </w:r>
            <w:r w:rsidR="00AB197F">
              <w:rPr>
                <w:rFonts w:cs="Arial"/>
                <w:szCs w:val="20"/>
                <w:lang w:val="en-GB"/>
              </w:rPr>
              <w:t>I</w:t>
            </w:r>
            <w:r w:rsidR="000C32D9" w:rsidRPr="00624CFB">
              <w:rPr>
                <w:rFonts w:cs="Arial"/>
                <w:szCs w:val="20"/>
                <w:lang w:val="en-GB"/>
              </w:rPr>
              <w:t xml:space="preserve">nvoice </w:t>
            </w:r>
            <w:r>
              <w:rPr>
                <w:rFonts w:cs="Arial"/>
                <w:szCs w:val="20"/>
                <w:lang w:val="en-GB"/>
              </w:rPr>
              <w:t xml:space="preserve">is </w:t>
            </w:r>
            <w:r w:rsidR="000C32D9" w:rsidRPr="00624CFB">
              <w:rPr>
                <w:rFonts w:cs="Arial"/>
                <w:szCs w:val="20"/>
                <w:lang w:val="en-GB"/>
              </w:rPr>
              <w:t>requested.</w:t>
            </w:r>
          </w:p>
          <w:p w:rsidR="00186BF8" w:rsidRDefault="00186BF8" w:rsidP="00AE7EA5">
            <w:pPr>
              <w:rPr>
                <w:rFonts w:cs="Arial"/>
                <w:szCs w:val="20"/>
                <w:lang w:val="en-GB"/>
              </w:rPr>
            </w:pPr>
          </w:p>
          <w:p w:rsidR="00AE7EA5" w:rsidRPr="00624CFB" w:rsidRDefault="00850D53" w:rsidP="00353CDD">
            <w:pPr>
              <w:rPr>
                <w:rFonts w:cs="Arial"/>
                <w:szCs w:val="20"/>
                <w:lang w:val="en-GB"/>
              </w:rPr>
            </w:pPr>
            <w:r>
              <w:rPr>
                <w:rFonts w:cs="Arial"/>
                <w:szCs w:val="20"/>
                <w:lang w:val="en-GB"/>
              </w:rPr>
              <w:t xml:space="preserve">The </w:t>
            </w:r>
            <w:r w:rsidR="00AE7EA5" w:rsidRPr="00624CFB">
              <w:rPr>
                <w:rFonts w:cs="Arial"/>
                <w:szCs w:val="20"/>
                <w:lang w:val="en-GB"/>
              </w:rPr>
              <w:t xml:space="preserve">Buyer </w:t>
            </w:r>
            <w:r w:rsidR="00186BF8">
              <w:rPr>
                <w:rFonts w:cs="Arial"/>
                <w:szCs w:val="20"/>
                <w:lang w:val="en-GB"/>
              </w:rPr>
              <w:t xml:space="preserve">doesn’t accept the </w:t>
            </w:r>
            <w:r w:rsidR="00AE7EA5" w:rsidRPr="00624CFB">
              <w:rPr>
                <w:rFonts w:cs="Arial"/>
                <w:szCs w:val="20"/>
                <w:lang w:val="en-GB"/>
              </w:rPr>
              <w:t xml:space="preserve">invoice content and rejects </w:t>
            </w:r>
            <w:r w:rsidR="00AB197F">
              <w:rPr>
                <w:rFonts w:cs="Arial"/>
                <w:szCs w:val="20"/>
                <w:lang w:val="en-GB"/>
              </w:rPr>
              <w:t>it</w:t>
            </w:r>
            <w:r w:rsidR="00AE7EA5" w:rsidRPr="00624CFB">
              <w:rPr>
                <w:rFonts w:cs="Arial"/>
                <w:szCs w:val="20"/>
                <w:lang w:val="en-GB"/>
              </w:rPr>
              <w:t xml:space="preserve">. Buyer needs </w:t>
            </w:r>
            <w:r w:rsidR="00353CDD">
              <w:rPr>
                <w:rFonts w:cs="Arial"/>
                <w:szCs w:val="20"/>
                <w:lang w:val="en-GB"/>
              </w:rPr>
              <w:t>a Cr</w:t>
            </w:r>
            <w:r w:rsidR="00AE7EA5" w:rsidRPr="00624CFB">
              <w:rPr>
                <w:rFonts w:cs="Arial"/>
                <w:szCs w:val="20"/>
                <w:lang w:val="en-GB"/>
              </w:rPr>
              <w:t xml:space="preserve">edit </w:t>
            </w:r>
            <w:r w:rsidR="00353CDD">
              <w:rPr>
                <w:rFonts w:cs="Arial"/>
                <w:szCs w:val="20"/>
                <w:lang w:val="en-GB"/>
              </w:rPr>
              <w:t>N</w:t>
            </w:r>
            <w:r w:rsidR="00AE7EA5" w:rsidRPr="00624CFB">
              <w:rPr>
                <w:rFonts w:cs="Arial"/>
                <w:szCs w:val="20"/>
                <w:lang w:val="en-GB"/>
              </w:rPr>
              <w:t xml:space="preserve">ote </w:t>
            </w:r>
            <w:r>
              <w:rPr>
                <w:rFonts w:cs="Arial"/>
                <w:szCs w:val="20"/>
                <w:lang w:val="en-GB"/>
              </w:rPr>
              <w:t xml:space="preserve">to cancel the original invoice </w:t>
            </w:r>
            <w:r w:rsidR="00AE7EA5" w:rsidRPr="00624CFB">
              <w:rPr>
                <w:rFonts w:cs="Arial"/>
                <w:szCs w:val="20"/>
                <w:lang w:val="en-GB"/>
              </w:rPr>
              <w:t xml:space="preserve">and </w:t>
            </w:r>
            <w:r w:rsidR="00353CDD">
              <w:rPr>
                <w:rFonts w:cs="Arial"/>
                <w:szCs w:val="20"/>
                <w:lang w:val="en-GB"/>
              </w:rPr>
              <w:t xml:space="preserve">a </w:t>
            </w:r>
            <w:r w:rsidR="00AE7EA5" w:rsidRPr="00624CFB">
              <w:rPr>
                <w:rFonts w:cs="Arial"/>
                <w:szCs w:val="20"/>
                <w:lang w:val="en-GB"/>
              </w:rPr>
              <w:t xml:space="preserve">new </w:t>
            </w:r>
            <w:r>
              <w:rPr>
                <w:rFonts w:cs="Arial"/>
                <w:szCs w:val="20"/>
                <w:lang w:val="en-GB"/>
              </w:rPr>
              <w:t xml:space="preserve">correct </w:t>
            </w:r>
            <w:r w:rsidR="00353CDD">
              <w:rPr>
                <w:rFonts w:cs="Arial"/>
                <w:szCs w:val="20"/>
                <w:lang w:val="en-GB"/>
              </w:rPr>
              <w:t>I</w:t>
            </w:r>
            <w:r w:rsidR="00AE7EA5" w:rsidRPr="00624CFB">
              <w:rPr>
                <w:rFonts w:cs="Arial"/>
                <w:szCs w:val="20"/>
                <w:lang w:val="en-GB"/>
              </w:rPr>
              <w:t xml:space="preserve">nvoice to continue with processing. </w:t>
            </w:r>
            <w:r>
              <w:rPr>
                <w:rFonts w:cs="Arial"/>
                <w:szCs w:val="20"/>
                <w:lang w:val="en-GB"/>
              </w:rPr>
              <w:t xml:space="preserve">The </w:t>
            </w:r>
            <w:r w:rsidR="00AE7EA5" w:rsidRPr="00624CFB">
              <w:rPr>
                <w:rFonts w:cs="Arial"/>
                <w:szCs w:val="20"/>
                <w:lang w:val="en-GB"/>
              </w:rPr>
              <w:t xml:space="preserve">Buyer </w:t>
            </w:r>
            <w:r>
              <w:rPr>
                <w:rFonts w:cs="Arial"/>
                <w:szCs w:val="20"/>
                <w:lang w:val="en-GB"/>
              </w:rPr>
              <w:t>provides</w:t>
            </w:r>
            <w:r w:rsidRPr="00624CFB">
              <w:rPr>
                <w:rFonts w:cs="Arial"/>
                <w:szCs w:val="20"/>
                <w:lang w:val="en-GB"/>
              </w:rPr>
              <w:t xml:space="preserve"> </w:t>
            </w:r>
            <w:r w:rsidR="00AE7EA5" w:rsidRPr="00624CFB">
              <w:rPr>
                <w:rFonts w:cs="Arial"/>
                <w:szCs w:val="20"/>
                <w:lang w:val="en-GB"/>
              </w:rPr>
              <w:t>contact data and textual reasoning.</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AA1BB0" w:rsidP="008C019A">
            <w:pPr>
              <w:rPr>
                <w:rFonts w:cs="Arial"/>
                <w:szCs w:val="20"/>
                <w:lang w:val="en-GB"/>
              </w:rPr>
            </w:pPr>
            <w:r>
              <w:rPr>
                <w:rFonts w:cs="Arial"/>
                <w:szCs w:val="20"/>
                <w:lang w:val="en-GB"/>
              </w:rPr>
              <w:t>Invoice Response</w:t>
            </w:r>
            <w:r w:rsidR="00AE7EA5" w:rsidRPr="00624CFB">
              <w:rPr>
                <w:rFonts w:cs="Arial"/>
                <w:szCs w:val="20"/>
                <w:lang w:val="en-GB"/>
              </w:rPr>
              <w:t xml:space="preserve"> with 'Rejected' status with reasoning text why Invoice is rejected. </w:t>
            </w:r>
            <w:r w:rsidR="00240ED2">
              <w:rPr>
                <w:rFonts w:cs="Arial"/>
                <w:szCs w:val="20"/>
                <w:lang w:val="en-GB"/>
              </w:rPr>
              <w:t>C</w:t>
            </w:r>
            <w:r w:rsidR="00AE7EA5" w:rsidRPr="00624CFB">
              <w:rPr>
                <w:rFonts w:cs="Arial"/>
                <w:szCs w:val="20"/>
                <w:lang w:val="en-GB"/>
              </w:rPr>
              <w:t>larification code</w:t>
            </w:r>
            <w:r w:rsidR="00240ED2">
              <w:rPr>
                <w:rFonts w:cs="Arial"/>
                <w:szCs w:val="20"/>
                <w:lang w:val="en-GB"/>
              </w:rPr>
              <w:t>s</w:t>
            </w:r>
            <w:r w:rsidR="00AE7EA5" w:rsidRPr="00624CFB">
              <w:rPr>
                <w:rFonts w:cs="Arial"/>
                <w:szCs w:val="20"/>
                <w:lang w:val="en-GB"/>
              </w:rPr>
              <w:t xml:space="preserve"> for requesting a </w:t>
            </w:r>
            <w:r w:rsidR="00353CDD">
              <w:rPr>
                <w:rFonts w:cs="Arial"/>
                <w:szCs w:val="20"/>
                <w:lang w:val="en-GB"/>
              </w:rPr>
              <w:t>C</w:t>
            </w:r>
            <w:r w:rsidR="00AE7EA5" w:rsidRPr="00624CFB">
              <w:rPr>
                <w:rFonts w:cs="Arial"/>
                <w:szCs w:val="20"/>
                <w:lang w:val="en-GB"/>
              </w:rPr>
              <w:t xml:space="preserve">redit </w:t>
            </w:r>
            <w:r w:rsidR="00353CDD">
              <w:rPr>
                <w:rFonts w:cs="Arial"/>
                <w:szCs w:val="20"/>
                <w:lang w:val="en-GB"/>
              </w:rPr>
              <w:t>N</w:t>
            </w:r>
            <w:r w:rsidR="00AE7EA5" w:rsidRPr="00624CFB">
              <w:rPr>
                <w:rFonts w:cs="Arial"/>
                <w:szCs w:val="20"/>
                <w:lang w:val="en-GB"/>
              </w:rPr>
              <w:t xml:space="preserve">ote and reissuing of </w:t>
            </w:r>
            <w:r w:rsidR="00240ED2">
              <w:rPr>
                <w:rFonts w:cs="Arial"/>
                <w:szCs w:val="20"/>
                <w:lang w:val="en-GB"/>
              </w:rPr>
              <w:t>a</w:t>
            </w:r>
            <w:r w:rsidR="00240ED2" w:rsidRPr="00624CFB">
              <w:rPr>
                <w:rFonts w:cs="Arial"/>
                <w:szCs w:val="20"/>
                <w:lang w:val="en-GB"/>
              </w:rPr>
              <w:t xml:space="preserve"> </w:t>
            </w:r>
            <w:r w:rsidR="00AE7EA5" w:rsidRPr="00624CFB">
              <w:rPr>
                <w:rFonts w:cs="Arial"/>
                <w:szCs w:val="20"/>
                <w:lang w:val="en-GB"/>
              </w:rPr>
              <w:t xml:space="preserve">new </w:t>
            </w:r>
            <w:r w:rsidR="00353CDD">
              <w:rPr>
                <w:rFonts w:cs="Arial"/>
                <w:szCs w:val="20"/>
                <w:lang w:val="en-GB"/>
              </w:rPr>
              <w:t>I</w:t>
            </w:r>
            <w:r w:rsidR="00AE7EA5" w:rsidRPr="00624CFB">
              <w:rPr>
                <w:rFonts w:cs="Arial"/>
                <w:szCs w:val="20"/>
                <w:lang w:val="en-GB"/>
              </w:rPr>
              <w:t>nvoice.</w:t>
            </w:r>
            <w:r w:rsidR="00240ED2">
              <w:rPr>
                <w:rFonts w:cs="Arial"/>
                <w:szCs w:val="20"/>
                <w:lang w:val="en-GB"/>
              </w:rPr>
              <w:t xml:space="preserve"> </w:t>
            </w:r>
            <w:r w:rsidR="00AE7EA5" w:rsidRPr="00624CFB">
              <w:rPr>
                <w:rFonts w:cs="Arial"/>
                <w:szCs w:val="20"/>
                <w:lang w:val="en-GB"/>
              </w:rPr>
              <w:t xml:space="preserve">Buyer </w:t>
            </w:r>
            <w:r w:rsidR="00240ED2">
              <w:rPr>
                <w:rFonts w:cs="Arial"/>
                <w:szCs w:val="20"/>
                <w:lang w:val="en-GB"/>
              </w:rPr>
              <w:t>provides</w:t>
            </w:r>
            <w:r w:rsidR="00240ED2" w:rsidRPr="00624CFB">
              <w:rPr>
                <w:rFonts w:cs="Arial"/>
                <w:szCs w:val="20"/>
                <w:lang w:val="en-GB"/>
              </w:rPr>
              <w:t xml:space="preserve"> </w:t>
            </w:r>
            <w:r w:rsidR="00AE7EA5" w:rsidRPr="00624CFB">
              <w:rPr>
                <w:rFonts w:cs="Arial"/>
                <w:szCs w:val="20"/>
                <w:lang w:val="en-GB"/>
              </w:rPr>
              <w:t xml:space="preserve">contact information </w:t>
            </w:r>
            <w:r w:rsidR="008C019A">
              <w:rPr>
                <w:rFonts w:cs="Arial"/>
                <w:szCs w:val="20"/>
                <w:lang w:val="en-GB"/>
              </w:rPr>
              <w:t>to</w:t>
            </w:r>
            <w:r w:rsidR="00AE7EA5" w:rsidRPr="00624CFB">
              <w:rPr>
                <w:rFonts w:cs="Arial"/>
                <w:szCs w:val="20"/>
                <w:lang w:val="en-GB"/>
              </w:rPr>
              <w:t xml:space="preserve"> the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240ED2" w:rsidP="00353CDD">
            <w:pPr>
              <w:rPr>
                <w:rFonts w:cs="Arial"/>
                <w:szCs w:val="20"/>
                <w:lang w:val="en-GB"/>
              </w:rPr>
            </w:pPr>
            <w:r>
              <w:rPr>
                <w:rFonts w:cs="Arial"/>
                <w:szCs w:val="20"/>
                <w:lang w:val="en-GB"/>
              </w:rPr>
              <w:t xml:space="preserve">The </w:t>
            </w:r>
            <w:r w:rsidR="00AE7EA5" w:rsidRPr="00624CFB">
              <w:rPr>
                <w:rFonts w:cs="Arial"/>
                <w:szCs w:val="20"/>
                <w:lang w:val="en-GB"/>
              </w:rPr>
              <w:t xml:space="preserve">Seller </w:t>
            </w:r>
            <w:r>
              <w:rPr>
                <w:rFonts w:cs="Arial"/>
                <w:szCs w:val="20"/>
                <w:lang w:val="en-GB"/>
              </w:rPr>
              <w:t>has been informed</w:t>
            </w:r>
            <w:r w:rsidR="00AE7EA5" w:rsidRPr="00624CFB">
              <w:rPr>
                <w:rFonts w:cs="Arial"/>
                <w:szCs w:val="20"/>
                <w:lang w:val="en-GB"/>
              </w:rPr>
              <w:t xml:space="preserve"> that </w:t>
            </w:r>
            <w:r>
              <w:rPr>
                <w:rFonts w:cs="Arial"/>
                <w:szCs w:val="20"/>
                <w:lang w:val="en-GB"/>
              </w:rPr>
              <w:t>the</w:t>
            </w:r>
            <w:r w:rsidRPr="00624CFB">
              <w:rPr>
                <w:rFonts w:cs="Arial"/>
                <w:szCs w:val="20"/>
                <w:lang w:val="en-GB"/>
              </w:rPr>
              <w:t xml:space="preserve"> </w:t>
            </w:r>
            <w:r w:rsidR="00353CDD">
              <w:rPr>
                <w:rFonts w:cs="Arial"/>
                <w:szCs w:val="20"/>
                <w:lang w:val="en-GB"/>
              </w:rPr>
              <w:t>I</w:t>
            </w:r>
            <w:r w:rsidR="00AE7EA5" w:rsidRPr="00624CFB">
              <w:rPr>
                <w:rFonts w:cs="Arial"/>
                <w:szCs w:val="20"/>
                <w:lang w:val="en-GB"/>
              </w:rPr>
              <w:t xml:space="preserve">nvoice has been rejected. </w:t>
            </w:r>
            <w:r>
              <w:rPr>
                <w:rFonts w:cs="Arial"/>
                <w:szCs w:val="20"/>
                <w:lang w:val="en-GB"/>
              </w:rPr>
              <w:t xml:space="preserve">The </w:t>
            </w:r>
            <w:r w:rsidR="00AE7EA5" w:rsidRPr="00624CFB">
              <w:rPr>
                <w:rFonts w:cs="Arial"/>
                <w:szCs w:val="20"/>
                <w:lang w:val="en-GB"/>
              </w:rPr>
              <w:t xml:space="preserve">Seller </w:t>
            </w:r>
            <w:r w:rsidR="006303C1">
              <w:rPr>
                <w:rFonts w:cs="Arial"/>
                <w:szCs w:val="20"/>
                <w:lang w:val="en-GB"/>
              </w:rPr>
              <w:t>will proceed</w:t>
            </w:r>
            <w:r w:rsidR="006303C1" w:rsidRPr="00624CFB">
              <w:rPr>
                <w:rFonts w:cs="Arial"/>
                <w:szCs w:val="20"/>
                <w:lang w:val="en-GB"/>
              </w:rPr>
              <w:t xml:space="preserve"> </w:t>
            </w:r>
            <w:r w:rsidR="00AE7EA5" w:rsidRPr="00624CFB">
              <w:rPr>
                <w:rFonts w:cs="Arial"/>
                <w:szCs w:val="20"/>
                <w:lang w:val="en-GB"/>
              </w:rPr>
              <w:t xml:space="preserve">to issue a </w:t>
            </w:r>
            <w:r w:rsidR="00353CDD">
              <w:rPr>
                <w:rFonts w:cs="Arial"/>
                <w:szCs w:val="20"/>
                <w:lang w:val="en-GB"/>
              </w:rPr>
              <w:t>Cr</w:t>
            </w:r>
            <w:r w:rsidR="00AE7EA5" w:rsidRPr="00624CFB">
              <w:rPr>
                <w:rFonts w:cs="Arial"/>
                <w:szCs w:val="20"/>
                <w:lang w:val="en-GB"/>
              </w:rPr>
              <w:t xml:space="preserve">edit </w:t>
            </w:r>
            <w:r w:rsidR="00353CDD">
              <w:rPr>
                <w:rFonts w:cs="Arial"/>
                <w:szCs w:val="20"/>
                <w:lang w:val="en-GB"/>
              </w:rPr>
              <w:t>N</w:t>
            </w:r>
            <w:r w:rsidR="00AE7EA5" w:rsidRPr="00624CFB">
              <w:rPr>
                <w:rFonts w:cs="Arial"/>
                <w:szCs w:val="20"/>
                <w:lang w:val="en-GB"/>
              </w:rPr>
              <w:t xml:space="preserve">ote for the </w:t>
            </w:r>
            <w:r>
              <w:rPr>
                <w:rFonts w:cs="Arial"/>
                <w:szCs w:val="20"/>
                <w:lang w:val="en-GB"/>
              </w:rPr>
              <w:t>referenced</w:t>
            </w:r>
            <w:r w:rsidRPr="00624CFB">
              <w:rPr>
                <w:rFonts w:cs="Arial"/>
                <w:szCs w:val="20"/>
                <w:lang w:val="en-GB"/>
              </w:rPr>
              <w:t xml:space="preserve"> </w:t>
            </w:r>
            <w:r w:rsidR="00353CDD">
              <w:rPr>
                <w:rFonts w:cs="Arial"/>
                <w:szCs w:val="20"/>
                <w:lang w:val="en-GB"/>
              </w:rPr>
              <w:t>I</w:t>
            </w:r>
            <w:r w:rsidR="00AE7EA5" w:rsidRPr="00624CFB">
              <w:rPr>
                <w:rFonts w:cs="Arial"/>
                <w:szCs w:val="20"/>
                <w:lang w:val="en-GB"/>
              </w:rPr>
              <w:t>nvoice</w:t>
            </w:r>
            <w:r w:rsidR="006303C1">
              <w:rPr>
                <w:rFonts w:cs="Arial"/>
                <w:szCs w:val="20"/>
                <w:lang w:val="en-GB"/>
              </w:rPr>
              <w:t xml:space="preserve"> and a new Invoice to replace it</w:t>
            </w:r>
            <w:r w:rsidR="00AE7EA5" w:rsidRPr="00624CFB">
              <w:rPr>
                <w:rFonts w:cs="Arial"/>
                <w:szCs w:val="20"/>
                <w:lang w:val="en-GB"/>
              </w:rPr>
              <w:t>.</w:t>
            </w:r>
            <w:r w:rsidR="00AE7EA5" w:rsidRPr="00624CFB">
              <w:rPr>
                <w:rFonts w:cs="Arial"/>
                <w:szCs w:val="20"/>
                <w:lang w:val="en-GB"/>
              </w:rPr>
              <w:br/>
            </w:r>
            <w:r w:rsidR="006303C1">
              <w:rPr>
                <w:rFonts w:cs="Arial"/>
                <w:szCs w:val="20"/>
                <w:lang w:val="en-GB"/>
              </w:rPr>
              <w:t xml:space="preserve">The </w:t>
            </w:r>
            <w:r w:rsidR="00AE7EA5" w:rsidRPr="00624CFB">
              <w:rPr>
                <w:rFonts w:cs="Arial"/>
                <w:szCs w:val="20"/>
                <w:lang w:val="en-GB"/>
              </w:rPr>
              <w:t xml:space="preserve">Seller </w:t>
            </w:r>
            <w:r w:rsidR="006303C1">
              <w:rPr>
                <w:rFonts w:cs="Arial"/>
                <w:szCs w:val="20"/>
                <w:lang w:val="en-GB"/>
              </w:rPr>
              <w:t>can</w:t>
            </w:r>
            <w:r w:rsidR="006303C1" w:rsidRPr="00624CFB">
              <w:rPr>
                <w:rFonts w:cs="Arial"/>
                <w:szCs w:val="20"/>
                <w:lang w:val="en-GB"/>
              </w:rPr>
              <w:t xml:space="preserve"> </w:t>
            </w:r>
            <w:r w:rsidR="00AE7EA5" w:rsidRPr="00624CFB">
              <w:rPr>
                <w:rFonts w:cs="Arial"/>
                <w:szCs w:val="20"/>
                <w:lang w:val="en-GB"/>
              </w:rPr>
              <w:t xml:space="preserve">contact the Buyer using contact details </w:t>
            </w:r>
            <w:r w:rsidR="006303C1">
              <w:rPr>
                <w:rFonts w:cs="Arial"/>
                <w:szCs w:val="20"/>
                <w:lang w:val="en-GB"/>
              </w:rPr>
              <w:t>provided in the Invoice Response</w:t>
            </w:r>
            <w:r w:rsidR="00AE7EA5" w:rsidRPr="00624CFB">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ins w:id="361" w:author="Georg Birgisson" w:date="2018-04-17T19:17:00Z">
              <w:r w:rsidRPr="00990EBB">
                <w:rPr>
                  <w:rFonts w:cs="Arial"/>
                  <w:szCs w:val="20"/>
                  <w:lang w:val="en-GB"/>
                </w:rPr>
                <w:t>T111-uc004c-Rejected requesting replacement</w:t>
              </w:r>
            </w:ins>
            <w:ins w:id="362" w:author="Georg Birgisson" w:date="2018-04-17T19:21:00Z">
              <w:r>
                <w:rPr>
                  <w:rFonts w:cs="Arial"/>
                  <w:szCs w:val="20"/>
                  <w:lang w:val="en-GB"/>
                </w:rPr>
                <w:t>.xml</w:t>
              </w:r>
            </w:ins>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5</w:t>
      </w:r>
      <w:r w:rsidRPr="00624CFB">
        <w:t xml:space="preserve"> </w:t>
      </w:r>
      <w:r w:rsidR="000C32D9" w:rsidRPr="00624CFB">
        <w:t xml:space="preserve">— </w:t>
      </w:r>
      <w:r w:rsidR="00AE7EA5" w:rsidRPr="00624CFB">
        <w:t xml:space="preserve">Invoice is conditionally accepted </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5</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F43C47" w:rsidP="00353CDD">
            <w:pPr>
              <w:rPr>
                <w:rFonts w:cs="Arial"/>
                <w:szCs w:val="20"/>
                <w:lang w:val="en-GB"/>
              </w:rPr>
            </w:pPr>
            <w:r w:rsidRPr="00624CFB">
              <w:t>Invoice is conditionally accepted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F43C47" w:rsidRDefault="00F43C47" w:rsidP="007F26CB">
            <w:pPr>
              <w:rPr>
                <w:rFonts w:cs="Arial"/>
                <w:szCs w:val="20"/>
                <w:lang w:val="en-GB"/>
              </w:rPr>
            </w:pPr>
            <w:r>
              <w:rPr>
                <w:rFonts w:cs="Arial"/>
                <w:szCs w:val="20"/>
                <w:lang w:val="en-GB"/>
              </w:rPr>
              <w:t xml:space="preserve">The </w:t>
            </w:r>
            <w:r w:rsidRPr="00D415E5">
              <w:rPr>
                <w:rFonts w:cs="Arial"/>
                <w:szCs w:val="20"/>
                <w:lang w:val="en-GB"/>
              </w:rPr>
              <w:t xml:space="preserve">Invoice is conditionally accepted and will be paid on </w:t>
            </w:r>
            <w:r>
              <w:rPr>
                <w:rFonts w:cs="Arial"/>
                <w:szCs w:val="20"/>
                <w:lang w:val="en-GB"/>
              </w:rPr>
              <w:t xml:space="preserve">a </w:t>
            </w:r>
            <w:r w:rsidRPr="00D415E5">
              <w:rPr>
                <w:rFonts w:cs="Arial"/>
                <w:szCs w:val="20"/>
                <w:lang w:val="en-GB"/>
              </w:rPr>
              <w:t xml:space="preserve">date </w:t>
            </w:r>
            <w:r>
              <w:rPr>
                <w:rFonts w:cs="Arial"/>
                <w:szCs w:val="20"/>
                <w:lang w:val="en-GB"/>
              </w:rPr>
              <w:t>different from the Invoice due date</w:t>
            </w:r>
            <w:r w:rsidRPr="00D415E5">
              <w:rPr>
                <w:rFonts w:cs="Arial"/>
                <w:szCs w:val="20"/>
                <w:lang w:val="en-GB"/>
              </w:rPr>
              <w:t>.</w:t>
            </w:r>
          </w:p>
          <w:p w:rsidR="00F43C47" w:rsidRDefault="00F43C47" w:rsidP="007F26CB">
            <w:pPr>
              <w:rPr>
                <w:rFonts w:cs="Arial"/>
                <w:szCs w:val="20"/>
                <w:lang w:val="en-GB"/>
              </w:rPr>
            </w:pPr>
          </w:p>
          <w:p w:rsidR="00AE7EA5" w:rsidRPr="00624CFB" w:rsidRDefault="006303C1" w:rsidP="007F26CB">
            <w:pPr>
              <w:rPr>
                <w:rFonts w:cs="Arial"/>
                <w:szCs w:val="20"/>
                <w:lang w:val="en-GB"/>
              </w:rPr>
            </w:pPr>
            <w:r>
              <w:rPr>
                <w:rFonts w:cs="Arial"/>
                <w:szCs w:val="20"/>
                <w:lang w:val="en-GB"/>
              </w:rPr>
              <w:t xml:space="preserve">The </w:t>
            </w:r>
            <w:r w:rsidR="00AE7EA5" w:rsidRPr="00624CFB">
              <w:rPr>
                <w:rFonts w:cs="Arial"/>
                <w:szCs w:val="20"/>
                <w:lang w:val="en-GB"/>
              </w:rPr>
              <w:t xml:space="preserve">Buyer </w:t>
            </w:r>
            <w:r>
              <w:rPr>
                <w:rFonts w:cs="Arial"/>
                <w:szCs w:val="20"/>
                <w:lang w:val="en-GB"/>
              </w:rPr>
              <w:t xml:space="preserve">has accepted </w:t>
            </w:r>
            <w:r w:rsidR="007F26CB">
              <w:rPr>
                <w:rFonts w:cs="Arial"/>
                <w:szCs w:val="20"/>
                <w:lang w:val="en-GB"/>
              </w:rPr>
              <w:t xml:space="preserve">the invoice and </w:t>
            </w:r>
            <w:r>
              <w:rPr>
                <w:rFonts w:cs="Arial"/>
                <w:szCs w:val="20"/>
                <w:lang w:val="en-GB"/>
              </w:rPr>
              <w:t xml:space="preserve">intends </w:t>
            </w:r>
            <w:r w:rsidR="007F26CB">
              <w:rPr>
                <w:rFonts w:cs="Arial"/>
                <w:szCs w:val="20"/>
                <w:lang w:val="en-GB"/>
              </w:rPr>
              <w:t>to pay it according to agreement</w:t>
            </w:r>
            <w:r>
              <w:rPr>
                <w:rFonts w:cs="Arial"/>
                <w:szCs w:val="20"/>
                <w:lang w:val="en-GB"/>
              </w:rPr>
              <w:t xml:space="preserve"> which gives a due date different from what is stated in the invoice</w:t>
            </w:r>
            <w:r w:rsidR="00D53057">
              <w:rPr>
                <w:rFonts w:cs="Arial"/>
                <w:szCs w:val="20"/>
                <w:lang w:val="en-GB"/>
              </w:rPr>
              <w:t>.</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lastRenderedPageBreak/>
              <w:t>The flow</w:t>
            </w:r>
          </w:p>
        </w:tc>
        <w:tc>
          <w:tcPr>
            <w:tcW w:w="7655" w:type="dxa"/>
            <w:shd w:val="clear" w:color="auto" w:fill="auto"/>
            <w:hideMark/>
          </w:tcPr>
          <w:p w:rsidR="008C019A" w:rsidRPr="00624CFB" w:rsidRDefault="00AA1BB0" w:rsidP="008C019A">
            <w:pPr>
              <w:rPr>
                <w:rFonts w:cs="Arial"/>
                <w:szCs w:val="20"/>
                <w:lang w:val="en-GB"/>
              </w:rPr>
            </w:pPr>
            <w:r>
              <w:rPr>
                <w:rFonts w:cs="Arial"/>
                <w:szCs w:val="20"/>
                <w:lang w:val="en-GB"/>
              </w:rPr>
              <w:t>Invoice Response</w:t>
            </w:r>
            <w:r w:rsidR="008C019A" w:rsidRPr="00D415E5">
              <w:rPr>
                <w:rFonts w:cs="Arial"/>
                <w:szCs w:val="20"/>
                <w:lang w:val="en-GB"/>
              </w:rPr>
              <w:t xml:space="preserve"> with 'Conditionally accepted' status and explanatory clarification code for changed payment terms. </w:t>
            </w:r>
            <w:r w:rsidR="006303C1">
              <w:rPr>
                <w:rFonts w:cs="Arial"/>
                <w:szCs w:val="20"/>
                <w:lang w:val="en-GB"/>
              </w:rPr>
              <w:t xml:space="preserve">The clarification includes information </w:t>
            </w:r>
            <w:r w:rsidR="008C019A">
              <w:rPr>
                <w:rFonts w:cs="Arial"/>
                <w:szCs w:val="20"/>
                <w:lang w:val="en-GB"/>
              </w:rPr>
              <w:t xml:space="preserve">on what date the </w:t>
            </w:r>
            <w:r w:rsidR="008C019A" w:rsidRPr="00241E10">
              <w:rPr>
                <w:rFonts w:cs="Arial"/>
                <w:szCs w:val="20"/>
                <w:lang w:val="en-GB"/>
              </w:rPr>
              <w:t>Invoice will be paid</w:t>
            </w:r>
            <w:r w:rsidR="008C019A">
              <w:rPr>
                <w:rFonts w:cs="Arial"/>
                <w:szCs w:val="20"/>
                <w:lang w:val="en-GB"/>
              </w:rPr>
              <w:t>.</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Buyer,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Seller is notified that </w:t>
            </w:r>
            <w:r>
              <w:rPr>
                <w:rFonts w:cs="Arial"/>
                <w:szCs w:val="20"/>
                <w:lang w:val="en-GB"/>
              </w:rPr>
              <w:t>I</w:t>
            </w:r>
            <w:r w:rsidRPr="00D415E5">
              <w:rPr>
                <w:rFonts w:cs="Arial"/>
                <w:szCs w:val="20"/>
                <w:lang w:val="en-GB"/>
              </w:rPr>
              <w:t xml:space="preserve">nvoice has been conditionally accepted </w:t>
            </w:r>
            <w:r w:rsidR="006303C1">
              <w:rPr>
                <w:rFonts w:cs="Arial"/>
                <w:szCs w:val="20"/>
                <w:lang w:val="en-GB"/>
              </w:rPr>
              <w:t>but</w:t>
            </w:r>
            <w:r w:rsidR="006303C1" w:rsidRPr="00D415E5">
              <w:rPr>
                <w:rFonts w:cs="Arial"/>
                <w:szCs w:val="20"/>
                <w:lang w:val="en-GB"/>
              </w:rPr>
              <w:t xml:space="preserve"> </w:t>
            </w:r>
            <w:r w:rsidRPr="00D415E5">
              <w:rPr>
                <w:rFonts w:cs="Arial"/>
                <w:szCs w:val="20"/>
                <w:lang w:val="en-GB"/>
              </w:rPr>
              <w:t xml:space="preserve">will be paid on </w:t>
            </w:r>
            <w:r>
              <w:rPr>
                <w:rFonts w:cs="Arial"/>
                <w:szCs w:val="20"/>
                <w:lang w:val="en-GB"/>
              </w:rPr>
              <w:t>a date</w:t>
            </w:r>
            <w:r w:rsidR="006303C1">
              <w:rPr>
                <w:rFonts w:cs="Arial"/>
                <w:szCs w:val="20"/>
                <w:lang w:val="en-GB"/>
              </w:rPr>
              <w:t xml:space="preserve"> that is different from what was stated in the invoice</w:t>
            </w:r>
            <w:r w:rsidRPr="00D415E5">
              <w:rPr>
                <w:rFonts w:cs="Arial"/>
                <w:szCs w:val="20"/>
                <w:lang w:val="en-GB"/>
              </w:rPr>
              <w:t xml:space="preserve">. </w:t>
            </w:r>
            <w:r w:rsidR="006303C1">
              <w:rPr>
                <w:rFonts w:cs="Arial"/>
                <w:szCs w:val="20"/>
                <w:lang w:val="en-GB"/>
              </w:rPr>
              <w:t>If</w:t>
            </w:r>
            <w:r w:rsidR="006303C1" w:rsidRPr="00D415E5">
              <w:rPr>
                <w:rFonts w:cs="Arial"/>
                <w:szCs w:val="20"/>
                <w:lang w:val="en-GB"/>
              </w:rPr>
              <w:t xml:space="preserve"> </w:t>
            </w:r>
            <w:r>
              <w:rPr>
                <w:rFonts w:cs="Arial"/>
                <w:szCs w:val="20"/>
                <w:lang w:val="en-GB"/>
              </w:rPr>
              <w:t xml:space="preserve">the </w:t>
            </w:r>
            <w:r w:rsidRPr="00D415E5">
              <w:rPr>
                <w:rFonts w:cs="Arial"/>
                <w:szCs w:val="20"/>
                <w:lang w:val="en-GB"/>
              </w:rPr>
              <w:t xml:space="preserve">Seller </w:t>
            </w:r>
            <w:r>
              <w:rPr>
                <w:rFonts w:cs="Arial"/>
                <w:szCs w:val="20"/>
                <w:lang w:val="en-GB"/>
              </w:rPr>
              <w:t>accepts</w:t>
            </w:r>
            <w:r w:rsidRPr="00D415E5">
              <w:rPr>
                <w:rFonts w:cs="Arial"/>
                <w:szCs w:val="20"/>
                <w:lang w:val="en-GB"/>
              </w:rPr>
              <w:t xml:space="preserve"> the change,</w:t>
            </w:r>
            <w:r w:rsidRPr="00C316F9">
              <w:rPr>
                <w:rFonts w:cs="Arial"/>
                <w:szCs w:val="20"/>
                <w:lang w:val="en-GB"/>
              </w:rPr>
              <w:t xml:space="preserve"> </w:t>
            </w:r>
            <w:r w:rsidR="006303C1">
              <w:rPr>
                <w:rFonts w:cs="Arial"/>
                <w:szCs w:val="20"/>
                <w:lang w:val="en-GB"/>
              </w:rPr>
              <w:t>he</w:t>
            </w:r>
            <w:r w:rsidR="006303C1" w:rsidRPr="00C316F9">
              <w:rPr>
                <w:rFonts w:cs="Arial"/>
                <w:szCs w:val="20"/>
                <w:lang w:val="en-GB"/>
              </w:rPr>
              <w:t xml:space="preserve"> </w:t>
            </w:r>
            <w:r w:rsidRPr="00241E10">
              <w:rPr>
                <w:rFonts w:cs="Arial"/>
                <w:szCs w:val="20"/>
                <w:lang w:val="en-GB"/>
              </w:rPr>
              <w:t>doesn't need to react</w:t>
            </w:r>
            <w:r w:rsidR="006303C1">
              <w:rPr>
                <w:rFonts w:cs="Arial"/>
                <w:szCs w:val="20"/>
                <w:lang w:val="en-GB"/>
              </w:rPr>
              <w:t>,</w:t>
            </w:r>
            <w:r w:rsidRPr="00241E10">
              <w:rPr>
                <w:rFonts w:cs="Arial"/>
                <w:szCs w:val="20"/>
                <w:lang w:val="en-GB"/>
              </w:rPr>
              <w:t xml:space="preserve"> otherwise </w:t>
            </w:r>
            <w:r w:rsidR="006303C1">
              <w:rPr>
                <w:rFonts w:cs="Arial"/>
                <w:szCs w:val="20"/>
                <w:lang w:val="en-GB"/>
              </w:rPr>
              <w:t xml:space="preserve">he </w:t>
            </w:r>
            <w:r>
              <w:rPr>
                <w:rFonts w:cs="Arial"/>
                <w:szCs w:val="20"/>
                <w:lang w:val="en-GB"/>
              </w:rPr>
              <w:t xml:space="preserve">must </w:t>
            </w:r>
            <w:r w:rsidRPr="00241E10">
              <w:rPr>
                <w:rFonts w:cs="Arial"/>
                <w:szCs w:val="20"/>
                <w:lang w:val="en-GB"/>
              </w:rPr>
              <w:t xml:space="preserve">contact </w:t>
            </w:r>
            <w:r>
              <w:rPr>
                <w:rFonts w:cs="Arial"/>
                <w:szCs w:val="20"/>
                <w:lang w:val="en-GB"/>
              </w:rPr>
              <w:t xml:space="preserve">the </w:t>
            </w:r>
            <w:r w:rsidRPr="00241E10">
              <w:rPr>
                <w:rFonts w:cs="Arial"/>
                <w:szCs w:val="20"/>
                <w:lang w:val="en-GB"/>
              </w:rPr>
              <w:t>Buyer</w:t>
            </w:r>
            <w:r>
              <w:rPr>
                <w:rFonts w:cs="Arial"/>
                <w:szCs w:val="20"/>
                <w:lang w:val="en-GB"/>
              </w:rPr>
              <w:t xml:space="preserve"> (externally)</w:t>
            </w:r>
            <w:r w:rsidRPr="00241E10">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ins w:id="363" w:author="Georg Birgisson" w:date="2018-04-17T19:17:00Z">
              <w:r w:rsidRPr="00990EBB">
                <w:rPr>
                  <w:rFonts w:cs="Arial"/>
                  <w:szCs w:val="20"/>
                  <w:lang w:val="en-GB"/>
                </w:rPr>
                <w:t>T111-uc005-Invoice is conditionally accepted</w:t>
              </w:r>
            </w:ins>
            <w:ins w:id="364" w:author="Georg Birgisson" w:date="2018-04-17T19:21:00Z">
              <w:r>
                <w:rPr>
                  <w:rFonts w:cs="Arial"/>
                  <w:szCs w:val="20"/>
                  <w:lang w:val="en-GB"/>
                </w:rPr>
                <w:t>.xml</w:t>
              </w:r>
            </w:ins>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6a</w:t>
      </w:r>
      <w:r w:rsidRPr="00624CFB">
        <w:t xml:space="preserve"> </w:t>
      </w:r>
      <w:r w:rsidR="000C32D9" w:rsidRPr="00624CFB">
        <w:t xml:space="preserve">— </w:t>
      </w:r>
      <w:r w:rsidR="00AE7EA5" w:rsidRPr="00624CFB">
        <w:t>Invoice is under query because of wrong or missing information.</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6a</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Invoice is under query because of wrong or missing information.</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8C019A" w:rsidRPr="00624CFB" w:rsidRDefault="006303C1" w:rsidP="008C019A">
            <w:pPr>
              <w:rPr>
                <w:rFonts w:cs="Arial"/>
                <w:szCs w:val="20"/>
                <w:lang w:val="en-GB"/>
              </w:rPr>
            </w:pPr>
            <w:r>
              <w:rPr>
                <w:rFonts w:cs="Arial"/>
                <w:szCs w:val="20"/>
                <w:lang w:val="en-GB"/>
              </w:rPr>
              <w:t xml:space="preserve">The </w:t>
            </w:r>
            <w:r w:rsidR="008C019A" w:rsidRPr="00D415E5">
              <w:rPr>
                <w:rFonts w:cs="Arial"/>
                <w:szCs w:val="20"/>
                <w:lang w:val="en-GB"/>
              </w:rPr>
              <w:t xml:space="preserve">Buyer cannot </w:t>
            </w:r>
            <w:r>
              <w:rPr>
                <w:rFonts w:cs="Arial"/>
                <w:szCs w:val="20"/>
                <w:lang w:val="en-GB"/>
              </w:rPr>
              <w:t>process</w:t>
            </w:r>
            <w:r w:rsidRPr="00D415E5">
              <w:rPr>
                <w:rFonts w:cs="Arial"/>
                <w:szCs w:val="20"/>
                <w:lang w:val="en-GB"/>
              </w:rPr>
              <w:t xml:space="preserve"> </w:t>
            </w:r>
            <w:r w:rsidR="008C019A" w:rsidRPr="00D415E5">
              <w:rPr>
                <w:rFonts w:cs="Arial"/>
                <w:szCs w:val="20"/>
                <w:lang w:val="en-GB"/>
              </w:rPr>
              <w:t xml:space="preserve">the invoice and needs additional data </w:t>
            </w:r>
            <w:r>
              <w:rPr>
                <w:rFonts w:cs="Arial"/>
                <w:szCs w:val="20"/>
                <w:lang w:val="en-GB"/>
              </w:rPr>
              <w:t xml:space="preserve">from the Seller </w:t>
            </w:r>
            <w:proofErr w:type="gramStart"/>
            <w:r>
              <w:rPr>
                <w:rFonts w:cs="Arial"/>
                <w:szCs w:val="20"/>
                <w:lang w:val="en-GB"/>
              </w:rPr>
              <w:t>in order to</w:t>
            </w:r>
            <w:proofErr w:type="gramEnd"/>
            <w:r>
              <w:rPr>
                <w:rFonts w:cs="Arial"/>
                <w:szCs w:val="20"/>
                <w:lang w:val="en-GB"/>
              </w:rPr>
              <w:t xml:space="preserve"> proceed</w:t>
            </w:r>
            <w:r w:rsidR="008C019A" w:rsidRPr="00D415E5">
              <w:rPr>
                <w:rFonts w:cs="Arial"/>
                <w:szCs w:val="20"/>
                <w:lang w:val="en-GB"/>
              </w:rPr>
              <w:t>.</w:t>
            </w:r>
            <w:r w:rsidR="008C019A" w:rsidRPr="00D415E5">
              <w:rPr>
                <w:rFonts w:cs="Arial"/>
                <w:szCs w:val="20"/>
                <w:lang w:val="en-GB"/>
              </w:rPr>
              <w:br/>
            </w:r>
            <w:r w:rsidR="008C019A" w:rsidRPr="00D415E5">
              <w:rPr>
                <w:rFonts w:cs="Arial"/>
                <w:szCs w:val="20"/>
                <w:lang w:val="en-GB"/>
              </w:rPr>
              <w:br/>
              <w:t xml:space="preserve">Buyer </w:t>
            </w:r>
            <w:r>
              <w:rPr>
                <w:rFonts w:cs="Arial"/>
                <w:szCs w:val="20"/>
                <w:lang w:val="en-GB"/>
              </w:rPr>
              <w:t>informs of</w:t>
            </w:r>
            <w:r w:rsidRPr="00D415E5">
              <w:rPr>
                <w:rFonts w:cs="Arial"/>
                <w:szCs w:val="20"/>
                <w:lang w:val="en-GB"/>
              </w:rPr>
              <w:t xml:space="preserve"> </w:t>
            </w:r>
            <w:r w:rsidR="008C019A" w:rsidRPr="00D415E5">
              <w:rPr>
                <w:rFonts w:cs="Arial"/>
                <w:szCs w:val="20"/>
                <w:lang w:val="en-GB"/>
              </w:rPr>
              <w:t>the date when invoice was put under query (</w:t>
            </w:r>
            <w:r>
              <w:rPr>
                <w:rFonts w:cs="Arial"/>
                <w:szCs w:val="20"/>
                <w:lang w:val="en-GB"/>
              </w:rPr>
              <w:t xml:space="preserve">to allow for a </w:t>
            </w:r>
            <w:r w:rsidR="008C019A" w:rsidRPr="00D415E5">
              <w:rPr>
                <w:rFonts w:cs="Arial"/>
                <w:szCs w:val="20"/>
                <w:lang w:val="en-GB"/>
              </w:rPr>
              <w:t>potenital delay of the due</w:t>
            </w:r>
            <w:r w:rsidR="008C019A">
              <w:rPr>
                <w:rFonts w:cs="Arial"/>
                <w:szCs w:val="20"/>
                <w:lang w:val="en-GB"/>
              </w:rPr>
              <w:t xml:space="preserve"> </w:t>
            </w:r>
            <w:r w:rsidR="008C019A" w:rsidRPr="00D415E5">
              <w:rPr>
                <w:rFonts w:cs="Arial"/>
                <w:szCs w:val="20"/>
                <w:lang w:val="en-GB"/>
              </w:rPr>
              <w:t>date).</w:t>
            </w:r>
            <w:r w:rsidR="008C019A" w:rsidRPr="00D415E5">
              <w:rPr>
                <w:rFonts w:cs="Arial"/>
                <w:szCs w:val="20"/>
                <w:lang w:val="en-GB"/>
              </w:rPr>
              <w:br/>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6303C1" w:rsidP="008C019A">
            <w:pPr>
              <w:rPr>
                <w:rFonts w:cs="Arial"/>
                <w:szCs w:val="20"/>
                <w:lang w:val="en-GB"/>
              </w:rPr>
            </w:pPr>
            <w:r>
              <w:rPr>
                <w:rFonts w:cs="Arial"/>
                <w:szCs w:val="20"/>
                <w:lang w:val="en-GB"/>
              </w:rPr>
              <w:t xml:space="preserve">An </w:t>
            </w:r>
            <w:r w:rsidR="00AA1BB0">
              <w:rPr>
                <w:rFonts w:cs="Arial"/>
                <w:szCs w:val="20"/>
                <w:lang w:val="en-GB"/>
              </w:rPr>
              <w:t>Invoice Response</w:t>
            </w:r>
            <w:r w:rsidR="008C019A" w:rsidRPr="00D415E5">
              <w:rPr>
                <w:rFonts w:cs="Arial"/>
                <w:szCs w:val="20"/>
                <w:lang w:val="en-GB"/>
              </w:rPr>
              <w:t xml:space="preserve"> </w:t>
            </w:r>
            <w:r>
              <w:rPr>
                <w:rFonts w:cs="Arial"/>
                <w:szCs w:val="20"/>
                <w:lang w:val="en-GB"/>
              </w:rPr>
              <w:t xml:space="preserve">is sent </w:t>
            </w:r>
            <w:r w:rsidR="008C019A" w:rsidRPr="00D415E5">
              <w:rPr>
                <w:rFonts w:cs="Arial"/>
                <w:szCs w:val="20"/>
                <w:lang w:val="en-GB"/>
              </w:rPr>
              <w:t xml:space="preserve">with 'Under query' status and clarification text </w:t>
            </w:r>
            <w:r>
              <w:rPr>
                <w:rFonts w:cs="Arial"/>
                <w:szCs w:val="20"/>
                <w:lang w:val="en-GB"/>
              </w:rPr>
              <w:t>stating what</w:t>
            </w:r>
            <w:r w:rsidR="008C019A" w:rsidRPr="00D415E5">
              <w:rPr>
                <w:rFonts w:cs="Arial"/>
                <w:szCs w:val="20"/>
                <w:lang w:val="en-GB"/>
              </w:rPr>
              <w:t xml:space="preserve"> information is missing </w:t>
            </w:r>
            <w:r>
              <w:rPr>
                <w:rFonts w:cs="Arial"/>
                <w:szCs w:val="20"/>
                <w:lang w:val="en-GB"/>
              </w:rPr>
              <w:t>from</w:t>
            </w:r>
            <w:r w:rsidRPr="00D415E5">
              <w:rPr>
                <w:rFonts w:cs="Arial"/>
                <w:szCs w:val="20"/>
                <w:lang w:val="en-GB"/>
              </w:rPr>
              <w:t xml:space="preserve"> </w:t>
            </w:r>
            <w:r w:rsidR="008C019A" w:rsidRPr="00D415E5">
              <w:rPr>
                <w:rFonts w:cs="Arial"/>
                <w:szCs w:val="20"/>
                <w:lang w:val="en-GB"/>
              </w:rPr>
              <w:t xml:space="preserve">the </w:t>
            </w:r>
            <w:r w:rsidR="008C019A">
              <w:rPr>
                <w:rFonts w:cs="Arial"/>
                <w:szCs w:val="20"/>
                <w:lang w:val="en-GB"/>
              </w:rPr>
              <w:t>I</w:t>
            </w:r>
            <w:r w:rsidR="008C019A" w:rsidRPr="00D415E5">
              <w:rPr>
                <w:rFonts w:cs="Arial"/>
                <w:szCs w:val="20"/>
                <w:lang w:val="en-GB"/>
              </w:rPr>
              <w:t>nvoice.</w:t>
            </w:r>
            <w:r>
              <w:rPr>
                <w:rFonts w:cs="Arial"/>
                <w:szCs w:val="20"/>
                <w:lang w:val="en-GB"/>
              </w:rPr>
              <w:t xml:space="preserve"> </w:t>
            </w:r>
            <w:r w:rsidR="008C019A" w:rsidRPr="00D415E5">
              <w:rPr>
                <w:rFonts w:cs="Arial"/>
                <w:szCs w:val="20"/>
                <w:lang w:val="en-GB"/>
              </w:rPr>
              <w:t xml:space="preserve">Buyer </w:t>
            </w:r>
            <w:r>
              <w:rPr>
                <w:rFonts w:cs="Arial"/>
                <w:szCs w:val="20"/>
                <w:lang w:val="en-GB"/>
              </w:rPr>
              <w:t>informs of</w:t>
            </w:r>
            <w:r w:rsidRPr="00D415E5">
              <w:rPr>
                <w:rFonts w:cs="Arial"/>
                <w:szCs w:val="20"/>
                <w:lang w:val="en-GB"/>
              </w:rPr>
              <w:t xml:space="preserve"> </w:t>
            </w:r>
            <w:r w:rsidR="008C019A" w:rsidRPr="00D415E5">
              <w:rPr>
                <w:rFonts w:cs="Arial"/>
                <w:szCs w:val="20"/>
                <w:lang w:val="en-GB"/>
              </w:rPr>
              <w:t xml:space="preserve">the reference date for the status. </w:t>
            </w:r>
            <w:r w:rsidR="008C019A" w:rsidRPr="00D415E5">
              <w:rPr>
                <w:rFonts w:cs="Arial"/>
                <w:szCs w:val="20"/>
                <w:lang w:val="en-GB"/>
              </w:rPr>
              <w:br/>
              <w:t xml:space="preserve">Buyer </w:t>
            </w:r>
            <w:r>
              <w:rPr>
                <w:rFonts w:cs="Arial"/>
                <w:szCs w:val="20"/>
                <w:lang w:val="en-GB"/>
              </w:rPr>
              <w:t>provides his</w:t>
            </w:r>
            <w:r w:rsidR="008C019A" w:rsidRPr="00D415E5">
              <w:rPr>
                <w:rFonts w:cs="Arial"/>
                <w:szCs w:val="20"/>
                <w:lang w:val="en-GB"/>
              </w:rPr>
              <w:t xml:space="preserve"> assumption for the correct </w:t>
            </w:r>
            <w:r w:rsidRPr="00D415E5">
              <w:rPr>
                <w:rFonts w:cs="Arial"/>
                <w:szCs w:val="20"/>
                <w:lang w:val="en-GB"/>
              </w:rPr>
              <w:t>dat</w:t>
            </w:r>
            <w:r>
              <w:rPr>
                <w:rFonts w:cs="Arial"/>
                <w:szCs w:val="20"/>
                <w:lang w:val="en-GB"/>
              </w:rPr>
              <w:t>a</w:t>
            </w:r>
            <w:r w:rsidR="002A49E7">
              <w:rPr>
                <w:rFonts w:cs="Arial"/>
                <w:szCs w:val="20"/>
                <w:lang w:val="en-GB"/>
              </w:rPr>
              <w:t>, if appropriate</w:t>
            </w:r>
            <w:r w:rsidR="008C019A" w:rsidRPr="00D415E5">
              <w:rPr>
                <w:rFonts w:cs="Arial"/>
                <w:szCs w:val="20"/>
                <w:lang w:val="en-GB"/>
              </w:rPr>
              <w:t>.</w:t>
            </w:r>
            <w:r w:rsidR="008C019A" w:rsidRPr="00D415E5">
              <w:rPr>
                <w:rFonts w:cs="Arial"/>
                <w:szCs w:val="20"/>
                <w:lang w:val="en-GB"/>
              </w:rPr>
              <w:br/>
              <w:t xml:space="preserve">Buyer </w:t>
            </w:r>
            <w:r>
              <w:rPr>
                <w:rFonts w:cs="Arial"/>
                <w:szCs w:val="20"/>
                <w:lang w:val="en-GB"/>
              </w:rPr>
              <w:t>provides</w:t>
            </w:r>
            <w:r w:rsidRPr="00D415E5">
              <w:rPr>
                <w:rFonts w:cs="Arial"/>
                <w:szCs w:val="20"/>
                <w:lang w:val="en-GB"/>
              </w:rPr>
              <w:t xml:space="preserve"> </w:t>
            </w:r>
            <w:r w:rsidR="008C019A" w:rsidRPr="00D415E5">
              <w:rPr>
                <w:rFonts w:cs="Arial"/>
                <w:szCs w:val="20"/>
                <w:lang w:val="en-GB"/>
              </w:rPr>
              <w:t xml:space="preserve">contact information </w:t>
            </w:r>
            <w:r w:rsidR="008C019A">
              <w:rPr>
                <w:rFonts w:cs="Arial"/>
                <w:szCs w:val="20"/>
                <w:lang w:val="en-GB"/>
              </w:rPr>
              <w:t>to</w:t>
            </w:r>
            <w:r w:rsidR="008C019A" w:rsidRPr="00D415E5">
              <w:rPr>
                <w:rFonts w:cs="Arial"/>
                <w:szCs w:val="20"/>
                <w:lang w:val="en-GB"/>
              </w:rPr>
              <w:t xml:space="preserve"> the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Buyer,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Seller </w:t>
            </w:r>
            <w:r w:rsidR="006303C1">
              <w:rPr>
                <w:rFonts w:cs="Arial"/>
                <w:szCs w:val="20"/>
                <w:lang w:val="en-GB"/>
              </w:rPr>
              <w:t>has been</w:t>
            </w:r>
            <w:r w:rsidR="006303C1" w:rsidRPr="00D415E5">
              <w:rPr>
                <w:rFonts w:cs="Arial"/>
                <w:szCs w:val="20"/>
                <w:lang w:val="en-GB"/>
              </w:rPr>
              <w:t xml:space="preserve"> </w:t>
            </w:r>
            <w:r w:rsidRPr="00D415E5">
              <w:rPr>
                <w:rFonts w:cs="Arial"/>
                <w:szCs w:val="20"/>
                <w:lang w:val="en-GB"/>
              </w:rPr>
              <w:t xml:space="preserve">notified that data </w:t>
            </w:r>
            <w:r w:rsidR="00660488">
              <w:rPr>
                <w:rFonts w:cs="Arial"/>
                <w:szCs w:val="20"/>
                <w:lang w:val="en-GB"/>
              </w:rPr>
              <w:t xml:space="preserve">is </w:t>
            </w:r>
            <w:r w:rsidRPr="00D415E5">
              <w:rPr>
                <w:rFonts w:cs="Arial"/>
                <w:szCs w:val="20"/>
                <w:lang w:val="en-GB"/>
              </w:rPr>
              <w:t xml:space="preserve">missing from the </w:t>
            </w:r>
            <w:r>
              <w:rPr>
                <w:rFonts w:cs="Arial"/>
                <w:szCs w:val="20"/>
                <w:lang w:val="en-GB"/>
              </w:rPr>
              <w:t>I</w:t>
            </w:r>
            <w:r w:rsidRPr="00D415E5">
              <w:rPr>
                <w:rFonts w:cs="Arial"/>
                <w:szCs w:val="20"/>
                <w:lang w:val="en-GB"/>
              </w:rPr>
              <w:t xml:space="preserve">nvoice. Seller </w:t>
            </w:r>
            <w:r w:rsidR="00660488">
              <w:rPr>
                <w:rFonts w:cs="Arial"/>
                <w:szCs w:val="20"/>
                <w:lang w:val="en-GB"/>
              </w:rPr>
              <w:t>has</w:t>
            </w:r>
            <w:r w:rsidR="00660488" w:rsidRPr="00D415E5">
              <w:rPr>
                <w:rFonts w:cs="Arial"/>
                <w:szCs w:val="20"/>
                <w:lang w:val="en-GB"/>
              </w:rPr>
              <w:t xml:space="preserve"> </w:t>
            </w:r>
            <w:r w:rsidRPr="00D415E5">
              <w:rPr>
                <w:rFonts w:cs="Arial"/>
                <w:szCs w:val="20"/>
                <w:lang w:val="en-GB"/>
              </w:rPr>
              <w:t xml:space="preserve">notified </w:t>
            </w:r>
            <w:r>
              <w:rPr>
                <w:rFonts w:cs="Arial"/>
                <w:szCs w:val="20"/>
                <w:lang w:val="en-GB"/>
              </w:rPr>
              <w:t xml:space="preserve">about </w:t>
            </w:r>
            <w:r w:rsidRPr="00D415E5">
              <w:rPr>
                <w:rFonts w:cs="Arial"/>
                <w:szCs w:val="20"/>
                <w:lang w:val="en-GB"/>
              </w:rPr>
              <w:t xml:space="preserve">the date when </w:t>
            </w:r>
            <w:r>
              <w:rPr>
                <w:rFonts w:cs="Arial"/>
                <w:szCs w:val="20"/>
                <w:lang w:val="en-GB"/>
              </w:rPr>
              <w:t>the I</w:t>
            </w:r>
            <w:r w:rsidRPr="00D415E5">
              <w:rPr>
                <w:rFonts w:cs="Arial"/>
                <w:szCs w:val="20"/>
                <w:lang w:val="en-GB"/>
              </w:rPr>
              <w:t xml:space="preserve">nvoice </w:t>
            </w:r>
            <w:r w:rsidR="00660488">
              <w:rPr>
                <w:rFonts w:cs="Arial"/>
                <w:szCs w:val="20"/>
                <w:lang w:val="en-GB"/>
              </w:rPr>
              <w:t>was put</w:t>
            </w:r>
            <w:r w:rsidR="00660488" w:rsidRPr="00D415E5">
              <w:rPr>
                <w:rFonts w:cs="Arial"/>
                <w:szCs w:val="20"/>
                <w:lang w:val="en-GB"/>
              </w:rPr>
              <w:t xml:space="preserve"> </w:t>
            </w:r>
            <w:r w:rsidRPr="00D415E5">
              <w:rPr>
                <w:rFonts w:cs="Arial"/>
                <w:szCs w:val="20"/>
                <w:lang w:val="en-GB"/>
              </w:rPr>
              <w:t xml:space="preserve">under query. Seller needs to forward the correct data to </w:t>
            </w:r>
            <w:r>
              <w:rPr>
                <w:rFonts w:cs="Arial"/>
                <w:szCs w:val="20"/>
                <w:lang w:val="en-GB"/>
              </w:rPr>
              <w:t xml:space="preserve">the </w:t>
            </w:r>
            <w:r w:rsidRPr="00D415E5">
              <w:rPr>
                <w:rFonts w:cs="Arial"/>
                <w:szCs w:val="20"/>
                <w:lang w:val="en-GB"/>
              </w:rPr>
              <w:t xml:space="preserve">Buyer </w:t>
            </w:r>
            <w:r>
              <w:rPr>
                <w:rFonts w:cs="Arial"/>
                <w:szCs w:val="20"/>
                <w:lang w:val="en-GB"/>
              </w:rPr>
              <w:t xml:space="preserve">(externally) </w:t>
            </w:r>
            <w:r w:rsidR="00660488">
              <w:rPr>
                <w:rFonts w:cs="Arial"/>
                <w:szCs w:val="20"/>
                <w:lang w:val="en-GB"/>
              </w:rPr>
              <w:t>to enable</w:t>
            </w:r>
            <w:r>
              <w:rPr>
                <w:rFonts w:cs="Arial"/>
                <w:szCs w:val="20"/>
                <w:lang w:val="en-GB"/>
              </w:rPr>
              <w:t xml:space="preserve"> the </w:t>
            </w:r>
            <w:r w:rsidRPr="00D415E5">
              <w:rPr>
                <w:rFonts w:cs="Arial"/>
                <w:szCs w:val="20"/>
                <w:lang w:val="en-GB"/>
              </w:rPr>
              <w:t xml:space="preserve">Buyer to </w:t>
            </w:r>
            <w:r w:rsidR="00660488">
              <w:rPr>
                <w:rFonts w:cs="Arial"/>
                <w:szCs w:val="20"/>
                <w:lang w:val="en-GB"/>
              </w:rPr>
              <w:t>process</w:t>
            </w:r>
            <w:r w:rsidR="00660488" w:rsidRPr="00D415E5">
              <w:rPr>
                <w:rFonts w:cs="Arial"/>
                <w:szCs w:val="20"/>
                <w:lang w:val="en-GB"/>
              </w:rPr>
              <w:t xml:space="preserve"> </w:t>
            </w:r>
            <w:r w:rsidRPr="00D415E5">
              <w:rPr>
                <w:rFonts w:cs="Arial"/>
                <w:szCs w:val="20"/>
                <w:lang w:val="en-GB"/>
              </w:rPr>
              <w:t xml:space="preserve">the </w:t>
            </w:r>
            <w:r>
              <w:rPr>
                <w:rFonts w:cs="Arial"/>
                <w:szCs w:val="20"/>
                <w:lang w:val="en-GB"/>
              </w:rPr>
              <w:t>I</w:t>
            </w:r>
            <w:r w:rsidRPr="00D415E5">
              <w:rPr>
                <w:rFonts w:cs="Arial"/>
                <w:szCs w:val="20"/>
                <w:lang w:val="en-GB"/>
              </w:rPr>
              <w:t>nvoice further.</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ins w:id="365" w:author="Georg Birgisson" w:date="2018-04-17T19:19:00Z">
              <w:r w:rsidRPr="00990EBB">
                <w:rPr>
                  <w:rFonts w:cs="Arial"/>
                  <w:szCs w:val="20"/>
                  <w:lang w:val="en-GB"/>
                </w:rPr>
                <w:t>T111-uc006a-Under query missing information</w:t>
              </w:r>
            </w:ins>
            <w:ins w:id="366" w:author="Georg Birgisson" w:date="2018-04-17T19:21:00Z">
              <w:r>
                <w:rPr>
                  <w:rFonts w:cs="Arial"/>
                  <w:szCs w:val="20"/>
                  <w:lang w:val="en-GB"/>
                </w:rPr>
                <w:t>.xml</w:t>
              </w:r>
            </w:ins>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6b</w:t>
      </w:r>
      <w:r w:rsidRPr="00624CFB">
        <w:t xml:space="preserve"> </w:t>
      </w:r>
      <w:r w:rsidR="000C32D9" w:rsidRPr="00624CFB">
        <w:t xml:space="preserve">— </w:t>
      </w:r>
      <w:r w:rsidR="00AE7EA5" w:rsidRPr="00624CFB">
        <w:t xml:space="preserve">Invoice is under query </w:t>
      </w:r>
      <w:r w:rsidR="00170ECC">
        <w:t>because of missing PO reference.</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6b</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Invoice is under query because </w:t>
            </w:r>
            <w:r w:rsidR="00186BF8">
              <w:rPr>
                <w:rFonts w:cs="Arial"/>
                <w:szCs w:val="20"/>
                <w:lang w:val="en-GB"/>
              </w:rPr>
              <w:t xml:space="preserve">for example </w:t>
            </w:r>
            <w:r w:rsidRPr="00624CFB">
              <w:rPr>
                <w:rFonts w:cs="Arial"/>
                <w:szCs w:val="20"/>
                <w:lang w:val="en-GB"/>
              </w:rPr>
              <w:t>of</w:t>
            </w:r>
            <w:r w:rsidR="00186BF8">
              <w:rPr>
                <w:rFonts w:cs="Arial"/>
                <w:szCs w:val="20"/>
                <w:lang w:val="en-GB"/>
              </w:rPr>
              <w:t xml:space="preserve"> </w:t>
            </w:r>
            <w:r w:rsidRPr="00624CFB">
              <w:rPr>
                <w:rFonts w:cs="Arial"/>
                <w:szCs w:val="20"/>
                <w:lang w:val="en-GB"/>
              </w:rPr>
              <w:t xml:space="preserve">missing PO reference.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660488" w:rsidP="002247F7">
            <w:pPr>
              <w:rPr>
                <w:rFonts w:cs="Arial"/>
                <w:szCs w:val="20"/>
                <w:lang w:val="en-GB"/>
              </w:rPr>
            </w:pPr>
            <w:r>
              <w:rPr>
                <w:rFonts w:cs="Arial"/>
                <w:szCs w:val="20"/>
                <w:lang w:val="en-GB"/>
              </w:rPr>
              <w:t xml:space="preserve">The </w:t>
            </w:r>
            <w:r w:rsidR="00AE7EA5" w:rsidRPr="00624CFB">
              <w:rPr>
                <w:rFonts w:cs="Arial"/>
                <w:szCs w:val="20"/>
                <w:lang w:val="en-GB"/>
              </w:rPr>
              <w:t xml:space="preserve">Buyer cannot </w:t>
            </w:r>
            <w:r>
              <w:rPr>
                <w:rFonts w:cs="Arial"/>
                <w:szCs w:val="20"/>
                <w:lang w:val="en-GB"/>
              </w:rPr>
              <w:t>process</w:t>
            </w:r>
            <w:r w:rsidRPr="00624CFB">
              <w:rPr>
                <w:rFonts w:cs="Arial"/>
                <w:szCs w:val="20"/>
                <w:lang w:val="en-GB"/>
              </w:rPr>
              <w:t xml:space="preserve"> </w:t>
            </w:r>
            <w:r w:rsidR="00AE7EA5" w:rsidRPr="00624CFB">
              <w:rPr>
                <w:rFonts w:cs="Arial"/>
                <w:szCs w:val="20"/>
                <w:lang w:val="en-GB"/>
              </w:rPr>
              <w:t xml:space="preserve">the invoice </w:t>
            </w:r>
            <w:r>
              <w:rPr>
                <w:rFonts w:cs="Arial"/>
                <w:szCs w:val="20"/>
                <w:lang w:val="en-GB"/>
              </w:rPr>
              <w:t>because he</w:t>
            </w:r>
            <w:r w:rsidR="002247F7">
              <w:rPr>
                <w:rFonts w:cs="Arial"/>
                <w:szCs w:val="20"/>
                <w:lang w:val="en-GB"/>
              </w:rPr>
              <w:t xml:space="preserve"> </w:t>
            </w:r>
            <w:r>
              <w:rPr>
                <w:rFonts w:cs="Arial"/>
                <w:szCs w:val="20"/>
                <w:lang w:val="en-GB"/>
              </w:rPr>
              <w:t>requires a</w:t>
            </w:r>
            <w:r w:rsidRPr="00624CFB">
              <w:rPr>
                <w:rFonts w:cs="Arial"/>
                <w:szCs w:val="20"/>
                <w:lang w:val="en-GB"/>
              </w:rPr>
              <w:t xml:space="preserve"> </w:t>
            </w:r>
            <w:r w:rsidR="00AE7EA5" w:rsidRPr="00624CFB">
              <w:rPr>
                <w:rFonts w:cs="Arial"/>
                <w:szCs w:val="20"/>
                <w:lang w:val="en-GB"/>
              </w:rPr>
              <w:t xml:space="preserve">PO reference. </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660488" w:rsidP="00AE7EA5">
            <w:pPr>
              <w:rPr>
                <w:rFonts w:cs="Arial"/>
                <w:szCs w:val="20"/>
                <w:lang w:val="en-GB"/>
              </w:rPr>
            </w:pPr>
            <w:r>
              <w:rPr>
                <w:rFonts w:cs="Arial"/>
                <w:szCs w:val="20"/>
                <w:lang w:val="en-GB"/>
              </w:rPr>
              <w:t xml:space="preserve">An </w:t>
            </w:r>
            <w:r w:rsidR="00AA1BB0">
              <w:rPr>
                <w:rFonts w:cs="Arial"/>
                <w:szCs w:val="20"/>
                <w:lang w:val="en-GB"/>
              </w:rPr>
              <w:t>Invoice Response</w:t>
            </w:r>
            <w:r w:rsidR="00AE7EA5" w:rsidRPr="00624CFB">
              <w:rPr>
                <w:rFonts w:cs="Arial"/>
                <w:szCs w:val="20"/>
                <w:lang w:val="en-GB"/>
              </w:rPr>
              <w:t xml:space="preserve"> </w:t>
            </w:r>
            <w:r>
              <w:rPr>
                <w:rFonts w:cs="Arial"/>
                <w:szCs w:val="20"/>
                <w:lang w:val="en-GB"/>
              </w:rPr>
              <w:t xml:space="preserve">is sent </w:t>
            </w:r>
            <w:r w:rsidR="00AE7EA5" w:rsidRPr="00624CFB">
              <w:rPr>
                <w:rFonts w:cs="Arial"/>
                <w:szCs w:val="20"/>
                <w:lang w:val="en-GB"/>
              </w:rPr>
              <w:t xml:space="preserve">with 'Under query status, explanatory clarification code for missing PO reference and instructive clarification code for </w:t>
            </w:r>
            <w:r>
              <w:rPr>
                <w:rFonts w:cs="Arial"/>
                <w:szCs w:val="20"/>
                <w:lang w:val="en-GB"/>
              </w:rPr>
              <w:t>providing it</w:t>
            </w:r>
            <w:r w:rsidR="00AE7EA5"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660488" w:rsidP="008C019A">
            <w:pPr>
              <w:rPr>
                <w:rFonts w:cs="Arial"/>
                <w:szCs w:val="20"/>
                <w:lang w:val="en-GB"/>
              </w:rPr>
            </w:pPr>
            <w:r>
              <w:rPr>
                <w:rFonts w:cs="Arial"/>
                <w:szCs w:val="20"/>
                <w:lang w:val="en-GB"/>
              </w:rPr>
              <w:t xml:space="preserve">The </w:t>
            </w:r>
            <w:r w:rsidR="00AE7EA5" w:rsidRPr="00624CFB">
              <w:rPr>
                <w:rFonts w:cs="Arial"/>
                <w:szCs w:val="20"/>
                <w:lang w:val="en-GB"/>
              </w:rPr>
              <w:t xml:space="preserve">Seller </w:t>
            </w:r>
            <w:r>
              <w:rPr>
                <w:rFonts w:cs="Arial"/>
                <w:szCs w:val="20"/>
                <w:lang w:val="en-GB"/>
              </w:rPr>
              <w:t>has been</w:t>
            </w:r>
            <w:r w:rsidRPr="00624CFB">
              <w:rPr>
                <w:rFonts w:cs="Arial"/>
                <w:szCs w:val="20"/>
                <w:lang w:val="en-GB"/>
              </w:rPr>
              <w:t xml:space="preserve"> </w:t>
            </w:r>
            <w:r w:rsidR="00AE7EA5" w:rsidRPr="00624CFB">
              <w:rPr>
                <w:rFonts w:cs="Arial"/>
                <w:szCs w:val="20"/>
                <w:lang w:val="en-GB"/>
              </w:rPr>
              <w:t xml:space="preserve">notified that </w:t>
            </w:r>
            <w:r>
              <w:rPr>
                <w:rFonts w:cs="Arial"/>
                <w:szCs w:val="20"/>
                <w:lang w:val="en-GB"/>
              </w:rPr>
              <w:t xml:space="preserve">a </w:t>
            </w:r>
            <w:r w:rsidR="004C1CE3" w:rsidRPr="00624CFB">
              <w:rPr>
                <w:rFonts w:cs="Arial"/>
                <w:szCs w:val="20"/>
                <w:lang w:val="en-GB"/>
              </w:rPr>
              <w:t>PO reference</w:t>
            </w:r>
            <w:r w:rsidR="00AE7EA5" w:rsidRPr="00624CFB">
              <w:rPr>
                <w:rFonts w:cs="Arial"/>
                <w:szCs w:val="20"/>
                <w:lang w:val="en-GB"/>
              </w:rPr>
              <w:t xml:space="preserve"> is missing </w:t>
            </w:r>
            <w:r>
              <w:rPr>
                <w:rFonts w:cs="Arial"/>
                <w:szCs w:val="20"/>
                <w:lang w:val="en-GB"/>
              </w:rPr>
              <w:t xml:space="preserve">from </w:t>
            </w:r>
            <w:r w:rsidR="00AE7EA5" w:rsidRPr="00624CFB">
              <w:rPr>
                <w:rFonts w:cs="Arial"/>
                <w:szCs w:val="20"/>
                <w:lang w:val="en-GB"/>
              </w:rPr>
              <w:t xml:space="preserve">the </w:t>
            </w:r>
            <w:r w:rsidR="008C019A">
              <w:rPr>
                <w:rFonts w:cs="Arial"/>
                <w:szCs w:val="20"/>
                <w:lang w:val="en-GB"/>
              </w:rPr>
              <w:t>I</w:t>
            </w:r>
            <w:r w:rsidR="00AE7EA5" w:rsidRPr="00624CFB">
              <w:rPr>
                <w:rFonts w:cs="Arial"/>
                <w:szCs w:val="20"/>
                <w:lang w:val="en-GB"/>
              </w:rPr>
              <w:t xml:space="preserve">nvoice and </w:t>
            </w:r>
            <w:r>
              <w:rPr>
                <w:rFonts w:cs="Arial"/>
                <w:szCs w:val="20"/>
                <w:lang w:val="en-GB"/>
              </w:rPr>
              <w:t xml:space="preserve">that he must provide it </w:t>
            </w:r>
            <w:proofErr w:type="gramStart"/>
            <w:r w:rsidR="00AE7EA5" w:rsidRPr="00624CFB">
              <w:rPr>
                <w:rFonts w:cs="Arial"/>
                <w:szCs w:val="20"/>
                <w:lang w:val="en-GB"/>
              </w:rPr>
              <w:t>in order for</w:t>
            </w:r>
            <w:proofErr w:type="gramEnd"/>
            <w:r w:rsidR="00AE7EA5" w:rsidRPr="00624CFB">
              <w:rPr>
                <w:rFonts w:cs="Arial"/>
                <w:szCs w:val="20"/>
                <w:lang w:val="en-GB"/>
              </w:rPr>
              <w:t xml:space="preserve"> Buyer to continue with processing</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ins w:id="367" w:author="Georg Birgisson" w:date="2018-04-17T19:18:00Z">
              <w:r w:rsidRPr="00990EBB">
                <w:rPr>
                  <w:rFonts w:cs="Arial"/>
                  <w:szCs w:val="20"/>
                  <w:lang w:val="en-GB"/>
                </w:rPr>
                <w:t>T111-uc006a-Missing PO</w:t>
              </w:r>
            </w:ins>
            <w:ins w:id="368" w:author="Georg Birgisson" w:date="2018-04-17T19:21:00Z">
              <w:r>
                <w:rPr>
                  <w:rFonts w:cs="Arial"/>
                  <w:szCs w:val="20"/>
                  <w:lang w:val="en-GB"/>
                </w:rPr>
                <w:t>.xml</w:t>
              </w:r>
            </w:ins>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6c</w:t>
      </w:r>
      <w:r w:rsidRPr="00624CFB">
        <w:t xml:space="preserve"> </w:t>
      </w:r>
      <w:r w:rsidR="000C32D9" w:rsidRPr="00624CFB">
        <w:t xml:space="preserve">— </w:t>
      </w:r>
      <w:r w:rsidR="00AE7EA5" w:rsidRPr="00624CFB">
        <w:t>Invoice is in under query because of wrong details</w:t>
      </w:r>
      <w:r w:rsidR="00170ECC">
        <w:t>, partial Credit Note is requested</w:t>
      </w:r>
      <w:r w:rsidR="00AE7EA5" w:rsidRPr="00624CFB">
        <w:t>.</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6c</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Use Case Name</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Invoice is in under query because of wrong details. </w:t>
            </w:r>
            <w:r>
              <w:rPr>
                <w:rFonts w:cs="Arial"/>
                <w:szCs w:val="20"/>
                <w:lang w:val="en-GB"/>
              </w:rPr>
              <w:t>A p</w:t>
            </w:r>
            <w:r w:rsidRPr="00D415E5">
              <w:rPr>
                <w:rFonts w:cs="Arial"/>
                <w:szCs w:val="20"/>
                <w:lang w:val="en-GB"/>
              </w:rPr>
              <w:t xml:space="preserve">artial </w:t>
            </w:r>
            <w:r>
              <w:rPr>
                <w:rFonts w:cs="Arial"/>
                <w:szCs w:val="20"/>
                <w:lang w:val="en-GB"/>
              </w:rPr>
              <w:t>C</w:t>
            </w:r>
            <w:r w:rsidRPr="00D415E5">
              <w:rPr>
                <w:rFonts w:cs="Arial"/>
                <w:szCs w:val="20"/>
                <w:lang w:val="en-GB"/>
              </w:rPr>
              <w:t xml:space="preserve">redit </w:t>
            </w:r>
            <w:r>
              <w:rPr>
                <w:rFonts w:cs="Arial"/>
                <w:szCs w:val="20"/>
                <w:lang w:val="en-GB"/>
              </w:rPr>
              <w:t>N</w:t>
            </w:r>
            <w:r w:rsidRPr="00D415E5">
              <w:rPr>
                <w:rFonts w:cs="Arial"/>
                <w:szCs w:val="20"/>
                <w:lang w:val="en-GB"/>
              </w:rPr>
              <w:t xml:space="preserve">ote </w:t>
            </w:r>
            <w:r>
              <w:rPr>
                <w:rFonts w:cs="Arial"/>
                <w:szCs w:val="20"/>
                <w:lang w:val="en-GB"/>
              </w:rPr>
              <w:t xml:space="preserve">is </w:t>
            </w:r>
            <w:r w:rsidRPr="00D415E5">
              <w:rPr>
                <w:rFonts w:cs="Arial"/>
                <w:szCs w:val="20"/>
                <w:lang w:val="en-GB"/>
              </w:rPr>
              <w:t>requested.</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8C019A" w:rsidRPr="00624CFB" w:rsidRDefault="00660488" w:rsidP="008C019A">
            <w:pPr>
              <w:rPr>
                <w:rFonts w:cs="Arial"/>
                <w:szCs w:val="20"/>
                <w:lang w:val="en-GB"/>
              </w:rPr>
            </w:pPr>
            <w:r>
              <w:rPr>
                <w:rFonts w:cs="Arial"/>
                <w:szCs w:val="20"/>
                <w:lang w:val="en-GB"/>
              </w:rPr>
              <w:t xml:space="preserve">The </w:t>
            </w:r>
            <w:r w:rsidR="008C019A" w:rsidRPr="00D415E5">
              <w:rPr>
                <w:rFonts w:cs="Arial"/>
                <w:szCs w:val="20"/>
                <w:lang w:val="en-GB"/>
              </w:rPr>
              <w:t xml:space="preserve">Buyer </w:t>
            </w:r>
            <w:r w:rsidR="008C019A">
              <w:rPr>
                <w:rFonts w:cs="Arial"/>
                <w:szCs w:val="20"/>
                <w:lang w:val="en-GB"/>
              </w:rPr>
              <w:t>complains</w:t>
            </w:r>
            <w:r w:rsidR="008C019A" w:rsidRPr="00D415E5">
              <w:rPr>
                <w:rFonts w:cs="Arial"/>
                <w:szCs w:val="20"/>
                <w:lang w:val="en-GB"/>
              </w:rPr>
              <w:t xml:space="preserve"> </w:t>
            </w:r>
            <w:r w:rsidR="008C019A">
              <w:rPr>
                <w:rFonts w:cs="Arial"/>
                <w:szCs w:val="20"/>
                <w:lang w:val="en-GB"/>
              </w:rPr>
              <w:t xml:space="preserve">about </w:t>
            </w:r>
            <w:r w:rsidR="008C019A" w:rsidRPr="00D415E5">
              <w:rPr>
                <w:rFonts w:cs="Arial"/>
                <w:szCs w:val="20"/>
                <w:lang w:val="en-GB"/>
              </w:rPr>
              <w:t xml:space="preserve">a single line on the </w:t>
            </w:r>
            <w:r w:rsidR="008C019A">
              <w:rPr>
                <w:rFonts w:cs="Arial"/>
                <w:szCs w:val="20"/>
                <w:lang w:val="en-GB"/>
              </w:rPr>
              <w:t>I</w:t>
            </w:r>
            <w:r w:rsidR="008C019A" w:rsidRPr="00D415E5">
              <w:rPr>
                <w:rFonts w:cs="Arial"/>
                <w:szCs w:val="20"/>
                <w:lang w:val="en-GB"/>
              </w:rPr>
              <w:t xml:space="preserve">nvoice </w:t>
            </w:r>
            <w:r w:rsidR="008C019A">
              <w:rPr>
                <w:rFonts w:cs="Arial"/>
                <w:szCs w:val="20"/>
                <w:lang w:val="en-GB"/>
              </w:rPr>
              <w:t>t</w:t>
            </w:r>
            <w:r w:rsidR="008C019A" w:rsidRPr="00D415E5">
              <w:rPr>
                <w:rFonts w:cs="Arial"/>
                <w:szCs w:val="20"/>
                <w:lang w:val="en-GB"/>
              </w:rPr>
              <w:t xml:space="preserve">hat doesn't correspond to delivery and wants Seller to issue </w:t>
            </w:r>
            <w:r w:rsidR="008C019A">
              <w:rPr>
                <w:rFonts w:cs="Arial"/>
                <w:szCs w:val="20"/>
                <w:lang w:val="en-GB"/>
              </w:rPr>
              <w:t xml:space="preserve">a </w:t>
            </w:r>
            <w:r w:rsidR="008C019A" w:rsidRPr="00D415E5">
              <w:rPr>
                <w:rFonts w:cs="Arial"/>
                <w:szCs w:val="20"/>
                <w:lang w:val="en-GB"/>
              </w:rPr>
              <w:t xml:space="preserve">Credit </w:t>
            </w:r>
            <w:r w:rsidR="008C019A">
              <w:rPr>
                <w:rFonts w:cs="Arial"/>
                <w:szCs w:val="20"/>
                <w:lang w:val="en-GB"/>
              </w:rPr>
              <w:t>N</w:t>
            </w:r>
            <w:r w:rsidR="008C019A" w:rsidRPr="00D415E5">
              <w:rPr>
                <w:rFonts w:cs="Arial"/>
                <w:szCs w:val="20"/>
                <w:lang w:val="en-GB"/>
              </w:rPr>
              <w:t xml:space="preserve">ote for that </w:t>
            </w:r>
            <w:r>
              <w:rPr>
                <w:rFonts w:cs="Arial"/>
                <w:szCs w:val="20"/>
                <w:lang w:val="en-GB"/>
              </w:rPr>
              <w:t>line</w:t>
            </w:r>
            <w:r w:rsidR="008C019A" w:rsidRPr="00D415E5">
              <w:rPr>
                <w:rFonts w:cs="Arial"/>
                <w:szCs w:val="20"/>
                <w:lang w:val="en-GB"/>
              </w:rPr>
              <w:t>.</w:t>
            </w:r>
            <w:r w:rsidR="008C019A" w:rsidRPr="00D415E5">
              <w:rPr>
                <w:rFonts w:cs="Arial"/>
                <w:szCs w:val="20"/>
                <w:lang w:val="en-GB"/>
              </w:rPr>
              <w:br/>
            </w:r>
            <w:r>
              <w:rPr>
                <w:rFonts w:cs="Arial"/>
                <w:szCs w:val="20"/>
                <w:lang w:val="en-GB"/>
              </w:rPr>
              <w:t xml:space="preserve">The </w:t>
            </w:r>
            <w:r w:rsidR="008C019A" w:rsidRPr="00D415E5">
              <w:rPr>
                <w:rFonts w:cs="Arial"/>
                <w:szCs w:val="20"/>
                <w:lang w:val="en-GB"/>
              </w:rPr>
              <w:t xml:space="preserve">Buyer will hold </w:t>
            </w:r>
            <w:r>
              <w:rPr>
                <w:rFonts w:cs="Arial"/>
                <w:szCs w:val="20"/>
                <w:lang w:val="en-GB"/>
              </w:rPr>
              <w:t xml:space="preserve">the </w:t>
            </w:r>
            <w:r w:rsidR="008C019A" w:rsidRPr="00D415E5">
              <w:rPr>
                <w:rFonts w:cs="Arial"/>
                <w:szCs w:val="20"/>
                <w:lang w:val="en-GB"/>
              </w:rPr>
              <w:t xml:space="preserve">processing until </w:t>
            </w:r>
            <w:r>
              <w:rPr>
                <w:rFonts w:cs="Arial"/>
                <w:szCs w:val="20"/>
                <w:lang w:val="en-GB"/>
              </w:rPr>
              <w:t xml:space="preserve">a </w:t>
            </w:r>
            <w:r w:rsidR="008C019A" w:rsidRPr="00D415E5">
              <w:rPr>
                <w:rFonts w:cs="Arial"/>
                <w:szCs w:val="20"/>
                <w:lang w:val="en-GB"/>
              </w:rPr>
              <w:t xml:space="preserve">partial </w:t>
            </w:r>
            <w:r w:rsidR="008C019A">
              <w:rPr>
                <w:rFonts w:cs="Arial"/>
                <w:szCs w:val="20"/>
                <w:lang w:val="en-GB"/>
              </w:rPr>
              <w:t>C</w:t>
            </w:r>
            <w:r w:rsidR="008C019A" w:rsidRPr="00D415E5">
              <w:rPr>
                <w:rFonts w:cs="Arial"/>
                <w:szCs w:val="20"/>
                <w:lang w:val="en-GB"/>
              </w:rPr>
              <w:t xml:space="preserve">redit </w:t>
            </w:r>
            <w:r w:rsidR="008C019A">
              <w:rPr>
                <w:rFonts w:cs="Arial"/>
                <w:szCs w:val="20"/>
                <w:lang w:val="en-GB"/>
              </w:rPr>
              <w:t>N</w:t>
            </w:r>
            <w:r w:rsidR="008C019A" w:rsidRPr="00D415E5">
              <w:rPr>
                <w:rFonts w:cs="Arial"/>
                <w:szCs w:val="20"/>
                <w:lang w:val="en-GB"/>
              </w:rPr>
              <w:t>ote is received</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660488" w:rsidP="008C019A">
            <w:pPr>
              <w:rPr>
                <w:rFonts w:cs="Arial"/>
                <w:szCs w:val="20"/>
                <w:lang w:val="en-GB"/>
              </w:rPr>
            </w:pPr>
            <w:r>
              <w:rPr>
                <w:rFonts w:cs="Arial"/>
                <w:szCs w:val="20"/>
                <w:lang w:val="en-GB"/>
              </w:rPr>
              <w:t xml:space="preserve">An </w:t>
            </w:r>
            <w:r w:rsidR="00AA1BB0">
              <w:rPr>
                <w:rFonts w:cs="Arial"/>
                <w:szCs w:val="20"/>
                <w:lang w:val="en-GB"/>
              </w:rPr>
              <w:t>Invoice Response</w:t>
            </w:r>
            <w:r w:rsidR="008C019A" w:rsidRPr="00D415E5">
              <w:rPr>
                <w:rFonts w:cs="Arial"/>
                <w:szCs w:val="20"/>
                <w:lang w:val="en-GB"/>
              </w:rPr>
              <w:t xml:space="preserve"> </w:t>
            </w:r>
            <w:r>
              <w:rPr>
                <w:rFonts w:cs="Arial"/>
                <w:szCs w:val="20"/>
                <w:lang w:val="en-GB"/>
              </w:rPr>
              <w:t xml:space="preserve">is sent </w:t>
            </w:r>
            <w:r w:rsidR="008C019A" w:rsidRPr="00D415E5">
              <w:rPr>
                <w:rFonts w:cs="Arial"/>
                <w:szCs w:val="20"/>
                <w:lang w:val="en-GB"/>
              </w:rPr>
              <w:t>with 'Under query</w:t>
            </w:r>
            <w:r w:rsidR="008C019A">
              <w:rPr>
                <w:rFonts w:cs="Arial"/>
                <w:szCs w:val="20"/>
                <w:lang w:val="en-GB"/>
              </w:rPr>
              <w:t>’</w:t>
            </w:r>
            <w:r w:rsidR="008C019A" w:rsidRPr="00D415E5">
              <w:rPr>
                <w:rFonts w:cs="Arial"/>
                <w:szCs w:val="20"/>
                <w:lang w:val="en-GB"/>
              </w:rPr>
              <w:t xml:space="preserve"> status, clarification text for incorrect </w:t>
            </w:r>
            <w:r w:rsidR="008C019A">
              <w:rPr>
                <w:rFonts w:cs="Arial"/>
                <w:szCs w:val="20"/>
                <w:lang w:val="en-GB"/>
              </w:rPr>
              <w:t xml:space="preserve">Invoice </w:t>
            </w:r>
            <w:r w:rsidR="008C019A" w:rsidRPr="00D415E5">
              <w:rPr>
                <w:rFonts w:cs="Arial"/>
                <w:szCs w:val="20"/>
                <w:lang w:val="en-GB"/>
              </w:rPr>
              <w:t xml:space="preserve">line and instructive clarification code for issuing </w:t>
            </w:r>
            <w:r>
              <w:rPr>
                <w:rFonts w:cs="Arial"/>
                <w:szCs w:val="20"/>
                <w:lang w:val="en-GB"/>
              </w:rPr>
              <w:t xml:space="preserve">a </w:t>
            </w:r>
            <w:r w:rsidR="008C019A">
              <w:rPr>
                <w:rFonts w:cs="Arial"/>
                <w:szCs w:val="20"/>
                <w:lang w:val="en-GB"/>
              </w:rPr>
              <w:t>C</w:t>
            </w:r>
            <w:r w:rsidR="008C019A" w:rsidRPr="00D415E5">
              <w:rPr>
                <w:rFonts w:cs="Arial"/>
                <w:szCs w:val="20"/>
                <w:lang w:val="en-GB"/>
              </w:rPr>
              <w:t xml:space="preserve">redit </w:t>
            </w:r>
            <w:r w:rsidR="008C019A">
              <w:rPr>
                <w:rFonts w:cs="Arial"/>
                <w:szCs w:val="20"/>
                <w:lang w:val="en-GB"/>
              </w:rPr>
              <w:t>N</w:t>
            </w:r>
            <w:r w:rsidR="008C019A" w:rsidRPr="00D415E5">
              <w:rPr>
                <w:rFonts w:cs="Arial"/>
                <w:szCs w:val="20"/>
                <w:lang w:val="en-GB"/>
              </w:rPr>
              <w:t>ote.</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Buyer,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Seller </w:t>
            </w:r>
            <w:r w:rsidR="00660488">
              <w:rPr>
                <w:rFonts w:cs="Arial"/>
                <w:szCs w:val="20"/>
                <w:lang w:val="en-GB"/>
              </w:rPr>
              <w:t>has been</w:t>
            </w:r>
            <w:r w:rsidR="00660488" w:rsidRPr="00D415E5">
              <w:rPr>
                <w:rFonts w:cs="Arial"/>
                <w:szCs w:val="20"/>
                <w:lang w:val="en-GB"/>
              </w:rPr>
              <w:t xml:space="preserve"> </w:t>
            </w:r>
            <w:r w:rsidRPr="00D415E5">
              <w:rPr>
                <w:rFonts w:cs="Arial"/>
                <w:szCs w:val="20"/>
                <w:lang w:val="en-GB"/>
              </w:rPr>
              <w:t xml:space="preserve">notified that </w:t>
            </w:r>
            <w:r w:rsidR="00660488">
              <w:rPr>
                <w:rFonts w:cs="Arial"/>
                <w:szCs w:val="20"/>
                <w:lang w:val="en-GB"/>
              </w:rPr>
              <w:t xml:space="preserve">the </w:t>
            </w:r>
            <w:r>
              <w:rPr>
                <w:rFonts w:cs="Arial"/>
                <w:szCs w:val="20"/>
                <w:lang w:val="en-GB"/>
              </w:rPr>
              <w:t>I</w:t>
            </w:r>
            <w:r w:rsidRPr="00D415E5">
              <w:rPr>
                <w:rFonts w:cs="Arial"/>
                <w:szCs w:val="20"/>
                <w:lang w:val="en-GB"/>
              </w:rPr>
              <w:t xml:space="preserve">nvoice has </w:t>
            </w:r>
            <w:r>
              <w:rPr>
                <w:rFonts w:cs="Arial"/>
                <w:szCs w:val="20"/>
                <w:lang w:val="en-GB"/>
              </w:rPr>
              <w:t>an</w:t>
            </w:r>
            <w:r w:rsidRPr="00D415E5">
              <w:rPr>
                <w:rFonts w:cs="Arial"/>
                <w:szCs w:val="20"/>
                <w:lang w:val="en-GB"/>
              </w:rPr>
              <w:t xml:space="preserve"> incorrect </w:t>
            </w:r>
            <w:r>
              <w:rPr>
                <w:rFonts w:cs="Arial"/>
                <w:szCs w:val="20"/>
                <w:lang w:val="en-GB"/>
              </w:rPr>
              <w:t>Invoice Line</w:t>
            </w:r>
            <w:r w:rsidR="00660488">
              <w:rPr>
                <w:rFonts w:cs="Arial"/>
                <w:szCs w:val="20"/>
                <w:lang w:val="en-GB"/>
              </w:rPr>
              <w:t xml:space="preserve"> and that he</w:t>
            </w:r>
            <w:r w:rsidRPr="00D415E5">
              <w:rPr>
                <w:rFonts w:cs="Arial"/>
                <w:szCs w:val="20"/>
                <w:lang w:val="en-GB"/>
              </w:rPr>
              <w:t xml:space="preserve"> needs to issue a partial </w:t>
            </w:r>
            <w:r>
              <w:rPr>
                <w:rFonts w:cs="Arial"/>
                <w:szCs w:val="20"/>
                <w:lang w:val="en-GB"/>
              </w:rPr>
              <w:t>C</w:t>
            </w:r>
            <w:r w:rsidRPr="00D415E5">
              <w:rPr>
                <w:rFonts w:cs="Arial"/>
                <w:szCs w:val="20"/>
                <w:lang w:val="en-GB"/>
              </w:rPr>
              <w:t xml:space="preserve">redit </w:t>
            </w:r>
            <w:r>
              <w:rPr>
                <w:rFonts w:cs="Arial"/>
                <w:szCs w:val="20"/>
                <w:lang w:val="en-GB"/>
              </w:rPr>
              <w:t>N</w:t>
            </w:r>
            <w:r w:rsidRPr="00D415E5">
              <w:rPr>
                <w:rFonts w:cs="Arial"/>
                <w:szCs w:val="20"/>
                <w:lang w:val="en-GB"/>
              </w:rPr>
              <w:t>ote</w:t>
            </w:r>
            <w:r w:rsidRPr="00C316F9">
              <w:rPr>
                <w:rFonts w:cs="Arial"/>
                <w:szCs w:val="20"/>
                <w:lang w:val="en-GB"/>
              </w:rPr>
              <w:t>.</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lastRenderedPageBreak/>
              <w:t>XML example</w:t>
            </w:r>
          </w:p>
        </w:tc>
        <w:tc>
          <w:tcPr>
            <w:tcW w:w="7655" w:type="dxa"/>
            <w:shd w:val="clear" w:color="auto" w:fill="auto"/>
          </w:tcPr>
          <w:p w:rsidR="001A60B4" w:rsidRPr="00624CFB" w:rsidRDefault="00990EBB" w:rsidP="003F6D48">
            <w:pPr>
              <w:rPr>
                <w:rFonts w:cs="Arial"/>
                <w:szCs w:val="20"/>
                <w:lang w:val="en-GB"/>
              </w:rPr>
            </w:pPr>
            <w:ins w:id="369" w:author="Georg Birgisson" w:date="2018-04-17T19:19:00Z">
              <w:r w:rsidRPr="00990EBB">
                <w:rPr>
                  <w:rFonts w:cs="Arial"/>
                  <w:szCs w:val="20"/>
                  <w:lang w:val="en-GB"/>
                </w:rPr>
                <w:t>T111-uc006c-Wrong detail partial credit</w:t>
              </w:r>
            </w:ins>
            <w:ins w:id="370" w:author="Georg Birgisson" w:date="2018-04-17T19:20:00Z">
              <w:r>
                <w:rPr>
                  <w:rFonts w:cs="Arial"/>
                  <w:szCs w:val="20"/>
                  <w:lang w:val="en-GB"/>
                </w:rPr>
                <w:t>.xml</w:t>
              </w:r>
            </w:ins>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7</w:t>
      </w:r>
      <w:r w:rsidRPr="00624CFB">
        <w:t xml:space="preserve"> </w:t>
      </w:r>
      <w:r w:rsidR="000C32D9" w:rsidRPr="00624CFB">
        <w:t xml:space="preserve">— </w:t>
      </w:r>
      <w:r w:rsidR="00AE7EA5" w:rsidRPr="00624CFB">
        <w:t xml:space="preserve">Invoice payment </w:t>
      </w:r>
      <w:r w:rsidR="00170ECC">
        <w:t>has been</w:t>
      </w:r>
      <w:r w:rsidR="00170ECC" w:rsidRPr="00624CFB">
        <w:t xml:space="preserve"> </w:t>
      </w:r>
      <w:r w:rsidR="00AE7EA5" w:rsidRPr="00624CFB">
        <w:t>initiated</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7</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Invoice payment </w:t>
            </w:r>
            <w:r w:rsidR="00170ECC">
              <w:rPr>
                <w:rFonts w:cs="Arial"/>
                <w:szCs w:val="20"/>
                <w:lang w:val="en-GB"/>
              </w:rPr>
              <w:t>has been</w:t>
            </w:r>
            <w:r w:rsidR="00170ECC" w:rsidRPr="00624CFB">
              <w:rPr>
                <w:rFonts w:cs="Arial"/>
                <w:szCs w:val="20"/>
                <w:lang w:val="en-GB"/>
              </w:rPr>
              <w:t xml:space="preserve"> </w:t>
            </w:r>
            <w:r w:rsidRPr="00624CFB">
              <w:rPr>
                <w:rFonts w:cs="Arial"/>
                <w:szCs w:val="20"/>
                <w:lang w:val="en-GB"/>
              </w:rPr>
              <w:t>initiated</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AE7EA5" w:rsidRPr="00624CFB" w:rsidRDefault="00322EB8" w:rsidP="008C019A">
            <w:pPr>
              <w:rPr>
                <w:rFonts w:cs="Arial"/>
                <w:szCs w:val="20"/>
                <w:lang w:val="en-GB"/>
              </w:rPr>
            </w:pPr>
            <w:r>
              <w:rPr>
                <w:rFonts w:cs="Arial"/>
                <w:szCs w:val="20"/>
                <w:lang w:val="en-GB"/>
              </w:rPr>
              <w:t xml:space="preserve">The </w:t>
            </w:r>
            <w:r w:rsidR="00AE7EA5" w:rsidRPr="00624CFB">
              <w:rPr>
                <w:rFonts w:cs="Arial"/>
                <w:szCs w:val="20"/>
                <w:lang w:val="en-GB"/>
              </w:rPr>
              <w:t xml:space="preserve">Buyer indicates to </w:t>
            </w:r>
            <w:r>
              <w:rPr>
                <w:rFonts w:cs="Arial"/>
                <w:szCs w:val="20"/>
                <w:lang w:val="en-GB"/>
              </w:rPr>
              <w:t xml:space="preserve">the </w:t>
            </w:r>
            <w:r w:rsidR="00AE7EA5" w:rsidRPr="00624CFB">
              <w:rPr>
                <w:rFonts w:cs="Arial"/>
                <w:szCs w:val="20"/>
                <w:lang w:val="en-GB"/>
              </w:rPr>
              <w:t xml:space="preserve">Seller that </w:t>
            </w:r>
            <w:r>
              <w:rPr>
                <w:rFonts w:cs="Arial"/>
                <w:szCs w:val="20"/>
                <w:lang w:val="en-GB"/>
              </w:rPr>
              <w:t xml:space="preserve">an </w:t>
            </w:r>
            <w:r w:rsidR="00AE7EA5" w:rsidRPr="00624CFB">
              <w:rPr>
                <w:rFonts w:cs="Arial"/>
                <w:szCs w:val="20"/>
                <w:lang w:val="en-GB"/>
              </w:rPr>
              <w:t>invoice payment</w:t>
            </w:r>
            <w:r w:rsidR="008C019A">
              <w:rPr>
                <w:rFonts w:cs="Arial"/>
                <w:szCs w:val="20"/>
                <w:lang w:val="en-GB"/>
              </w:rPr>
              <w:t xml:space="preserve"> has been initiated</w:t>
            </w:r>
            <w:r w:rsidR="00AE7EA5" w:rsidRPr="00624CFB">
              <w:rPr>
                <w:rFonts w:cs="Arial"/>
                <w:szCs w:val="20"/>
                <w:lang w:val="en-GB"/>
              </w:rPr>
              <w:t>.</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The flow</w:t>
            </w:r>
          </w:p>
        </w:tc>
        <w:tc>
          <w:tcPr>
            <w:tcW w:w="7655" w:type="dxa"/>
            <w:shd w:val="clear" w:color="auto" w:fill="auto"/>
            <w:hideMark/>
          </w:tcPr>
          <w:p w:rsidR="00AE7EA5" w:rsidRPr="00624CFB" w:rsidRDefault="00322EB8" w:rsidP="00AE7EA5">
            <w:pPr>
              <w:rPr>
                <w:rFonts w:cs="Arial"/>
                <w:szCs w:val="20"/>
                <w:lang w:val="en-GB"/>
              </w:rPr>
            </w:pPr>
            <w:r>
              <w:rPr>
                <w:rFonts w:cs="Arial"/>
                <w:szCs w:val="20"/>
                <w:lang w:val="en-GB"/>
              </w:rPr>
              <w:t xml:space="preserve">An </w:t>
            </w:r>
            <w:r w:rsidR="00AA1BB0">
              <w:rPr>
                <w:rFonts w:cs="Arial"/>
                <w:szCs w:val="20"/>
                <w:lang w:val="en-GB"/>
              </w:rPr>
              <w:t>Invoice Response</w:t>
            </w:r>
            <w:r>
              <w:rPr>
                <w:rFonts w:cs="Arial"/>
                <w:szCs w:val="20"/>
                <w:lang w:val="en-GB"/>
              </w:rPr>
              <w:t xml:space="preserve"> is sent</w:t>
            </w:r>
            <w:r w:rsidR="00AE7EA5" w:rsidRPr="00624CFB">
              <w:rPr>
                <w:rFonts w:cs="Arial"/>
                <w:szCs w:val="20"/>
                <w:lang w:val="en-GB"/>
              </w:rPr>
              <w:t xml:space="preserve"> with 'Paid' status.</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Buyer, Seller</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Result</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 xml:space="preserve">Seller knows that </w:t>
            </w:r>
            <w:r w:rsidR="00322EB8">
              <w:rPr>
                <w:rFonts w:cs="Arial"/>
                <w:szCs w:val="20"/>
                <w:lang w:val="en-GB"/>
              </w:rPr>
              <w:t>the payment</w:t>
            </w:r>
            <w:r w:rsidR="00322EB8" w:rsidRPr="00624CFB">
              <w:rPr>
                <w:rFonts w:cs="Arial"/>
                <w:szCs w:val="20"/>
                <w:lang w:val="en-GB"/>
              </w:rPr>
              <w:t xml:space="preserve"> </w:t>
            </w:r>
            <w:r w:rsidRPr="00624CFB">
              <w:rPr>
                <w:rFonts w:cs="Arial"/>
                <w:szCs w:val="20"/>
                <w:lang w:val="en-GB"/>
              </w:rPr>
              <w:t>will be received soon.</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ins w:id="371" w:author="Georg Birgisson" w:date="2018-04-17T19:20:00Z">
              <w:r w:rsidRPr="00990EBB">
                <w:rPr>
                  <w:rFonts w:cs="Arial"/>
                  <w:szCs w:val="20"/>
                  <w:lang w:val="en-GB"/>
                </w:rPr>
                <w:t>T111-uc007-Payment has been initiated</w:t>
              </w:r>
              <w:r>
                <w:rPr>
                  <w:rFonts w:cs="Arial"/>
                  <w:szCs w:val="20"/>
                  <w:lang w:val="en-GB"/>
                </w:rPr>
                <w:t>.xml</w:t>
              </w:r>
            </w:ins>
          </w:p>
        </w:tc>
      </w:tr>
    </w:tbl>
    <w:p w:rsidR="008403FB" w:rsidRPr="00624CFB" w:rsidRDefault="008403FB" w:rsidP="008403FB">
      <w:pPr>
        <w:pStyle w:val="BodyText"/>
        <w:rPr>
          <w:lang w:val="en-GB"/>
        </w:rPr>
      </w:pPr>
    </w:p>
    <w:p w:rsidR="00AE7EA5" w:rsidRPr="00624CFB" w:rsidRDefault="00C34622" w:rsidP="007A1AC8">
      <w:pPr>
        <w:pStyle w:val="Heading3"/>
      </w:pPr>
      <w:r w:rsidRPr="00624CFB">
        <w:t xml:space="preserve">Use case </w:t>
      </w:r>
      <w:r w:rsidR="00AE7EA5" w:rsidRPr="00624CFB">
        <w:t>8</w:t>
      </w:r>
      <w:r w:rsidRPr="00624CFB">
        <w:t xml:space="preserve"> </w:t>
      </w:r>
      <w:r w:rsidR="000C32D9" w:rsidRPr="00624CFB">
        <w:t xml:space="preserve">— </w:t>
      </w:r>
      <w:r w:rsidR="00AE7EA5" w:rsidRPr="00624CFB">
        <w:t xml:space="preserve">Invoice is accepted by </w:t>
      </w:r>
      <w:r w:rsidR="00850D53">
        <w:t xml:space="preserve">a </w:t>
      </w:r>
      <w:r w:rsidR="00AE7EA5" w:rsidRPr="00624CFB">
        <w:t xml:space="preserve">third party </w:t>
      </w:r>
      <w:r w:rsidR="00170ECC">
        <w:t>acting</w:t>
      </w:r>
      <w:r w:rsidR="00AE7EA5" w:rsidRPr="00624CFB">
        <w:t xml:space="preserve"> on behalf of </w:t>
      </w:r>
      <w:r w:rsidR="00170ECC">
        <w:t xml:space="preserve">the </w:t>
      </w:r>
      <w:r w:rsidR="00AE7EA5" w:rsidRPr="00624CFB">
        <w:t>Buyer.</w:t>
      </w:r>
    </w:p>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3"/>
        <w:gridCol w:w="7655"/>
      </w:tblGrid>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number</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8</w:t>
            </w:r>
          </w:p>
        </w:tc>
      </w:tr>
      <w:tr w:rsidR="00AE7EA5" w:rsidRPr="00624CFB" w:rsidTr="001A60B4">
        <w:tc>
          <w:tcPr>
            <w:tcW w:w="1843" w:type="dxa"/>
            <w:shd w:val="clear" w:color="auto" w:fill="auto"/>
            <w:hideMark/>
          </w:tcPr>
          <w:p w:rsidR="00AE7EA5" w:rsidRPr="00624CFB" w:rsidRDefault="00AE7EA5" w:rsidP="00AE7EA5">
            <w:pPr>
              <w:rPr>
                <w:rFonts w:cs="Arial"/>
                <w:b/>
                <w:bCs/>
                <w:szCs w:val="20"/>
                <w:lang w:val="en-GB"/>
              </w:rPr>
            </w:pPr>
            <w:r w:rsidRPr="00624CFB">
              <w:rPr>
                <w:rFonts w:cs="Arial"/>
                <w:b/>
                <w:bCs/>
                <w:szCs w:val="20"/>
                <w:lang w:val="en-GB"/>
              </w:rPr>
              <w:t>Use Case Name</w:t>
            </w:r>
          </w:p>
        </w:tc>
        <w:tc>
          <w:tcPr>
            <w:tcW w:w="7655" w:type="dxa"/>
            <w:shd w:val="clear" w:color="auto" w:fill="auto"/>
            <w:hideMark/>
          </w:tcPr>
          <w:p w:rsidR="00AE7EA5" w:rsidRPr="00624CFB" w:rsidRDefault="00AE7EA5" w:rsidP="00AE7EA5">
            <w:pPr>
              <w:rPr>
                <w:rFonts w:cs="Arial"/>
                <w:szCs w:val="20"/>
                <w:lang w:val="en-GB"/>
              </w:rPr>
            </w:pPr>
            <w:r w:rsidRPr="00624CFB">
              <w:rPr>
                <w:rFonts w:cs="Arial"/>
                <w:szCs w:val="20"/>
                <w:lang w:val="en-GB"/>
              </w:rPr>
              <w:t>Invoice is accepted by third party who acts on behalf of Buyer.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Assumption and description</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The Buyer has contracted a service provider to handle </w:t>
            </w:r>
            <w:r>
              <w:rPr>
                <w:rFonts w:cs="Arial"/>
                <w:szCs w:val="20"/>
                <w:lang w:val="en-GB"/>
              </w:rPr>
              <w:t>I</w:t>
            </w:r>
            <w:r w:rsidRPr="00D415E5">
              <w:rPr>
                <w:rFonts w:cs="Arial"/>
                <w:szCs w:val="20"/>
                <w:lang w:val="en-GB"/>
              </w:rPr>
              <w:t xml:space="preserve">nvoice to </w:t>
            </w:r>
            <w:r>
              <w:rPr>
                <w:rFonts w:cs="Arial"/>
                <w:szCs w:val="20"/>
                <w:lang w:val="en-GB"/>
              </w:rPr>
              <w:t>O</w:t>
            </w:r>
            <w:r w:rsidRPr="00D415E5">
              <w:rPr>
                <w:rFonts w:cs="Arial"/>
                <w:szCs w:val="20"/>
                <w:lang w:val="en-GB"/>
              </w:rPr>
              <w:t>rder mat</w:t>
            </w:r>
            <w:r>
              <w:rPr>
                <w:rFonts w:cs="Arial"/>
                <w:szCs w:val="20"/>
                <w:lang w:val="en-GB"/>
              </w:rPr>
              <w:t>c</w:t>
            </w:r>
            <w:r w:rsidRPr="00D415E5">
              <w:rPr>
                <w:rFonts w:cs="Arial"/>
                <w:szCs w:val="20"/>
                <w:lang w:val="en-GB"/>
              </w:rPr>
              <w:t>hing on his behalf.</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The flow</w:t>
            </w:r>
          </w:p>
        </w:tc>
        <w:tc>
          <w:tcPr>
            <w:tcW w:w="7655" w:type="dxa"/>
            <w:shd w:val="clear" w:color="auto" w:fill="auto"/>
            <w:hideMark/>
          </w:tcPr>
          <w:p w:rsidR="008C019A" w:rsidRPr="00624CFB" w:rsidRDefault="00AA1BB0" w:rsidP="008C019A">
            <w:pPr>
              <w:rPr>
                <w:rFonts w:cs="Arial"/>
                <w:szCs w:val="20"/>
                <w:lang w:val="en-GB"/>
              </w:rPr>
            </w:pPr>
            <w:r>
              <w:rPr>
                <w:rFonts w:cs="Arial"/>
                <w:szCs w:val="20"/>
                <w:lang w:val="en-GB"/>
              </w:rPr>
              <w:t>Invoice Response</w:t>
            </w:r>
            <w:r w:rsidR="008C019A" w:rsidRPr="00D415E5">
              <w:rPr>
                <w:rFonts w:cs="Arial"/>
                <w:szCs w:val="20"/>
                <w:lang w:val="en-GB"/>
              </w:rPr>
              <w:t xml:space="preserve"> with 'Accepted' status and mandatory </w:t>
            </w:r>
            <w:r>
              <w:rPr>
                <w:rFonts w:cs="Arial"/>
                <w:szCs w:val="20"/>
                <w:lang w:val="en-GB"/>
              </w:rPr>
              <w:t>Invoice Response</w:t>
            </w:r>
            <w:r w:rsidR="008C019A" w:rsidRPr="00D415E5">
              <w:rPr>
                <w:rFonts w:cs="Arial"/>
                <w:szCs w:val="20"/>
                <w:lang w:val="en-GB"/>
              </w:rPr>
              <w:t xml:space="preserve"> data indicating that an </w:t>
            </w:r>
            <w:r w:rsidR="008C019A">
              <w:rPr>
                <w:rFonts w:cs="Arial"/>
                <w:szCs w:val="20"/>
                <w:lang w:val="en-GB"/>
              </w:rPr>
              <w:t>I</w:t>
            </w:r>
            <w:r w:rsidR="008C019A" w:rsidRPr="00D415E5">
              <w:rPr>
                <w:rFonts w:cs="Arial"/>
                <w:szCs w:val="20"/>
                <w:lang w:val="en-GB"/>
              </w:rPr>
              <w:t>nvoice is accepted. Sending Party differs from Buyer party details.</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Parties involved</w:t>
            </w:r>
          </w:p>
        </w:tc>
        <w:tc>
          <w:tcPr>
            <w:tcW w:w="7655" w:type="dxa"/>
            <w:shd w:val="clear" w:color="auto" w:fill="auto"/>
            <w:hideMark/>
          </w:tcPr>
          <w:p w:rsidR="008C019A" w:rsidRPr="00624CFB" w:rsidRDefault="008C019A" w:rsidP="008C019A">
            <w:pPr>
              <w:rPr>
                <w:rFonts w:cs="Arial"/>
                <w:szCs w:val="20"/>
                <w:lang w:val="en-GB"/>
              </w:rPr>
            </w:pPr>
            <w:r>
              <w:rPr>
                <w:rFonts w:cs="Arial"/>
                <w:szCs w:val="20"/>
                <w:lang w:val="en-GB"/>
              </w:rPr>
              <w:t>Buyer</w:t>
            </w:r>
            <w:r w:rsidR="00322EB8">
              <w:rPr>
                <w:rFonts w:cs="Arial"/>
                <w:szCs w:val="20"/>
                <w:lang w:val="en-GB"/>
              </w:rPr>
              <w:t>,</w:t>
            </w:r>
            <w:r>
              <w:rPr>
                <w:rFonts w:cs="Arial"/>
                <w:szCs w:val="20"/>
                <w:lang w:val="en-GB"/>
              </w:rPr>
              <w:t xml:space="preserve"> </w:t>
            </w:r>
            <w:r w:rsidR="00322EB8">
              <w:rPr>
                <w:rFonts w:cs="Arial"/>
                <w:szCs w:val="20"/>
                <w:lang w:val="en-GB"/>
              </w:rPr>
              <w:t>Service provider</w:t>
            </w:r>
            <w:r>
              <w:rPr>
                <w:rFonts w:cs="Arial"/>
                <w:szCs w:val="20"/>
                <w:lang w:val="en-GB"/>
              </w:rPr>
              <w:t>, Seller</w:t>
            </w:r>
          </w:p>
        </w:tc>
      </w:tr>
      <w:tr w:rsidR="008C019A" w:rsidRPr="00624CFB" w:rsidTr="001A60B4">
        <w:tc>
          <w:tcPr>
            <w:tcW w:w="1843" w:type="dxa"/>
            <w:shd w:val="clear" w:color="auto" w:fill="auto"/>
            <w:hideMark/>
          </w:tcPr>
          <w:p w:rsidR="008C019A" w:rsidRPr="00624CFB" w:rsidRDefault="008C019A" w:rsidP="008C019A">
            <w:pPr>
              <w:rPr>
                <w:rFonts w:cs="Arial"/>
                <w:b/>
                <w:bCs/>
                <w:szCs w:val="20"/>
                <w:lang w:val="en-GB"/>
              </w:rPr>
            </w:pPr>
            <w:r w:rsidRPr="00624CFB">
              <w:rPr>
                <w:rFonts w:cs="Arial"/>
                <w:b/>
                <w:bCs/>
                <w:szCs w:val="20"/>
                <w:lang w:val="en-GB"/>
              </w:rPr>
              <w:t>Result</w:t>
            </w:r>
          </w:p>
        </w:tc>
        <w:tc>
          <w:tcPr>
            <w:tcW w:w="7655" w:type="dxa"/>
            <w:shd w:val="clear" w:color="auto" w:fill="auto"/>
            <w:hideMark/>
          </w:tcPr>
          <w:p w:rsidR="008C019A" w:rsidRPr="00624CFB" w:rsidRDefault="008C019A" w:rsidP="008C019A">
            <w:pPr>
              <w:rPr>
                <w:rFonts w:cs="Arial"/>
                <w:szCs w:val="20"/>
                <w:lang w:val="en-GB"/>
              </w:rPr>
            </w:pPr>
            <w:r w:rsidRPr="00D415E5">
              <w:rPr>
                <w:rFonts w:cs="Arial"/>
                <w:szCs w:val="20"/>
                <w:lang w:val="en-GB"/>
              </w:rPr>
              <w:t xml:space="preserve">Seller is notified that an </w:t>
            </w:r>
            <w:r>
              <w:rPr>
                <w:rFonts w:cs="Arial"/>
                <w:szCs w:val="20"/>
                <w:lang w:val="en-GB"/>
              </w:rPr>
              <w:t>I</w:t>
            </w:r>
            <w:r w:rsidRPr="00D415E5">
              <w:rPr>
                <w:rFonts w:cs="Arial"/>
                <w:szCs w:val="20"/>
                <w:lang w:val="en-GB"/>
              </w:rPr>
              <w:t>nvoice has been accepted and will be paid on due date.</w:t>
            </w:r>
          </w:p>
        </w:tc>
      </w:tr>
      <w:tr w:rsidR="001A60B4" w:rsidRPr="00624CFB" w:rsidTr="001A60B4">
        <w:tc>
          <w:tcPr>
            <w:tcW w:w="1843" w:type="dxa"/>
            <w:shd w:val="clear" w:color="auto" w:fill="auto"/>
          </w:tcPr>
          <w:p w:rsidR="001A60B4" w:rsidRPr="00624CFB" w:rsidRDefault="001A60B4" w:rsidP="003F6D48">
            <w:pPr>
              <w:rPr>
                <w:rFonts w:cs="Arial"/>
                <w:b/>
                <w:bCs/>
                <w:szCs w:val="20"/>
                <w:lang w:val="en-GB"/>
              </w:rPr>
            </w:pPr>
            <w:r w:rsidRPr="00624CFB">
              <w:rPr>
                <w:rFonts w:cs="Arial"/>
                <w:b/>
                <w:bCs/>
                <w:szCs w:val="20"/>
                <w:lang w:val="en-GB"/>
              </w:rPr>
              <w:t>XML example</w:t>
            </w:r>
          </w:p>
        </w:tc>
        <w:tc>
          <w:tcPr>
            <w:tcW w:w="7655" w:type="dxa"/>
            <w:shd w:val="clear" w:color="auto" w:fill="auto"/>
          </w:tcPr>
          <w:p w:rsidR="001A60B4" w:rsidRPr="00624CFB" w:rsidRDefault="00990EBB" w:rsidP="003F6D48">
            <w:pPr>
              <w:rPr>
                <w:rFonts w:cs="Arial"/>
                <w:szCs w:val="20"/>
                <w:lang w:val="en-GB"/>
              </w:rPr>
            </w:pPr>
            <w:ins w:id="372" w:author="Georg Birgisson" w:date="2018-04-17T19:20:00Z">
              <w:r w:rsidRPr="00990EBB">
                <w:rPr>
                  <w:rFonts w:cs="Arial"/>
                  <w:szCs w:val="20"/>
                  <w:lang w:val="en-GB"/>
                </w:rPr>
                <w:t>T111-uc008-Invoice is accepted by third party</w:t>
              </w:r>
              <w:r>
                <w:rPr>
                  <w:rFonts w:cs="Arial"/>
                  <w:szCs w:val="20"/>
                  <w:lang w:val="en-GB"/>
                </w:rPr>
                <w:t>.xml</w:t>
              </w:r>
            </w:ins>
          </w:p>
        </w:tc>
      </w:tr>
    </w:tbl>
    <w:p w:rsidR="00AD7691" w:rsidRPr="00624CFB" w:rsidRDefault="00AD7691" w:rsidP="00AD7691">
      <w:pPr>
        <w:rPr>
          <w:rFonts w:cs="Arial"/>
          <w:lang w:val="en-GB"/>
        </w:rPr>
      </w:pPr>
    </w:p>
    <w:p w:rsidR="007E71F7" w:rsidRPr="00624CFB" w:rsidRDefault="007E71F7" w:rsidP="00AD7691">
      <w:pPr>
        <w:rPr>
          <w:rFonts w:cs="Arial"/>
          <w:lang w:val="en-GB"/>
        </w:rPr>
      </w:pPr>
    </w:p>
    <w:p w:rsidR="007E71F7" w:rsidRPr="00624CFB" w:rsidRDefault="007E71F7">
      <w:pPr>
        <w:spacing w:after="160" w:line="259" w:lineRule="auto"/>
        <w:rPr>
          <w:rFonts w:cs="Arial"/>
          <w:lang w:val="en-GB"/>
        </w:rPr>
      </w:pPr>
      <w:r w:rsidRPr="00624CFB">
        <w:rPr>
          <w:rFonts w:cs="Arial"/>
          <w:lang w:val="en-GB"/>
        </w:rPr>
        <w:br w:type="page"/>
      </w:r>
    </w:p>
    <w:p w:rsidR="006865BB" w:rsidRPr="00624CFB" w:rsidRDefault="006865BB" w:rsidP="00AD7691">
      <w:pPr>
        <w:rPr>
          <w:rFonts w:cs="Arial"/>
          <w:lang w:val="en-GB"/>
        </w:rPr>
      </w:pPr>
    </w:p>
    <w:p w:rsidR="00AD7691" w:rsidRPr="00624CFB" w:rsidRDefault="00AD7691" w:rsidP="001618BD">
      <w:pPr>
        <w:pStyle w:val="Heading1"/>
        <w:rPr>
          <w:lang w:val="en-GB"/>
        </w:rPr>
      </w:pPr>
      <w:bookmarkStart w:id="373" w:name="_Toc511919274"/>
      <w:r w:rsidRPr="00624CFB">
        <w:rPr>
          <w:lang w:val="en-GB"/>
        </w:rPr>
        <w:t xml:space="preserve">Description of selected parts of the </w:t>
      </w:r>
      <w:r w:rsidR="00A967FF" w:rsidRPr="00624CFB">
        <w:rPr>
          <w:lang w:val="en-GB"/>
        </w:rPr>
        <w:t>m</w:t>
      </w:r>
      <w:r w:rsidRPr="00624CFB">
        <w:rPr>
          <w:lang w:val="en-GB"/>
        </w:rPr>
        <w:t>essage</w:t>
      </w:r>
      <w:bookmarkEnd w:id="373"/>
    </w:p>
    <w:p w:rsidR="00AD7691" w:rsidRPr="00624CFB" w:rsidRDefault="00AD7691" w:rsidP="00AD7691">
      <w:pPr>
        <w:rPr>
          <w:rFonts w:cs="Arial"/>
          <w:lang w:val="en-GB"/>
        </w:rPr>
      </w:pPr>
    </w:p>
    <w:p w:rsidR="00740C76" w:rsidRPr="00624CFB" w:rsidRDefault="00740C76" w:rsidP="00AD0C88">
      <w:pPr>
        <w:pStyle w:val="Heading2"/>
      </w:pPr>
      <w:bookmarkStart w:id="374" w:name="_Toc511919275"/>
      <w:r w:rsidRPr="00624CFB">
        <w:t>Message identification</w:t>
      </w:r>
      <w:bookmarkEnd w:id="374"/>
    </w:p>
    <w:p w:rsidR="00740C76" w:rsidRPr="00624CFB" w:rsidRDefault="008C019A" w:rsidP="00740C76">
      <w:pPr>
        <w:pStyle w:val="BodyText"/>
        <w:rPr>
          <w:lang w:val="en-GB"/>
        </w:rPr>
      </w:pPr>
      <w:r>
        <w:rPr>
          <w:lang w:val="en-GB"/>
        </w:rPr>
        <w:t>The first section</w:t>
      </w:r>
      <w:r w:rsidR="00740C76" w:rsidRPr="00624CFB">
        <w:rPr>
          <w:lang w:val="en-GB"/>
        </w:rPr>
        <w:t xml:space="preserve"> of the message is concerned with identifying the message and </w:t>
      </w:r>
      <w:r w:rsidR="002A49E7">
        <w:rPr>
          <w:lang w:val="en-GB"/>
        </w:rPr>
        <w:t>declaring</w:t>
      </w:r>
      <w:r w:rsidR="00740C76" w:rsidRPr="00624CFB">
        <w:rPr>
          <w:lang w:val="en-GB"/>
        </w:rPr>
        <w:t xml:space="preserve"> what specifications the message is based on.</w:t>
      </w:r>
    </w:p>
    <w:p w:rsidR="00740C76" w:rsidRPr="00624CFB" w:rsidRDefault="00740C76" w:rsidP="00740C76">
      <w:pPr>
        <w:pStyle w:val="BodyText"/>
        <w:rPr>
          <w:lang w:val="en-GB"/>
        </w:rPr>
      </w:pPr>
      <w:r w:rsidRPr="00624CFB">
        <w:rPr>
          <w:lang w:val="en-GB"/>
        </w:rPr>
        <w:t xml:space="preserve">The following examples states </w:t>
      </w:r>
      <w:r w:rsidR="00907C2E" w:rsidRPr="00624CFB">
        <w:rPr>
          <w:lang w:val="en-GB"/>
        </w:rPr>
        <w:t xml:space="preserve">that </w:t>
      </w:r>
      <w:r w:rsidRPr="00624CFB">
        <w:rPr>
          <w:lang w:val="en-GB"/>
        </w:rPr>
        <w:t xml:space="preserve">the message is based on the PEPPOL transaction specification for transaction 111 and should therefore comply </w:t>
      </w:r>
      <w:r w:rsidR="008C019A">
        <w:rPr>
          <w:lang w:val="en-GB"/>
        </w:rPr>
        <w:t xml:space="preserve">with </w:t>
      </w:r>
      <w:r w:rsidRPr="00624CFB">
        <w:rPr>
          <w:lang w:val="en-GB"/>
        </w:rPr>
        <w:t xml:space="preserve">the rules defined in that specification. The profile ID states that the transaction is part of business process number 63 which is the </w:t>
      </w:r>
      <w:r w:rsidR="008C1EDB">
        <w:rPr>
          <w:lang w:val="en-GB"/>
        </w:rPr>
        <w:t xml:space="preserve">Invoice Response </w:t>
      </w:r>
      <w:r w:rsidRPr="00624CFB">
        <w:rPr>
          <w:lang w:val="en-GB"/>
        </w:rPr>
        <w:t>process.</w:t>
      </w:r>
    </w:p>
    <w:p w:rsidR="00740C76" w:rsidRPr="00624CFB" w:rsidRDefault="00740C76" w:rsidP="00740C76">
      <w:pPr>
        <w:pStyle w:val="BodyText"/>
        <w:rPr>
          <w:lang w:val="en-GB"/>
        </w:rPr>
      </w:pPr>
      <w:r w:rsidRPr="00624CFB">
        <w:rPr>
          <w:lang w:val="en-GB"/>
        </w:rPr>
        <w:t xml:space="preserve">This is followed with an identifier for this message, i.e. the identifier for this </w:t>
      </w:r>
      <w:r w:rsidR="008C1EDB">
        <w:rPr>
          <w:lang w:val="en-GB"/>
        </w:rPr>
        <w:t>Invoice Response message</w:t>
      </w:r>
      <w:r w:rsidRPr="00624CFB">
        <w:rPr>
          <w:lang w:val="en-GB"/>
        </w:rPr>
        <w:t>, not the identifier of the invoice that is being responded to. The date and the time when the resonse was issues is then provided.</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cbc:CustomizationID</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urn:www.peppol.eu:transaction:biitrns111:ver1.0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cbc:CustomizationID</w:t>
      </w:r>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cbc:ProfileID</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urn:www.peppol.eu:profile:bis63:ver1.0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cbc:ProfileID</w:t>
      </w:r>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imrid001</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cbc:IssueDate</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2016-10-26</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cbc:IssueDate</w:t>
      </w:r>
      <w:r w:rsidRPr="00362285">
        <w:rPr>
          <w:rFonts w:ascii="Courier New" w:eastAsiaTheme="minorHAnsi" w:hAnsi="Courier New" w:cs="Courier New"/>
          <w:color w:val="0000FF"/>
          <w:sz w:val="16"/>
          <w:szCs w:val="20"/>
          <w:highlight w:val="white"/>
          <w:lang w:val="en-GB"/>
        </w:rPr>
        <w:t>&gt;</w:t>
      </w:r>
    </w:p>
    <w:p w:rsidR="00740C76" w:rsidRPr="00362285" w:rsidRDefault="00740C76" w:rsidP="00740C76">
      <w:pPr>
        <w:pStyle w:val="BodyText"/>
        <w:rPr>
          <w:rFonts w:ascii="Courier New" w:eastAsiaTheme="minorHAnsi" w:hAnsi="Courier New" w:cs="Courier New"/>
          <w:color w:val="0000FF"/>
          <w:sz w:val="16"/>
          <w:lang w:val="en-GB"/>
        </w:rPr>
      </w:pPr>
      <w:r w:rsidRPr="00362285">
        <w:rPr>
          <w:rFonts w:ascii="Courier New" w:eastAsiaTheme="minorHAnsi" w:hAnsi="Courier New" w:cs="Courier New"/>
          <w:color w:val="000000"/>
          <w:sz w:val="16"/>
          <w:highlight w:val="white"/>
          <w:lang w:val="en-GB"/>
        </w:rPr>
        <w:tab/>
      </w:r>
      <w:r w:rsidRPr="00362285">
        <w:rPr>
          <w:rFonts w:ascii="Courier New" w:eastAsiaTheme="minorHAnsi" w:hAnsi="Courier New" w:cs="Courier New"/>
          <w:color w:val="0000FF"/>
          <w:sz w:val="16"/>
          <w:highlight w:val="white"/>
          <w:lang w:val="en-GB"/>
        </w:rPr>
        <w:t>&lt;</w:t>
      </w:r>
      <w:proofErr w:type="gramStart"/>
      <w:r w:rsidRPr="00362285">
        <w:rPr>
          <w:rFonts w:ascii="Courier New" w:eastAsiaTheme="minorHAnsi" w:hAnsi="Courier New" w:cs="Courier New"/>
          <w:color w:val="800000"/>
          <w:sz w:val="16"/>
          <w:highlight w:val="white"/>
          <w:lang w:val="en-GB"/>
        </w:rPr>
        <w:t>cbc:IssueTime</w:t>
      </w:r>
      <w:proofErr w:type="gramEnd"/>
      <w:r w:rsidRPr="00362285">
        <w:rPr>
          <w:rFonts w:ascii="Courier New" w:eastAsiaTheme="minorHAnsi" w:hAnsi="Courier New" w:cs="Courier New"/>
          <w:color w:val="0000FF"/>
          <w:sz w:val="16"/>
          <w:highlight w:val="white"/>
          <w:lang w:val="en-GB"/>
        </w:rPr>
        <w:t>&gt;</w:t>
      </w:r>
      <w:r w:rsidRPr="00362285">
        <w:rPr>
          <w:rFonts w:ascii="Courier New" w:eastAsiaTheme="minorHAnsi" w:hAnsi="Courier New" w:cs="Courier New"/>
          <w:color w:val="000000"/>
          <w:sz w:val="16"/>
          <w:highlight w:val="white"/>
          <w:lang w:val="en-GB"/>
        </w:rPr>
        <w:t>12:00:00</w:t>
      </w:r>
      <w:r w:rsidRPr="00362285">
        <w:rPr>
          <w:rFonts w:ascii="Courier New" w:eastAsiaTheme="minorHAnsi" w:hAnsi="Courier New" w:cs="Courier New"/>
          <w:color w:val="0000FF"/>
          <w:sz w:val="16"/>
          <w:highlight w:val="white"/>
          <w:lang w:val="en-GB"/>
        </w:rPr>
        <w:t>&lt;/</w:t>
      </w:r>
      <w:r w:rsidRPr="00362285">
        <w:rPr>
          <w:rFonts w:ascii="Courier New" w:eastAsiaTheme="minorHAnsi" w:hAnsi="Courier New" w:cs="Courier New"/>
          <w:color w:val="800000"/>
          <w:sz w:val="16"/>
          <w:highlight w:val="white"/>
          <w:lang w:val="en-GB"/>
        </w:rPr>
        <w:t>cbc:IssueTime</w:t>
      </w:r>
      <w:r w:rsidRPr="00362285">
        <w:rPr>
          <w:rFonts w:ascii="Courier New" w:eastAsiaTheme="minorHAnsi" w:hAnsi="Courier New" w:cs="Courier New"/>
          <w:color w:val="0000FF"/>
          <w:sz w:val="16"/>
          <w:highlight w:val="white"/>
          <w:lang w:val="en-GB"/>
        </w:rPr>
        <w:t>&gt;</w:t>
      </w:r>
    </w:p>
    <w:p w:rsidR="00740C76" w:rsidRPr="00624CFB" w:rsidRDefault="00740C76" w:rsidP="00AD0C88">
      <w:pPr>
        <w:pStyle w:val="Heading2"/>
        <w:rPr>
          <w:rFonts w:eastAsiaTheme="minorHAnsi"/>
        </w:rPr>
      </w:pPr>
      <w:bookmarkStart w:id="375" w:name="_Toc511919276"/>
      <w:r w:rsidRPr="00624CFB">
        <w:rPr>
          <w:rFonts w:eastAsiaTheme="minorHAnsi"/>
        </w:rPr>
        <w:t>Message note</w:t>
      </w:r>
      <w:bookmarkEnd w:id="375"/>
    </w:p>
    <w:p w:rsidR="00740C76" w:rsidRPr="00624CFB" w:rsidRDefault="00740C76" w:rsidP="00740C76">
      <w:pPr>
        <w:pStyle w:val="BodyText"/>
        <w:rPr>
          <w:lang w:val="en-GB"/>
        </w:rPr>
      </w:pPr>
      <w:r w:rsidRPr="00624CFB">
        <w:rPr>
          <w:lang w:val="en-GB"/>
        </w:rPr>
        <w:t xml:space="preserve">The </w:t>
      </w:r>
      <w:r w:rsidR="00AA1BB0">
        <w:rPr>
          <w:lang w:val="en-GB"/>
        </w:rPr>
        <w:t>Invoice Response</w:t>
      </w:r>
      <w:r w:rsidRPr="00624CFB">
        <w:rPr>
          <w:lang w:val="en-GB"/>
        </w:rPr>
        <w:t xml:space="preserve"> enables the sender to provide a textual note that may give comments or instructions that apply to the </w:t>
      </w:r>
      <w:r w:rsidR="0006661F">
        <w:rPr>
          <w:lang w:val="en-GB"/>
        </w:rPr>
        <w:t xml:space="preserve">whole </w:t>
      </w:r>
      <w:r w:rsidRPr="00624CFB">
        <w:rPr>
          <w:lang w:val="en-GB"/>
        </w:rPr>
        <w:t xml:space="preserve">resonse. </w:t>
      </w:r>
    </w:p>
    <w:p w:rsidR="00740C76" w:rsidRPr="00362285" w:rsidRDefault="00740C76" w:rsidP="00740C76">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cbc:Note</w:t>
      </w:r>
      <w:proofErr w:type="gramEnd"/>
      <w:r w:rsidRPr="00362285">
        <w:rPr>
          <w:rFonts w:ascii="Courier New" w:eastAsiaTheme="minorHAnsi" w:hAnsi="Courier New" w:cs="Courier New"/>
          <w:color w:val="0000FF"/>
          <w:sz w:val="16"/>
          <w:szCs w:val="20"/>
          <w:highlight w:val="white"/>
          <w:lang w:val="en-GB"/>
        </w:rPr>
        <w:t>&gt;</w:t>
      </w:r>
      <w:ins w:id="376" w:author="Georg Birgisson" w:date="2018-04-17T19:31:00Z">
        <w:r w:rsidR="009F474A" w:rsidRPr="009F474A">
          <w:rPr>
            <w:rFonts w:ascii="Courier New" w:eastAsiaTheme="minorHAnsi" w:hAnsi="Courier New" w:cs="Courier New"/>
            <w:color w:val="000000"/>
            <w:sz w:val="16"/>
            <w:szCs w:val="20"/>
            <w:lang w:val="en-GB"/>
          </w:rPr>
          <w:t>Please refer to previous email exchange regarding this invoice.</w:t>
        </w:r>
        <w:r w:rsidR="009F474A" w:rsidRPr="009F474A" w:rsidDel="009F474A">
          <w:rPr>
            <w:rFonts w:ascii="Courier New" w:eastAsiaTheme="minorHAnsi" w:hAnsi="Courier New" w:cs="Courier New"/>
            <w:color w:val="000000"/>
            <w:sz w:val="16"/>
            <w:szCs w:val="20"/>
            <w:highlight w:val="white"/>
            <w:lang w:val="en-GB"/>
          </w:rPr>
          <w:t xml:space="preserve"> </w:t>
        </w:r>
      </w:ins>
      <w:del w:id="377" w:author="Georg Birgisson" w:date="2018-04-17T19:31:00Z">
        <w:r w:rsidRPr="00362285" w:rsidDel="009F474A">
          <w:rPr>
            <w:rFonts w:ascii="Courier New" w:eastAsiaTheme="minorHAnsi" w:hAnsi="Courier New" w:cs="Courier New"/>
            <w:color w:val="000000"/>
            <w:sz w:val="16"/>
            <w:szCs w:val="20"/>
            <w:highlight w:val="white"/>
            <w:lang w:val="en-GB"/>
          </w:rPr>
          <w:delText>General textual note.</w:delText>
        </w:r>
      </w:del>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cbc:Note</w:t>
      </w:r>
      <w:proofErr w:type="gramEnd"/>
      <w:r w:rsidRPr="00362285">
        <w:rPr>
          <w:rFonts w:ascii="Courier New" w:eastAsiaTheme="minorHAnsi" w:hAnsi="Courier New" w:cs="Courier New"/>
          <w:color w:val="0000FF"/>
          <w:sz w:val="16"/>
          <w:szCs w:val="20"/>
          <w:highlight w:val="white"/>
          <w:lang w:val="en-GB"/>
        </w:rPr>
        <w:t>&gt;</w:t>
      </w:r>
    </w:p>
    <w:p w:rsidR="00740C76" w:rsidRPr="00624CFB" w:rsidRDefault="00740C76" w:rsidP="00740C76">
      <w:pPr>
        <w:pStyle w:val="BodyText"/>
        <w:rPr>
          <w:lang w:val="en-GB"/>
        </w:rPr>
      </w:pPr>
    </w:p>
    <w:p w:rsidR="00AD7691" w:rsidRPr="00624CFB" w:rsidRDefault="008C2152" w:rsidP="00AD0C88">
      <w:pPr>
        <w:pStyle w:val="Heading2"/>
      </w:pPr>
      <w:bookmarkStart w:id="378" w:name="_Toc511919277"/>
      <w:r w:rsidRPr="00624CFB">
        <w:t>Sending and receiving p</w:t>
      </w:r>
      <w:r w:rsidR="00AD7691" w:rsidRPr="00624CFB">
        <w:t>arties</w:t>
      </w:r>
      <w:bookmarkEnd w:id="378"/>
    </w:p>
    <w:p w:rsidR="00AD7691" w:rsidRPr="00624CFB" w:rsidRDefault="008C2152" w:rsidP="00AD7691">
      <w:pPr>
        <w:rPr>
          <w:rFonts w:cs="Arial"/>
          <w:lang w:val="en-GB"/>
        </w:rPr>
      </w:pPr>
      <w:r w:rsidRPr="00624CFB">
        <w:rPr>
          <w:rFonts w:cs="Arial"/>
          <w:lang w:val="en-GB"/>
        </w:rPr>
        <w:t xml:space="preserve">The sending and receiving parties are those that exchange the </w:t>
      </w:r>
      <w:r w:rsidR="00AA1BB0">
        <w:rPr>
          <w:rFonts w:cs="Arial"/>
          <w:lang w:val="en-GB"/>
        </w:rPr>
        <w:t>Invoice Response</w:t>
      </w:r>
      <w:r w:rsidRPr="00624CFB">
        <w:rPr>
          <w:rFonts w:cs="Arial"/>
          <w:lang w:val="en-GB"/>
        </w:rPr>
        <w:t xml:space="preserve">. These may be the </w:t>
      </w:r>
      <w:r w:rsidR="00360A4C" w:rsidRPr="00624CFB">
        <w:rPr>
          <w:rFonts w:cs="Arial"/>
          <w:lang w:val="en-GB"/>
        </w:rPr>
        <w:t>Buyer</w:t>
      </w:r>
      <w:r w:rsidRPr="00624CFB">
        <w:rPr>
          <w:rFonts w:cs="Arial"/>
          <w:lang w:val="en-GB"/>
        </w:rPr>
        <w:t xml:space="preserve"> and the </w:t>
      </w:r>
      <w:r w:rsidR="00360A4C" w:rsidRPr="00624CFB">
        <w:rPr>
          <w:rFonts w:cs="Arial"/>
          <w:lang w:val="en-GB"/>
        </w:rPr>
        <w:t>Seller</w:t>
      </w:r>
      <w:r w:rsidRPr="00624CFB">
        <w:rPr>
          <w:rFonts w:cs="Arial"/>
          <w:lang w:val="en-GB"/>
        </w:rPr>
        <w:t xml:space="preserve"> or service providers acting on their behalf</w:t>
      </w:r>
      <w:r w:rsidR="008C019A">
        <w:rPr>
          <w:rFonts w:cs="Arial"/>
          <w:lang w:val="en-GB"/>
        </w:rPr>
        <w:t>.</w:t>
      </w:r>
    </w:p>
    <w:p w:rsidR="00AD7691" w:rsidRPr="00624CFB" w:rsidRDefault="00AD7691" w:rsidP="00AD7691">
      <w:pPr>
        <w:rPr>
          <w:rFonts w:cs="Arial"/>
          <w:lang w:val="en-GB"/>
        </w:rPr>
      </w:pPr>
    </w:p>
    <w:p w:rsidR="00AD7691" w:rsidRPr="00624CFB" w:rsidRDefault="00AD7691" w:rsidP="007A1AC8">
      <w:pPr>
        <w:pStyle w:val="Heading3"/>
      </w:pPr>
      <w:r w:rsidRPr="00624CFB">
        <w:t>SenderParty</w:t>
      </w:r>
    </w:p>
    <w:p w:rsidR="00AD7691" w:rsidRPr="00624CFB" w:rsidRDefault="00552A2F" w:rsidP="00552A2F">
      <w:pPr>
        <w:pStyle w:val="BodyText"/>
        <w:rPr>
          <w:lang w:val="en-GB"/>
        </w:rPr>
      </w:pPr>
      <w:r w:rsidRPr="00624CFB">
        <w:rPr>
          <w:lang w:val="en-GB"/>
        </w:rPr>
        <w:t xml:space="preserve">The party that sends the </w:t>
      </w:r>
      <w:r w:rsidR="00AA1BB0">
        <w:rPr>
          <w:lang w:val="en-GB"/>
        </w:rPr>
        <w:t>Invoice Response</w:t>
      </w:r>
      <w:r w:rsidRPr="00624CFB">
        <w:rPr>
          <w:lang w:val="en-GB"/>
        </w:rPr>
        <w:t xml:space="preserve">. This may be the </w:t>
      </w:r>
      <w:r w:rsidR="00360A4C" w:rsidRPr="00624CFB">
        <w:rPr>
          <w:lang w:val="en-GB"/>
        </w:rPr>
        <w:t>Buyer</w:t>
      </w:r>
      <w:r w:rsidRPr="00624CFB">
        <w:rPr>
          <w:lang w:val="en-GB"/>
        </w:rPr>
        <w:t xml:space="preserve"> who received the </w:t>
      </w:r>
      <w:r w:rsidR="004370BB" w:rsidRPr="00624CFB">
        <w:rPr>
          <w:lang w:val="en-GB"/>
        </w:rPr>
        <w:t>invoice,</w:t>
      </w:r>
      <w:r w:rsidRPr="00624CFB">
        <w:rPr>
          <w:lang w:val="en-GB"/>
        </w:rPr>
        <w:t xml:space="preserve"> or it may be a service provider processing the invoice on behalf of the </w:t>
      </w:r>
      <w:r w:rsidR="00360A4C" w:rsidRPr="00624CFB">
        <w:rPr>
          <w:lang w:val="en-GB"/>
        </w:rPr>
        <w:t>Buyer</w:t>
      </w:r>
      <w:r w:rsidR="00AD7691" w:rsidRPr="00624CFB">
        <w:rPr>
          <w:lang w:val="en-GB"/>
        </w:rPr>
        <w:t>.</w:t>
      </w:r>
      <w:r w:rsidRPr="00624CFB">
        <w:rPr>
          <w:lang w:val="en-GB"/>
        </w:rPr>
        <w:t xml:space="preserve"> If the </w:t>
      </w:r>
      <w:r w:rsidR="00AA1BB0">
        <w:rPr>
          <w:lang w:val="en-GB"/>
        </w:rPr>
        <w:t>Invoice Response</w:t>
      </w:r>
      <w:r w:rsidRPr="00624CFB">
        <w:rPr>
          <w:lang w:val="en-GB"/>
        </w:rPr>
        <w:t xml:space="preserve"> is issued by a service </w:t>
      </w:r>
      <w:proofErr w:type="gramStart"/>
      <w:r w:rsidRPr="00624CFB">
        <w:rPr>
          <w:lang w:val="en-GB"/>
        </w:rPr>
        <w:t>provider</w:t>
      </w:r>
      <w:proofErr w:type="gramEnd"/>
      <w:r w:rsidRPr="00624CFB">
        <w:rPr>
          <w:lang w:val="en-GB"/>
        </w:rPr>
        <w:t xml:space="preserve"> the name of the actual </w:t>
      </w:r>
      <w:r w:rsidR="00360A4C" w:rsidRPr="00624CFB">
        <w:rPr>
          <w:lang w:val="en-GB"/>
        </w:rPr>
        <w:t>Buyer</w:t>
      </w:r>
      <w:r w:rsidRPr="00624CFB">
        <w:rPr>
          <w:lang w:val="en-GB"/>
        </w:rPr>
        <w:t xml:space="preserve"> may be given with the invoice reference.</w:t>
      </w:r>
    </w:p>
    <w:p w:rsidR="00552A2F" w:rsidRPr="00624CFB" w:rsidRDefault="00552A2F" w:rsidP="00552A2F">
      <w:pPr>
        <w:pStyle w:val="BodyText"/>
        <w:rPr>
          <w:lang w:val="en-GB"/>
        </w:rPr>
      </w:pPr>
      <w:r w:rsidRPr="00624CFB">
        <w:rPr>
          <w:lang w:val="en-GB"/>
        </w:rPr>
        <w:t>The information given for the sender is his Endpoint</w:t>
      </w:r>
      <w:r w:rsidR="00047D22">
        <w:rPr>
          <w:lang w:val="en-GB"/>
        </w:rPr>
        <w:t>ID</w:t>
      </w:r>
      <w:r w:rsidRPr="00624CFB">
        <w:rPr>
          <w:lang w:val="en-GB"/>
        </w:rPr>
        <w:t xml:space="preserve"> which is his </w:t>
      </w:r>
      <w:r w:rsidR="00835DB7">
        <w:rPr>
          <w:lang w:val="en-GB"/>
        </w:rPr>
        <w:t>PEPPOL Participant Ide</w:t>
      </w:r>
      <w:r w:rsidR="00047D22">
        <w:rPr>
          <w:lang w:val="en-GB"/>
        </w:rPr>
        <w:t>n</w:t>
      </w:r>
      <w:r w:rsidR="00835DB7">
        <w:rPr>
          <w:lang w:val="en-GB"/>
        </w:rPr>
        <w:t>tifier (PPID)</w:t>
      </w:r>
      <w:r w:rsidRPr="00624CFB">
        <w:rPr>
          <w:lang w:val="en-GB"/>
        </w:rPr>
        <w:t>. The party iden</w:t>
      </w:r>
      <w:ins w:id="379" w:author="Georg Birgisson" w:date="2018-04-17T19:22:00Z">
        <w:r w:rsidR="00990EBB">
          <w:rPr>
            <w:lang w:val="en-GB"/>
          </w:rPr>
          <w:t>ti</w:t>
        </w:r>
      </w:ins>
      <w:r w:rsidRPr="00624CFB">
        <w:rPr>
          <w:lang w:val="en-GB"/>
        </w:rPr>
        <w:t xml:space="preserve">fier may be given as well </w:t>
      </w:r>
      <w:r w:rsidR="004370BB">
        <w:rPr>
          <w:lang w:val="en-GB"/>
        </w:rPr>
        <w:t>and</w:t>
      </w:r>
      <w:r w:rsidR="004370BB" w:rsidRPr="00624CFB">
        <w:rPr>
          <w:lang w:val="en-GB"/>
        </w:rPr>
        <w:t xml:space="preserve"> </w:t>
      </w:r>
      <w:r w:rsidRPr="00624CFB">
        <w:rPr>
          <w:lang w:val="en-GB"/>
        </w:rPr>
        <w:t xml:space="preserve">the schema that the identifier is based on. </w:t>
      </w:r>
      <w:del w:id="380" w:author="Georg Birgisson" w:date="2018-04-19T15:22:00Z">
        <w:r w:rsidRPr="00624CFB" w:rsidDel="00CC7DCD">
          <w:rPr>
            <w:lang w:val="en-GB"/>
          </w:rPr>
          <w:delText>If the identifier is not based on a schema the</w:delText>
        </w:r>
        <w:r w:rsidR="004370BB" w:rsidDel="00CC7DCD">
          <w:rPr>
            <w:lang w:val="en-GB"/>
          </w:rPr>
          <w:delText>n</w:delText>
        </w:r>
        <w:r w:rsidRPr="00624CFB" w:rsidDel="00CC7DCD">
          <w:rPr>
            <w:lang w:val="en-GB"/>
          </w:rPr>
          <w:delText xml:space="preserve"> schemaID ZZZ is used. </w:delText>
        </w:r>
      </w:del>
      <w:r w:rsidRPr="00624CFB">
        <w:rPr>
          <w:lang w:val="en-GB"/>
        </w:rPr>
        <w:t>The name of the sender is then provided.</w:t>
      </w:r>
    </w:p>
    <w:p w:rsidR="00AD7691" w:rsidRPr="00624CFB" w:rsidRDefault="00552A2F" w:rsidP="00552A2F">
      <w:pPr>
        <w:pStyle w:val="BodyText"/>
        <w:rPr>
          <w:rFonts w:cs="Arial"/>
          <w:b/>
          <w:lang w:val="en-GB"/>
        </w:rPr>
      </w:pPr>
      <w:r w:rsidRPr="00624CFB">
        <w:rPr>
          <w:lang w:val="en-GB"/>
        </w:rPr>
        <w:t>Contact information for the sender (</w:t>
      </w:r>
      <w:r w:rsidR="00360A4C" w:rsidRPr="00624CFB">
        <w:rPr>
          <w:lang w:val="en-GB"/>
        </w:rPr>
        <w:t>Buyer</w:t>
      </w:r>
      <w:r w:rsidRPr="00624CFB">
        <w:rPr>
          <w:lang w:val="en-GB"/>
        </w:rPr>
        <w:t xml:space="preserve">) is </w:t>
      </w:r>
      <w:r w:rsidR="004370BB">
        <w:rPr>
          <w:lang w:val="en-GB"/>
        </w:rPr>
        <w:t xml:space="preserve">the person that </w:t>
      </w:r>
      <w:r w:rsidRPr="00624CFB">
        <w:rPr>
          <w:lang w:val="en-GB"/>
        </w:rPr>
        <w:t>the receiver (</w:t>
      </w:r>
      <w:r w:rsidR="00360A4C" w:rsidRPr="00624CFB">
        <w:rPr>
          <w:lang w:val="en-GB"/>
        </w:rPr>
        <w:t>Seller</w:t>
      </w:r>
      <w:r w:rsidRPr="00624CFB">
        <w:rPr>
          <w:lang w:val="en-GB"/>
        </w:rPr>
        <w:t xml:space="preserve">) </w:t>
      </w:r>
      <w:r w:rsidR="004370BB">
        <w:rPr>
          <w:lang w:val="en-GB"/>
        </w:rPr>
        <w:t>can</w:t>
      </w:r>
      <w:r w:rsidR="004370BB" w:rsidRPr="00624CFB">
        <w:rPr>
          <w:lang w:val="en-GB"/>
        </w:rPr>
        <w:t xml:space="preserve"> </w:t>
      </w:r>
      <w:r w:rsidRPr="00624CFB">
        <w:rPr>
          <w:lang w:val="en-GB"/>
        </w:rPr>
        <w:t xml:space="preserve">contact </w:t>
      </w:r>
      <w:r w:rsidR="004370BB">
        <w:rPr>
          <w:lang w:val="en-GB"/>
        </w:rPr>
        <w:t xml:space="preserve">when </w:t>
      </w:r>
      <w:r w:rsidRPr="00624CFB">
        <w:rPr>
          <w:lang w:val="en-GB"/>
        </w:rPr>
        <w:t>resolv</w:t>
      </w:r>
      <w:r w:rsidR="004370BB">
        <w:rPr>
          <w:lang w:val="en-GB"/>
        </w:rPr>
        <w:t>ing</w:t>
      </w:r>
      <w:r w:rsidRPr="00624CFB">
        <w:rPr>
          <w:lang w:val="en-GB"/>
        </w:rPr>
        <w:t xml:space="preserve"> an issue </w:t>
      </w:r>
      <w:r w:rsidR="004370BB">
        <w:rPr>
          <w:lang w:val="en-GB"/>
        </w:rPr>
        <w:t>reported</w:t>
      </w:r>
      <w:r w:rsidR="004370BB" w:rsidRPr="00624CFB">
        <w:rPr>
          <w:lang w:val="en-GB"/>
        </w:rPr>
        <w:t xml:space="preserve"> </w:t>
      </w:r>
      <w:r w:rsidRPr="00624CFB">
        <w:rPr>
          <w:lang w:val="en-GB"/>
        </w:rPr>
        <w:t xml:space="preserve">in the </w:t>
      </w:r>
      <w:r w:rsidR="00AA1BB0">
        <w:rPr>
          <w:lang w:val="en-GB"/>
        </w:rPr>
        <w:t>Invoice Response</w:t>
      </w:r>
      <w:r w:rsidRPr="00624CFB">
        <w:rPr>
          <w:lang w:val="en-GB"/>
        </w:rPr>
        <w:t xml:space="preserve">. This should not be general company email and phone unless the sender has in place a process that would direct the contact efficiently to </w:t>
      </w:r>
      <w:r w:rsidR="004370BB">
        <w:rPr>
          <w:lang w:val="en-GB"/>
        </w:rPr>
        <w:t>a</w:t>
      </w:r>
      <w:r w:rsidR="004370BB" w:rsidRPr="00624CFB">
        <w:rPr>
          <w:lang w:val="en-GB"/>
        </w:rPr>
        <w:t xml:space="preserve"> </w:t>
      </w:r>
      <w:r w:rsidRPr="00624CFB">
        <w:rPr>
          <w:lang w:val="en-GB"/>
        </w:rPr>
        <w:t>relevant person.</w:t>
      </w:r>
    </w:p>
    <w:p w:rsidR="00AD7691" w:rsidRPr="00624CFB" w:rsidRDefault="00AD7691" w:rsidP="00AD7691">
      <w:pPr>
        <w:rPr>
          <w:rFonts w:cs="Arial"/>
          <w:b/>
          <w:lang w:val="en-GB"/>
        </w:rPr>
      </w:pPr>
      <w:r w:rsidRPr="00624CFB">
        <w:rPr>
          <w:rFonts w:cs="Arial"/>
          <w:b/>
          <w:lang w:val="en-GB"/>
        </w:rPr>
        <w:t>Example:</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cac:SenderParty</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cbc:EndpointID</w:t>
      </w:r>
      <w:proofErr w:type="gramEnd"/>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IS:KT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6963495890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cbc:EndpointID</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cac:PartyIdentification</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del w:id="381" w:author="Georg Birgisson" w:date="2018-04-19T15:23:00Z">
        <w:r w:rsidRPr="00362285" w:rsidDel="00F90A9A">
          <w:rPr>
            <w:rFonts w:ascii="Courier New" w:eastAsiaTheme="minorHAnsi" w:hAnsi="Courier New" w:cs="Courier New"/>
            <w:color w:val="000000"/>
            <w:sz w:val="16"/>
            <w:szCs w:val="20"/>
            <w:highlight w:val="white"/>
            <w:lang w:val="en-GB"/>
          </w:rPr>
          <w:delText>ZZZ</w:delText>
        </w:r>
      </w:del>
      <w:ins w:id="382" w:author="Georg Birgisson" w:date="2018-04-19T15:23:00Z">
        <w:r w:rsidR="00F90A9A">
          <w:rPr>
            <w:rFonts w:ascii="Courier New" w:eastAsiaTheme="minorHAnsi" w:hAnsi="Courier New" w:cs="Courier New"/>
            <w:color w:val="000000"/>
            <w:sz w:val="16"/>
            <w:szCs w:val="20"/>
            <w:highlight w:val="white"/>
            <w:lang w:val="en-GB"/>
          </w:rPr>
          <w:t>0088</w:t>
        </w:r>
      </w:ins>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senderif12345</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cac:PartyIdentification</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cac:PartyName</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cbc:Name</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Buyer organization</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cac:PartyName</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cac:Contact</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cbc:Name</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Invoice processing department</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cbc:Telephone</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012312312345</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cbc:Telephone</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cbc:ElectronicMail</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invoiceprocessingdepartment@organization.org</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cbc:ElectronicMail</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cac:Contact</w:t>
      </w:r>
      <w:proofErr w:type="gramEnd"/>
      <w:r w:rsidRPr="00362285">
        <w:rPr>
          <w:rFonts w:ascii="Courier New" w:eastAsiaTheme="minorHAnsi" w:hAnsi="Courier New" w:cs="Courier New"/>
          <w:color w:val="0000FF"/>
          <w:sz w:val="16"/>
          <w:szCs w:val="20"/>
          <w:highlight w:val="white"/>
          <w:lang w:val="en-GB"/>
        </w:rPr>
        <w:t>&gt;</w:t>
      </w:r>
    </w:p>
    <w:p w:rsidR="00AD7691" w:rsidRPr="00362285" w:rsidRDefault="0004611C" w:rsidP="0004611C">
      <w:pPr>
        <w:rPr>
          <w:rFonts w:ascii="Courier New" w:eastAsiaTheme="minorHAnsi" w:hAnsi="Courier New" w:cs="Courier New"/>
          <w:color w:val="0000FF"/>
          <w:sz w:val="16"/>
          <w:szCs w:val="20"/>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cac:SenderParty</w:t>
      </w:r>
      <w:proofErr w:type="gramEnd"/>
      <w:r w:rsidRPr="00362285">
        <w:rPr>
          <w:rFonts w:ascii="Courier New" w:eastAsiaTheme="minorHAnsi" w:hAnsi="Courier New" w:cs="Courier New"/>
          <w:color w:val="0000FF"/>
          <w:sz w:val="16"/>
          <w:szCs w:val="20"/>
          <w:highlight w:val="white"/>
          <w:lang w:val="en-GB"/>
        </w:rPr>
        <w:t>&gt;</w:t>
      </w:r>
    </w:p>
    <w:p w:rsidR="00552A2F" w:rsidRPr="00624CFB" w:rsidRDefault="00552A2F" w:rsidP="0004611C">
      <w:pPr>
        <w:rPr>
          <w:rFonts w:cs="Arial"/>
          <w:lang w:val="en-GB"/>
        </w:rPr>
      </w:pPr>
    </w:p>
    <w:p w:rsidR="00AD7691" w:rsidRPr="00624CFB" w:rsidRDefault="00AD7691" w:rsidP="007A1AC8">
      <w:pPr>
        <w:pStyle w:val="Heading3"/>
      </w:pPr>
      <w:r w:rsidRPr="00624CFB">
        <w:lastRenderedPageBreak/>
        <w:t>ReceiverParty</w:t>
      </w:r>
    </w:p>
    <w:p w:rsidR="00AD7691" w:rsidRPr="00624CFB" w:rsidRDefault="00047D22" w:rsidP="00552A2F">
      <w:pPr>
        <w:pStyle w:val="TableParagraph"/>
        <w:spacing w:line="226" w:lineRule="exact"/>
        <w:rPr>
          <w:rFonts w:ascii="Arial" w:eastAsia="Arial" w:hAnsi="Arial" w:cs="Arial"/>
          <w:lang w:val="en-GB"/>
        </w:rPr>
      </w:pPr>
      <w:r w:rsidRPr="00047D22">
        <w:rPr>
          <w:rFonts w:ascii="Arial" w:eastAsia="Arial" w:hAnsi="Arial" w:cs="Arial"/>
          <w:spacing w:val="3"/>
          <w:lang w:val="en-GB"/>
        </w:rPr>
        <w:t xml:space="preserve">The party that sent the Invoice </w:t>
      </w:r>
      <w:r w:rsidR="004370BB">
        <w:rPr>
          <w:rFonts w:ascii="Arial" w:eastAsia="Arial" w:hAnsi="Arial" w:cs="Arial"/>
          <w:spacing w:val="3"/>
          <w:lang w:val="en-GB"/>
        </w:rPr>
        <w:t xml:space="preserve">that the IMR is </w:t>
      </w:r>
      <w:r w:rsidRPr="00047D22">
        <w:rPr>
          <w:rFonts w:ascii="Arial" w:eastAsia="Arial" w:hAnsi="Arial" w:cs="Arial"/>
          <w:spacing w:val="3"/>
          <w:lang w:val="en-GB"/>
        </w:rPr>
        <w:t>respond</w:t>
      </w:r>
      <w:r w:rsidR="004370BB">
        <w:rPr>
          <w:rFonts w:ascii="Arial" w:eastAsia="Arial" w:hAnsi="Arial" w:cs="Arial"/>
          <w:spacing w:val="3"/>
          <w:lang w:val="en-GB"/>
        </w:rPr>
        <w:t xml:space="preserve">ing </w:t>
      </w:r>
      <w:r w:rsidRPr="00047D22">
        <w:rPr>
          <w:rFonts w:ascii="Arial" w:eastAsia="Arial" w:hAnsi="Arial" w:cs="Arial"/>
          <w:spacing w:val="3"/>
          <w:lang w:val="en-GB"/>
        </w:rPr>
        <w:t>to</w:t>
      </w:r>
      <w:r w:rsidR="004370BB">
        <w:rPr>
          <w:rFonts w:ascii="Arial" w:eastAsia="Arial" w:hAnsi="Arial" w:cs="Arial"/>
          <w:spacing w:val="3"/>
          <w:lang w:val="en-GB"/>
        </w:rPr>
        <w:t xml:space="preserve">. This is also the </w:t>
      </w:r>
      <w:r w:rsidRPr="00047D22">
        <w:rPr>
          <w:rFonts w:ascii="Arial" w:eastAsia="Arial" w:hAnsi="Arial" w:cs="Arial"/>
          <w:spacing w:val="3"/>
          <w:lang w:val="en-GB"/>
        </w:rPr>
        <w:t>receiver of the Invoice Response.</w:t>
      </w:r>
      <w:r w:rsidR="00552A2F" w:rsidRPr="00624CFB">
        <w:rPr>
          <w:rFonts w:ascii="Arial" w:eastAsia="Arial" w:hAnsi="Arial" w:cs="Arial"/>
          <w:spacing w:val="-5"/>
          <w:lang w:val="en-GB"/>
        </w:rPr>
        <w:t xml:space="preserve"> This may be the </w:t>
      </w:r>
      <w:r w:rsidR="00360A4C" w:rsidRPr="00624CFB">
        <w:rPr>
          <w:rFonts w:ascii="Arial" w:eastAsia="Arial" w:hAnsi="Arial" w:cs="Arial"/>
          <w:spacing w:val="-5"/>
          <w:lang w:val="en-GB"/>
        </w:rPr>
        <w:t>Seller</w:t>
      </w:r>
      <w:r w:rsidR="00552A2F" w:rsidRPr="00624CFB">
        <w:rPr>
          <w:rFonts w:ascii="Arial" w:eastAsia="Arial" w:hAnsi="Arial" w:cs="Arial"/>
          <w:spacing w:val="-5"/>
          <w:lang w:val="en-GB"/>
        </w:rPr>
        <w:t xml:space="preserve"> who issued the invoice or a service provider who handles the invoing process on behalf of the </w:t>
      </w:r>
      <w:r w:rsidR="00360A4C" w:rsidRPr="00624CFB">
        <w:rPr>
          <w:rFonts w:ascii="Arial" w:eastAsia="Arial" w:hAnsi="Arial" w:cs="Arial"/>
          <w:spacing w:val="-5"/>
          <w:lang w:val="en-GB"/>
        </w:rPr>
        <w:t>Seller</w:t>
      </w:r>
      <w:r w:rsidR="00552A2F" w:rsidRPr="00624CFB">
        <w:rPr>
          <w:rFonts w:ascii="Arial" w:eastAsia="Arial" w:hAnsi="Arial" w:cs="Arial"/>
          <w:spacing w:val="-3"/>
          <w:lang w:val="en-GB"/>
        </w:rPr>
        <w:t xml:space="preserve">. If this is a service </w:t>
      </w:r>
      <w:r w:rsidR="004370BB" w:rsidRPr="00624CFB">
        <w:rPr>
          <w:rFonts w:ascii="Arial" w:eastAsia="Arial" w:hAnsi="Arial" w:cs="Arial"/>
          <w:spacing w:val="-3"/>
          <w:lang w:val="en-GB"/>
        </w:rPr>
        <w:t>provider,</w:t>
      </w:r>
      <w:r w:rsidR="00552A2F" w:rsidRPr="00624CFB">
        <w:rPr>
          <w:rFonts w:ascii="Arial" w:eastAsia="Arial" w:hAnsi="Arial" w:cs="Arial"/>
          <w:spacing w:val="-3"/>
          <w:lang w:val="en-GB"/>
        </w:rPr>
        <w:t xml:space="preserve"> </w:t>
      </w:r>
      <w:r w:rsidR="004370BB">
        <w:rPr>
          <w:rFonts w:ascii="Arial" w:eastAsia="Arial" w:hAnsi="Arial" w:cs="Arial"/>
          <w:spacing w:val="-3"/>
          <w:lang w:val="en-GB"/>
        </w:rPr>
        <w:t xml:space="preserve">then </w:t>
      </w:r>
      <w:r w:rsidR="00552A2F" w:rsidRPr="00624CFB">
        <w:rPr>
          <w:rFonts w:ascii="Arial" w:eastAsia="Arial" w:hAnsi="Arial" w:cs="Arial"/>
          <w:spacing w:val="-3"/>
          <w:lang w:val="en-GB"/>
        </w:rPr>
        <w:t xml:space="preserve">the actual </w:t>
      </w:r>
      <w:r w:rsidR="00360A4C" w:rsidRPr="00624CFB">
        <w:rPr>
          <w:rFonts w:ascii="Arial" w:eastAsia="Arial" w:hAnsi="Arial" w:cs="Arial"/>
          <w:spacing w:val="-3"/>
          <w:lang w:val="en-GB"/>
        </w:rPr>
        <w:t>Seller</w:t>
      </w:r>
      <w:r w:rsidR="00552A2F" w:rsidRPr="00624CFB">
        <w:rPr>
          <w:rFonts w:ascii="Arial" w:eastAsia="Arial" w:hAnsi="Arial" w:cs="Arial"/>
          <w:spacing w:val="-3"/>
          <w:lang w:val="en-GB"/>
        </w:rPr>
        <w:t xml:space="preserve"> may be identified as part of the invoice reference information</w:t>
      </w:r>
      <w:r w:rsidR="00AD7691" w:rsidRPr="00624CFB">
        <w:rPr>
          <w:rFonts w:ascii="Arial" w:eastAsia="Arial" w:hAnsi="Arial" w:cs="Arial"/>
          <w:lang w:val="en-GB"/>
        </w:rPr>
        <w:t>.</w:t>
      </w:r>
    </w:p>
    <w:p w:rsidR="00AD7691" w:rsidRPr="00624CFB" w:rsidRDefault="00AD7691" w:rsidP="00B25594">
      <w:pPr>
        <w:pStyle w:val="TableParagraph"/>
        <w:spacing w:line="226" w:lineRule="exact"/>
        <w:rPr>
          <w:rFonts w:ascii="Arial" w:hAnsi="Arial" w:cs="Arial"/>
          <w:b/>
          <w:lang w:val="en-GB"/>
        </w:rPr>
      </w:pPr>
    </w:p>
    <w:p w:rsidR="00AD7691" w:rsidRPr="00624CFB" w:rsidRDefault="00AD7691" w:rsidP="00AD7691">
      <w:pPr>
        <w:rPr>
          <w:rFonts w:cs="Arial"/>
          <w:b/>
          <w:lang w:val="en-GB"/>
        </w:rPr>
      </w:pPr>
      <w:r w:rsidRPr="00624CFB">
        <w:rPr>
          <w:rFonts w:cs="Arial"/>
          <w:b/>
          <w:lang w:val="en-GB"/>
        </w:rPr>
        <w:t>Example:</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cac:ReceiverParty</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cbc:EndpointID</w:t>
      </w:r>
      <w:proofErr w:type="gramEnd"/>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IS:KT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6841569459</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cbc:EndpointID</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cac:PartyIdentification</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del w:id="383" w:author="Georg Birgisson" w:date="2018-04-19T15:23:00Z">
        <w:r w:rsidRPr="00362285" w:rsidDel="00F90A9A">
          <w:rPr>
            <w:rFonts w:ascii="Courier New" w:eastAsiaTheme="minorHAnsi" w:hAnsi="Courier New" w:cs="Courier New"/>
            <w:color w:val="000000"/>
            <w:sz w:val="16"/>
            <w:szCs w:val="20"/>
            <w:highlight w:val="white"/>
            <w:lang w:val="en-GB"/>
          </w:rPr>
          <w:delText>ZZZ</w:delText>
        </w:r>
      </w:del>
      <w:ins w:id="384" w:author="Georg Birgisson" w:date="2018-04-19T15:23:00Z">
        <w:r w:rsidR="00F90A9A">
          <w:rPr>
            <w:rFonts w:ascii="Courier New" w:eastAsiaTheme="minorHAnsi" w:hAnsi="Courier New" w:cs="Courier New"/>
            <w:color w:val="000000"/>
            <w:sz w:val="16"/>
            <w:szCs w:val="20"/>
            <w:highlight w:val="white"/>
            <w:lang w:val="en-GB"/>
          </w:rPr>
          <w:t>0088</w:t>
        </w:r>
      </w:ins>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receiver12345</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cac:PartyIdentification</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cac:PartyName</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cbc:Name</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Seller company</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cac:PartyName</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cac:ReceiverParty</w:t>
      </w:r>
      <w:proofErr w:type="gramEnd"/>
      <w:r w:rsidRPr="00362285">
        <w:rPr>
          <w:rFonts w:ascii="Courier New" w:eastAsiaTheme="minorHAnsi" w:hAnsi="Courier New" w:cs="Courier New"/>
          <w:color w:val="0000FF"/>
          <w:sz w:val="16"/>
          <w:szCs w:val="20"/>
          <w:highlight w:val="white"/>
          <w:lang w:val="en-GB"/>
        </w:rPr>
        <w:t>&gt;</w:t>
      </w:r>
    </w:p>
    <w:p w:rsidR="00552A2F" w:rsidRPr="00624CFB" w:rsidRDefault="00552A2F" w:rsidP="0004611C">
      <w:pPr>
        <w:autoSpaceDE w:val="0"/>
        <w:autoSpaceDN w:val="0"/>
        <w:adjustRightInd w:val="0"/>
        <w:rPr>
          <w:rFonts w:eastAsiaTheme="minorHAnsi" w:cs="Arial"/>
          <w:color w:val="000000"/>
          <w:sz w:val="18"/>
          <w:szCs w:val="20"/>
          <w:highlight w:val="white"/>
          <w:lang w:val="en-GB"/>
        </w:rPr>
      </w:pPr>
    </w:p>
    <w:p w:rsidR="00AD7691" w:rsidRPr="00624CFB" w:rsidRDefault="000C32D9" w:rsidP="00AD0C88">
      <w:pPr>
        <w:pStyle w:val="Heading2"/>
      </w:pPr>
      <w:bookmarkStart w:id="385" w:name="_Toc511919278"/>
      <w:r w:rsidRPr="00624CFB">
        <w:t>R</w:t>
      </w:r>
      <w:r w:rsidR="00AD7691" w:rsidRPr="00624CFB">
        <w:t>esponse</w:t>
      </w:r>
      <w:bookmarkEnd w:id="385"/>
    </w:p>
    <w:p w:rsidR="00B25594" w:rsidRPr="00624CFB" w:rsidRDefault="001560DA" w:rsidP="00AD7691">
      <w:pPr>
        <w:rPr>
          <w:rFonts w:cs="Arial"/>
          <w:lang w:val="en-GB"/>
        </w:rPr>
      </w:pPr>
      <w:r w:rsidRPr="00624CFB">
        <w:rPr>
          <w:rFonts w:cs="Arial"/>
          <w:lang w:val="en-GB"/>
        </w:rPr>
        <w:t>Is us</w:t>
      </w:r>
      <w:r w:rsidR="00AD7691" w:rsidRPr="00624CFB">
        <w:rPr>
          <w:rFonts w:cs="Arial"/>
          <w:lang w:val="en-GB"/>
        </w:rPr>
        <w:t xml:space="preserve">ed to indicate the </w:t>
      </w:r>
      <w:r w:rsidR="0068306A" w:rsidRPr="00624CFB">
        <w:rPr>
          <w:rFonts w:cs="Arial"/>
          <w:lang w:val="en-GB"/>
        </w:rPr>
        <w:t>status</w:t>
      </w:r>
      <w:r w:rsidR="00AD7691" w:rsidRPr="00624CFB">
        <w:rPr>
          <w:rFonts w:cs="Arial"/>
          <w:lang w:val="en-GB"/>
        </w:rPr>
        <w:t xml:space="preserve"> of </w:t>
      </w:r>
      <w:r w:rsidR="0068306A" w:rsidRPr="00624CFB">
        <w:rPr>
          <w:rFonts w:cs="Arial"/>
          <w:lang w:val="en-GB"/>
        </w:rPr>
        <w:t xml:space="preserve">the </w:t>
      </w:r>
      <w:r w:rsidR="00835DB7">
        <w:rPr>
          <w:rFonts w:cs="Arial"/>
          <w:lang w:val="en-GB"/>
        </w:rPr>
        <w:t>I</w:t>
      </w:r>
      <w:r w:rsidR="0068306A" w:rsidRPr="00624CFB">
        <w:rPr>
          <w:rFonts w:cs="Arial"/>
          <w:lang w:val="en-GB"/>
        </w:rPr>
        <w:t>nvoice</w:t>
      </w:r>
      <w:r w:rsidR="00B25594" w:rsidRPr="00624CFB">
        <w:rPr>
          <w:rFonts w:cs="Arial"/>
          <w:lang w:val="en-GB"/>
        </w:rPr>
        <w:t>. The res</w:t>
      </w:r>
      <w:ins w:id="386" w:author="Georg Birgisson" w:date="2018-04-17T19:33:00Z">
        <w:r w:rsidR="009F474A">
          <w:rPr>
            <w:rFonts w:cs="Arial"/>
            <w:lang w:val="en-GB"/>
          </w:rPr>
          <w:t>p</w:t>
        </w:r>
      </w:ins>
      <w:r w:rsidR="00B25594" w:rsidRPr="00624CFB">
        <w:rPr>
          <w:rFonts w:cs="Arial"/>
          <w:lang w:val="en-GB"/>
        </w:rPr>
        <w:t xml:space="preserve">onse also provides information about the reason for the status as well as instructions on how the receiver of the </w:t>
      </w:r>
      <w:r w:rsidR="00AA1BB0">
        <w:rPr>
          <w:rFonts w:cs="Arial"/>
          <w:lang w:val="en-GB"/>
        </w:rPr>
        <w:t>Invoice Response</w:t>
      </w:r>
      <w:r w:rsidR="00B25594" w:rsidRPr="00624CFB">
        <w:rPr>
          <w:rFonts w:cs="Arial"/>
          <w:lang w:val="en-GB"/>
        </w:rPr>
        <w:t xml:space="preserve"> is expected to react to the </w:t>
      </w:r>
      <w:r w:rsidR="00AA1BB0">
        <w:rPr>
          <w:rFonts w:cs="Arial"/>
          <w:lang w:val="en-GB"/>
        </w:rPr>
        <w:t>Invoice Response</w:t>
      </w:r>
      <w:r w:rsidR="00B25594" w:rsidRPr="00624CFB">
        <w:rPr>
          <w:rFonts w:cs="Arial"/>
          <w:lang w:val="en-GB"/>
        </w:rPr>
        <w:t xml:space="preserve"> message.</w:t>
      </w:r>
    </w:p>
    <w:p w:rsidR="00B25594" w:rsidRPr="00624CFB" w:rsidRDefault="00B25594" w:rsidP="00AD7691">
      <w:pPr>
        <w:rPr>
          <w:rFonts w:cs="Arial"/>
          <w:lang w:val="en-GB"/>
        </w:rPr>
      </w:pPr>
    </w:p>
    <w:p w:rsidR="00B25594" w:rsidRPr="00624CFB" w:rsidRDefault="00B25594" w:rsidP="00AD7691">
      <w:pPr>
        <w:rPr>
          <w:rFonts w:cs="Arial"/>
          <w:lang w:val="en-GB"/>
        </w:rPr>
      </w:pPr>
      <w:r w:rsidRPr="00624CFB">
        <w:rPr>
          <w:rFonts w:cs="Arial"/>
          <w:lang w:val="en-GB"/>
        </w:rPr>
        <w:t>This information is g</w:t>
      </w:r>
      <w:r w:rsidR="00835DB7">
        <w:rPr>
          <w:rFonts w:cs="Arial"/>
          <w:lang w:val="en-GB"/>
        </w:rPr>
        <w:t>iven in the following hierarchy:</w:t>
      </w:r>
    </w:p>
    <w:p w:rsidR="00B25594" w:rsidRPr="00624CFB" w:rsidRDefault="00047D22" w:rsidP="00047D22">
      <w:pPr>
        <w:pStyle w:val="ListParagraph"/>
        <w:numPr>
          <w:ilvl w:val="0"/>
          <w:numId w:val="16"/>
        </w:numPr>
        <w:rPr>
          <w:rFonts w:cs="Arial"/>
          <w:lang w:val="en-GB"/>
        </w:rPr>
      </w:pPr>
      <w:r w:rsidRPr="00047D22">
        <w:rPr>
          <w:rFonts w:cs="Arial"/>
          <w:lang w:val="en-GB"/>
        </w:rPr>
        <w:t>Invoice processing status (of the invoice receiver)</w:t>
      </w:r>
      <w:r w:rsidR="00B25594" w:rsidRPr="00624CFB">
        <w:rPr>
          <w:rFonts w:cs="Arial"/>
          <w:lang w:val="en-GB"/>
        </w:rPr>
        <w:t>.</w:t>
      </w:r>
    </w:p>
    <w:p w:rsidR="00B25594" w:rsidRPr="00624CFB" w:rsidRDefault="00047D22" w:rsidP="00047D22">
      <w:pPr>
        <w:pStyle w:val="ListParagraph"/>
        <w:numPr>
          <w:ilvl w:val="1"/>
          <w:numId w:val="16"/>
        </w:numPr>
        <w:rPr>
          <w:rFonts w:cs="Arial"/>
          <w:lang w:val="en-GB"/>
        </w:rPr>
      </w:pPr>
      <w:r w:rsidRPr="00047D22">
        <w:rPr>
          <w:rFonts w:cs="Arial"/>
          <w:lang w:val="en-GB"/>
        </w:rPr>
        <w:t>Status clarification (Status reas</w:t>
      </w:r>
      <w:r>
        <w:rPr>
          <w:rFonts w:cs="Arial"/>
          <w:lang w:val="en-GB"/>
        </w:rPr>
        <w:t>on and/or Status action)</w:t>
      </w:r>
    </w:p>
    <w:p w:rsidR="00B25594" w:rsidRPr="00624CFB" w:rsidRDefault="00B25594" w:rsidP="00B25594">
      <w:pPr>
        <w:pStyle w:val="ListParagraph"/>
        <w:numPr>
          <w:ilvl w:val="2"/>
          <w:numId w:val="16"/>
        </w:numPr>
        <w:rPr>
          <w:rFonts w:cs="Arial"/>
          <w:lang w:val="en-GB"/>
        </w:rPr>
      </w:pPr>
      <w:r w:rsidRPr="00624CFB">
        <w:rPr>
          <w:rFonts w:cs="Arial"/>
          <w:lang w:val="en-GB"/>
        </w:rPr>
        <w:t>Clarification deta</w:t>
      </w:r>
      <w:r w:rsidR="00835DB7">
        <w:rPr>
          <w:rFonts w:cs="Arial"/>
          <w:lang w:val="en-GB"/>
        </w:rPr>
        <w:t>il</w:t>
      </w:r>
    </w:p>
    <w:p w:rsidR="00B25594" w:rsidRPr="00624CFB" w:rsidRDefault="00B25594" w:rsidP="00AD7691">
      <w:pPr>
        <w:rPr>
          <w:rFonts w:cs="Arial"/>
          <w:lang w:val="en-GB"/>
        </w:rPr>
      </w:pPr>
    </w:p>
    <w:p w:rsidR="00B25594" w:rsidRPr="00624CFB" w:rsidRDefault="00B25594" w:rsidP="00AB68E6">
      <w:pPr>
        <w:pStyle w:val="BodyText"/>
        <w:rPr>
          <w:lang w:val="en-GB"/>
        </w:rPr>
      </w:pPr>
      <w:r w:rsidRPr="00624CFB">
        <w:rPr>
          <w:lang w:val="en-GB"/>
        </w:rPr>
        <w:t xml:space="preserve">Each </w:t>
      </w:r>
      <w:r w:rsidR="00AA1BB0">
        <w:rPr>
          <w:lang w:val="en-GB"/>
        </w:rPr>
        <w:t>Invoice Response</w:t>
      </w:r>
      <w:r w:rsidRPr="00624CFB">
        <w:rPr>
          <w:lang w:val="en-GB"/>
        </w:rPr>
        <w:t xml:space="preserve"> may only reference one invoice and that invoice can only have one status </w:t>
      </w:r>
      <w:r w:rsidR="00835DB7">
        <w:rPr>
          <w:lang w:val="en-GB"/>
        </w:rPr>
        <w:t xml:space="preserve">at a </w:t>
      </w:r>
      <w:r w:rsidRPr="00624CFB">
        <w:rPr>
          <w:lang w:val="en-GB"/>
        </w:rPr>
        <w:t xml:space="preserve">time. If the status of that </w:t>
      </w:r>
      <w:r w:rsidR="00835DB7">
        <w:rPr>
          <w:lang w:val="en-GB"/>
        </w:rPr>
        <w:t>I</w:t>
      </w:r>
      <w:r w:rsidRPr="00624CFB">
        <w:rPr>
          <w:lang w:val="en-GB"/>
        </w:rPr>
        <w:t>nvoice change</w:t>
      </w:r>
      <w:r w:rsidR="00835DB7">
        <w:rPr>
          <w:lang w:val="en-GB"/>
        </w:rPr>
        <w:t>s</w:t>
      </w:r>
      <w:r w:rsidRPr="00624CFB">
        <w:rPr>
          <w:lang w:val="en-GB"/>
        </w:rPr>
        <w:t xml:space="preserve"> the </w:t>
      </w:r>
      <w:r w:rsidR="00835DB7">
        <w:rPr>
          <w:lang w:val="en-GB"/>
        </w:rPr>
        <w:t xml:space="preserve">respective </w:t>
      </w:r>
      <w:r w:rsidRPr="00624CFB">
        <w:rPr>
          <w:lang w:val="en-GB"/>
        </w:rPr>
        <w:t xml:space="preserve">change must be reported with another </w:t>
      </w:r>
      <w:r w:rsidR="00AA1BB0">
        <w:rPr>
          <w:lang w:val="en-GB"/>
        </w:rPr>
        <w:t>Invoice Response</w:t>
      </w:r>
      <w:r w:rsidRPr="00624CFB">
        <w:rPr>
          <w:lang w:val="en-GB"/>
        </w:rPr>
        <w:t>.</w:t>
      </w:r>
    </w:p>
    <w:p w:rsidR="00B25594" w:rsidRPr="00624CFB" w:rsidRDefault="00835DB7" w:rsidP="00AB68E6">
      <w:pPr>
        <w:pStyle w:val="BodyText"/>
        <w:rPr>
          <w:lang w:val="en-GB"/>
        </w:rPr>
      </w:pPr>
      <w:r>
        <w:rPr>
          <w:lang w:val="en-GB"/>
        </w:rPr>
        <w:t>The s</w:t>
      </w:r>
      <w:r w:rsidR="00B25594" w:rsidRPr="00624CFB">
        <w:rPr>
          <w:lang w:val="en-GB"/>
        </w:rPr>
        <w:t xml:space="preserve">tatus clarification for the given </w:t>
      </w:r>
      <w:r>
        <w:rPr>
          <w:lang w:val="en-GB"/>
        </w:rPr>
        <w:t>s</w:t>
      </w:r>
      <w:r w:rsidR="00B25594" w:rsidRPr="00624CFB">
        <w:rPr>
          <w:lang w:val="en-GB"/>
        </w:rPr>
        <w:t>tatus can be of either or both of two types</w:t>
      </w:r>
      <w:r w:rsidR="007F26CB">
        <w:rPr>
          <w:lang w:val="en-GB"/>
        </w:rPr>
        <w:t xml:space="preserve"> -</w:t>
      </w:r>
      <w:r w:rsidR="00B25594" w:rsidRPr="00624CFB">
        <w:rPr>
          <w:lang w:val="en-GB"/>
        </w:rPr>
        <w:t xml:space="preserve"> reason </w:t>
      </w:r>
      <w:r w:rsidR="007F26CB">
        <w:rPr>
          <w:lang w:val="en-GB"/>
        </w:rPr>
        <w:t xml:space="preserve">of that status </w:t>
      </w:r>
      <w:r w:rsidR="00B25594" w:rsidRPr="00624CFB">
        <w:rPr>
          <w:lang w:val="en-GB"/>
        </w:rPr>
        <w:t>and/or action expected</w:t>
      </w:r>
      <w:r w:rsidR="007F26CB">
        <w:rPr>
          <w:lang w:val="en-GB"/>
        </w:rPr>
        <w:t xml:space="preserve"> by Seller</w:t>
      </w:r>
      <w:r w:rsidR="00B25594" w:rsidRPr="00624CFB">
        <w:rPr>
          <w:lang w:val="en-GB"/>
        </w:rPr>
        <w:t>. The purpose of this is to help</w:t>
      </w:r>
      <w:r w:rsidR="007E71F7" w:rsidRPr="00624CFB">
        <w:rPr>
          <w:lang w:val="en-GB"/>
        </w:rPr>
        <w:t xml:space="preserve"> </w:t>
      </w:r>
      <w:r w:rsidR="00360A4C" w:rsidRPr="00624CFB">
        <w:rPr>
          <w:lang w:val="en-GB"/>
        </w:rPr>
        <w:t>Seller</w:t>
      </w:r>
      <w:r w:rsidR="00B25594" w:rsidRPr="00624CFB">
        <w:rPr>
          <w:lang w:val="en-GB"/>
        </w:rPr>
        <w:t xml:space="preserve"> to understand the status and to resolve it in the correct way.</w:t>
      </w:r>
    </w:p>
    <w:p w:rsidR="00B25594" w:rsidRPr="00624CFB" w:rsidRDefault="00B25594" w:rsidP="00AB68E6">
      <w:pPr>
        <w:pStyle w:val="BodyText"/>
        <w:rPr>
          <w:lang w:val="en-GB"/>
        </w:rPr>
      </w:pPr>
      <w:r w:rsidRPr="00624CFB">
        <w:rPr>
          <w:lang w:val="en-GB"/>
        </w:rPr>
        <w:t xml:space="preserve">As example if an invoice is rejected </w:t>
      </w:r>
      <w:r w:rsidR="00047D22" w:rsidRPr="00047D22">
        <w:rPr>
          <w:lang w:val="en-GB"/>
        </w:rPr>
        <w:t xml:space="preserve">it will be represented as </w:t>
      </w:r>
      <w:r w:rsidR="00F61115" w:rsidRPr="00F61115">
        <w:rPr>
          <w:lang w:val="en-GB"/>
        </w:rPr>
        <w:t>status code</w:t>
      </w:r>
      <w:r w:rsidR="00047D22" w:rsidRPr="00F61115">
        <w:rPr>
          <w:lang w:val="en-GB"/>
        </w:rPr>
        <w:t xml:space="preserve"> RE (Rejected)</w:t>
      </w:r>
      <w:r w:rsidR="00047D22" w:rsidRPr="00047D22">
        <w:rPr>
          <w:lang w:val="en-GB"/>
        </w:rPr>
        <w:t xml:space="preserve"> in the Invoice Response</w:t>
      </w:r>
      <w:r w:rsidRPr="00624CFB">
        <w:rPr>
          <w:lang w:val="en-GB"/>
        </w:rPr>
        <w:t xml:space="preserve">. </w:t>
      </w:r>
      <w:r w:rsidR="00AB68E6" w:rsidRPr="00624CFB">
        <w:rPr>
          <w:lang w:val="en-GB"/>
        </w:rPr>
        <w:t xml:space="preserve">For clarification, the </w:t>
      </w:r>
      <w:r w:rsidR="00AA1BB0">
        <w:rPr>
          <w:lang w:val="en-GB"/>
        </w:rPr>
        <w:t>Invoice Response</w:t>
      </w:r>
      <w:r w:rsidR="00AB68E6" w:rsidRPr="00624CFB">
        <w:rPr>
          <w:lang w:val="en-GB"/>
        </w:rPr>
        <w:t xml:space="preserve"> would then state why it is rejected and there may be more than one reason. The clarification may further give the instructions </w:t>
      </w:r>
      <w:r w:rsidR="00047D22" w:rsidRPr="00047D22">
        <w:rPr>
          <w:lang w:val="en-GB"/>
        </w:rPr>
        <w:t xml:space="preserve">regarding actions expected from the Seller, for example </w:t>
      </w:r>
      <w:r w:rsidR="00AB68E6" w:rsidRPr="00624CFB">
        <w:rPr>
          <w:lang w:val="en-GB"/>
        </w:rPr>
        <w:t xml:space="preserve">to cancel the </w:t>
      </w:r>
      <w:r w:rsidR="00835DB7">
        <w:rPr>
          <w:lang w:val="en-GB"/>
        </w:rPr>
        <w:t>I</w:t>
      </w:r>
      <w:r w:rsidR="00AB68E6" w:rsidRPr="00624CFB">
        <w:rPr>
          <w:lang w:val="en-GB"/>
        </w:rPr>
        <w:t xml:space="preserve">nvoice with a </w:t>
      </w:r>
      <w:r w:rsidR="00835DB7">
        <w:rPr>
          <w:lang w:val="en-GB"/>
        </w:rPr>
        <w:t>C</w:t>
      </w:r>
      <w:r w:rsidR="00AB68E6" w:rsidRPr="00624CFB">
        <w:rPr>
          <w:lang w:val="en-GB"/>
        </w:rPr>
        <w:t xml:space="preserve">redit </w:t>
      </w:r>
      <w:r w:rsidR="00835DB7">
        <w:rPr>
          <w:lang w:val="en-GB"/>
        </w:rPr>
        <w:t>N</w:t>
      </w:r>
      <w:r w:rsidR="00AB68E6" w:rsidRPr="00624CFB">
        <w:rPr>
          <w:lang w:val="en-GB"/>
        </w:rPr>
        <w:t xml:space="preserve">ote and issue a new </w:t>
      </w:r>
      <w:r w:rsidR="00835DB7">
        <w:rPr>
          <w:lang w:val="en-GB"/>
        </w:rPr>
        <w:t>corrective I</w:t>
      </w:r>
      <w:r w:rsidR="00AB68E6" w:rsidRPr="00624CFB">
        <w:rPr>
          <w:lang w:val="en-GB"/>
        </w:rPr>
        <w:t>nvoice.</w:t>
      </w:r>
    </w:p>
    <w:p w:rsidR="00AB68E6" w:rsidRPr="00624CFB" w:rsidRDefault="004370BB" w:rsidP="00AB68E6">
      <w:pPr>
        <w:pStyle w:val="BodyText"/>
        <w:rPr>
          <w:lang w:val="en-GB"/>
        </w:rPr>
      </w:pPr>
      <w:r>
        <w:rPr>
          <w:lang w:val="en-GB"/>
        </w:rPr>
        <w:t>To assist with resolution the</w:t>
      </w:r>
      <w:r w:rsidR="00AB68E6" w:rsidRPr="00624CFB">
        <w:rPr>
          <w:lang w:val="en-GB"/>
        </w:rPr>
        <w:t xml:space="preserve"> </w:t>
      </w:r>
      <w:r w:rsidR="00360A4C" w:rsidRPr="00624CFB">
        <w:rPr>
          <w:lang w:val="en-GB"/>
        </w:rPr>
        <w:t>Buyer</w:t>
      </w:r>
      <w:r w:rsidR="00AB68E6" w:rsidRPr="00624CFB">
        <w:rPr>
          <w:lang w:val="en-GB"/>
        </w:rPr>
        <w:t xml:space="preserve"> might want to provide instructions on what is </w:t>
      </w:r>
      <w:r>
        <w:rPr>
          <w:lang w:val="en-GB"/>
        </w:rPr>
        <w:t xml:space="preserve">the </w:t>
      </w:r>
      <w:r w:rsidR="00AB68E6" w:rsidRPr="00624CFB">
        <w:rPr>
          <w:lang w:val="en-GB"/>
        </w:rPr>
        <w:t>correct</w:t>
      </w:r>
      <w:r>
        <w:rPr>
          <w:lang w:val="en-GB"/>
        </w:rPr>
        <w:t xml:space="preserve"> data</w:t>
      </w:r>
      <w:r w:rsidR="00AB68E6" w:rsidRPr="00624CFB">
        <w:rPr>
          <w:lang w:val="en-GB"/>
        </w:rPr>
        <w:t xml:space="preserve">. </w:t>
      </w:r>
    </w:p>
    <w:p w:rsidR="00F91652" w:rsidRPr="00624CFB" w:rsidRDefault="00AB68E6" w:rsidP="00F91652">
      <w:pPr>
        <w:pStyle w:val="BodyText"/>
        <w:rPr>
          <w:rFonts w:eastAsiaTheme="minorHAnsi"/>
          <w:color w:val="000000"/>
          <w:sz w:val="18"/>
          <w:lang w:val="en-GB"/>
        </w:rPr>
      </w:pPr>
      <w:r w:rsidRPr="00624CFB">
        <w:rPr>
          <w:lang w:val="en-GB"/>
        </w:rPr>
        <w:t xml:space="preserve">In the following example an invoice is rejected </w:t>
      </w:r>
      <w:r w:rsidR="00F61115">
        <w:rPr>
          <w:lang w:val="en-GB"/>
        </w:rPr>
        <w:t>using</w:t>
      </w:r>
      <w:r w:rsidRPr="00624CFB">
        <w:rPr>
          <w:lang w:val="en-GB"/>
        </w:rPr>
        <w:t xml:space="preserve"> </w:t>
      </w:r>
      <w:r w:rsidR="00F61115">
        <w:rPr>
          <w:lang w:val="en-GB"/>
        </w:rPr>
        <w:t>the s</w:t>
      </w:r>
      <w:r w:rsidRPr="00624CFB">
        <w:rPr>
          <w:lang w:val="en-GB"/>
        </w:rPr>
        <w:t xml:space="preserve">tatus </w:t>
      </w:r>
      <w:r w:rsidR="00F61115">
        <w:rPr>
          <w:lang w:val="en-GB"/>
        </w:rPr>
        <w:t xml:space="preserve">code </w:t>
      </w:r>
      <w:r w:rsidRPr="00624CFB">
        <w:rPr>
          <w:lang w:val="en-GB"/>
        </w:rPr>
        <w:t>R</w:t>
      </w:r>
      <w:r w:rsidR="00047D22">
        <w:rPr>
          <w:lang w:val="en-GB"/>
        </w:rPr>
        <w:t>E</w:t>
      </w:r>
      <w:r w:rsidRPr="00624CFB">
        <w:rPr>
          <w:lang w:val="en-GB"/>
        </w:rPr>
        <w:t xml:space="preserve">. The </w:t>
      </w:r>
      <w:r w:rsidR="00B331E7">
        <w:rPr>
          <w:lang w:val="en-GB"/>
        </w:rPr>
        <w:t xml:space="preserve">reason </w:t>
      </w:r>
      <w:r w:rsidRPr="00624CFB">
        <w:rPr>
          <w:lang w:val="en-GB"/>
        </w:rPr>
        <w:t xml:space="preserve">code </w:t>
      </w:r>
      <w:r w:rsidR="00F91652" w:rsidRPr="00624CFB">
        <w:rPr>
          <w:lang w:val="en-GB"/>
        </w:rPr>
        <w:t xml:space="preserve">for this rejection is LEG indicating that the invoice does not fulfill legal requirments and in text it is stated that </w:t>
      </w:r>
      <w:r w:rsidR="00B331E7">
        <w:rPr>
          <w:lang w:val="en-GB"/>
        </w:rPr>
        <w:t xml:space="preserve">the </w:t>
      </w:r>
      <w:r w:rsidR="00F91652" w:rsidRPr="00624CFB">
        <w:rPr>
          <w:lang w:val="en-GB"/>
        </w:rPr>
        <w:t xml:space="preserve">VAT reference is not found. </w:t>
      </w:r>
      <w:r w:rsidR="00B331E7">
        <w:rPr>
          <w:lang w:val="en-GB"/>
        </w:rPr>
        <w:t>For information it</w:t>
      </w:r>
      <w:r w:rsidR="00F91652" w:rsidRPr="00624CFB">
        <w:rPr>
          <w:lang w:val="en-GB"/>
        </w:rPr>
        <w:t xml:space="preserve"> is stated that the element </w:t>
      </w:r>
      <w:del w:id="387" w:author="Georg Birgisson" w:date="2018-04-17T19:34:00Z">
        <w:r w:rsidR="00F91652" w:rsidRPr="00624CFB" w:rsidDel="009F474A">
          <w:rPr>
            <w:lang w:val="en-GB"/>
          </w:rPr>
          <w:delText>tir10-032</w:delText>
        </w:r>
      </w:del>
      <w:ins w:id="388" w:author="Georg Birgisson" w:date="2018-04-17T19:34:00Z">
        <w:r w:rsidR="009F474A">
          <w:rPr>
            <w:lang w:val="en-GB"/>
          </w:rPr>
          <w:t>BT-48</w:t>
        </w:r>
      </w:ins>
      <w:r w:rsidR="00F91652" w:rsidRPr="00624CFB">
        <w:rPr>
          <w:lang w:val="en-GB"/>
        </w:rPr>
        <w:t xml:space="preserve"> in the </w:t>
      </w:r>
      <w:r w:rsidR="00835DB7">
        <w:rPr>
          <w:lang w:val="en-GB"/>
        </w:rPr>
        <w:t>I</w:t>
      </w:r>
      <w:r w:rsidR="00F91652" w:rsidRPr="00624CFB">
        <w:rPr>
          <w:lang w:val="en-GB"/>
        </w:rPr>
        <w:t xml:space="preserve">nvoice, which according to the invoice specification is the </w:t>
      </w:r>
      <w:r w:rsidR="00360A4C" w:rsidRPr="00624CFB">
        <w:rPr>
          <w:lang w:val="en-GB"/>
        </w:rPr>
        <w:t>Buyer</w:t>
      </w:r>
      <w:r w:rsidR="00F91652" w:rsidRPr="00624CFB">
        <w:rPr>
          <w:lang w:val="en-GB"/>
        </w:rPr>
        <w:t xml:space="preserve">s VAT number, should </w:t>
      </w:r>
      <w:r w:rsidR="00B331E7">
        <w:rPr>
          <w:lang w:val="en-GB"/>
        </w:rPr>
        <w:t>have the value</w:t>
      </w:r>
      <w:r w:rsidR="00B331E7" w:rsidRPr="00624CFB">
        <w:rPr>
          <w:lang w:val="en-GB"/>
        </w:rPr>
        <w:t xml:space="preserve"> </w:t>
      </w:r>
      <w:r w:rsidR="00F91652" w:rsidRPr="00D53057">
        <w:rPr>
          <w:lang w:val="en-GB"/>
        </w:rPr>
        <w:t>EU123456789.</w:t>
      </w:r>
    </w:p>
    <w:p w:rsidR="00F91652" w:rsidRPr="00624CFB" w:rsidRDefault="00F91652" w:rsidP="00F91652">
      <w:pPr>
        <w:pStyle w:val="BodyText"/>
        <w:rPr>
          <w:lang w:val="en-GB"/>
        </w:rPr>
      </w:pPr>
      <w:r w:rsidRPr="00624CFB">
        <w:rPr>
          <w:lang w:val="en-GB"/>
        </w:rPr>
        <w:t>Further clarification state</w:t>
      </w:r>
      <w:r w:rsidR="00835DB7">
        <w:rPr>
          <w:lang w:val="en-GB"/>
        </w:rPr>
        <w:t>s</w:t>
      </w:r>
      <w:r w:rsidRPr="00624CFB">
        <w:rPr>
          <w:lang w:val="en-GB"/>
        </w:rPr>
        <w:t xml:space="preserve"> that the </w:t>
      </w:r>
      <w:r w:rsidR="00360A4C" w:rsidRPr="00624CFB">
        <w:rPr>
          <w:lang w:val="en-GB"/>
        </w:rPr>
        <w:t>Buyer</w:t>
      </w:r>
      <w:r w:rsidRPr="00624CFB">
        <w:rPr>
          <w:lang w:val="en-GB"/>
        </w:rPr>
        <w:t xml:space="preserve"> </w:t>
      </w:r>
      <w:r w:rsidR="0054135C" w:rsidRPr="00624CFB">
        <w:rPr>
          <w:lang w:val="en-GB"/>
        </w:rPr>
        <w:t>expects</w:t>
      </w:r>
      <w:r w:rsidRPr="00624CFB">
        <w:rPr>
          <w:lang w:val="en-GB"/>
        </w:rPr>
        <w:t xml:space="preserve"> the </w:t>
      </w:r>
      <w:r w:rsidR="00360A4C" w:rsidRPr="00624CFB">
        <w:rPr>
          <w:lang w:val="en-GB"/>
        </w:rPr>
        <w:t>Seller</w:t>
      </w:r>
      <w:r w:rsidRPr="00624CFB">
        <w:rPr>
          <w:lang w:val="en-GB"/>
        </w:rPr>
        <w:t xml:space="preserve"> to issue a </w:t>
      </w:r>
      <w:r w:rsidR="00835DB7">
        <w:rPr>
          <w:lang w:val="en-GB"/>
        </w:rPr>
        <w:t>C</w:t>
      </w:r>
      <w:r w:rsidRPr="00624CFB">
        <w:rPr>
          <w:lang w:val="en-GB"/>
        </w:rPr>
        <w:t xml:space="preserve">redit </w:t>
      </w:r>
      <w:r w:rsidR="00835DB7">
        <w:rPr>
          <w:lang w:val="en-GB"/>
        </w:rPr>
        <w:t>N</w:t>
      </w:r>
      <w:r w:rsidRPr="00624CFB">
        <w:rPr>
          <w:lang w:val="en-GB"/>
        </w:rPr>
        <w:t xml:space="preserve">ote that fully cancels the rejected </w:t>
      </w:r>
      <w:r w:rsidR="00835DB7">
        <w:rPr>
          <w:lang w:val="en-GB"/>
        </w:rPr>
        <w:t>I</w:t>
      </w:r>
      <w:r w:rsidRPr="00624CFB">
        <w:rPr>
          <w:lang w:val="en-GB"/>
        </w:rPr>
        <w:t xml:space="preserve">nvoice and to issue a new </w:t>
      </w:r>
      <w:r w:rsidR="00835DB7">
        <w:rPr>
          <w:lang w:val="en-GB"/>
        </w:rPr>
        <w:t>I</w:t>
      </w:r>
      <w:r w:rsidRPr="00624CFB">
        <w:rPr>
          <w:lang w:val="en-GB"/>
        </w:rPr>
        <w:t>nvoice with correct</w:t>
      </w:r>
      <w:r w:rsidR="00835DB7">
        <w:rPr>
          <w:lang w:val="en-GB"/>
        </w:rPr>
        <w:t>ed</w:t>
      </w:r>
      <w:r w:rsidRPr="00624CFB">
        <w:rPr>
          <w:lang w:val="en-GB"/>
        </w:rPr>
        <w:t xml:space="preserve"> information.</w:t>
      </w:r>
    </w:p>
    <w:p w:rsidR="00AD7691" w:rsidRPr="00624CFB" w:rsidRDefault="00AD7691" w:rsidP="00AD7691">
      <w:pPr>
        <w:rPr>
          <w:rFonts w:cs="Arial"/>
          <w:b/>
          <w:lang w:val="en-GB"/>
        </w:rPr>
      </w:pPr>
      <w:r w:rsidRPr="00624CFB">
        <w:rPr>
          <w:rFonts w:cs="Arial"/>
          <w:b/>
          <w:lang w:val="en-GB"/>
        </w:rPr>
        <w:t>Example:</w:t>
      </w:r>
    </w:p>
    <w:p w:rsidR="00F91652" w:rsidRPr="00624CFB" w:rsidRDefault="00F91652" w:rsidP="00AD7691">
      <w:pPr>
        <w:rPr>
          <w:rFonts w:cs="Arial"/>
          <w:b/>
          <w:lang w:val="en-GB"/>
        </w:rPr>
      </w:pP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cac:DocumentResponse</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cac:Response</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cbc:ResponseCode</w:t>
      </w:r>
      <w:proofErr w:type="gramEnd"/>
      <w:r w:rsidRPr="00362285">
        <w:rPr>
          <w:rFonts w:ascii="Courier New" w:eastAsiaTheme="minorHAnsi" w:hAnsi="Courier New" w:cs="Courier New"/>
          <w:color w:val="FF0000"/>
          <w:sz w:val="16"/>
          <w:szCs w:val="20"/>
          <w:highlight w:val="white"/>
          <w:lang w:val="en-GB"/>
        </w:rPr>
        <w:t xml:space="preserve"> listID</w:t>
      </w:r>
      <w:r w:rsidRPr="00362285">
        <w:rPr>
          <w:rFonts w:ascii="Courier New" w:eastAsiaTheme="minorHAnsi" w:hAnsi="Courier New" w:cs="Courier New"/>
          <w:color w:val="0000FF"/>
          <w:sz w:val="16"/>
          <w:szCs w:val="20"/>
          <w:highlight w:val="white"/>
          <w:lang w:val="en-GB"/>
        </w:rPr>
        <w:t>="</w:t>
      </w:r>
      <w:r w:rsidR="000E5CD5" w:rsidRPr="000E5CD5">
        <w:rPr>
          <w:rFonts w:ascii="Courier New" w:eastAsiaTheme="minorHAnsi" w:hAnsi="Courier New" w:cs="Courier New"/>
          <w:color w:val="000000"/>
          <w:sz w:val="16"/>
          <w:szCs w:val="20"/>
          <w:lang w:val="en-GB"/>
        </w:rPr>
        <w:t>UNCL4343</w:t>
      </w:r>
      <w:r w:rsidR="00FA2823">
        <w:rPr>
          <w:rFonts w:ascii="Courier New" w:eastAsiaTheme="minorHAnsi" w:hAnsi="Courier New" w:cs="Courier New"/>
          <w:color w:val="000000"/>
          <w:sz w:val="16"/>
          <w:szCs w:val="20"/>
          <w:lang w:val="en-GB"/>
        </w:rPr>
        <w:t>OpSubset</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R</w:t>
      </w:r>
      <w:r w:rsidR="00D7523F" w:rsidRPr="00362285">
        <w:rPr>
          <w:rFonts w:ascii="Courier New" w:eastAsiaTheme="minorHAnsi" w:hAnsi="Courier New" w:cs="Courier New"/>
          <w:color w:val="000000"/>
          <w:sz w:val="16"/>
          <w:szCs w:val="20"/>
          <w:highlight w:val="white"/>
          <w:lang w:val="en-GB"/>
        </w:rPr>
        <w:t>E</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cbc:ResponseCode</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cbc:EffectiveDate</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2016-10-25</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cbc:EffectiveDate</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cac:Status</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cbc:StatusReasonCode</w:t>
      </w:r>
      <w:proofErr w:type="gramEnd"/>
      <w:r w:rsidRPr="00362285">
        <w:rPr>
          <w:rFonts w:ascii="Courier New" w:eastAsiaTheme="minorHAnsi" w:hAnsi="Courier New" w:cs="Courier New"/>
          <w:color w:val="FF0000"/>
          <w:sz w:val="16"/>
          <w:szCs w:val="20"/>
          <w:highlight w:val="white"/>
          <w:lang w:val="en-GB"/>
        </w:rPr>
        <w:t xml:space="preserve"> listID</w:t>
      </w:r>
      <w:r w:rsidRPr="00362285">
        <w:rPr>
          <w:rFonts w:ascii="Courier New" w:eastAsiaTheme="minorHAnsi" w:hAnsi="Courier New" w:cs="Courier New"/>
          <w:color w:val="0000FF"/>
          <w:sz w:val="16"/>
          <w:szCs w:val="20"/>
          <w:highlight w:val="white"/>
          <w:lang w:val="en-GB"/>
        </w:rPr>
        <w:t>="</w:t>
      </w:r>
      <w:r w:rsidRPr="00362285">
        <w:rPr>
          <w:rFonts w:ascii="Courier New" w:hAnsi="Courier New" w:cs="Courier New"/>
          <w:sz w:val="16"/>
          <w:lang w:val="en-GB"/>
        </w:rPr>
        <w:t>OPStatusReason</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LEG</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cbc:StatusReasonCode</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cbc:StatusReason</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VAT Reference not found</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cac:Condition</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cbc:AttributeID</w:t>
      </w:r>
      <w:proofErr w:type="gramEnd"/>
      <w:r w:rsidRPr="00362285">
        <w:rPr>
          <w:rFonts w:ascii="Courier New" w:eastAsiaTheme="minorHAnsi" w:hAnsi="Courier New" w:cs="Courier New"/>
          <w:color w:val="0000FF"/>
          <w:sz w:val="16"/>
          <w:szCs w:val="20"/>
          <w:highlight w:val="white"/>
          <w:lang w:val="en-GB"/>
        </w:rPr>
        <w:t>&gt;</w:t>
      </w:r>
      <w:r w:rsidR="00A922D6" w:rsidRPr="00A922D6">
        <w:rPr>
          <w:rFonts w:ascii="Courier New" w:eastAsiaTheme="minorHAnsi" w:hAnsi="Courier New" w:cs="Courier New"/>
          <w:color w:val="000000"/>
          <w:sz w:val="16"/>
          <w:szCs w:val="20"/>
          <w:lang w:val="en-GB"/>
        </w:rPr>
        <w:t>BT-48</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cbc:AttributeID</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cbc:Description</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EU123456789</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cbc:Description</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cac:Condition</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cac:Status</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lastRenderedPageBreak/>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cac:Status</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cbc:StatusReasonCode</w:t>
      </w:r>
      <w:proofErr w:type="gramEnd"/>
      <w:r w:rsidRPr="00362285">
        <w:rPr>
          <w:rFonts w:ascii="Courier New" w:eastAsiaTheme="minorHAnsi" w:hAnsi="Courier New" w:cs="Courier New"/>
          <w:color w:val="FF0000"/>
          <w:sz w:val="16"/>
          <w:szCs w:val="20"/>
          <w:highlight w:val="white"/>
          <w:lang w:val="en-GB"/>
        </w:rPr>
        <w:t xml:space="preserve"> listID</w:t>
      </w:r>
      <w:r w:rsidRPr="00362285">
        <w:rPr>
          <w:rFonts w:ascii="Courier New" w:eastAsiaTheme="minorHAnsi" w:hAnsi="Courier New" w:cs="Courier New"/>
          <w:color w:val="0000FF"/>
          <w:sz w:val="16"/>
          <w:szCs w:val="20"/>
          <w:highlight w:val="white"/>
          <w:lang w:val="en-GB"/>
        </w:rPr>
        <w:t>="</w:t>
      </w:r>
      <w:r w:rsidRPr="00362285">
        <w:rPr>
          <w:rFonts w:ascii="Courier New" w:hAnsi="Courier New" w:cs="Courier New"/>
          <w:sz w:val="16"/>
          <w:lang w:val="en-GB"/>
        </w:rPr>
        <w:t>OPStatusAction</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CNF</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cbc:StatusReasonCode</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cbc:StatusReason</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Credit fully</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cac:Status</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cac:Status</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cbc:StatusReasonCode</w:t>
      </w:r>
      <w:proofErr w:type="gramEnd"/>
      <w:r w:rsidRPr="00362285">
        <w:rPr>
          <w:rFonts w:ascii="Courier New" w:eastAsiaTheme="minorHAnsi" w:hAnsi="Courier New" w:cs="Courier New"/>
          <w:color w:val="FF0000"/>
          <w:sz w:val="16"/>
          <w:szCs w:val="20"/>
          <w:highlight w:val="white"/>
          <w:lang w:val="en-GB"/>
        </w:rPr>
        <w:t xml:space="preserve"> listID</w:t>
      </w:r>
      <w:r w:rsidRPr="00362285">
        <w:rPr>
          <w:rFonts w:ascii="Courier New" w:eastAsiaTheme="minorHAnsi" w:hAnsi="Courier New" w:cs="Courier New"/>
          <w:color w:val="0000FF"/>
          <w:sz w:val="16"/>
          <w:szCs w:val="20"/>
          <w:highlight w:val="white"/>
          <w:lang w:val="en-GB"/>
        </w:rPr>
        <w:t>="</w:t>
      </w:r>
      <w:r w:rsidRPr="00362285">
        <w:rPr>
          <w:rFonts w:ascii="Courier New" w:hAnsi="Courier New" w:cs="Courier New"/>
          <w:sz w:val="16"/>
          <w:lang w:val="en-GB"/>
        </w:rPr>
        <w:t>OPStatusAction</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NIN</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cbc:StatusReasonCode</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cbc:StatusReason</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Issue new invoice</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cbc:StatusReason</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cac:Status</w:t>
      </w:r>
      <w:proofErr w:type="gramEnd"/>
      <w:r w:rsidRPr="00362285">
        <w:rPr>
          <w:rFonts w:ascii="Courier New" w:eastAsiaTheme="minorHAnsi" w:hAnsi="Courier New" w:cs="Courier New"/>
          <w:color w:val="0000FF"/>
          <w:sz w:val="16"/>
          <w:szCs w:val="20"/>
          <w:highlight w:val="white"/>
          <w:lang w:val="en-GB"/>
        </w:rPr>
        <w:t>&gt;</w:t>
      </w:r>
    </w:p>
    <w:p w:rsidR="00AD7691" w:rsidRPr="00624CFB" w:rsidRDefault="00AD7691" w:rsidP="00AD0C88">
      <w:pPr>
        <w:pStyle w:val="Heading2"/>
      </w:pPr>
      <w:bookmarkStart w:id="389" w:name="_Toc511919279"/>
      <w:r w:rsidRPr="00624CFB">
        <w:t>Document reference</w:t>
      </w:r>
      <w:bookmarkEnd w:id="389"/>
    </w:p>
    <w:p w:rsidR="0056635A" w:rsidRPr="00624CFB" w:rsidRDefault="00AD7691" w:rsidP="00AD7691">
      <w:pPr>
        <w:rPr>
          <w:rFonts w:cs="Arial"/>
          <w:lang w:val="en-GB" w:eastAsia="nl-NL"/>
        </w:rPr>
      </w:pPr>
      <w:r w:rsidRPr="00624CFB">
        <w:rPr>
          <w:rFonts w:cs="Arial"/>
          <w:color w:val="000000"/>
          <w:lang w:val="en-GB" w:eastAsia="nl-NL"/>
        </w:rPr>
        <w:t xml:space="preserve">Used to provide a reference to the business document </w:t>
      </w:r>
      <w:r w:rsidR="00B331E7">
        <w:rPr>
          <w:rFonts w:cs="Arial"/>
          <w:color w:val="000000"/>
          <w:lang w:val="en-GB" w:eastAsia="nl-NL"/>
        </w:rPr>
        <w:t>e</w:t>
      </w:r>
      <w:r w:rsidR="00047D22" w:rsidRPr="00047D22">
        <w:rPr>
          <w:rFonts w:cs="Arial"/>
          <w:color w:val="000000"/>
          <w:lang w:val="en-GB" w:eastAsia="nl-NL"/>
        </w:rPr>
        <w:t>.</w:t>
      </w:r>
      <w:r w:rsidR="00B331E7">
        <w:rPr>
          <w:rFonts w:cs="Arial"/>
          <w:color w:val="000000"/>
          <w:lang w:val="en-GB" w:eastAsia="nl-NL"/>
        </w:rPr>
        <w:t>g</w:t>
      </w:r>
      <w:r w:rsidR="00047D22" w:rsidRPr="00047D22">
        <w:rPr>
          <w:rFonts w:cs="Arial"/>
          <w:color w:val="000000"/>
          <w:lang w:val="en-GB" w:eastAsia="nl-NL"/>
        </w:rPr>
        <w:t>. the invoice or credit note</w:t>
      </w:r>
      <w:r w:rsidR="00047D22">
        <w:rPr>
          <w:rFonts w:cs="Arial"/>
          <w:color w:val="000000"/>
          <w:lang w:val="en-GB" w:eastAsia="nl-NL"/>
        </w:rPr>
        <w:t>,</w:t>
      </w:r>
      <w:r w:rsidR="00047D22" w:rsidRPr="00047D22">
        <w:rPr>
          <w:rFonts w:cs="Arial"/>
          <w:color w:val="000000"/>
          <w:lang w:val="en-GB" w:eastAsia="nl-NL"/>
        </w:rPr>
        <w:t xml:space="preserve"> </w:t>
      </w:r>
      <w:r w:rsidR="00B331E7">
        <w:rPr>
          <w:rFonts w:cs="Arial"/>
          <w:color w:val="000000"/>
          <w:lang w:val="en-GB" w:eastAsia="nl-NL"/>
        </w:rPr>
        <w:t>to</w:t>
      </w:r>
      <w:r w:rsidR="00B331E7" w:rsidRPr="00624CFB">
        <w:rPr>
          <w:rFonts w:cs="Arial"/>
          <w:color w:val="000000"/>
          <w:lang w:val="en-GB" w:eastAsia="nl-NL"/>
        </w:rPr>
        <w:t xml:space="preserve"> </w:t>
      </w:r>
      <w:r w:rsidRPr="00624CFB">
        <w:rPr>
          <w:rFonts w:cs="Arial"/>
          <w:color w:val="000000"/>
          <w:lang w:val="en-GB" w:eastAsia="nl-NL"/>
        </w:rPr>
        <w:t xml:space="preserve">which the </w:t>
      </w:r>
      <w:r w:rsidR="00AA1BB0">
        <w:rPr>
          <w:rFonts w:cs="Arial"/>
          <w:color w:val="000000"/>
          <w:lang w:val="en-GB" w:eastAsia="nl-NL"/>
        </w:rPr>
        <w:t>Invoice Response</w:t>
      </w:r>
      <w:r w:rsidRPr="00624CFB">
        <w:rPr>
          <w:rFonts w:cs="Arial"/>
          <w:color w:val="000000"/>
          <w:lang w:val="en-GB" w:eastAsia="nl-NL"/>
        </w:rPr>
        <w:t xml:space="preserve"> is </w:t>
      </w:r>
      <w:r w:rsidR="00B331E7">
        <w:rPr>
          <w:rFonts w:cs="Arial"/>
          <w:color w:val="000000"/>
          <w:lang w:val="en-GB" w:eastAsia="nl-NL"/>
        </w:rPr>
        <w:t>is res</w:t>
      </w:r>
      <w:ins w:id="390" w:author="Georg Birgisson" w:date="2018-04-19T14:53:00Z">
        <w:r w:rsidR="00FE59CF">
          <w:rPr>
            <w:rFonts w:cs="Arial"/>
            <w:color w:val="000000"/>
            <w:lang w:val="en-GB" w:eastAsia="nl-NL"/>
          </w:rPr>
          <w:t>p</w:t>
        </w:r>
      </w:ins>
      <w:r w:rsidR="00B331E7">
        <w:rPr>
          <w:rFonts w:cs="Arial"/>
          <w:color w:val="000000"/>
          <w:lang w:val="en-GB" w:eastAsia="nl-NL"/>
        </w:rPr>
        <w:t>onding</w:t>
      </w:r>
      <w:r w:rsidRPr="00624CFB">
        <w:rPr>
          <w:rFonts w:cs="Arial"/>
          <w:color w:val="000000"/>
          <w:lang w:val="en-GB" w:eastAsia="nl-NL"/>
        </w:rPr>
        <w:t xml:space="preserve">. </w:t>
      </w:r>
      <w:r w:rsidR="00835DB7">
        <w:rPr>
          <w:rFonts w:cs="Arial"/>
          <w:color w:val="000000"/>
          <w:lang w:val="en-GB" w:eastAsia="nl-NL"/>
        </w:rPr>
        <w:t xml:space="preserve">One </w:t>
      </w:r>
      <w:r w:rsidR="00AA1BB0">
        <w:rPr>
          <w:rFonts w:cs="Arial"/>
          <w:color w:val="000000"/>
          <w:lang w:val="en-GB" w:eastAsia="nl-NL"/>
        </w:rPr>
        <w:t>Invoice Response</w:t>
      </w:r>
      <w:r w:rsidR="00835DB7">
        <w:rPr>
          <w:rFonts w:cs="Arial"/>
          <w:color w:val="000000"/>
          <w:lang w:val="en-GB" w:eastAsia="nl-NL"/>
        </w:rPr>
        <w:t xml:space="preserve"> </w:t>
      </w:r>
      <w:r w:rsidRPr="00624CFB">
        <w:rPr>
          <w:rFonts w:cs="Arial"/>
          <w:lang w:val="en-GB" w:eastAsia="nl-NL"/>
        </w:rPr>
        <w:t xml:space="preserve">may only </w:t>
      </w:r>
      <w:r w:rsidR="00B331E7">
        <w:rPr>
          <w:rFonts w:cs="Arial"/>
          <w:lang w:val="en-GB" w:eastAsia="nl-NL"/>
        </w:rPr>
        <w:t>reference</w:t>
      </w:r>
      <w:r w:rsidR="00B331E7" w:rsidRPr="00624CFB">
        <w:rPr>
          <w:rFonts w:cs="Arial"/>
          <w:lang w:val="en-GB" w:eastAsia="nl-NL"/>
        </w:rPr>
        <w:t xml:space="preserve"> </w:t>
      </w:r>
      <w:r w:rsidRPr="00624CFB">
        <w:rPr>
          <w:rFonts w:cs="Arial"/>
          <w:lang w:val="en-GB" w:eastAsia="nl-NL"/>
        </w:rPr>
        <w:t xml:space="preserve">one business document. </w:t>
      </w:r>
      <w:r w:rsidR="0068345C" w:rsidRPr="00624CFB">
        <w:rPr>
          <w:rFonts w:cs="Arial"/>
          <w:lang w:val="en-GB" w:eastAsia="nl-NL"/>
        </w:rPr>
        <w:t>The type of</w:t>
      </w:r>
      <w:r w:rsidR="00B331E7">
        <w:rPr>
          <w:rFonts w:cs="Arial"/>
          <w:lang w:val="en-GB" w:eastAsia="nl-NL"/>
        </w:rPr>
        <w:t xml:space="preserve"> the</w:t>
      </w:r>
      <w:r w:rsidR="0068345C" w:rsidRPr="00624CFB">
        <w:rPr>
          <w:rFonts w:cs="Arial"/>
          <w:lang w:val="en-GB" w:eastAsia="nl-NL"/>
        </w:rPr>
        <w:t xml:space="preserve"> business document must also be included in the document reference element.  </w:t>
      </w:r>
      <w:r w:rsidRPr="00624CFB">
        <w:rPr>
          <w:rFonts w:cs="Arial"/>
          <w:lang w:val="en-GB" w:eastAsia="nl-NL"/>
        </w:rPr>
        <w:t>Document Type Code is coded according to code</w:t>
      </w:r>
      <w:r w:rsidR="006B18A8" w:rsidRPr="00624CFB">
        <w:rPr>
          <w:rFonts w:cs="Arial"/>
          <w:lang w:val="en-GB" w:eastAsia="nl-NL"/>
        </w:rPr>
        <w:t xml:space="preserve"> </w:t>
      </w:r>
      <w:r w:rsidRPr="00624CFB">
        <w:rPr>
          <w:rFonts w:cs="Arial"/>
          <w:lang w:val="en-GB" w:eastAsia="nl-NL"/>
        </w:rPr>
        <w:t>list 1001</w:t>
      </w:r>
      <w:r w:rsidR="0056635A" w:rsidRPr="00624CFB">
        <w:rPr>
          <w:rFonts w:cs="Arial"/>
          <w:lang w:val="en-GB" w:eastAsia="nl-NL"/>
        </w:rPr>
        <w:t xml:space="preserve"> </w:t>
      </w:r>
      <w:r w:rsidRPr="00624CFB">
        <w:rPr>
          <w:rFonts w:cs="Arial"/>
          <w:lang w:val="en-GB" w:eastAsia="nl-NL"/>
        </w:rPr>
        <w:t xml:space="preserve">issued by UN/CEFACT. </w:t>
      </w:r>
      <w:r w:rsidR="00835DB7">
        <w:rPr>
          <w:rFonts w:cs="Arial"/>
          <w:lang w:val="en-GB" w:eastAsia="nl-NL"/>
        </w:rPr>
        <w:t xml:space="preserve">See </w:t>
      </w:r>
      <w:r w:rsidR="00835DB7" w:rsidRPr="00D53057">
        <w:rPr>
          <w:rFonts w:cs="Arial"/>
          <w:lang w:val="en-GB" w:eastAsia="nl-NL"/>
        </w:rPr>
        <w:t>chapter</w:t>
      </w:r>
      <w:r w:rsidR="006B18A8" w:rsidRPr="00D53057">
        <w:rPr>
          <w:rFonts w:cs="Arial"/>
          <w:lang w:val="en-GB" w:eastAsia="nl-NL"/>
        </w:rPr>
        <w:t xml:space="preserve"> </w:t>
      </w:r>
      <w:hyperlink w:anchor="_Code_lists" w:history="1">
        <w:r w:rsidR="006B18A8" w:rsidRPr="00D53057">
          <w:rPr>
            <w:rStyle w:val="Hyperlink"/>
            <w:rFonts w:cs="Arial"/>
            <w:color w:val="auto"/>
            <w:lang w:val="en-GB" w:eastAsia="nl-NL"/>
          </w:rPr>
          <w:t>6.1</w:t>
        </w:r>
      </w:hyperlink>
      <w:r w:rsidR="006B18A8" w:rsidRPr="00D53057">
        <w:rPr>
          <w:rFonts w:cs="Arial"/>
          <w:lang w:val="en-GB" w:eastAsia="nl-NL"/>
        </w:rPr>
        <w:t xml:space="preserve"> for a complete list of all the document types.</w:t>
      </w:r>
      <w:r w:rsidR="0068306A" w:rsidRPr="00D53057">
        <w:rPr>
          <w:rFonts w:cs="Arial"/>
          <w:lang w:val="en-GB" w:eastAsia="nl-NL"/>
        </w:rPr>
        <w:t xml:space="preserve"> </w:t>
      </w:r>
    </w:p>
    <w:p w:rsidR="00AD7691" w:rsidRPr="00624CFB" w:rsidRDefault="00AD7691" w:rsidP="00AD7691">
      <w:pPr>
        <w:rPr>
          <w:rFonts w:cs="Arial"/>
          <w:lang w:val="en-GB" w:eastAsia="nl-NL"/>
        </w:rPr>
      </w:pPr>
    </w:p>
    <w:p w:rsidR="00AD7691" w:rsidRPr="00624CFB" w:rsidRDefault="00AD7691" w:rsidP="00AD7691">
      <w:pPr>
        <w:rPr>
          <w:rFonts w:cs="Arial"/>
          <w:b/>
          <w:lang w:val="en-GB"/>
        </w:rPr>
      </w:pPr>
      <w:r w:rsidRPr="00624CFB">
        <w:rPr>
          <w:rFonts w:cs="Arial"/>
          <w:b/>
          <w:lang w:val="en-GB"/>
        </w:rPr>
        <w:t>Example:</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624CFB">
        <w:rPr>
          <w:rFonts w:eastAsiaTheme="minorHAnsi" w:cs="Arial"/>
          <w:color w:val="000000"/>
          <w:sz w:val="18"/>
          <w:szCs w:val="20"/>
          <w:highlight w:val="white"/>
          <w:lang w:val="en-GB"/>
        </w:rPr>
        <w:tab/>
      </w:r>
      <w:r w:rsidRPr="00624CFB">
        <w:rPr>
          <w:rFonts w:eastAsiaTheme="minorHAnsi" w:cs="Arial"/>
          <w:color w:val="000000"/>
          <w:sz w:val="18"/>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cac:DocumentReference</w:t>
      </w:r>
      <w:proofErr w:type="gramEnd"/>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inv021</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cbc:IssueDate</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201</w:t>
      </w:r>
      <w:r w:rsidR="00A922D6">
        <w:rPr>
          <w:rFonts w:ascii="Courier New" w:eastAsiaTheme="minorHAnsi" w:hAnsi="Courier New" w:cs="Courier New"/>
          <w:color w:val="000000"/>
          <w:sz w:val="16"/>
          <w:szCs w:val="20"/>
          <w:highlight w:val="white"/>
          <w:lang w:val="en-GB"/>
        </w:rPr>
        <w:t>7</w:t>
      </w:r>
      <w:r w:rsidRPr="00362285">
        <w:rPr>
          <w:rFonts w:ascii="Courier New" w:eastAsiaTheme="minorHAnsi" w:hAnsi="Courier New" w:cs="Courier New"/>
          <w:color w:val="000000"/>
          <w:sz w:val="16"/>
          <w:szCs w:val="20"/>
          <w:highlight w:val="white"/>
          <w:lang w:val="en-GB"/>
        </w:rPr>
        <w:t>-1</w:t>
      </w:r>
      <w:r w:rsidR="00A922D6">
        <w:rPr>
          <w:rFonts w:ascii="Courier New" w:eastAsiaTheme="minorHAnsi" w:hAnsi="Courier New" w:cs="Courier New"/>
          <w:color w:val="000000"/>
          <w:sz w:val="16"/>
          <w:szCs w:val="20"/>
          <w:highlight w:val="white"/>
          <w:lang w:val="en-GB"/>
        </w:rPr>
        <w:t>1</w:t>
      </w:r>
      <w:r w:rsidRPr="00362285">
        <w:rPr>
          <w:rFonts w:ascii="Courier New" w:eastAsiaTheme="minorHAnsi" w:hAnsi="Courier New" w:cs="Courier New"/>
          <w:color w:val="000000"/>
          <w:sz w:val="16"/>
          <w:szCs w:val="20"/>
          <w:highlight w:val="white"/>
          <w:lang w:val="en-GB"/>
        </w:rPr>
        <w:t>-</w:t>
      </w:r>
      <w:r w:rsidR="00A922D6">
        <w:rPr>
          <w:rFonts w:ascii="Courier New" w:eastAsiaTheme="minorHAnsi" w:hAnsi="Courier New" w:cs="Courier New"/>
          <w:color w:val="000000"/>
          <w:sz w:val="16"/>
          <w:szCs w:val="20"/>
          <w:highlight w:val="white"/>
          <w:lang w:val="en-GB"/>
        </w:rPr>
        <w:t>30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cbc:IssueDate</w:t>
      </w:r>
      <w:r w:rsidRPr="00362285">
        <w:rPr>
          <w:rFonts w:ascii="Courier New" w:eastAsiaTheme="minorHAnsi" w:hAnsi="Courier New" w:cs="Courier New"/>
          <w:color w:val="0000FF"/>
          <w:sz w:val="16"/>
          <w:szCs w:val="20"/>
          <w:highlight w:val="white"/>
          <w:lang w:val="en-GB"/>
        </w:rPr>
        <w:t>&gt;</w:t>
      </w:r>
    </w:p>
    <w:p w:rsidR="0004611C" w:rsidRPr="00362285" w:rsidRDefault="0004611C" w:rsidP="0004611C">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cbc:DocumentTypeCode</w:t>
      </w:r>
      <w:proofErr w:type="gramEnd"/>
      <w:r w:rsidRPr="00362285">
        <w:rPr>
          <w:rFonts w:ascii="Courier New" w:eastAsiaTheme="minorHAnsi" w:hAnsi="Courier New" w:cs="Courier New"/>
          <w:color w:val="FF0000"/>
          <w:sz w:val="16"/>
          <w:szCs w:val="20"/>
          <w:highlight w:val="white"/>
          <w:lang w:val="en-GB"/>
        </w:rPr>
        <w:t xml:space="preserve"> listID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UNECE1001</w:t>
      </w:r>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380</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cbc:DocumentTypeCode</w:t>
      </w:r>
      <w:r w:rsidRPr="00362285">
        <w:rPr>
          <w:rFonts w:ascii="Courier New" w:eastAsiaTheme="minorHAnsi" w:hAnsi="Courier New" w:cs="Courier New"/>
          <w:color w:val="0000FF"/>
          <w:sz w:val="16"/>
          <w:szCs w:val="20"/>
          <w:highlight w:val="white"/>
          <w:lang w:val="en-GB"/>
        </w:rPr>
        <w:t>&gt;</w:t>
      </w:r>
    </w:p>
    <w:p w:rsidR="0004611C" w:rsidRDefault="0004611C" w:rsidP="0004611C">
      <w:pPr>
        <w:autoSpaceDE w:val="0"/>
        <w:autoSpaceDN w:val="0"/>
        <w:adjustRightInd w:val="0"/>
        <w:rPr>
          <w:rFonts w:ascii="Courier New" w:eastAsiaTheme="minorHAnsi" w:hAnsi="Courier New" w:cs="Courier New"/>
          <w:color w:val="0000FF"/>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cac:DocumentReference</w:t>
      </w:r>
      <w:proofErr w:type="gramEnd"/>
      <w:r w:rsidRPr="00362285">
        <w:rPr>
          <w:rFonts w:ascii="Courier New" w:eastAsiaTheme="minorHAnsi" w:hAnsi="Courier New" w:cs="Courier New"/>
          <w:color w:val="0000FF"/>
          <w:sz w:val="16"/>
          <w:szCs w:val="20"/>
          <w:highlight w:val="white"/>
          <w:lang w:val="en-GB"/>
        </w:rPr>
        <w:t>&gt;</w:t>
      </w:r>
    </w:p>
    <w:p w:rsidR="00047D22" w:rsidRDefault="00047D22" w:rsidP="0004611C">
      <w:pPr>
        <w:autoSpaceDE w:val="0"/>
        <w:autoSpaceDN w:val="0"/>
        <w:adjustRightInd w:val="0"/>
        <w:rPr>
          <w:rFonts w:ascii="Courier New" w:eastAsiaTheme="minorHAnsi" w:hAnsi="Courier New" w:cs="Courier New"/>
          <w:color w:val="0000FF"/>
          <w:sz w:val="16"/>
          <w:szCs w:val="20"/>
          <w:highlight w:val="white"/>
          <w:lang w:val="en-GB"/>
        </w:rPr>
      </w:pPr>
    </w:p>
    <w:p w:rsidR="00047D22" w:rsidRPr="00047D22" w:rsidRDefault="00047D22" w:rsidP="00AD0C88">
      <w:pPr>
        <w:pStyle w:val="Heading2"/>
      </w:pPr>
      <w:bookmarkStart w:id="391" w:name="_Toc511919280"/>
      <w:r w:rsidRPr="00047D22">
        <w:t>Issuer and Recipient parties</w:t>
      </w:r>
      <w:bookmarkEnd w:id="391"/>
    </w:p>
    <w:p w:rsidR="00F91652" w:rsidRPr="00624CFB" w:rsidRDefault="004D608B" w:rsidP="00F91652">
      <w:pPr>
        <w:pStyle w:val="BodyText"/>
        <w:rPr>
          <w:highlight w:val="white"/>
          <w:lang w:val="en-GB"/>
        </w:rPr>
      </w:pPr>
      <w:r w:rsidRPr="00D415E5">
        <w:rPr>
          <w:highlight w:val="white"/>
          <w:lang w:val="en-GB"/>
        </w:rPr>
        <w:t xml:space="preserve">In </w:t>
      </w:r>
      <w:r w:rsidR="00B331E7">
        <w:rPr>
          <w:highlight w:val="white"/>
          <w:lang w:val="en-GB"/>
        </w:rPr>
        <w:t xml:space="preserve">the </w:t>
      </w:r>
      <w:r w:rsidRPr="00D415E5">
        <w:rPr>
          <w:highlight w:val="white"/>
          <w:lang w:val="en-GB"/>
        </w:rPr>
        <w:t xml:space="preserve">case </w:t>
      </w:r>
      <w:r w:rsidR="00B331E7">
        <w:rPr>
          <w:highlight w:val="white"/>
          <w:lang w:val="en-GB"/>
        </w:rPr>
        <w:t xml:space="preserve">when </w:t>
      </w:r>
      <w:r w:rsidRPr="00D415E5">
        <w:rPr>
          <w:highlight w:val="white"/>
          <w:lang w:val="en-GB"/>
        </w:rPr>
        <w:t xml:space="preserve">the </w:t>
      </w:r>
      <w:r>
        <w:rPr>
          <w:highlight w:val="white"/>
          <w:lang w:val="en-GB"/>
        </w:rPr>
        <w:t>I</w:t>
      </w:r>
      <w:r w:rsidRPr="00D415E5">
        <w:rPr>
          <w:highlight w:val="white"/>
          <w:lang w:val="en-GB"/>
        </w:rPr>
        <w:t xml:space="preserve">nvoice processing is handled by a service provider on behalf or the Buyer or the </w:t>
      </w:r>
      <w:r w:rsidRPr="00C316F9">
        <w:rPr>
          <w:highlight w:val="white"/>
          <w:lang w:val="en-GB"/>
        </w:rPr>
        <w:t>Seller</w:t>
      </w:r>
      <w:r>
        <w:rPr>
          <w:highlight w:val="white"/>
          <w:lang w:val="en-GB"/>
        </w:rPr>
        <w:t xml:space="preserve"> t</w:t>
      </w:r>
      <w:r w:rsidRPr="00241E10">
        <w:rPr>
          <w:highlight w:val="white"/>
          <w:lang w:val="en-GB"/>
        </w:rPr>
        <w:t>hen the sending</w:t>
      </w:r>
      <w:r>
        <w:rPr>
          <w:highlight w:val="white"/>
          <w:lang w:val="en-GB"/>
        </w:rPr>
        <w:t>/</w:t>
      </w:r>
      <w:r w:rsidRPr="00241E10">
        <w:rPr>
          <w:highlight w:val="white"/>
          <w:lang w:val="en-GB"/>
        </w:rPr>
        <w:t>receiving part</w:t>
      </w:r>
      <w:r>
        <w:rPr>
          <w:highlight w:val="white"/>
          <w:lang w:val="en-GB"/>
        </w:rPr>
        <w:t>y</w:t>
      </w:r>
      <w:r w:rsidRPr="00241E10">
        <w:rPr>
          <w:highlight w:val="white"/>
          <w:lang w:val="en-GB"/>
        </w:rPr>
        <w:t xml:space="preserve"> </w:t>
      </w:r>
      <w:r>
        <w:rPr>
          <w:highlight w:val="white"/>
          <w:lang w:val="en-GB"/>
        </w:rPr>
        <w:t>is</w:t>
      </w:r>
      <w:r w:rsidRPr="00241E10">
        <w:rPr>
          <w:highlight w:val="white"/>
          <w:lang w:val="en-GB"/>
        </w:rPr>
        <w:t xml:space="preserve"> not the Buyer</w:t>
      </w:r>
      <w:r>
        <w:rPr>
          <w:highlight w:val="white"/>
          <w:lang w:val="en-GB"/>
        </w:rPr>
        <w:t>/</w:t>
      </w:r>
      <w:r w:rsidRPr="007D4FF6">
        <w:rPr>
          <w:highlight w:val="white"/>
          <w:lang w:val="en-GB"/>
        </w:rPr>
        <w:t xml:space="preserve">Seller stated in the </w:t>
      </w:r>
      <w:r>
        <w:rPr>
          <w:highlight w:val="white"/>
          <w:lang w:val="en-GB"/>
        </w:rPr>
        <w:t>I</w:t>
      </w:r>
      <w:r w:rsidRPr="007D4FF6">
        <w:rPr>
          <w:highlight w:val="white"/>
          <w:lang w:val="en-GB"/>
        </w:rPr>
        <w:t>nvoice</w:t>
      </w:r>
      <w:r>
        <w:rPr>
          <w:highlight w:val="white"/>
          <w:lang w:val="en-GB"/>
        </w:rPr>
        <w:t xml:space="preserve"> document</w:t>
      </w:r>
      <w:r w:rsidRPr="007D4FF6">
        <w:rPr>
          <w:highlight w:val="white"/>
          <w:lang w:val="en-GB"/>
        </w:rPr>
        <w:t>. In those cases, i</w:t>
      </w:r>
      <w:r>
        <w:rPr>
          <w:highlight w:val="white"/>
          <w:lang w:val="en-GB"/>
        </w:rPr>
        <w:t>t</w:t>
      </w:r>
      <w:r w:rsidRPr="007D4FF6">
        <w:rPr>
          <w:highlight w:val="white"/>
          <w:lang w:val="en-GB"/>
        </w:rPr>
        <w:t xml:space="preserve"> </w:t>
      </w:r>
      <w:del w:id="392" w:author="Georg Birgisson" w:date="2018-03-15T15:07:00Z">
        <w:r w:rsidRPr="007D4FF6" w:rsidDel="00C85E98">
          <w:rPr>
            <w:highlight w:val="white"/>
            <w:lang w:val="en-GB"/>
          </w:rPr>
          <w:delText xml:space="preserve">may be </w:delText>
        </w:r>
      </w:del>
      <w:ins w:id="393" w:author="Georg Birgisson" w:date="2018-03-15T15:07:00Z">
        <w:r w:rsidR="00C85E98">
          <w:rPr>
            <w:highlight w:val="white"/>
            <w:lang w:val="en-GB"/>
          </w:rPr>
          <w:t xml:space="preserve">is </w:t>
        </w:r>
      </w:ins>
      <w:r w:rsidRPr="007D4FF6">
        <w:rPr>
          <w:highlight w:val="white"/>
          <w:lang w:val="en-GB"/>
        </w:rPr>
        <w:t xml:space="preserve">required to identify the Buyer and the </w:t>
      </w:r>
      <w:r w:rsidRPr="00C345CF">
        <w:rPr>
          <w:highlight w:val="white"/>
          <w:lang w:val="en-GB"/>
        </w:rPr>
        <w:t xml:space="preserve">Seller as </w:t>
      </w:r>
      <w:r>
        <w:rPr>
          <w:highlight w:val="white"/>
          <w:lang w:val="en-GB"/>
        </w:rPr>
        <w:t>declared</w:t>
      </w:r>
      <w:r w:rsidRPr="00C345CF">
        <w:rPr>
          <w:highlight w:val="white"/>
          <w:lang w:val="en-GB"/>
        </w:rPr>
        <w:t xml:space="preserve"> in the referenced </w:t>
      </w:r>
      <w:r>
        <w:rPr>
          <w:highlight w:val="white"/>
          <w:lang w:val="en-GB"/>
        </w:rPr>
        <w:t>I</w:t>
      </w:r>
      <w:r w:rsidRPr="00C345CF">
        <w:rPr>
          <w:highlight w:val="white"/>
          <w:lang w:val="en-GB"/>
        </w:rPr>
        <w:t xml:space="preserve">nvoice. This </w:t>
      </w:r>
      <w:del w:id="394" w:author="Georg Birgisson" w:date="2018-03-15T15:07:00Z">
        <w:r w:rsidRPr="00C345CF" w:rsidDel="00C85E98">
          <w:rPr>
            <w:highlight w:val="white"/>
            <w:lang w:val="en-GB"/>
          </w:rPr>
          <w:delText xml:space="preserve">can </w:delText>
        </w:r>
      </w:del>
      <w:ins w:id="395" w:author="Georg Birgisson" w:date="2018-03-15T15:07:00Z">
        <w:r w:rsidR="00C85E98">
          <w:rPr>
            <w:highlight w:val="white"/>
            <w:lang w:val="en-GB"/>
          </w:rPr>
          <w:t>shall</w:t>
        </w:r>
        <w:r w:rsidR="00C85E98" w:rsidRPr="00C345CF">
          <w:rPr>
            <w:highlight w:val="white"/>
            <w:lang w:val="en-GB"/>
          </w:rPr>
          <w:t xml:space="preserve"> </w:t>
        </w:r>
      </w:ins>
      <w:r w:rsidRPr="00C345CF">
        <w:rPr>
          <w:highlight w:val="white"/>
          <w:lang w:val="en-GB"/>
        </w:rPr>
        <w:t>be done by giving an identifier and a name</w:t>
      </w:r>
      <w:r w:rsidR="00674E6A" w:rsidRPr="00624CFB">
        <w:rPr>
          <w:highlight w:val="white"/>
          <w:lang w:val="en-GB"/>
        </w:rPr>
        <w: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624CFB">
        <w:rPr>
          <w:rFonts w:eastAsiaTheme="minorHAnsi"/>
          <w:sz w:val="18"/>
          <w:highlight w:val="white"/>
          <w:lang w:val="en-GB"/>
        </w:rPr>
        <w:t xml:space="preserve"> </w:t>
      </w:r>
      <w:r w:rsidRPr="00624CFB">
        <w:rPr>
          <w:rFonts w:eastAsiaTheme="minorHAnsi" w:cs="Arial"/>
          <w:color w:val="000000"/>
          <w:sz w:val="18"/>
          <w:szCs w:val="20"/>
          <w:highlight w:val="white"/>
          <w:lang w:val="en-GB"/>
        </w:rPr>
        <w:tab/>
      </w:r>
      <w:r w:rsidRPr="00624CFB">
        <w:rPr>
          <w:rFonts w:eastAsiaTheme="minorHAnsi" w:cs="Arial"/>
          <w:color w:val="000000"/>
          <w:sz w:val="18"/>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cac:IssuerParty</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cac:PartyIdentification</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GLN</w:t>
      </w:r>
      <w:r w:rsidRPr="00362285">
        <w:rPr>
          <w:rFonts w:ascii="Courier New" w:eastAsiaTheme="minorHAnsi" w:hAnsi="Courier New" w:cs="Courier New"/>
          <w:color w:val="0000FF"/>
          <w:sz w:val="16"/>
          <w:szCs w:val="20"/>
          <w:highlight w:val="white"/>
          <w:lang w:val="en-GB"/>
        </w:rPr>
        <w:t>"&gt;</w:t>
      </w:r>
      <w:r w:rsidR="00047D22" w:rsidRPr="00047D22">
        <w:rPr>
          <w:rFonts w:ascii="Courier New" w:eastAsiaTheme="minorHAnsi" w:hAnsi="Courier New" w:cs="Courier New"/>
          <w:color w:val="000000"/>
          <w:sz w:val="16"/>
          <w:szCs w:val="20"/>
          <w:lang w:val="en-GB"/>
        </w:rPr>
        <w:t>6543219876546</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cac:PartyIdentification</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cac:PartyName</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cbc:Name</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Seller A</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cac:PartyName</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cac:IssuerParty</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cac:RecipientParty</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cac:PartyIdentification</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FF0000"/>
          <w:sz w:val="16"/>
          <w:szCs w:val="20"/>
          <w:highlight w:val="white"/>
          <w:lang w:val="en-GB"/>
        </w:rPr>
        <w:t xml:space="preserve"> schemeID</w:t>
      </w:r>
      <w:r w:rsidRPr="00362285">
        <w:rPr>
          <w:rFonts w:ascii="Courier New" w:eastAsiaTheme="minorHAnsi" w:hAnsi="Courier New" w:cs="Courier New"/>
          <w:color w:val="0000FF"/>
          <w:sz w:val="16"/>
          <w:szCs w:val="20"/>
          <w:highlight w:val="white"/>
          <w:lang w:val="en-GB"/>
        </w:rPr>
        <w:t>="</w:t>
      </w:r>
      <w:r w:rsidRPr="00362285">
        <w:rPr>
          <w:rFonts w:ascii="Courier New" w:eastAsiaTheme="minorHAnsi" w:hAnsi="Courier New" w:cs="Courier New"/>
          <w:color w:val="000000"/>
          <w:sz w:val="16"/>
          <w:szCs w:val="20"/>
          <w:highlight w:val="white"/>
          <w:lang w:val="en-GB"/>
        </w:rPr>
        <w:t>GLN</w:t>
      </w:r>
      <w:r w:rsidRPr="00362285">
        <w:rPr>
          <w:rFonts w:ascii="Courier New" w:eastAsiaTheme="minorHAnsi" w:hAnsi="Courier New" w:cs="Courier New"/>
          <w:color w:val="0000FF"/>
          <w:sz w:val="16"/>
          <w:szCs w:val="20"/>
          <w:highlight w:val="white"/>
          <w:lang w:val="en-GB"/>
        </w:rPr>
        <w:t>"&gt;</w:t>
      </w:r>
      <w:r w:rsidR="00047D22" w:rsidRPr="00047D22">
        <w:rPr>
          <w:rFonts w:ascii="Courier New" w:eastAsiaTheme="minorHAnsi" w:hAnsi="Courier New" w:cs="Courier New"/>
          <w:color w:val="000000"/>
          <w:sz w:val="16"/>
          <w:szCs w:val="20"/>
          <w:lang w:val="en-GB"/>
        </w:rPr>
        <w:t>9876549873211</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cbc:ID</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cac:PartyIdentification</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cac:PartyName</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cbc:Name</w:t>
      </w:r>
      <w:proofErr w:type="gramEnd"/>
      <w:r w:rsidRPr="00362285">
        <w:rPr>
          <w:rFonts w:ascii="Courier New" w:eastAsiaTheme="minorHAnsi" w:hAnsi="Courier New" w:cs="Courier New"/>
          <w:color w:val="0000FF"/>
          <w:sz w:val="16"/>
          <w:szCs w:val="20"/>
          <w:highlight w:val="white"/>
          <w:lang w:val="en-GB"/>
        </w:rPr>
        <w:t>&gt;</w:t>
      </w:r>
      <w:r w:rsidRPr="00362285">
        <w:rPr>
          <w:rFonts w:ascii="Courier New" w:eastAsiaTheme="minorHAnsi" w:hAnsi="Courier New" w:cs="Courier New"/>
          <w:color w:val="000000"/>
          <w:sz w:val="16"/>
          <w:szCs w:val="20"/>
          <w:highlight w:val="white"/>
          <w:lang w:val="en-GB"/>
        </w:rPr>
        <w:t>Buyer A</w:t>
      </w:r>
      <w:r w:rsidRPr="00362285">
        <w:rPr>
          <w:rFonts w:ascii="Courier New" w:eastAsiaTheme="minorHAnsi" w:hAnsi="Courier New" w:cs="Courier New"/>
          <w:color w:val="0000FF"/>
          <w:sz w:val="16"/>
          <w:szCs w:val="20"/>
          <w:highlight w:val="white"/>
          <w:lang w:val="en-GB"/>
        </w:rPr>
        <w:t>&lt;/</w:t>
      </w:r>
      <w:r w:rsidRPr="00362285">
        <w:rPr>
          <w:rFonts w:ascii="Courier New" w:eastAsiaTheme="minorHAnsi" w:hAnsi="Courier New" w:cs="Courier New"/>
          <w:color w:val="800000"/>
          <w:sz w:val="16"/>
          <w:szCs w:val="20"/>
          <w:highlight w:val="white"/>
          <w:lang w:val="en-GB"/>
        </w:rPr>
        <w:t>cbc:Name</w:t>
      </w:r>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cac:PartyName</w:t>
      </w:r>
      <w:proofErr w:type="gramEnd"/>
      <w:r w:rsidRPr="00362285">
        <w:rPr>
          <w:rFonts w:ascii="Courier New" w:eastAsiaTheme="minorHAnsi" w:hAnsi="Courier New" w:cs="Courier New"/>
          <w:color w:val="0000FF"/>
          <w:sz w:val="16"/>
          <w:szCs w:val="20"/>
          <w:highlight w:val="white"/>
          <w:lang w:val="en-GB"/>
        </w:rPr>
        <w:t>&gt;</w:t>
      </w:r>
    </w:p>
    <w:p w:rsidR="00F91652" w:rsidRPr="00362285" w:rsidRDefault="00F91652" w:rsidP="00F91652">
      <w:pPr>
        <w:autoSpaceDE w:val="0"/>
        <w:autoSpaceDN w:val="0"/>
        <w:adjustRightInd w:val="0"/>
        <w:rPr>
          <w:rFonts w:ascii="Courier New" w:eastAsiaTheme="minorHAnsi" w:hAnsi="Courier New" w:cs="Courier New"/>
          <w:color w:val="000000"/>
          <w:sz w:val="16"/>
          <w:szCs w:val="20"/>
          <w:highlight w:val="white"/>
          <w:lang w:val="en-GB"/>
        </w:rPr>
      </w:pP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00"/>
          <w:sz w:val="16"/>
          <w:szCs w:val="20"/>
          <w:highlight w:val="white"/>
          <w:lang w:val="en-GB"/>
        </w:rPr>
        <w:tab/>
      </w:r>
      <w:r w:rsidRPr="00362285">
        <w:rPr>
          <w:rFonts w:ascii="Courier New" w:eastAsiaTheme="minorHAnsi" w:hAnsi="Courier New" w:cs="Courier New"/>
          <w:color w:val="0000FF"/>
          <w:sz w:val="16"/>
          <w:szCs w:val="20"/>
          <w:highlight w:val="white"/>
          <w:lang w:val="en-GB"/>
        </w:rPr>
        <w:t>&lt;/</w:t>
      </w:r>
      <w:proofErr w:type="gramStart"/>
      <w:r w:rsidRPr="00362285">
        <w:rPr>
          <w:rFonts w:ascii="Courier New" w:eastAsiaTheme="minorHAnsi" w:hAnsi="Courier New" w:cs="Courier New"/>
          <w:color w:val="800000"/>
          <w:sz w:val="16"/>
          <w:szCs w:val="20"/>
          <w:highlight w:val="white"/>
          <w:lang w:val="en-GB"/>
        </w:rPr>
        <w:t>cac:RecipientParty</w:t>
      </w:r>
      <w:proofErr w:type="gramEnd"/>
      <w:r w:rsidRPr="00362285">
        <w:rPr>
          <w:rFonts w:ascii="Courier New" w:eastAsiaTheme="minorHAnsi" w:hAnsi="Courier New" w:cs="Courier New"/>
          <w:color w:val="0000FF"/>
          <w:sz w:val="16"/>
          <w:szCs w:val="20"/>
          <w:highlight w:val="white"/>
          <w:lang w:val="en-GB"/>
        </w:rPr>
        <w:t>&gt;</w:t>
      </w:r>
    </w:p>
    <w:p w:rsidR="004D608B" w:rsidRDefault="004D608B">
      <w:pPr>
        <w:spacing w:after="160" w:line="259" w:lineRule="auto"/>
        <w:rPr>
          <w:rFonts w:eastAsia="Arial" w:cstheme="minorBidi"/>
          <w:color w:val="000000"/>
          <w:szCs w:val="20"/>
          <w:highlight w:val="white"/>
          <w:lang w:val="en-GB"/>
        </w:rPr>
      </w:pPr>
      <w:r>
        <w:rPr>
          <w:color w:val="000000"/>
          <w:highlight w:val="white"/>
          <w:lang w:val="en-GB"/>
        </w:rPr>
        <w:br w:type="page"/>
      </w:r>
    </w:p>
    <w:p w:rsidR="00F91652" w:rsidRPr="00624CFB" w:rsidRDefault="00F91652" w:rsidP="00F91652">
      <w:pPr>
        <w:pStyle w:val="BodyText"/>
        <w:rPr>
          <w:color w:val="000000"/>
          <w:highlight w:val="white"/>
          <w:lang w:val="en-GB"/>
        </w:rPr>
      </w:pPr>
    </w:p>
    <w:p w:rsidR="00F8461B" w:rsidRPr="00624CFB" w:rsidRDefault="00AD7691" w:rsidP="001618BD">
      <w:pPr>
        <w:pStyle w:val="Heading1"/>
        <w:rPr>
          <w:lang w:val="en-GB"/>
        </w:rPr>
      </w:pPr>
      <w:bookmarkStart w:id="396" w:name="_Toc365030154"/>
      <w:bookmarkStart w:id="397" w:name="_Toc355012362"/>
      <w:bookmarkStart w:id="398" w:name="_Toc511919281"/>
      <w:bookmarkEnd w:id="396"/>
      <w:r w:rsidRPr="00624CFB">
        <w:rPr>
          <w:lang w:val="en-GB"/>
        </w:rPr>
        <w:t>PEPPOL Identifiers</w:t>
      </w:r>
      <w:bookmarkEnd w:id="397"/>
      <w:bookmarkEnd w:id="398"/>
    </w:p>
    <w:p w:rsidR="00AD7691" w:rsidRPr="00624CFB" w:rsidRDefault="00AD7691" w:rsidP="00AD7691">
      <w:pPr>
        <w:rPr>
          <w:rFonts w:cs="Arial"/>
          <w:lang w:val="en-GB"/>
        </w:rPr>
      </w:pPr>
    </w:p>
    <w:p w:rsidR="00AD7691" w:rsidRPr="00624CFB" w:rsidRDefault="00AD7691" w:rsidP="00AD0C88">
      <w:pPr>
        <w:pStyle w:val="Heading2"/>
        <w:rPr>
          <w:rFonts w:eastAsiaTheme="minorHAnsi"/>
          <w:highlight w:val="white"/>
        </w:rPr>
      </w:pPr>
      <w:bookmarkStart w:id="399" w:name="_Toc511919282"/>
      <w:r w:rsidRPr="00624CFB">
        <w:rPr>
          <w:rFonts w:eastAsiaTheme="minorHAnsi"/>
          <w:highlight w:val="white"/>
        </w:rPr>
        <w:t>Party identifiers</w:t>
      </w:r>
      <w:bookmarkEnd w:id="399"/>
    </w:p>
    <w:p w:rsidR="00AD7691" w:rsidRPr="00624CFB" w:rsidRDefault="00AD7691" w:rsidP="00AD7691">
      <w:pPr>
        <w:rPr>
          <w:rFonts w:eastAsia="Calibri" w:cs="Arial"/>
          <w:lang w:val="en-GB"/>
        </w:rPr>
      </w:pPr>
      <w:r w:rsidRPr="00624CFB">
        <w:rPr>
          <w:rFonts w:eastAsia="Calibri" w:cs="Arial"/>
          <w:lang w:val="en-GB"/>
        </w:rPr>
        <w:t xml:space="preserve">The “schemeID” attribute must be </w:t>
      </w:r>
      <w:r w:rsidR="00FB2FE2">
        <w:rPr>
          <w:rFonts w:eastAsia="Calibri" w:cs="Arial"/>
          <w:lang w:val="en-GB"/>
        </w:rPr>
        <w:t>provided</w:t>
      </w:r>
      <w:r w:rsidR="00FB2FE2" w:rsidRPr="00624CFB">
        <w:rPr>
          <w:rFonts w:eastAsia="Calibri" w:cs="Arial"/>
          <w:lang w:val="en-GB"/>
        </w:rPr>
        <w:t xml:space="preserve"> </w:t>
      </w:r>
      <w:r w:rsidRPr="00624CFB">
        <w:rPr>
          <w:rFonts w:eastAsia="Calibri" w:cs="Arial"/>
          <w:lang w:val="en-GB"/>
        </w:rPr>
        <w:t xml:space="preserve">in all instances of the “ID” element when used within a “PartyIdentification”-container and in all instances of the “EndpointID” element when used within a “Party”-container. </w:t>
      </w:r>
    </w:p>
    <w:p w:rsidR="00047D22" w:rsidRDefault="00047D22" w:rsidP="007F26CB">
      <w:pPr>
        <w:rPr>
          <w:rFonts w:eastAsia="Calibri" w:cs="Arial"/>
          <w:lang w:val="en-GB"/>
        </w:rPr>
      </w:pPr>
    </w:p>
    <w:p w:rsidR="007F26CB" w:rsidRPr="00927CCC" w:rsidRDefault="007F26CB" w:rsidP="007F26CB">
      <w:pPr>
        <w:rPr>
          <w:rFonts w:eastAsia="Calibri" w:cs="Arial"/>
          <w:lang w:val="en-GB"/>
        </w:rPr>
      </w:pPr>
      <w:r w:rsidRPr="00560FA9">
        <w:rPr>
          <w:rFonts w:eastAsia="Calibri" w:cs="Arial"/>
          <w:lang w:val="en-GB"/>
        </w:rPr>
        <w:t xml:space="preserve">The following examples denotes that the Issuing Agency is </w:t>
      </w:r>
      <w:r>
        <w:rPr>
          <w:rFonts w:eastAsia="Calibri" w:cs="Arial"/>
          <w:lang w:val="en-GB"/>
        </w:rPr>
        <w:t>“</w:t>
      </w:r>
      <w:proofErr w:type="gramStart"/>
      <w:r>
        <w:rPr>
          <w:rFonts w:eastAsia="Calibri" w:cs="Arial"/>
          <w:lang w:val="en-GB"/>
        </w:rPr>
        <w:t>IS</w:t>
      </w:r>
      <w:r w:rsidRPr="00560FA9">
        <w:rPr>
          <w:rFonts w:eastAsia="Calibri" w:cs="Arial"/>
          <w:lang w:val="en-GB"/>
        </w:rPr>
        <w:t>:</w:t>
      </w:r>
      <w:r>
        <w:rPr>
          <w:rFonts w:eastAsia="Calibri" w:cs="Arial"/>
          <w:lang w:val="en-GB"/>
        </w:rPr>
        <w:t>KT</w:t>
      </w:r>
      <w:proofErr w:type="gramEnd"/>
      <w:r>
        <w:rPr>
          <w:rFonts w:eastAsia="Calibri" w:cs="Arial"/>
          <w:lang w:val="en-GB"/>
        </w:rPr>
        <w:t>”</w:t>
      </w:r>
      <w:r w:rsidRPr="00560FA9">
        <w:rPr>
          <w:rFonts w:eastAsia="Calibri" w:cs="Arial"/>
          <w:lang w:val="en-GB"/>
        </w:rPr>
        <w:t xml:space="preserve"> in the PEPPOL set of Issuing Agency</w:t>
      </w:r>
      <w:r w:rsidRPr="002A6258">
        <w:rPr>
          <w:rFonts w:eastAsia="Calibri" w:cs="Arial"/>
          <w:lang w:val="en-GB"/>
        </w:rPr>
        <w:t xml:space="preserve"> </w:t>
      </w:r>
      <w:r w:rsidRPr="00A64EBD">
        <w:rPr>
          <w:rFonts w:eastAsia="Calibri" w:cs="Arial"/>
          <w:lang w:val="en-GB"/>
        </w:rPr>
        <w:t xml:space="preserve">Codes. This means that the party has the </w:t>
      </w:r>
      <w:r>
        <w:rPr>
          <w:rFonts w:eastAsia="Calibri" w:cs="Arial"/>
          <w:lang w:val="en-GB"/>
        </w:rPr>
        <w:t>Icelandic National Registry</w:t>
      </w:r>
      <w:r w:rsidRPr="00927CCC">
        <w:rPr>
          <w:rFonts w:eastAsia="Calibri" w:cs="Arial"/>
          <w:lang w:val="en-GB"/>
        </w:rPr>
        <w:t xml:space="preserve"> identifier </w:t>
      </w:r>
      <w:r>
        <w:rPr>
          <w:rFonts w:eastAsia="Calibri" w:cs="Arial"/>
          <w:lang w:val="en-GB"/>
        </w:rPr>
        <w:t>“</w:t>
      </w:r>
      <w:r w:rsidR="00FB2FE2">
        <w:rPr>
          <w:rFonts w:eastAsia="Calibri" w:cs="Arial"/>
          <w:lang w:val="en-GB"/>
        </w:rPr>
        <w:t>1234567890</w:t>
      </w:r>
      <w:r>
        <w:rPr>
          <w:rFonts w:eastAsia="Calibri" w:cs="Arial"/>
          <w:lang w:val="en-GB"/>
        </w:rPr>
        <w:t>”</w:t>
      </w:r>
      <w:r w:rsidRPr="00927CCC">
        <w:rPr>
          <w:rFonts w:eastAsia="Calibri" w:cs="Arial"/>
          <w:lang w:val="en-GB"/>
        </w:rPr>
        <w:t>.</w:t>
      </w:r>
    </w:p>
    <w:p w:rsidR="007F26CB" w:rsidRPr="00D415E5" w:rsidRDefault="007F26CB" w:rsidP="007F26CB">
      <w:pPr>
        <w:rPr>
          <w:rFonts w:eastAsia="Calibri" w:cs="Arial"/>
          <w:lang w:val="en-GB"/>
        </w:rPr>
      </w:pPr>
      <w:r w:rsidRPr="00D415E5">
        <w:rPr>
          <w:rFonts w:eastAsia="Calibri" w:cs="Arial"/>
          <w:lang w:val="en-GB"/>
        </w:rPr>
        <w:t>Examples of usage in PartyIdentification and Endpoint ID:</w:t>
      </w:r>
    </w:p>
    <w:p w:rsidR="007F26CB" w:rsidRPr="00D415E5" w:rsidRDefault="007F26CB" w:rsidP="007F26CB">
      <w:pPr>
        <w:rPr>
          <w:rFonts w:eastAsia="Calibri" w:cs="Arial"/>
          <w:lang w:val="en-GB"/>
        </w:rPr>
      </w:pPr>
    </w:p>
    <w:p w:rsidR="007F26CB" w:rsidRPr="00362285" w:rsidRDefault="007F26CB" w:rsidP="007F26CB">
      <w:pPr>
        <w:ind w:left="720"/>
        <w:rPr>
          <w:rFonts w:ascii="Courier New" w:eastAsia="Calibri" w:hAnsi="Courier New" w:cs="Courier New"/>
          <w:color w:val="0000FF"/>
          <w:sz w:val="16"/>
          <w:szCs w:val="16"/>
          <w:lang w:val="en-GB"/>
        </w:rPr>
      </w:pPr>
      <w:r w:rsidRPr="00362285">
        <w:rPr>
          <w:rFonts w:ascii="Courier New" w:eastAsia="Calibri" w:hAnsi="Courier New" w:cs="Courier New"/>
          <w:color w:val="0000FF"/>
          <w:sz w:val="16"/>
          <w:szCs w:val="16"/>
          <w:lang w:val="en-GB"/>
        </w:rPr>
        <w:t>&lt;</w:t>
      </w:r>
      <w:proofErr w:type="gramStart"/>
      <w:r w:rsidRPr="00362285">
        <w:rPr>
          <w:rFonts w:ascii="Courier New" w:eastAsia="Calibri" w:hAnsi="Courier New" w:cs="Courier New"/>
          <w:color w:val="800000"/>
          <w:sz w:val="16"/>
          <w:szCs w:val="16"/>
          <w:lang w:val="en-GB"/>
        </w:rPr>
        <w:t>cbc:EndpointID</w:t>
      </w:r>
      <w:proofErr w:type="gramEnd"/>
      <w:r w:rsidRPr="00362285">
        <w:rPr>
          <w:rFonts w:ascii="Courier New" w:eastAsia="Calibri" w:hAnsi="Courier New" w:cs="Courier New"/>
          <w:color w:val="FF0000"/>
          <w:sz w:val="16"/>
          <w:szCs w:val="16"/>
          <w:lang w:val="en-GB"/>
        </w:rPr>
        <w:t xml:space="preserve"> schemeID</w:t>
      </w:r>
      <w:r w:rsidRPr="00362285">
        <w:rPr>
          <w:rFonts w:ascii="Courier New" w:eastAsia="Calibri" w:hAnsi="Courier New" w:cs="Courier New"/>
          <w:color w:val="0000FF"/>
          <w:sz w:val="16"/>
          <w:szCs w:val="16"/>
          <w:lang w:val="en-GB"/>
        </w:rPr>
        <w:t>="</w:t>
      </w:r>
      <w:r w:rsidRPr="00362285">
        <w:rPr>
          <w:rFonts w:ascii="Courier New" w:eastAsia="Calibri" w:hAnsi="Courier New" w:cs="Courier New"/>
          <w:color w:val="000000"/>
          <w:sz w:val="16"/>
          <w:szCs w:val="16"/>
          <w:lang w:val="en-GB"/>
        </w:rPr>
        <w:t>IS:KT</w:t>
      </w:r>
      <w:r w:rsidRPr="00362285">
        <w:rPr>
          <w:rFonts w:ascii="Courier New" w:eastAsia="Calibri" w:hAnsi="Courier New" w:cs="Courier New"/>
          <w:color w:val="0000FF"/>
          <w:sz w:val="16"/>
          <w:szCs w:val="16"/>
          <w:lang w:val="en-GB"/>
        </w:rPr>
        <w:t>"&gt;</w:t>
      </w:r>
      <w:r w:rsidR="00FB2FE2">
        <w:rPr>
          <w:rFonts w:ascii="Courier New" w:eastAsia="Calibri" w:hAnsi="Courier New" w:cs="Courier New"/>
          <w:color w:val="000000"/>
          <w:sz w:val="16"/>
          <w:szCs w:val="16"/>
          <w:lang w:val="en-GB"/>
        </w:rPr>
        <w:t>1234567890</w:t>
      </w:r>
      <w:r w:rsidRPr="00362285">
        <w:rPr>
          <w:rFonts w:ascii="Courier New" w:eastAsia="Calibri" w:hAnsi="Courier New" w:cs="Courier New"/>
          <w:color w:val="0000FF"/>
          <w:sz w:val="16"/>
          <w:szCs w:val="16"/>
          <w:lang w:val="en-GB"/>
        </w:rPr>
        <w:t>&lt;/</w:t>
      </w:r>
      <w:r w:rsidRPr="00362285">
        <w:rPr>
          <w:rFonts w:ascii="Courier New" w:eastAsia="Calibri" w:hAnsi="Courier New" w:cs="Courier New"/>
          <w:color w:val="800000"/>
          <w:sz w:val="16"/>
          <w:szCs w:val="16"/>
          <w:lang w:val="en-GB"/>
        </w:rPr>
        <w:t>cbc:EndpointID</w:t>
      </w:r>
      <w:r w:rsidRPr="00362285">
        <w:rPr>
          <w:rFonts w:ascii="Courier New" w:eastAsia="Calibri" w:hAnsi="Courier New" w:cs="Courier New"/>
          <w:color w:val="0000FF"/>
          <w:sz w:val="16"/>
          <w:szCs w:val="16"/>
          <w:lang w:val="en-GB"/>
        </w:rPr>
        <w:t>&gt;</w:t>
      </w:r>
    </w:p>
    <w:p w:rsidR="007F26CB" w:rsidRPr="00362285" w:rsidRDefault="007F26CB" w:rsidP="007F26CB">
      <w:pPr>
        <w:autoSpaceDE w:val="0"/>
        <w:autoSpaceDN w:val="0"/>
        <w:adjustRightInd w:val="0"/>
        <w:ind w:left="720"/>
        <w:rPr>
          <w:rFonts w:ascii="Courier New" w:eastAsia="Calibri" w:hAnsi="Courier New" w:cs="Courier New"/>
          <w:color w:val="000000"/>
          <w:sz w:val="16"/>
          <w:szCs w:val="16"/>
          <w:highlight w:val="white"/>
          <w:lang w:val="en-GB"/>
        </w:rPr>
      </w:pPr>
      <w:r w:rsidRPr="00362285">
        <w:rPr>
          <w:rFonts w:ascii="Courier New" w:eastAsia="Calibri" w:hAnsi="Courier New" w:cs="Courier New"/>
          <w:color w:val="0000FF"/>
          <w:sz w:val="16"/>
          <w:szCs w:val="16"/>
          <w:highlight w:val="white"/>
          <w:lang w:val="en-GB"/>
        </w:rPr>
        <w:t>&lt;</w:t>
      </w:r>
      <w:proofErr w:type="gramStart"/>
      <w:r w:rsidRPr="00362285">
        <w:rPr>
          <w:rFonts w:ascii="Courier New" w:eastAsia="Calibri" w:hAnsi="Courier New" w:cs="Courier New"/>
          <w:color w:val="800000"/>
          <w:sz w:val="16"/>
          <w:szCs w:val="16"/>
          <w:highlight w:val="white"/>
          <w:lang w:val="en-GB"/>
        </w:rPr>
        <w:t>cac:PartyIdentification</w:t>
      </w:r>
      <w:proofErr w:type="gramEnd"/>
      <w:r w:rsidRPr="00362285">
        <w:rPr>
          <w:rFonts w:ascii="Courier New" w:eastAsia="Calibri" w:hAnsi="Courier New" w:cs="Courier New"/>
          <w:color w:val="0000FF"/>
          <w:sz w:val="16"/>
          <w:szCs w:val="16"/>
          <w:highlight w:val="white"/>
          <w:lang w:val="en-GB"/>
        </w:rPr>
        <w:t>&gt;</w:t>
      </w:r>
    </w:p>
    <w:p w:rsidR="007F26CB" w:rsidRPr="00362285" w:rsidRDefault="007F26CB" w:rsidP="007F26CB">
      <w:pPr>
        <w:autoSpaceDE w:val="0"/>
        <w:autoSpaceDN w:val="0"/>
        <w:adjustRightInd w:val="0"/>
        <w:ind w:left="720"/>
        <w:rPr>
          <w:rFonts w:ascii="Courier New" w:eastAsia="Calibri" w:hAnsi="Courier New" w:cs="Courier New"/>
          <w:color w:val="000000"/>
          <w:sz w:val="16"/>
          <w:szCs w:val="16"/>
          <w:highlight w:val="white"/>
          <w:lang w:val="en-GB"/>
        </w:rPr>
      </w:pPr>
      <w:r w:rsidRPr="00362285">
        <w:rPr>
          <w:rFonts w:ascii="Courier New" w:eastAsia="Calibri" w:hAnsi="Courier New" w:cs="Courier New"/>
          <w:color w:val="000000"/>
          <w:sz w:val="16"/>
          <w:szCs w:val="16"/>
          <w:highlight w:val="white"/>
          <w:lang w:val="en-GB"/>
        </w:rPr>
        <w:tab/>
      </w:r>
      <w:r w:rsidRPr="00362285">
        <w:rPr>
          <w:rFonts w:ascii="Courier New" w:eastAsia="Calibri" w:hAnsi="Courier New" w:cs="Courier New"/>
          <w:color w:val="0000FF"/>
          <w:sz w:val="16"/>
          <w:szCs w:val="16"/>
          <w:highlight w:val="white"/>
          <w:lang w:val="en-GB"/>
        </w:rPr>
        <w:t>&lt;</w:t>
      </w:r>
      <w:r w:rsidRPr="00362285">
        <w:rPr>
          <w:rFonts w:ascii="Courier New" w:eastAsia="Calibri" w:hAnsi="Courier New" w:cs="Courier New"/>
          <w:color w:val="800000"/>
          <w:sz w:val="16"/>
          <w:szCs w:val="16"/>
          <w:highlight w:val="white"/>
          <w:lang w:val="en-GB"/>
        </w:rPr>
        <w:t>cbc:ID</w:t>
      </w:r>
      <w:r w:rsidRPr="00362285">
        <w:rPr>
          <w:rFonts w:ascii="Courier New" w:eastAsia="Calibri" w:hAnsi="Courier New" w:cs="Courier New"/>
          <w:color w:val="FF0000"/>
          <w:sz w:val="16"/>
          <w:szCs w:val="16"/>
          <w:highlight w:val="white"/>
          <w:lang w:val="en-GB"/>
        </w:rPr>
        <w:t xml:space="preserve"> schemeID</w:t>
      </w:r>
      <w:r w:rsidRPr="00362285">
        <w:rPr>
          <w:rFonts w:ascii="Courier New" w:eastAsia="Calibri" w:hAnsi="Courier New" w:cs="Courier New"/>
          <w:color w:val="0000FF"/>
          <w:sz w:val="16"/>
          <w:szCs w:val="16"/>
          <w:highlight w:val="white"/>
          <w:lang w:val="en-GB"/>
        </w:rPr>
        <w:t>="</w:t>
      </w:r>
      <w:proofErr w:type="gramStart"/>
      <w:r w:rsidRPr="00362285">
        <w:rPr>
          <w:rFonts w:ascii="Courier New" w:eastAsia="Calibri" w:hAnsi="Courier New" w:cs="Courier New"/>
          <w:color w:val="000000"/>
          <w:sz w:val="16"/>
          <w:szCs w:val="16"/>
          <w:highlight w:val="white"/>
          <w:lang w:val="en-GB"/>
        </w:rPr>
        <w:t>IS:KT</w:t>
      </w:r>
      <w:proofErr w:type="gramEnd"/>
      <w:r w:rsidRPr="00362285">
        <w:rPr>
          <w:rFonts w:ascii="Courier New" w:eastAsia="Calibri" w:hAnsi="Courier New" w:cs="Courier New"/>
          <w:color w:val="0000FF"/>
          <w:sz w:val="16"/>
          <w:szCs w:val="16"/>
          <w:highlight w:val="white"/>
          <w:lang w:val="en-GB"/>
        </w:rPr>
        <w:t>"&gt;</w:t>
      </w:r>
      <w:r w:rsidR="00FB2FE2">
        <w:rPr>
          <w:rFonts w:ascii="Courier New" w:eastAsia="Calibri" w:hAnsi="Courier New" w:cs="Courier New"/>
          <w:color w:val="000000"/>
          <w:sz w:val="16"/>
          <w:szCs w:val="16"/>
          <w:highlight w:val="white"/>
          <w:lang w:val="en-GB"/>
        </w:rPr>
        <w:t>1234567890</w:t>
      </w:r>
      <w:r w:rsidRPr="00362285">
        <w:rPr>
          <w:rFonts w:ascii="Courier New" w:eastAsia="Calibri" w:hAnsi="Courier New" w:cs="Courier New"/>
          <w:color w:val="0000FF"/>
          <w:sz w:val="16"/>
          <w:szCs w:val="16"/>
          <w:highlight w:val="white"/>
          <w:lang w:val="en-GB"/>
        </w:rPr>
        <w:t>&lt;/</w:t>
      </w:r>
      <w:r w:rsidRPr="00362285">
        <w:rPr>
          <w:rFonts w:ascii="Courier New" w:eastAsia="Calibri" w:hAnsi="Courier New" w:cs="Courier New"/>
          <w:color w:val="800000"/>
          <w:sz w:val="16"/>
          <w:szCs w:val="16"/>
          <w:highlight w:val="white"/>
          <w:lang w:val="en-GB"/>
        </w:rPr>
        <w:t>cbc:ID</w:t>
      </w:r>
      <w:r w:rsidRPr="00362285">
        <w:rPr>
          <w:rFonts w:ascii="Courier New" w:eastAsia="Calibri" w:hAnsi="Courier New" w:cs="Courier New"/>
          <w:color w:val="0000FF"/>
          <w:sz w:val="16"/>
          <w:szCs w:val="16"/>
          <w:highlight w:val="white"/>
          <w:lang w:val="en-GB"/>
        </w:rPr>
        <w:t>&gt;</w:t>
      </w:r>
    </w:p>
    <w:p w:rsidR="007F26CB" w:rsidRPr="00362285" w:rsidRDefault="007F26CB" w:rsidP="007F26CB">
      <w:pPr>
        <w:spacing w:after="160" w:line="259" w:lineRule="auto"/>
        <w:ind w:left="720"/>
        <w:rPr>
          <w:rFonts w:ascii="Courier New" w:eastAsia="Calibri" w:hAnsi="Courier New" w:cs="Courier New"/>
          <w:sz w:val="16"/>
          <w:szCs w:val="16"/>
          <w:lang w:val="en-GB"/>
        </w:rPr>
      </w:pPr>
      <w:r w:rsidRPr="00362285">
        <w:rPr>
          <w:rFonts w:ascii="Courier New" w:eastAsia="Calibri" w:hAnsi="Courier New" w:cs="Courier New"/>
          <w:color w:val="0000FF"/>
          <w:sz w:val="16"/>
          <w:szCs w:val="16"/>
          <w:highlight w:val="white"/>
          <w:lang w:val="en-GB"/>
        </w:rPr>
        <w:t>&lt;/</w:t>
      </w:r>
      <w:proofErr w:type="gramStart"/>
      <w:r w:rsidRPr="00362285">
        <w:rPr>
          <w:rFonts w:ascii="Courier New" w:eastAsia="Calibri" w:hAnsi="Courier New" w:cs="Courier New"/>
          <w:color w:val="800000"/>
          <w:sz w:val="16"/>
          <w:szCs w:val="16"/>
          <w:highlight w:val="white"/>
          <w:lang w:val="en-GB"/>
        </w:rPr>
        <w:t>cac:PartyIdentification</w:t>
      </w:r>
      <w:proofErr w:type="gramEnd"/>
      <w:r w:rsidRPr="00362285">
        <w:rPr>
          <w:rFonts w:ascii="Courier New" w:eastAsia="Calibri" w:hAnsi="Courier New" w:cs="Courier New"/>
          <w:color w:val="0000FF"/>
          <w:sz w:val="16"/>
          <w:szCs w:val="16"/>
          <w:highlight w:val="white"/>
          <w:lang w:val="en-GB"/>
        </w:rPr>
        <w:t>&gt;</w:t>
      </w:r>
    </w:p>
    <w:p w:rsidR="00AD7691" w:rsidRPr="00624CFB" w:rsidRDefault="00AD7691" w:rsidP="00AD7691">
      <w:pPr>
        <w:rPr>
          <w:rFonts w:cs="Arial"/>
          <w:lang w:val="en-GB"/>
        </w:rPr>
      </w:pPr>
    </w:p>
    <w:p w:rsidR="00F8461B" w:rsidRPr="00624CFB" w:rsidRDefault="00F8461B" w:rsidP="00AD0C88">
      <w:pPr>
        <w:pStyle w:val="Heading2"/>
      </w:pPr>
      <w:bookmarkStart w:id="400" w:name="_Toc355012364"/>
      <w:bookmarkStart w:id="401" w:name="_Toc511919283"/>
      <w:r w:rsidRPr="00624CFB">
        <w:t>UBL Version ID</w:t>
      </w:r>
      <w:bookmarkEnd w:id="400"/>
      <w:bookmarkEnd w:id="401"/>
    </w:p>
    <w:p w:rsidR="00F8461B" w:rsidRPr="00624CFB" w:rsidRDefault="00F8461B" w:rsidP="00F8461B">
      <w:pPr>
        <w:rPr>
          <w:rFonts w:cs="Arial"/>
          <w:b/>
          <w:lang w:val="en-GB"/>
        </w:rPr>
      </w:pPr>
      <w:r w:rsidRPr="00624CFB">
        <w:rPr>
          <w:rFonts w:cs="Arial"/>
          <w:lang w:val="en-GB"/>
        </w:rPr>
        <w:t>This BIS is using the UBL 2.1 syntax. The namespace of the XML-message only communicate</w:t>
      </w:r>
      <w:r w:rsidR="00FB2FE2">
        <w:rPr>
          <w:rFonts w:cs="Arial"/>
          <w:lang w:val="en-GB"/>
        </w:rPr>
        <w:t>s</w:t>
      </w:r>
      <w:r w:rsidRPr="00624CFB">
        <w:rPr>
          <w:rFonts w:cs="Arial"/>
          <w:lang w:val="en-GB"/>
        </w:rPr>
        <w:t xml:space="preserve"> the major version number. Since it is important for the receiver to also know what minor version of the syntax that is used, the element UBLVersionID must be stated with the value </w:t>
      </w:r>
      <w:r w:rsidRPr="004D608B">
        <w:rPr>
          <w:rFonts w:cs="Arial"/>
          <w:lang w:val="en-GB"/>
        </w:rPr>
        <w:t>2.1.</w:t>
      </w:r>
    </w:p>
    <w:p w:rsidR="006865BB" w:rsidRPr="00624CFB" w:rsidRDefault="006865BB" w:rsidP="00F8461B">
      <w:pPr>
        <w:rPr>
          <w:rFonts w:cs="Arial"/>
          <w:lang w:val="en-GB"/>
        </w:rPr>
      </w:pPr>
    </w:p>
    <w:p w:rsidR="00F8461B" w:rsidRPr="00624CFB" w:rsidRDefault="00F8461B" w:rsidP="00AD0C88">
      <w:pPr>
        <w:pStyle w:val="Heading2"/>
      </w:pPr>
      <w:bookmarkStart w:id="402" w:name="_Toc355012365"/>
      <w:bookmarkStart w:id="403" w:name="_Toc511919284"/>
      <w:r w:rsidRPr="00624CFB">
        <w:t>Profile ID</w:t>
      </w:r>
      <w:bookmarkEnd w:id="402"/>
      <w:bookmarkEnd w:id="403"/>
    </w:p>
    <w:p w:rsidR="00F8461B" w:rsidRPr="00624CFB" w:rsidRDefault="00F8461B" w:rsidP="00F8461B">
      <w:pPr>
        <w:pStyle w:val="TableParagraph"/>
        <w:rPr>
          <w:rFonts w:ascii="Arial" w:hAnsi="Arial" w:cs="Arial"/>
          <w:lang w:val="en-GB"/>
        </w:rPr>
      </w:pPr>
      <w:r w:rsidRPr="00624CFB">
        <w:rPr>
          <w:rFonts w:ascii="Arial" w:hAnsi="Arial" w:cs="Arial"/>
          <w:lang w:val="en-GB"/>
        </w:rPr>
        <w:t>The ProfileID identifies the process the business document is part of. PEPPOL BIS uses the identification system according to BII:</w:t>
      </w:r>
    </w:p>
    <w:p w:rsidR="00F8461B" w:rsidRPr="00624CFB" w:rsidRDefault="00F8461B" w:rsidP="00F8461B">
      <w:pPr>
        <w:pStyle w:val="TableParagraph"/>
        <w:rPr>
          <w:rFonts w:ascii="Arial" w:hAnsi="Arial" w:cs="Arial"/>
          <w:lang w:val="en-GB"/>
        </w:rPr>
      </w:pPr>
    </w:p>
    <w:p w:rsidR="00F8461B" w:rsidRPr="00624CFB" w:rsidRDefault="00F8461B" w:rsidP="00F8461B">
      <w:pPr>
        <w:pStyle w:val="TableParagraph"/>
        <w:rPr>
          <w:rFonts w:ascii="Arial" w:hAnsi="Arial" w:cs="Arial"/>
          <w:lang w:val="en-GB"/>
        </w:rPr>
      </w:pPr>
      <w:r w:rsidRPr="00624CFB">
        <w:rPr>
          <w:rFonts w:ascii="Arial" w:hAnsi="Arial" w:cs="Arial"/>
          <w:b/>
          <w:lang w:val="en-GB"/>
        </w:rPr>
        <w:t>ProfileID</w:t>
      </w:r>
      <w:r w:rsidRPr="00624CFB">
        <w:rPr>
          <w:rFonts w:ascii="Arial" w:hAnsi="Arial" w:cs="Arial"/>
          <w:lang w:val="en-GB"/>
        </w:rPr>
        <w:t xml:space="preserve">: </w:t>
      </w:r>
      <w:proofErr w:type="gramStart"/>
      <w:r w:rsidRPr="00362285">
        <w:rPr>
          <w:rFonts w:ascii="Courier New" w:hAnsi="Courier New" w:cs="Courier New"/>
          <w:lang w:val="en-GB"/>
        </w:rPr>
        <w:t>urn:www.</w:t>
      </w:r>
      <w:r w:rsidR="00881139" w:rsidRPr="00362285">
        <w:rPr>
          <w:rFonts w:ascii="Courier New" w:hAnsi="Courier New" w:cs="Courier New"/>
          <w:lang w:val="en-GB"/>
        </w:rPr>
        <w:t>peppol</w:t>
      </w:r>
      <w:r w:rsidRPr="00362285">
        <w:rPr>
          <w:rFonts w:ascii="Courier New" w:hAnsi="Courier New" w:cs="Courier New"/>
          <w:lang w:val="en-GB"/>
        </w:rPr>
        <w:t>.eu:profile:</w:t>
      </w:r>
      <w:r w:rsidR="00881139" w:rsidRPr="00362285">
        <w:rPr>
          <w:rFonts w:ascii="Courier New" w:hAnsi="Courier New" w:cs="Courier New"/>
          <w:lang w:val="en-GB"/>
        </w:rPr>
        <w:t>bis63</w:t>
      </w:r>
      <w:r w:rsidR="004D608B" w:rsidRPr="00362285">
        <w:rPr>
          <w:rFonts w:ascii="Courier New" w:hAnsi="Courier New" w:cs="Courier New"/>
          <w:lang w:val="en-GB"/>
        </w:rPr>
        <w:t>a</w:t>
      </w:r>
      <w:r w:rsidRPr="00362285">
        <w:rPr>
          <w:rFonts w:ascii="Courier New" w:hAnsi="Courier New" w:cs="Courier New"/>
          <w:lang w:val="en-GB"/>
        </w:rPr>
        <w:t>:ver</w:t>
      </w:r>
      <w:r w:rsidR="00881139" w:rsidRPr="00362285">
        <w:rPr>
          <w:rFonts w:ascii="Courier New" w:hAnsi="Courier New" w:cs="Courier New"/>
          <w:lang w:val="en-GB"/>
        </w:rPr>
        <w:t>1</w:t>
      </w:r>
      <w:r w:rsidRPr="00362285">
        <w:rPr>
          <w:rFonts w:ascii="Courier New" w:hAnsi="Courier New" w:cs="Courier New"/>
          <w:lang w:val="en-GB"/>
        </w:rPr>
        <w:t>.0</w:t>
      </w:r>
      <w:proofErr w:type="gramEnd"/>
    </w:p>
    <w:p w:rsidR="00F8461B" w:rsidRPr="00624CFB" w:rsidRDefault="00F8461B" w:rsidP="00F8461B">
      <w:pPr>
        <w:rPr>
          <w:rFonts w:cs="Arial"/>
          <w:lang w:val="en-GB"/>
        </w:rPr>
      </w:pPr>
    </w:p>
    <w:p w:rsidR="00F8461B" w:rsidRPr="00624CFB" w:rsidRDefault="00F8461B" w:rsidP="00AD0C88">
      <w:pPr>
        <w:pStyle w:val="Heading2"/>
      </w:pPr>
      <w:bookmarkStart w:id="404" w:name="_Toc355012366"/>
      <w:bookmarkStart w:id="405" w:name="_Toc511919285"/>
      <w:r w:rsidRPr="00624CFB">
        <w:t>Customization ID</w:t>
      </w:r>
      <w:bookmarkEnd w:id="404"/>
      <w:bookmarkEnd w:id="405"/>
    </w:p>
    <w:p w:rsidR="00243AA8" w:rsidRPr="00624CFB" w:rsidRDefault="00243AA8" w:rsidP="00243AA8">
      <w:pPr>
        <w:pStyle w:val="TableParagraph63"/>
        <w:rPr>
          <w:rFonts w:cs="Arial"/>
          <w:lang w:val="en-GB"/>
        </w:rPr>
      </w:pPr>
      <w:r w:rsidRPr="00624CFB">
        <w:rPr>
          <w:rFonts w:cs="Arial"/>
          <w:lang w:val="en-GB"/>
        </w:rPr>
        <w:t xml:space="preserve">The PEPPOL Customization ID identifies the specification of content and rules that apply to the transaction. </w:t>
      </w:r>
    </w:p>
    <w:p w:rsidR="00881139" w:rsidRPr="00624CFB" w:rsidRDefault="00881139" w:rsidP="00243AA8">
      <w:pPr>
        <w:pStyle w:val="TableParagraph63"/>
        <w:rPr>
          <w:rFonts w:cs="Arial"/>
          <w:lang w:val="en-GB"/>
        </w:rPr>
      </w:pPr>
    </w:p>
    <w:p w:rsidR="008058F3" w:rsidRDefault="00243AA8" w:rsidP="00243AA8">
      <w:pPr>
        <w:rPr>
          <w:rFonts w:eastAsia="Calibri" w:cs="Arial"/>
          <w:lang w:val="en-GB"/>
        </w:rPr>
      </w:pPr>
      <w:r w:rsidRPr="00624CFB">
        <w:rPr>
          <w:rFonts w:cs="Arial"/>
          <w:lang w:val="en-GB"/>
        </w:rPr>
        <w:t xml:space="preserve">This BIS </w:t>
      </w:r>
      <w:r w:rsidR="002732D9">
        <w:rPr>
          <w:rFonts w:cs="Arial"/>
          <w:lang w:val="en-GB"/>
        </w:rPr>
        <w:t>uses</w:t>
      </w:r>
      <w:r w:rsidRPr="00624CFB">
        <w:rPr>
          <w:rFonts w:cs="Arial"/>
          <w:lang w:val="en-GB"/>
        </w:rPr>
        <w:t xml:space="preserve"> the CENBII methodology </w:t>
      </w:r>
      <w:r w:rsidR="004D00B6">
        <w:rPr>
          <w:rFonts w:cs="Arial"/>
          <w:lang w:val="en-GB"/>
        </w:rPr>
        <w:t xml:space="preserve">for identifying the customization of </w:t>
      </w:r>
      <w:r w:rsidR="002732D9">
        <w:rPr>
          <w:rFonts w:cs="Arial"/>
          <w:lang w:val="en-GB"/>
        </w:rPr>
        <w:t>a</w:t>
      </w:r>
      <w:r w:rsidR="004D00B6">
        <w:rPr>
          <w:rFonts w:cs="Arial"/>
          <w:lang w:val="en-GB"/>
        </w:rPr>
        <w:t xml:space="preserve"> transactions. </w:t>
      </w:r>
      <w:r w:rsidRPr="00624CFB">
        <w:rPr>
          <w:rFonts w:eastAsia="Calibri" w:cs="Arial"/>
          <w:lang w:val="en-GB"/>
        </w:rPr>
        <w:t xml:space="preserve">The full syntax </w:t>
      </w:r>
      <w:r w:rsidR="002732D9">
        <w:rPr>
          <w:rFonts w:eastAsia="Calibri" w:cs="Arial"/>
          <w:lang w:val="en-GB"/>
        </w:rPr>
        <w:t xml:space="preserve">defined by CENBII </w:t>
      </w:r>
      <w:r w:rsidRPr="00624CFB">
        <w:rPr>
          <w:rFonts w:eastAsia="Calibri" w:cs="Arial"/>
          <w:lang w:val="en-GB"/>
        </w:rPr>
        <w:t xml:space="preserve">is: </w:t>
      </w:r>
    </w:p>
    <w:p w:rsidR="002732D9" w:rsidRPr="00624CFB" w:rsidRDefault="002732D9" w:rsidP="00243AA8">
      <w:pPr>
        <w:rPr>
          <w:rFonts w:eastAsia="Calibri" w:cs="Arial"/>
          <w:lang w:val="en-GB"/>
        </w:rPr>
      </w:pPr>
    </w:p>
    <w:p w:rsidR="00FB2FE2" w:rsidRPr="00624CFB" w:rsidRDefault="00243AA8" w:rsidP="00243AA8">
      <w:pPr>
        <w:rPr>
          <w:rFonts w:eastAsia="Calibri" w:cs="Arial"/>
          <w:lang w:val="en-GB"/>
        </w:rPr>
      </w:pPr>
      <w:r w:rsidRPr="00624CFB">
        <w:rPr>
          <w:rFonts w:eastAsia="Calibri" w:cs="Arial"/>
          <w:lang w:val="en-GB"/>
        </w:rPr>
        <w:t>&lt;transactionId&gt;:(restrictive|extended|</w:t>
      </w:r>
      <w:proofErr w:type="gramStart"/>
      <w:r w:rsidRPr="00624CFB">
        <w:rPr>
          <w:rFonts w:eastAsia="Calibri" w:cs="Arial"/>
          <w:lang w:val="en-GB"/>
        </w:rPr>
        <w:t>partly):&lt;</w:t>
      </w:r>
      <w:proofErr w:type="gramEnd"/>
      <w:r w:rsidRPr="00624CFB">
        <w:rPr>
          <w:rFonts w:eastAsia="Calibri" w:cs="Arial"/>
          <w:lang w:val="en-GB"/>
        </w:rPr>
        <w:t>extensionId&gt;[(restrictive|extended|partly):&lt;extensionId&gt;]</w:t>
      </w:r>
    </w:p>
    <w:p w:rsidR="00243AA8" w:rsidRPr="00624CFB" w:rsidRDefault="00243AA8" w:rsidP="00243AA8">
      <w:pPr>
        <w:pStyle w:val="TableParagraph63"/>
        <w:rPr>
          <w:rFonts w:cs="Arial"/>
          <w:lang w:val="en-GB"/>
        </w:rPr>
      </w:pPr>
    </w:p>
    <w:p w:rsidR="00243AA8" w:rsidRPr="00624CFB" w:rsidRDefault="004D00B6" w:rsidP="00243AA8">
      <w:pPr>
        <w:rPr>
          <w:rFonts w:eastAsia="Calibri" w:cs="Arial"/>
          <w:lang w:val="en-GB"/>
        </w:rPr>
      </w:pPr>
      <w:r>
        <w:rPr>
          <w:rFonts w:eastAsia="Calibri" w:cs="Arial"/>
          <w:lang w:val="en-GB"/>
        </w:rPr>
        <w:t xml:space="preserve">Since this BIS is not based on an existing BII specification the basic transaction id is a Peppol id </w:t>
      </w:r>
      <w:r w:rsidR="00243AA8" w:rsidRPr="00624CFB">
        <w:rPr>
          <w:rFonts w:eastAsia="Calibri" w:cs="Arial"/>
          <w:lang w:val="en-GB"/>
        </w:rPr>
        <w:t>Where:</w:t>
      </w:r>
    </w:p>
    <w:p w:rsidR="00243AA8" w:rsidRPr="00624CFB" w:rsidRDefault="00243AA8" w:rsidP="00CB6742">
      <w:pPr>
        <w:numPr>
          <w:ilvl w:val="0"/>
          <w:numId w:val="6"/>
        </w:numPr>
        <w:contextualSpacing/>
        <w:rPr>
          <w:rFonts w:eastAsia="Calibri" w:cs="Arial"/>
          <w:sz w:val="18"/>
          <w:lang w:val="en-GB"/>
        </w:rPr>
      </w:pPr>
      <w:r w:rsidRPr="00624CFB">
        <w:rPr>
          <w:rFonts w:eastAsia="Calibri" w:cs="Arial"/>
          <w:lang w:val="en-GB"/>
        </w:rPr>
        <w:t>Transaction ID</w:t>
      </w:r>
      <w:r w:rsidRPr="00624CFB">
        <w:rPr>
          <w:rFonts w:eastAsia="Calibri" w:cs="Arial"/>
          <w:sz w:val="18"/>
          <w:lang w:val="en-GB"/>
        </w:rPr>
        <w:t xml:space="preserve">: </w:t>
      </w:r>
      <w:proofErr w:type="gramStart"/>
      <w:r w:rsidRPr="00624CFB">
        <w:rPr>
          <w:rFonts w:eastAsia="Calibri" w:cs="Arial"/>
          <w:sz w:val="18"/>
          <w:lang w:val="en-GB"/>
        </w:rPr>
        <w:t>urn:www.</w:t>
      </w:r>
      <w:r w:rsidR="00167CD3" w:rsidRPr="00624CFB">
        <w:rPr>
          <w:rFonts w:eastAsia="Calibri" w:cs="Arial"/>
          <w:sz w:val="18"/>
          <w:lang w:val="en-GB"/>
        </w:rPr>
        <w:t>peppol</w:t>
      </w:r>
      <w:r w:rsidRPr="00624CFB">
        <w:rPr>
          <w:rFonts w:eastAsia="Calibri" w:cs="Arial"/>
          <w:sz w:val="18"/>
          <w:lang w:val="en-GB"/>
        </w:rPr>
        <w:t>.eu:transaction:biitrns</w:t>
      </w:r>
      <w:r w:rsidR="001A60B4" w:rsidRPr="00624CFB">
        <w:rPr>
          <w:rFonts w:eastAsia="Calibri" w:cs="Arial"/>
          <w:sz w:val="18"/>
          <w:lang w:val="en-GB"/>
        </w:rPr>
        <w:t>111</w:t>
      </w:r>
      <w:r w:rsidRPr="00624CFB">
        <w:rPr>
          <w:rFonts w:eastAsia="Calibri" w:cs="Arial"/>
          <w:sz w:val="18"/>
          <w:lang w:val="en-GB"/>
        </w:rPr>
        <w:t>:ver</w:t>
      </w:r>
      <w:r w:rsidR="001A60B4" w:rsidRPr="00624CFB">
        <w:rPr>
          <w:rFonts w:eastAsia="Calibri" w:cs="Arial"/>
          <w:sz w:val="18"/>
          <w:lang w:val="en-GB"/>
        </w:rPr>
        <w:t>1</w:t>
      </w:r>
      <w:r w:rsidRPr="00624CFB">
        <w:rPr>
          <w:rFonts w:eastAsia="Calibri" w:cs="Arial"/>
          <w:sz w:val="18"/>
          <w:lang w:val="en-GB"/>
        </w:rPr>
        <w:t>.0</w:t>
      </w:r>
      <w:proofErr w:type="gramEnd"/>
      <w:r w:rsidRPr="00624CFB">
        <w:rPr>
          <w:rFonts w:eastAsia="Calibri" w:cs="Arial"/>
          <w:sz w:val="18"/>
          <w:lang w:val="en-GB"/>
        </w:rPr>
        <w:t xml:space="preserve"> </w:t>
      </w:r>
    </w:p>
    <w:p w:rsidR="00243AA8" w:rsidRPr="00624CFB" w:rsidRDefault="00243AA8" w:rsidP="00CB6742">
      <w:pPr>
        <w:numPr>
          <w:ilvl w:val="0"/>
          <w:numId w:val="6"/>
        </w:numPr>
        <w:contextualSpacing/>
        <w:rPr>
          <w:rFonts w:eastAsia="Calibri" w:cs="Arial"/>
          <w:sz w:val="18"/>
          <w:lang w:val="en-GB"/>
        </w:rPr>
      </w:pPr>
      <w:r w:rsidRPr="00624CFB">
        <w:rPr>
          <w:rFonts w:eastAsia="Calibri" w:cs="Arial"/>
          <w:lang w:val="en-GB"/>
        </w:rPr>
        <w:t xml:space="preserve">Extension ID:   </w:t>
      </w:r>
      <w:r w:rsidR="001A60B4" w:rsidRPr="00624CFB">
        <w:rPr>
          <w:rFonts w:eastAsia="Calibri" w:cs="Arial"/>
          <w:sz w:val="18"/>
          <w:lang w:val="en-GB"/>
        </w:rPr>
        <w:t>none</w:t>
      </w:r>
    </w:p>
    <w:p w:rsidR="00243AA8" w:rsidRPr="00624CFB" w:rsidRDefault="00243AA8" w:rsidP="00243AA8">
      <w:pPr>
        <w:pStyle w:val="TableParagraph63"/>
        <w:rPr>
          <w:rFonts w:cs="Arial"/>
          <w:lang w:val="en-GB"/>
        </w:rPr>
      </w:pPr>
    </w:p>
    <w:p w:rsidR="00243AA8" w:rsidRPr="00624CFB" w:rsidRDefault="00243AA8" w:rsidP="00243AA8">
      <w:pPr>
        <w:pStyle w:val="TableParagraph63"/>
        <w:rPr>
          <w:rFonts w:cs="Arial"/>
          <w:lang w:val="en-GB"/>
        </w:rPr>
      </w:pPr>
      <w:r w:rsidRPr="00624CFB">
        <w:rPr>
          <w:rFonts w:cs="Arial"/>
          <w:b/>
          <w:lang w:val="en-GB"/>
        </w:rPr>
        <w:t>CustomizationID to use:</w:t>
      </w:r>
      <w:r w:rsidRPr="00624CFB">
        <w:rPr>
          <w:rFonts w:cs="Arial"/>
          <w:lang w:val="en-GB"/>
        </w:rPr>
        <w:t xml:space="preserve"> </w:t>
      </w:r>
    </w:p>
    <w:p w:rsidR="00881139" w:rsidRPr="00D53057" w:rsidRDefault="00881139" w:rsidP="00243AA8">
      <w:pPr>
        <w:pStyle w:val="TableParagraph63"/>
        <w:rPr>
          <w:rFonts w:cs="Arial"/>
          <w:szCs w:val="20"/>
          <w:lang w:val="en-GB"/>
        </w:rPr>
      </w:pPr>
      <w:r w:rsidRPr="00D53057">
        <w:rPr>
          <w:rFonts w:cs="Arial"/>
          <w:szCs w:val="20"/>
          <w:lang w:val="en-GB"/>
        </w:rPr>
        <w:t>Since this BIS is not an extension the id is the following.</w:t>
      </w:r>
    </w:p>
    <w:p w:rsidR="00881139" w:rsidRPr="00624CFB" w:rsidRDefault="00881139" w:rsidP="00243AA8">
      <w:pPr>
        <w:pStyle w:val="TableParagraph63"/>
        <w:rPr>
          <w:rFonts w:cs="Arial"/>
          <w:sz w:val="18"/>
          <w:szCs w:val="20"/>
          <w:lang w:val="en-GB"/>
        </w:rPr>
      </w:pPr>
    </w:p>
    <w:p w:rsidR="00243AA8" w:rsidRPr="00D27493" w:rsidRDefault="00243AA8" w:rsidP="00D27493">
      <w:pPr>
        <w:pStyle w:val="TableParagraph"/>
        <w:rPr>
          <w:rFonts w:ascii="Arial" w:hAnsi="Arial" w:cs="Arial"/>
          <w:lang w:val="en-GB"/>
        </w:rPr>
      </w:pPr>
      <w:proofErr w:type="gramStart"/>
      <w:r w:rsidRPr="00D27493">
        <w:rPr>
          <w:rFonts w:ascii="Arial" w:hAnsi="Arial" w:cs="Arial"/>
          <w:lang w:val="en-GB"/>
        </w:rPr>
        <w:t>urn:www.</w:t>
      </w:r>
      <w:r w:rsidR="00881139" w:rsidRPr="00D27493">
        <w:rPr>
          <w:rFonts w:ascii="Arial" w:hAnsi="Arial" w:cs="Arial"/>
          <w:lang w:val="en-GB"/>
        </w:rPr>
        <w:t>peppol</w:t>
      </w:r>
      <w:r w:rsidRPr="00D27493">
        <w:rPr>
          <w:rFonts w:ascii="Arial" w:hAnsi="Arial" w:cs="Arial"/>
          <w:lang w:val="en-GB"/>
        </w:rPr>
        <w:t>.eu:transaction:biitrns</w:t>
      </w:r>
      <w:r w:rsidR="00881139" w:rsidRPr="00D27493">
        <w:rPr>
          <w:rFonts w:ascii="Arial" w:hAnsi="Arial" w:cs="Arial"/>
          <w:lang w:val="en-GB"/>
        </w:rPr>
        <w:t>111</w:t>
      </w:r>
      <w:r w:rsidRPr="00D27493">
        <w:rPr>
          <w:rFonts w:ascii="Arial" w:hAnsi="Arial" w:cs="Arial"/>
          <w:lang w:val="en-GB"/>
        </w:rPr>
        <w:t>:ver</w:t>
      </w:r>
      <w:r w:rsidR="00881139" w:rsidRPr="00D27493">
        <w:rPr>
          <w:rFonts w:ascii="Arial" w:hAnsi="Arial" w:cs="Arial"/>
          <w:lang w:val="en-GB"/>
        </w:rPr>
        <w:t>1</w:t>
      </w:r>
      <w:r w:rsidRPr="00D27493">
        <w:rPr>
          <w:rFonts w:ascii="Arial" w:hAnsi="Arial" w:cs="Arial"/>
          <w:lang w:val="en-GB"/>
        </w:rPr>
        <w:t>.0</w:t>
      </w:r>
      <w:proofErr w:type="gramEnd"/>
    </w:p>
    <w:p w:rsidR="00243AA8" w:rsidRPr="00D27493" w:rsidRDefault="00243AA8" w:rsidP="00243AA8">
      <w:pPr>
        <w:rPr>
          <w:rFonts w:eastAsia="Calibri" w:cs="Arial"/>
          <w:b/>
          <w:lang w:val="en-GB"/>
        </w:rPr>
      </w:pPr>
    </w:p>
    <w:p w:rsidR="00243AA8" w:rsidRPr="00624CFB" w:rsidRDefault="00243AA8" w:rsidP="00243AA8">
      <w:pPr>
        <w:rPr>
          <w:rFonts w:eastAsia="Calibri" w:cs="Arial"/>
          <w:lang w:val="en-GB"/>
        </w:rPr>
      </w:pPr>
      <w:r w:rsidRPr="00624CFB">
        <w:rPr>
          <w:rFonts w:eastAsia="Calibri" w:cs="Arial"/>
          <w:lang w:val="en-GB"/>
        </w:rPr>
        <w:t>Example of usage:</w:t>
      </w:r>
    </w:p>
    <w:p w:rsidR="00243AA8" w:rsidRPr="00624CFB" w:rsidRDefault="00243AA8" w:rsidP="00243AA8">
      <w:pPr>
        <w:rPr>
          <w:rFonts w:eastAsia="Calibri" w:cs="Arial"/>
          <w:lang w:val="en-GB"/>
        </w:rPr>
      </w:pPr>
    </w:p>
    <w:p w:rsidR="00243AA8" w:rsidRPr="00D27493" w:rsidRDefault="00243AA8" w:rsidP="00881139">
      <w:pPr>
        <w:autoSpaceDE w:val="0"/>
        <w:autoSpaceDN w:val="0"/>
        <w:adjustRightInd w:val="0"/>
        <w:rPr>
          <w:rFonts w:ascii="Courier New" w:eastAsia="Calibri" w:hAnsi="Courier New" w:cs="Courier New"/>
          <w:color w:val="000000"/>
          <w:sz w:val="18"/>
          <w:szCs w:val="20"/>
          <w:highlight w:val="white"/>
          <w:lang w:val="en-GB" w:eastAsia="en-GB"/>
        </w:rPr>
      </w:pPr>
      <w:r w:rsidRPr="00D27493">
        <w:rPr>
          <w:rFonts w:ascii="Courier New" w:eastAsia="Calibri" w:hAnsi="Courier New" w:cs="Courier New"/>
          <w:color w:val="0000FF"/>
          <w:sz w:val="18"/>
          <w:szCs w:val="20"/>
          <w:highlight w:val="white"/>
          <w:lang w:val="en-GB" w:eastAsia="en-GB"/>
        </w:rPr>
        <w:t>&lt;</w:t>
      </w:r>
      <w:proofErr w:type="gramStart"/>
      <w:r w:rsidRPr="00D27493">
        <w:rPr>
          <w:rFonts w:ascii="Courier New" w:eastAsia="Calibri" w:hAnsi="Courier New" w:cs="Courier New"/>
          <w:color w:val="800000"/>
          <w:sz w:val="18"/>
          <w:szCs w:val="20"/>
          <w:highlight w:val="white"/>
          <w:lang w:val="en-GB" w:eastAsia="en-GB"/>
        </w:rPr>
        <w:t>cbc:CustomizationID</w:t>
      </w:r>
      <w:proofErr w:type="gramEnd"/>
      <w:r w:rsidRPr="00D27493">
        <w:rPr>
          <w:rFonts w:ascii="Courier New" w:eastAsia="Calibri" w:hAnsi="Courier New" w:cs="Courier New"/>
          <w:color w:val="0000FF"/>
          <w:sz w:val="18"/>
          <w:szCs w:val="20"/>
          <w:highlight w:val="white"/>
          <w:lang w:val="en-GB" w:eastAsia="en-GB"/>
        </w:rPr>
        <w:t>&gt;</w:t>
      </w:r>
      <w:r w:rsidR="00881139" w:rsidRPr="00D27493">
        <w:rPr>
          <w:rFonts w:ascii="Courier New" w:hAnsi="Courier New" w:cs="Courier New"/>
          <w:sz w:val="18"/>
          <w:szCs w:val="20"/>
          <w:lang w:val="en-GB"/>
        </w:rPr>
        <w:t>urn:www.peppol.eu:transaction:biitrns111:ver1.0</w:t>
      </w:r>
      <w:r w:rsidRPr="00D27493">
        <w:rPr>
          <w:rFonts w:ascii="Courier New" w:eastAsia="Calibri" w:hAnsi="Courier New" w:cs="Courier New"/>
          <w:color w:val="0000FF"/>
          <w:sz w:val="18"/>
          <w:szCs w:val="20"/>
          <w:highlight w:val="white"/>
          <w:lang w:val="en-GB" w:eastAsia="en-GB"/>
        </w:rPr>
        <w:t>&lt;/</w:t>
      </w:r>
      <w:r w:rsidRPr="00D27493">
        <w:rPr>
          <w:rFonts w:ascii="Courier New" w:eastAsia="Calibri" w:hAnsi="Courier New" w:cs="Courier New"/>
          <w:color w:val="800000"/>
          <w:sz w:val="18"/>
          <w:szCs w:val="20"/>
          <w:highlight w:val="white"/>
          <w:lang w:val="en-GB" w:eastAsia="en-GB"/>
        </w:rPr>
        <w:t>cbc:CustomizationID</w:t>
      </w:r>
      <w:r w:rsidRPr="00D27493">
        <w:rPr>
          <w:rFonts w:ascii="Courier New" w:eastAsia="Calibri" w:hAnsi="Courier New" w:cs="Courier New"/>
          <w:color w:val="0000FF"/>
          <w:sz w:val="18"/>
          <w:szCs w:val="20"/>
          <w:highlight w:val="white"/>
          <w:lang w:val="en-GB" w:eastAsia="en-GB"/>
        </w:rPr>
        <w:t>&gt;</w:t>
      </w:r>
      <w:r w:rsidRPr="00D27493">
        <w:rPr>
          <w:rFonts w:ascii="Courier New" w:eastAsia="Calibri" w:hAnsi="Courier New" w:cs="Courier New"/>
          <w:color w:val="0000FF"/>
          <w:sz w:val="18"/>
          <w:szCs w:val="20"/>
          <w:highlight w:val="white"/>
          <w:lang w:val="en-GB" w:eastAsia="en-GB"/>
        </w:rPr>
        <w:tab/>
      </w:r>
    </w:p>
    <w:p w:rsidR="00243AA8" w:rsidRPr="00624CFB" w:rsidRDefault="00243AA8" w:rsidP="00F8461B">
      <w:pPr>
        <w:rPr>
          <w:rFonts w:cs="Arial"/>
          <w:lang w:val="en-GB"/>
        </w:rPr>
      </w:pPr>
    </w:p>
    <w:p w:rsidR="00F8461B" w:rsidRPr="00624CFB" w:rsidRDefault="006865BB" w:rsidP="00AD0C88">
      <w:pPr>
        <w:pStyle w:val="Heading2"/>
      </w:pPr>
      <w:bookmarkStart w:id="406" w:name="_Toc355012367"/>
      <w:bookmarkStart w:id="407" w:name="_Toc511919286"/>
      <w:r w:rsidRPr="00624CFB">
        <w:lastRenderedPageBreak/>
        <w:t>N</w:t>
      </w:r>
      <w:r w:rsidR="00F8461B" w:rsidRPr="00624CFB">
        <w:t>amespaces</w:t>
      </w:r>
      <w:bookmarkEnd w:id="406"/>
      <w:bookmarkEnd w:id="407"/>
    </w:p>
    <w:p w:rsidR="00F8461B" w:rsidRPr="00624CFB" w:rsidRDefault="00F8461B" w:rsidP="00F8461B">
      <w:pPr>
        <w:rPr>
          <w:rFonts w:cs="Arial"/>
          <w:lang w:val="en-GB"/>
        </w:rPr>
      </w:pPr>
      <w:r w:rsidRPr="00624CFB">
        <w:rPr>
          <w:rFonts w:cs="Arial"/>
          <w:lang w:val="en-GB"/>
        </w:rPr>
        <w:t xml:space="preserve">The target namespace for the UBL2.1 </w:t>
      </w:r>
      <w:r w:rsidR="0055353D" w:rsidRPr="00624CFB">
        <w:rPr>
          <w:rFonts w:cs="Arial"/>
          <w:lang w:val="en-GB"/>
        </w:rPr>
        <w:t xml:space="preserve">Application Response which the PEPPOL </w:t>
      </w:r>
      <w:r w:rsidR="004D608B">
        <w:rPr>
          <w:rFonts w:cs="Arial"/>
          <w:lang w:val="en-GB"/>
        </w:rPr>
        <w:t>I</w:t>
      </w:r>
      <w:r w:rsidR="007D61C6">
        <w:rPr>
          <w:rFonts w:cs="Arial"/>
          <w:lang w:val="en-GB"/>
        </w:rPr>
        <w:t>nvoice Response message</w:t>
      </w:r>
      <w:r w:rsidR="0055353D" w:rsidRPr="00624CFB">
        <w:rPr>
          <w:rFonts w:cs="Arial"/>
          <w:lang w:val="en-GB"/>
        </w:rPr>
        <w:t xml:space="preserve"> is based on </w:t>
      </w:r>
      <w:r w:rsidRPr="00624CFB">
        <w:rPr>
          <w:rFonts w:cs="Arial"/>
          <w:lang w:val="en-GB"/>
        </w:rPr>
        <w:t>is:</w:t>
      </w:r>
    </w:p>
    <w:p w:rsidR="00881139" w:rsidRPr="00624CFB" w:rsidRDefault="00881139" w:rsidP="00F8461B">
      <w:pPr>
        <w:rPr>
          <w:rFonts w:cs="Arial"/>
          <w:lang w:val="en-GB"/>
        </w:rPr>
      </w:pPr>
    </w:p>
    <w:p w:rsidR="00F8461B" w:rsidRPr="00D27493" w:rsidRDefault="00F8461B" w:rsidP="00F8461B">
      <w:pPr>
        <w:rPr>
          <w:rFonts w:ascii="Courier New" w:hAnsi="Courier New" w:cs="Courier New"/>
          <w:sz w:val="18"/>
          <w:lang w:val="en-GB"/>
        </w:rPr>
      </w:pPr>
      <w:proofErr w:type="gramStart"/>
      <w:r w:rsidRPr="00D27493">
        <w:rPr>
          <w:rFonts w:ascii="Courier New" w:hAnsi="Courier New" w:cs="Courier New"/>
          <w:sz w:val="18"/>
          <w:lang w:val="en-GB"/>
        </w:rPr>
        <w:t>urn:oasis</w:t>
      </w:r>
      <w:proofErr w:type="gramEnd"/>
      <w:r w:rsidRPr="00D27493">
        <w:rPr>
          <w:rFonts w:ascii="Courier New" w:hAnsi="Courier New" w:cs="Courier New"/>
          <w:sz w:val="18"/>
          <w:lang w:val="en-GB"/>
        </w:rPr>
        <w:t>:names:specification:ubl:schema:xsd:</w:t>
      </w:r>
      <w:r w:rsidR="0055353D" w:rsidRPr="00D27493">
        <w:rPr>
          <w:rFonts w:ascii="Courier New" w:hAnsi="Courier New" w:cs="Courier New"/>
          <w:sz w:val="18"/>
          <w:lang w:val="en-GB"/>
        </w:rPr>
        <w:t>A</w:t>
      </w:r>
      <w:r w:rsidR="001A7D28" w:rsidRPr="00D27493">
        <w:rPr>
          <w:rFonts w:ascii="Courier New" w:hAnsi="Courier New" w:cs="Courier New"/>
          <w:sz w:val="18"/>
          <w:lang w:val="en-GB"/>
        </w:rPr>
        <w:t>pplicationResponse</w:t>
      </w:r>
      <w:r w:rsidRPr="00D27493">
        <w:rPr>
          <w:rFonts w:ascii="Courier New" w:hAnsi="Courier New" w:cs="Courier New"/>
          <w:sz w:val="18"/>
          <w:lang w:val="en-GB"/>
        </w:rPr>
        <w:t>-2</w:t>
      </w:r>
    </w:p>
    <w:p w:rsidR="00B67E2E" w:rsidRPr="00624CFB" w:rsidRDefault="00B67E2E" w:rsidP="00F8461B">
      <w:pPr>
        <w:rPr>
          <w:rFonts w:cs="Arial"/>
          <w:lang w:val="en-GB"/>
        </w:rPr>
      </w:pPr>
    </w:p>
    <w:p w:rsidR="00B67E2E" w:rsidRPr="00624CFB" w:rsidRDefault="00B67E2E" w:rsidP="00F8461B">
      <w:pPr>
        <w:rPr>
          <w:rFonts w:cs="Arial"/>
          <w:lang w:val="en-GB"/>
        </w:rPr>
      </w:pPr>
    </w:p>
    <w:p w:rsidR="00B67E2E" w:rsidRPr="00624CFB" w:rsidRDefault="00B67E2E" w:rsidP="00F8461B">
      <w:pPr>
        <w:rPr>
          <w:rFonts w:cs="Arial"/>
          <w:lang w:val="en-GB"/>
        </w:rPr>
      </w:pPr>
    </w:p>
    <w:p w:rsidR="00B67E2E" w:rsidRPr="00624CFB" w:rsidRDefault="00B67E2E" w:rsidP="001618BD">
      <w:pPr>
        <w:pStyle w:val="Heading1"/>
        <w:rPr>
          <w:lang w:val="en-GB"/>
        </w:rPr>
        <w:sectPr w:rsidR="00B67E2E" w:rsidRPr="00624CFB" w:rsidSect="00947885">
          <w:pgSz w:w="11906" w:h="16838"/>
          <w:pgMar w:top="1440" w:right="1440" w:bottom="1440" w:left="1440" w:header="708" w:footer="708" w:gutter="0"/>
          <w:cols w:space="708"/>
          <w:docGrid w:linePitch="360"/>
        </w:sectPr>
      </w:pPr>
      <w:bookmarkStart w:id="408" w:name="_Toc365030162"/>
      <w:bookmarkStart w:id="409" w:name="_Toc365030887"/>
      <w:bookmarkStart w:id="410" w:name="_Toc365031715"/>
      <w:bookmarkStart w:id="411" w:name="_Toc365031968"/>
      <w:bookmarkStart w:id="412" w:name="_Toc369001602"/>
      <w:bookmarkStart w:id="413" w:name="_Toc369003255"/>
      <w:bookmarkStart w:id="414" w:name="_Toc369176668"/>
      <w:bookmarkStart w:id="415" w:name="_Toc369176754"/>
      <w:bookmarkStart w:id="416" w:name="_Toc369177041"/>
      <w:bookmarkStart w:id="417" w:name="_Toc369251021"/>
      <w:bookmarkStart w:id="418" w:name="_Toc369253565"/>
      <w:bookmarkStart w:id="419" w:name="_Toc369261730"/>
      <w:bookmarkStart w:id="420" w:name="_Toc371337461"/>
      <w:bookmarkStart w:id="421" w:name="_Toc371936438"/>
      <w:bookmarkStart w:id="422" w:name="_Toc355012368"/>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rsidR="00F8461B" w:rsidRPr="00624CFB" w:rsidRDefault="00F8461B" w:rsidP="001618BD">
      <w:pPr>
        <w:pStyle w:val="Heading1"/>
        <w:rPr>
          <w:lang w:val="en-GB"/>
        </w:rPr>
      </w:pPr>
      <w:bookmarkStart w:id="423" w:name="_Toc511919287"/>
      <w:r w:rsidRPr="00624CFB">
        <w:rPr>
          <w:lang w:val="en-GB"/>
        </w:rPr>
        <w:lastRenderedPageBreak/>
        <w:t>XML Schema Guideline and information content</w:t>
      </w:r>
      <w:bookmarkEnd w:id="422"/>
      <w:bookmarkEnd w:id="423"/>
    </w:p>
    <w:p w:rsidR="0068345C" w:rsidRDefault="00E3435A" w:rsidP="00AD0C88">
      <w:pPr>
        <w:pStyle w:val="Heading2"/>
      </w:pPr>
      <w:bookmarkStart w:id="424" w:name="_Toc365030173"/>
      <w:bookmarkStart w:id="425" w:name="_Toc511919288"/>
      <w:bookmarkEnd w:id="424"/>
      <w:r w:rsidRPr="00624CFB">
        <w:t>XML Schema Guideline</w:t>
      </w:r>
      <w:bookmarkEnd w:id="425"/>
    </w:p>
    <w:p w:rsidR="00D127A8" w:rsidRPr="00D127A8" w:rsidRDefault="00DE1A9E" w:rsidP="00D127A8">
      <w:pPr>
        <w:pStyle w:val="BodyText"/>
        <w:rPr>
          <w:lang w:val="is-IS"/>
        </w:rPr>
      </w:pPr>
      <w:r>
        <w:rPr>
          <w:noProof/>
        </w:rPr>
        <w:drawing>
          <wp:inline distT="0" distB="0" distL="0" distR="0" wp14:anchorId="1201BB2A" wp14:editId="13A0A0E8">
            <wp:extent cx="5743575" cy="6657975"/>
            <wp:effectExtent l="0" t="0" r="9525" b="9525"/>
            <wp:docPr id="5031" name="Picture 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3575" cy="6657975"/>
                    </a:xfrm>
                    <a:prstGeom prst="rect">
                      <a:avLst/>
                    </a:prstGeom>
                  </pic:spPr>
                </pic:pic>
              </a:graphicData>
            </a:graphic>
          </wp:inline>
        </w:drawing>
      </w:r>
    </w:p>
    <w:p w:rsidR="00832D71" w:rsidRPr="00624CFB" w:rsidRDefault="00832D71" w:rsidP="00832D71">
      <w:pPr>
        <w:rPr>
          <w:rFonts w:cs="Arial"/>
          <w:lang w:val="en-GB"/>
        </w:rPr>
        <w:sectPr w:rsidR="00832D71" w:rsidRPr="00624CFB" w:rsidSect="00B67E2E">
          <w:pgSz w:w="11906" w:h="16838"/>
          <w:pgMar w:top="1440" w:right="1134" w:bottom="1440" w:left="1134" w:header="709" w:footer="709" w:gutter="0"/>
          <w:cols w:space="708"/>
          <w:docGrid w:linePitch="360"/>
        </w:sectPr>
      </w:pPr>
    </w:p>
    <w:p w:rsidR="00E3435A" w:rsidRDefault="00E3435A" w:rsidP="00AD0C88">
      <w:pPr>
        <w:pStyle w:val="Heading2"/>
      </w:pPr>
      <w:bookmarkStart w:id="426" w:name="_Toc511919289"/>
      <w:r w:rsidRPr="00624CFB">
        <w:lastRenderedPageBreak/>
        <w:t>Information Content</w:t>
      </w:r>
      <w:bookmarkEnd w:id="426"/>
    </w:p>
    <w:tbl>
      <w:tblPr>
        <w:tblW w:w="15713" w:type="dxa"/>
        <w:tblLayout w:type="fixed"/>
        <w:tblCellMar>
          <w:left w:w="0" w:type="dxa"/>
          <w:right w:w="0" w:type="dxa"/>
        </w:tblCellMar>
        <w:tblLook w:val="0000" w:firstRow="0" w:lastRow="0" w:firstColumn="0" w:lastColumn="0" w:noHBand="0" w:noVBand="0"/>
      </w:tblPr>
      <w:tblGrid>
        <w:gridCol w:w="485"/>
        <w:gridCol w:w="242"/>
        <w:gridCol w:w="243"/>
        <w:gridCol w:w="242"/>
        <w:gridCol w:w="242"/>
        <w:gridCol w:w="2687"/>
        <w:gridCol w:w="3971"/>
        <w:gridCol w:w="45"/>
        <w:gridCol w:w="27"/>
        <w:gridCol w:w="7529"/>
      </w:tblGrid>
      <w:tr w:rsidR="00DE1A9E" w:rsidTr="00DE1A9E">
        <w:trPr>
          <w:cantSplit/>
          <w:tblHeader/>
        </w:trPr>
        <w:tc>
          <w:tcPr>
            <w:tcW w:w="4141" w:type="dxa"/>
            <w:gridSpan w:val="6"/>
            <w:tcBorders>
              <w:top w:val="nil"/>
              <w:left w:val="nil"/>
              <w:bottom w:val="single" w:sz="6" w:space="0" w:color="000000"/>
              <w:right w:val="nil"/>
            </w:tcBorders>
            <w:shd w:val="clear" w:color="auto" w:fill="C0C0C0"/>
          </w:tcPr>
          <w:p w:rsidR="00DE1A9E" w:rsidRDefault="00DE1A9E" w:rsidP="00B900B7">
            <w:pPr>
              <w:pStyle w:val="GEFEG"/>
              <w:tabs>
                <w:tab w:val="left" w:pos="89"/>
              </w:tabs>
              <w:spacing w:before="60" w:after="60"/>
              <w:rPr>
                <w:sz w:val="12"/>
                <w:szCs w:val="12"/>
              </w:rPr>
            </w:pP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DE1A9E" w:rsidRDefault="00DE1A9E" w:rsidP="00B900B7">
            <w:pPr>
              <w:pStyle w:val="GEFEG"/>
              <w:spacing w:before="60" w:after="60"/>
              <w:ind w:left="31"/>
              <w:rPr>
                <w:sz w:val="12"/>
                <w:szCs w:val="12"/>
              </w:rPr>
            </w:pPr>
            <w:r>
              <w:rPr>
                <w:b/>
                <w:bCs/>
                <w:color w:val="000000"/>
                <w:sz w:val="20"/>
                <w:szCs w:val="20"/>
              </w:rPr>
              <w:t>Description</w:t>
            </w:r>
          </w:p>
        </w:tc>
        <w:tc>
          <w:tcPr>
            <w:tcW w:w="7556" w:type="dxa"/>
            <w:gridSpan w:val="2"/>
            <w:tcBorders>
              <w:top w:val="nil"/>
              <w:left w:val="dotted" w:sz="6" w:space="0" w:color="808080"/>
              <w:bottom w:val="single" w:sz="6" w:space="0" w:color="000000"/>
              <w:right w:val="nil"/>
            </w:tcBorders>
            <w:shd w:val="clear" w:color="auto" w:fill="C0C0C0"/>
          </w:tcPr>
          <w:p w:rsidR="00DE1A9E" w:rsidRDefault="00DE1A9E" w:rsidP="00B900B7">
            <w:pPr>
              <w:pStyle w:val="GEFEG"/>
              <w:spacing w:before="60" w:after="60"/>
              <w:ind w:left="185"/>
              <w:rPr>
                <w:sz w:val="12"/>
                <w:szCs w:val="12"/>
              </w:rPr>
            </w:pPr>
            <w:r>
              <w:rPr>
                <w:b/>
                <w:bCs/>
                <w:color w:val="000000"/>
                <w:sz w:val="20"/>
                <w:szCs w:val="20"/>
              </w:rPr>
              <w:t>Usage/Rules/Code lists</w:t>
            </w:r>
          </w:p>
        </w:tc>
      </w:tr>
      <w:tr w:rsidR="00DE1A9E" w:rsidTr="00DE1A9E">
        <w:trPr>
          <w:cantSplit/>
        </w:trPr>
        <w:tc>
          <w:tcPr>
            <w:tcW w:w="4141" w:type="dxa"/>
            <w:gridSpan w:val="6"/>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20"/>
                <w:szCs w:val="20"/>
              </w:rPr>
              <w:t>ApplicationResponse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58"/>
              </w:tabs>
              <w:rPr>
                <w:sz w:val="12"/>
                <w:szCs w:val="12"/>
              </w:rPr>
            </w:pPr>
            <w:r>
              <w:rPr>
                <w:b/>
                <w:bCs/>
                <w:color w:val="000000"/>
                <w:sz w:val="16"/>
                <w:szCs w:val="16"/>
              </w:rPr>
              <w:t>Type</w:t>
            </w:r>
            <w:r>
              <w:rPr>
                <w:sz w:val="16"/>
                <w:szCs w:val="16"/>
              </w:rPr>
              <w:tab/>
            </w:r>
            <w:r>
              <w:rPr>
                <w:color w:val="000000"/>
                <w:sz w:val="16"/>
                <w:szCs w:val="16"/>
              </w:rPr>
              <w:t>ApplicationResponseType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11840" behindDoc="0" locked="1" layoutInCell="0" allowOverlap="1">
                      <wp:simplePos x="0" y="0"/>
                      <wp:positionH relativeFrom="column">
                        <wp:posOffset>0</wp:posOffset>
                      </wp:positionH>
                      <wp:positionV relativeFrom="paragraph">
                        <wp:posOffset>9525</wp:posOffset>
                      </wp:positionV>
                      <wp:extent cx="307975" cy="253365"/>
                      <wp:effectExtent l="0" t="3175" r="0" b="635"/>
                      <wp:wrapNone/>
                      <wp:docPr id="5305" name="Group 5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306" name="Rectangle 197"/>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7" name="Rectangle 198"/>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1158E9" id="Group 5305" o:spid="_x0000_s1026" style="position:absolute;margin-left:0;margin-top:.75pt;width:24.25pt;height:19.95pt;z-index:251811840"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" o:allowincell="f">
                      <v:rect id="Rectangle 197"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" fillcolor="gray" stroked="f" strokeweight="0"/>
                      <v:rect id="Rectangle 198"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cbc:UBLVersionID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cbc:UBLVersionIDType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12864" behindDoc="0" locked="1" layoutInCell="0" allowOverlap="1">
                      <wp:simplePos x="0" y="0"/>
                      <wp:positionH relativeFrom="column">
                        <wp:posOffset>0</wp:posOffset>
                      </wp:positionH>
                      <wp:positionV relativeFrom="paragraph">
                        <wp:posOffset>9525</wp:posOffset>
                      </wp:positionV>
                      <wp:extent cx="307975" cy="375285"/>
                      <wp:effectExtent l="0" t="0" r="0" b="0"/>
                      <wp:wrapNone/>
                      <wp:docPr id="5302" name="Group 5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303" name="Rectangle 200"/>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4" name="Rectangle 201"/>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346F1A" id="Group 5302" o:spid="_x0000_s1026" style="position:absolute;margin-left:0;margin-top:.75pt;width:24.25pt;height:29.55pt;z-index:251812864"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" o:allowincell="f">
                      <v:rect id="Rectangle 200"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" fillcolor="gray" stroked="f" strokeweight="0"/>
                      <v:rect id="Rectangle 201"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cbc:CustomizationID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cbc:CustomizationIDType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tir111-006</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Customization identifier</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Identifies the specification of content and rules that apply to the transaction.</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13888" behindDoc="0" locked="1" layoutInCell="0" allowOverlap="1">
                      <wp:simplePos x="0" y="0"/>
                      <wp:positionH relativeFrom="column">
                        <wp:posOffset>0</wp:posOffset>
                      </wp:positionH>
                      <wp:positionV relativeFrom="paragraph">
                        <wp:posOffset>9525</wp:posOffset>
                      </wp:positionV>
                      <wp:extent cx="307975" cy="375285"/>
                      <wp:effectExtent l="0" t="2540" r="0" b="3175"/>
                      <wp:wrapNone/>
                      <wp:docPr id="5299" name="Group 5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300" name="Rectangle 20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1" name="Rectangle 204"/>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4EE22B" id="Group 5299" o:spid="_x0000_s1026" style="position:absolute;margin-left:0;margin-top:.75pt;width:24.25pt;height:29.55pt;z-index:251813888"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" o:allowincell="f">
                      <v:rect id="Rectangle 20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" fillcolor="gray" stroked="f" strokeweight="0"/>
                      <v:rect id="Rectangle 204"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cbc:ProfileID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cbc:ProfileIDType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tir111-005</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Profile identifier</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Identifies the BII profile or business process context in which the transaction appears.</w:t>
            </w:r>
          </w:p>
        </w:tc>
      </w:tr>
      <w:tr w:rsidR="00DE1A9E" w:rsidTr="00DE1A9E">
        <w:trPr>
          <w:cantSplit/>
          <w:trHeight w:hRule="exact" w:val="783"/>
        </w:trPr>
        <w:tc>
          <w:tcPr>
            <w:tcW w:w="485" w:type="dxa"/>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14912" behindDoc="0" locked="1" layoutInCell="0" allowOverlap="1">
                      <wp:simplePos x="0" y="0"/>
                      <wp:positionH relativeFrom="column">
                        <wp:posOffset>0</wp:posOffset>
                      </wp:positionH>
                      <wp:positionV relativeFrom="paragraph">
                        <wp:posOffset>9525</wp:posOffset>
                      </wp:positionV>
                      <wp:extent cx="307975" cy="497205"/>
                      <wp:effectExtent l="0" t="0" r="0" b="1270"/>
                      <wp:wrapNone/>
                      <wp:docPr id="5296" name="Group 5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497205"/>
                                <a:chOff x="0" y="15"/>
                                <a:chExt cx="485" cy="783"/>
                              </a:xfrm>
                            </wpg:grpSpPr>
                            <wps:wsp>
                              <wps:cNvPr id="5297" name="Rectangle 206"/>
                              <wps:cNvSpPr>
                                <a:spLocks noChangeArrowheads="1"/>
                              </wps:cNvSpPr>
                              <wps:spPr bwMode="auto">
                                <a:xfrm>
                                  <a:off x="114"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8" name="Rectangle 207"/>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55E3A4" id="Group 5296" o:spid="_x0000_s1026" style="position:absolute;margin-left:0;margin-top:.75pt;width:24.25pt;height:39.15pt;z-index:251814912" coordorigin=",15" coordsize="48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" o:allowincell="f">
                      <v:rect id="Rectangle 206" o:spid="_x0000_s1027" style="position:absolute;left:114;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" fillcolor="gray" stroked="f" strokeweight="0"/>
                      <v:rect id="Rectangle 207"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tir111-001</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Response identifier</w:t>
            </w:r>
          </w:p>
          <w:p w:rsidR="00DE1A9E" w:rsidRDefault="00DE1A9E" w:rsidP="00B900B7">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transaction instance must contain an identifier. The identifier enables positive</w:t>
            </w:r>
          </w:p>
          <w:p w:rsidR="00DE1A9E" w:rsidRDefault="00DE1A9E" w:rsidP="00B900B7">
            <w:pPr>
              <w:pStyle w:val="GEFEG"/>
              <w:ind w:left="1229"/>
              <w:rPr>
                <w:sz w:val="16"/>
                <w:szCs w:val="16"/>
              </w:rPr>
            </w:pPr>
            <w:r>
              <w:rPr>
                <w:i/>
                <w:iCs/>
                <w:color w:val="000000"/>
                <w:sz w:val="16"/>
                <w:szCs w:val="16"/>
              </w:rPr>
              <w:t>referencing the transaction instance for various purposes including referencing between</w:t>
            </w:r>
          </w:p>
          <w:p w:rsidR="00DE1A9E" w:rsidRDefault="00DE1A9E" w:rsidP="00B900B7">
            <w:pPr>
              <w:pStyle w:val="GEFEG"/>
              <w:ind w:left="1229"/>
              <w:rPr>
                <w:sz w:val="12"/>
                <w:szCs w:val="12"/>
              </w:rPr>
            </w:pPr>
            <w:r>
              <w:rPr>
                <w:i/>
                <w:iCs/>
                <w:color w:val="000000"/>
                <w:sz w:val="16"/>
                <w:szCs w:val="16"/>
              </w:rPr>
              <w:t>transactions that are part of the same process.</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15936" behindDoc="0" locked="1" layoutInCell="0" allowOverlap="1">
                      <wp:simplePos x="0" y="0"/>
                      <wp:positionH relativeFrom="column">
                        <wp:posOffset>0</wp:posOffset>
                      </wp:positionH>
                      <wp:positionV relativeFrom="paragraph">
                        <wp:posOffset>9525</wp:posOffset>
                      </wp:positionV>
                      <wp:extent cx="307975" cy="375285"/>
                      <wp:effectExtent l="0" t="0" r="0" b="0"/>
                      <wp:wrapNone/>
                      <wp:docPr id="5293" name="Group 5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294" name="Rectangle 209"/>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5" name="Rectangle 210"/>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A27BC" id="Group 5293" o:spid="_x0000_s1026" style="position:absolute;margin-left:0;margin-top:.75pt;width:24.25pt;height:29.55pt;z-index:251815936"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" o:allowincell="f">
                      <v:rect id="Rectangle 209"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" fillcolor="gray" stroked="f" strokeweight="0"/>
                      <v:rect id="Rectangle 210"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cbc:IssueDate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cbc:IssueDateType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tir111-002</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Response issue date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date on which the transaction instance was issued.</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16960" behindDoc="0" locked="1" layoutInCell="0" allowOverlap="1">
                      <wp:simplePos x="0" y="0"/>
                      <wp:positionH relativeFrom="column">
                        <wp:posOffset>0</wp:posOffset>
                      </wp:positionH>
                      <wp:positionV relativeFrom="paragraph">
                        <wp:posOffset>9525</wp:posOffset>
                      </wp:positionV>
                      <wp:extent cx="307975" cy="375285"/>
                      <wp:effectExtent l="0" t="1270" r="0" b="4445"/>
                      <wp:wrapNone/>
                      <wp:docPr id="5290" name="Group 5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291" name="Rectangle 212"/>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2" name="Rectangle 213"/>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02EE29" id="Group 5290" o:spid="_x0000_s1026" style="position:absolute;margin-left:0;margin-top:.75pt;width:24.25pt;height:29.55pt;z-index:251816960"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" o:allowincell="f">
                      <v:rect id="Rectangle 212"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" fillcolor="gray" stroked="f" strokeweight="0"/>
                      <v:rect id="Rectangle 213"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cbc:IssueTime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cbc:IssueTimeType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tir111-003</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Response issue time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time at which the transaction instance was issued.</w:t>
            </w:r>
          </w:p>
        </w:tc>
      </w:tr>
      <w:tr w:rsidR="00DE1A9E" w:rsidTr="00DE1A9E">
        <w:trPr>
          <w:cantSplit/>
          <w:trHeight w:hRule="exact" w:val="591"/>
        </w:trPr>
        <w:tc>
          <w:tcPr>
            <w:tcW w:w="485" w:type="dxa"/>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17984" behindDoc="0" locked="1" layoutInCell="0" allowOverlap="1">
                      <wp:simplePos x="0" y="0"/>
                      <wp:positionH relativeFrom="column">
                        <wp:posOffset>0</wp:posOffset>
                      </wp:positionH>
                      <wp:positionV relativeFrom="paragraph">
                        <wp:posOffset>9525</wp:posOffset>
                      </wp:positionV>
                      <wp:extent cx="307975" cy="375285"/>
                      <wp:effectExtent l="0" t="0" r="0" b="635"/>
                      <wp:wrapNone/>
                      <wp:docPr id="5287" name="Group 5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375285"/>
                                <a:chOff x="0" y="15"/>
                                <a:chExt cx="485" cy="591"/>
                              </a:xfrm>
                            </wpg:grpSpPr>
                            <wps:wsp>
                              <wps:cNvPr id="5288" name="Rectangle 215"/>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9" name="Rectangle 216"/>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B2548" id="Group 5287" o:spid="_x0000_s1026" style="position:absolute;margin-left:0;margin-top:.75pt;width:24.25pt;height:29.55pt;z-index:251817984" coordorigin=",15" coordsize="48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" o:allowincell="f">
                      <v:rect id="Rectangle 215"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" fillcolor="gray" stroked="f" strokeweight="0"/>
                      <v:rect id="Rectangle 216"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cbc:Note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cbc:NoteType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tir111-004</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Invoice response note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General comments or instructions that are relevant to the response as a whole.</w:t>
            </w: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19008" behindDoc="0" locked="1" layoutInCell="0" allowOverlap="1">
                      <wp:simplePos x="0" y="0"/>
                      <wp:positionH relativeFrom="column">
                        <wp:posOffset>0</wp:posOffset>
                      </wp:positionH>
                      <wp:positionV relativeFrom="paragraph">
                        <wp:posOffset>9525</wp:posOffset>
                      </wp:positionV>
                      <wp:extent cx="307975" cy="253365"/>
                      <wp:effectExtent l="0" t="0" r="0" b="0"/>
                      <wp:wrapNone/>
                      <wp:docPr id="5283" name="Group 5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284" name="Rectangle 218"/>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5" name="Rectangle 219"/>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6" name="Rectangle 220"/>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12AA4" id="Group 5283" o:spid="_x0000_s1026" style="position:absolute;margin-left:0;margin-top:.75pt;width:24.25pt;height:19.95pt;z-index:251819008"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" o:allowincell="f">
                      <v:rect id="Rectangle 218"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" fillcolor="gray" stroked="f" strokeweight="0"/>
                      <v:rect id="Rectangle 219"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" fillcolor="gray" stroked="f" strokeweight="0"/>
                      <v:rect id="Rectangle 220"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cac:SenderParty</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20032" behindDoc="0" locked="1" layoutInCell="0" allowOverlap="1">
                      <wp:simplePos x="0" y="0"/>
                      <wp:positionH relativeFrom="column">
                        <wp:posOffset>0</wp:posOffset>
                      </wp:positionH>
                      <wp:positionV relativeFrom="paragraph">
                        <wp:posOffset>9525</wp:posOffset>
                      </wp:positionV>
                      <wp:extent cx="461645" cy="375285"/>
                      <wp:effectExtent l="0" t="4445" r="0" b="1270"/>
                      <wp:wrapNone/>
                      <wp:docPr id="5278" name="Group 5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375285"/>
                                <a:chOff x="0" y="15"/>
                                <a:chExt cx="727" cy="591"/>
                              </a:xfrm>
                            </wpg:grpSpPr>
                            <wps:wsp>
                              <wps:cNvPr id="5279" name="Rectangle 222"/>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0" name="Rectangle 223"/>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1" name="Rectangle 224"/>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82" name="Rectangle 225"/>
                              <wps:cNvSpPr>
                                <a:spLocks noChangeArrowheads="1"/>
                              </wps:cNvSpPr>
                              <wps:spPr bwMode="auto">
                                <a:xfrm>
                                  <a:off x="600"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45D74" id="Group 5278" o:spid="_x0000_s1026" style="position:absolute;margin-left:0;margin-top:.75pt;width:36.35pt;height:29.55pt;z-index:251820032" coordorigin=",15" coordsize="72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" o:allowincell="f">
                      <v:rect id="Rectangle 222"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" fillcolor="gray" stroked="f" strokeweight="0"/>
                      <v:rect id="Rectangle 223"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" fillcolor="gray" stroked="f" strokeweight="0"/>
                      <v:rect id="Rectangle 224"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" fillcolor="gray" stroked="f" strokeweight="0"/>
                      <v:rect id="Rectangle 225" o:spid="_x0000_s1030" style="position:absolute;left:600;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cbc:EndpointID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tir111-009</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Electronic address</w:t>
            </w:r>
          </w:p>
          <w:p w:rsidR="00DE1A9E" w:rsidRDefault="00DE1A9E" w:rsidP="00B900B7">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response may contain the party electronic address. The address can be of any format</w:t>
            </w:r>
          </w:p>
          <w:p w:rsidR="00DE1A9E" w:rsidRDefault="00DE1A9E" w:rsidP="00B900B7">
            <w:pPr>
              <w:pStyle w:val="GEFEG"/>
              <w:ind w:left="1229"/>
              <w:rPr>
                <w:sz w:val="12"/>
                <w:szCs w:val="12"/>
              </w:rPr>
            </w:pPr>
            <w:r>
              <w:rPr>
                <w:i/>
                <w:iCs/>
                <w:color w:val="000000"/>
                <w:sz w:val="16"/>
                <w:szCs w:val="16"/>
              </w:rPr>
              <w:t>and the format should be identified in the message.</w:t>
            </w:r>
          </w:p>
        </w:tc>
      </w:tr>
      <w:tr w:rsidR="00DE1A9E" w:rsidTr="00DE1A9E">
        <w:trPr>
          <w:cantSplit/>
          <w:trHeight w:hRule="exact" w:val="389"/>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21056" behindDoc="0" locked="1" layoutInCell="0" allowOverlap="1">
                      <wp:simplePos x="0" y="0"/>
                      <wp:positionH relativeFrom="column">
                        <wp:posOffset>0</wp:posOffset>
                      </wp:positionH>
                      <wp:positionV relativeFrom="paragraph">
                        <wp:posOffset>9525</wp:posOffset>
                      </wp:positionV>
                      <wp:extent cx="615950" cy="247015"/>
                      <wp:effectExtent l="0" t="0" r="5715" b="2540"/>
                      <wp:wrapNone/>
                      <wp:docPr id="5273" name="Group 5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5274" name="Rectangle 227"/>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5" name="Rectangle 228"/>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6" name="Rectangle 229"/>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7" name="Rectangle 23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EFB5F" id="Group 5273" o:spid="_x0000_s1026" style="position:absolute;margin-left:0;margin-top:.75pt;width:48.5pt;height:19.45pt;z-index:251821056"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" o:allowincell="f">
                      <v:rect id="Rectangle 227"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" fillcolor="gray" stroked="f" strokeweight="0"/>
                      <v:rect id="Rectangle 228"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" fillcolor="gray" stroked="f" strokeweight="0"/>
                      <v:rect id="Rectangle 229"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" fillcolor="gray" stroked="f" strokeweight="0"/>
                      <v:rect id="Rectangle 230"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OP-T111-R001 - An Endpoint Identifier Scheme MUST be from the list of PEPPOL</w:t>
            </w:r>
          </w:p>
          <w:p w:rsidR="00DE1A9E" w:rsidRDefault="00DE1A9E" w:rsidP="00B900B7">
            <w:pPr>
              <w:pStyle w:val="GEFEG"/>
              <w:ind w:left="1229"/>
              <w:rPr>
                <w:sz w:val="12"/>
                <w:szCs w:val="12"/>
              </w:rPr>
            </w:pPr>
            <w:r>
              <w:rPr>
                <w:i/>
                <w:iCs/>
                <w:color w:val="000000"/>
                <w:sz w:val="16"/>
                <w:szCs w:val="16"/>
              </w:rPr>
              <w:t>Party Identifiers described in the "PEPPOL Policy for using Identifiers".</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22080"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268" name="Group 5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269" name="Rectangle 232"/>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0" name="Rectangle 233"/>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1" name="Rectangle 234"/>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72" name="Rectangle 235"/>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862316" id="Group 5268" o:spid="_x0000_s1026" style="position:absolute;margin-left:0;margin-top:.75pt;width:36.35pt;height:19.95pt;z-index:25182208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" o:allowincell="f">
                      <v:rect id="Rectangle 232"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" fillcolor="gray" stroked="f" strokeweight="0"/>
                      <v:rect id="Rectangle 233"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" fillcolor="gray" stroked="f" strokeweight="0"/>
                      <v:rect id="Rectangle 234"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" fillcolor="gray" stroked="f" strokeweight="0"/>
                      <v:rect id="Rectangle 235"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cac:PartyIdentification</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23104" behindDoc="0" locked="1" layoutInCell="0" allowOverlap="1">
                      <wp:simplePos x="0" y="0"/>
                      <wp:positionH relativeFrom="column">
                        <wp:posOffset>0</wp:posOffset>
                      </wp:positionH>
                      <wp:positionV relativeFrom="paragraph">
                        <wp:posOffset>9525</wp:posOffset>
                      </wp:positionV>
                      <wp:extent cx="615950" cy="375285"/>
                      <wp:effectExtent l="0" t="2540" r="5715" b="3175"/>
                      <wp:wrapNone/>
                      <wp:docPr id="5262" name="Group 5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63" name="Rectangle 237"/>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4" name="Rectangle 238"/>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5" name="Rectangle 239"/>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6" name="Rectangle 24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7" name="Rectangle 241"/>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A818D" id="Group 5262" o:spid="_x0000_s1026" style="position:absolute;margin-left:0;margin-top:.75pt;width:48.5pt;height:29.55pt;z-index:251823104"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" o:allowincell="f">
                      <v:rect id="Rectangle 237"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" fillcolor="gray" stroked="f" strokeweight="0"/>
                      <v:rect id="Rectangle 238"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" fillcolor="gray" stroked="f" strokeweight="0"/>
                      <v:rect id="Rectangle 239"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" fillcolor="gray" stroked="f" strokeweight="0"/>
                      <v:rect id="Rectangle 240"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" fillcolor="gray" stroked="f" strokeweight="0"/>
                      <v:rect id="Rectangle 241" o:spid="_x0000_s1031"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tir111-008</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Party identifier</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It should be possible to specify the identifier or identifiers for the party.</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24128" behindDoc="0" locked="1" layoutInCell="0" allowOverlap="1">
                      <wp:simplePos x="0" y="0"/>
                      <wp:positionH relativeFrom="column">
                        <wp:posOffset>0</wp:posOffset>
                      </wp:positionH>
                      <wp:positionV relativeFrom="paragraph">
                        <wp:posOffset>9525</wp:posOffset>
                      </wp:positionV>
                      <wp:extent cx="769620" cy="247015"/>
                      <wp:effectExtent l="0" t="0" r="4445" b="3810"/>
                      <wp:wrapNone/>
                      <wp:docPr id="5257" name="Group 5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58" name="Rectangle 243"/>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9" name="Rectangle 244"/>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0" name="Rectangle 245"/>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61" name="Rectangle 24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C5D38" id="Group 5257" o:spid="_x0000_s1026" style="position:absolute;margin-left:0;margin-top:.75pt;width:60.6pt;height:19.45pt;z-index:251824128"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" o:allowincell="f">
                      <v:rect id="Rectangle 243"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" fillcolor="gray" stroked="f" strokeweight="0"/>
                      <v:rect id="Rectangle 244"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" fillcolor="gray" stroked="f" strokeweight="0"/>
                      <v:rect id="Rectangle 245"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" fillcolor="gray" stroked="f" strokeweight="0"/>
                      <v:rect id="Rectangle 246"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OP-T111-R002 - A Party Identifier Scheme MUST be from the list of PEPPOL Party</w:t>
            </w:r>
          </w:p>
          <w:p w:rsidR="00DE1A9E" w:rsidRDefault="00DE1A9E" w:rsidP="00B900B7">
            <w:pPr>
              <w:pStyle w:val="GEFEG"/>
              <w:ind w:left="1229"/>
              <w:rPr>
                <w:sz w:val="12"/>
                <w:szCs w:val="12"/>
              </w:rPr>
            </w:pPr>
            <w:r>
              <w:rPr>
                <w:i/>
                <w:iCs/>
                <w:color w:val="000000"/>
                <w:sz w:val="16"/>
                <w:szCs w:val="16"/>
              </w:rPr>
              <w:t>Identifiers described in the "PEPPOL Policy for using Identifiers".</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25152"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252" name="Group 5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253" name="Rectangle 248"/>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4" name="Rectangle 249"/>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5" name="Rectangle 25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6" name="Rectangle 25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9F6A2B" id="Group 5252" o:spid="_x0000_s1026" style="position:absolute;margin-left:0;margin-top:.75pt;width:36.35pt;height:19.95pt;z-index:25182515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" o:allowincell="f">
                      <v:rect id="Rectangle 248"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" fillcolor="gray" stroked="f" strokeweight="0"/>
                      <v:rect id="Rectangle 249"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" fillcolor="gray" stroked="f" strokeweight="0"/>
                      <v:rect id="Rectangle 250"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" fillcolor="gray" stroked="f" strokeweight="0"/>
                      <v:rect id="Rectangle 251"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cac:PartyName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26176" behindDoc="0" locked="1" layoutInCell="0" allowOverlap="1">
                      <wp:simplePos x="0" y="0"/>
                      <wp:positionH relativeFrom="column">
                        <wp:posOffset>0</wp:posOffset>
                      </wp:positionH>
                      <wp:positionV relativeFrom="paragraph">
                        <wp:posOffset>9525</wp:posOffset>
                      </wp:positionV>
                      <wp:extent cx="615950" cy="375285"/>
                      <wp:effectExtent l="0" t="1270" r="5715" b="4445"/>
                      <wp:wrapNone/>
                      <wp:docPr id="5247" name="Group 5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48" name="Rectangle 25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9" name="Rectangle 254"/>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0" name="Rectangle 255"/>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1" name="Rectangle 256"/>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34E5BE" id="Group 5247" o:spid="_x0000_s1026" style="position:absolute;margin-left:0;margin-top:.75pt;width:48.5pt;height:29.55pt;z-index:251826176"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" o:allowincell="f">
                      <v:rect id="Rectangle 25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" fillcolor="gray" stroked="f" strokeweight="0"/>
                      <v:rect id="Rectangle 254"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" fillcolor="gray" stroked="f" strokeweight="0"/>
                      <v:rect id="Rectangle 255"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" fillcolor="gray" stroked="f" strokeweight="0"/>
                      <v:rect id="Rectangle 256"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tir111-007</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Party name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name of the party sending the response.</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w:lastRenderedPageBreak/>
              <mc:AlternateContent>
                <mc:Choice Requires="wpg">
                  <w:drawing>
                    <wp:anchor distT="0" distB="0" distL="114300" distR="114300" simplePos="0" relativeHeight="251827200" behindDoc="0" locked="1" layoutInCell="0" allowOverlap="1">
                      <wp:simplePos x="0" y="0"/>
                      <wp:positionH relativeFrom="column">
                        <wp:posOffset>0</wp:posOffset>
                      </wp:positionH>
                      <wp:positionV relativeFrom="paragraph">
                        <wp:posOffset>0</wp:posOffset>
                      </wp:positionV>
                      <wp:extent cx="461645" cy="253365"/>
                      <wp:effectExtent l="0" t="0" r="0" b="0"/>
                      <wp:wrapNone/>
                      <wp:docPr id="5242" name="Group 5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0"/>
                                <a:chExt cx="727" cy="399"/>
                              </a:xfrm>
                            </wpg:grpSpPr>
                            <wps:wsp>
                              <wps:cNvPr id="5243" name="Rectangle 258"/>
                              <wps:cNvSpPr>
                                <a:spLocks noChangeArrowheads="1"/>
                              </wps:cNvSpPr>
                              <wps:spPr bwMode="auto">
                                <a:xfrm>
                                  <a:off x="114" y="0"/>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4" name="Rectangle 259"/>
                              <wps:cNvSpPr>
                                <a:spLocks noChangeArrowheads="1"/>
                              </wps:cNvSpPr>
                              <wps:spPr bwMode="auto">
                                <a:xfrm>
                                  <a:off x="357"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5" name="Rectangle 260"/>
                              <wps:cNvSpPr>
                                <a:spLocks noChangeArrowheads="1"/>
                              </wps:cNvSpPr>
                              <wps:spPr bwMode="auto">
                                <a:xfrm>
                                  <a:off x="357"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6" name="Rectangle 261"/>
                              <wps:cNvSpPr>
                                <a:spLocks noChangeArrowheads="1"/>
                              </wps:cNvSpPr>
                              <wps:spPr bwMode="auto">
                                <a:xfrm>
                                  <a:off x="600" y="108"/>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81BCC" id="Group 5242" o:spid="_x0000_s1026" style="position:absolute;margin-left:0;margin-top:0;width:36.35pt;height:19.95pt;z-index:251827200"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" o:allowincell="f">
                      <v:rect id="Rectangle 258" o:spid="_x0000_s1027" style="position:absolute;left:114;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" fillcolor="gray" stroked="f" strokeweight="0"/>
                      <v:rect id="Rectangle 259" o:spid="_x0000_s1028" style="position:absolute;left:357;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" fillcolor="gray" stroked="f" strokeweight="0"/>
                      <v:rect id="Rectangle 260" o:spid="_x0000_s1029" style="position:absolute;left:357;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" fillcolor="gray" stroked="f" strokeweight="0"/>
                      <v:rect id="Rectangle 261" o:spid="_x0000_s1030" style="position:absolute;left:600;top:108;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cac:Contact</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cac:ContactType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28224" behindDoc="0" locked="1" layoutInCell="0" allowOverlap="1">
                      <wp:simplePos x="0" y="0"/>
                      <wp:positionH relativeFrom="column">
                        <wp:posOffset>0</wp:posOffset>
                      </wp:positionH>
                      <wp:positionV relativeFrom="paragraph">
                        <wp:posOffset>9525</wp:posOffset>
                      </wp:positionV>
                      <wp:extent cx="615950" cy="375285"/>
                      <wp:effectExtent l="0" t="3175" r="5715" b="2540"/>
                      <wp:wrapNone/>
                      <wp:docPr id="5237" name="Group 5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38" name="Rectangle 26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9" name="Rectangle 264"/>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0" name="Rectangle 26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41" name="Rectangle 266"/>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D4FDD4" id="Group 5237" o:spid="_x0000_s1026" style="position:absolute;margin-left:0;margin-top:.75pt;width:48.5pt;height:29.55pt;z-index:251828224"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" o:allowincell="f">
                      <v:rect id="Rectangle 26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" fillcolor="gray" stroked="f" strokeweight="0"/>
                      <v:rect id="Rectangle 264"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" fillcolor="gray" stroked="f" strokeweight="0"/>
                      <v:rect id="Rectangle 26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" fillcolor="gray" stroked="f" strokeweight="0"/>
                      <v:rect id="Rectangle 266"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tir111-026</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Party contact point name</w:t>
            </w:r>
          </w:p>
          <w:p w:rsidR="00DE1A9E" w:rsidRDefault="00DE1A9E" w:rsidP="00B900B7">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Then name of the sending party contact point for communication regarding this</w:t>
            </w:r>
          </w:p>
          <w:p w:rsidR="00DE1A9E" w:rsidRDefault="00DE1A9E" w:rsidP="00B900B7">
            <w:pPr>
              <w:pStyle w:val="GEFEG"/>
              <w:ind w:left="1229"/>
              <w:rPr>
                <w:sz w:val="12"/>
                <w:szCs w:val="12"/>
              </w:rPr>
            </w:pPr>
            <w:r>
              <w:rPr>
                <w:i/>
                <w:iCs/>
                <w:color w:val="000000"/>
                <w:sz w:val="16"/>
                <w:szCs w:val="16"/>
              </w:rPr>
              <w:t>message.</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29248" behindDoc="0" locked="1" layoutInCell="0" allowOverlap="1">
                      <wp:simplePos x="0" y="0"/>
                      <wp:positionH relativeFrom="column">
                        <wp:posOffset>0</wp:posOffset>
                      </wp:positionH>
                      <wp:positionV relativeFrom="paragraph">
                        <wp:posOffset>9525</wp:posOffset>
                      </wp:positionV>
                      <wp:extent cx="769620" cy="247015"/>
                      <wp:effectExtent l="0" t="0" r="4445" b="3175"/>
                      <wp:wrapNone/>
                      <wp:docPr id="5232" name="Group 5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33" name="Rectangle 268"/>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4" name="Rectangle 269"/>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5" name="Rectangle 270"/>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6" name="Rectangle 27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FD54D" id="Group 5232" o:spid="_x0000_s1026" style="position:absolute;margin-left:0;margin-top:.75pt;width:60.6pt;height:19.45pt;z-index:251829248"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" o:allowincell="f">
                      <v:rect id="Rectangle 268"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" fillcolor="gray" stroked="f" strokeweight="0"/>
                      <v:rect id="Rectangle 269"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" fillcolor="gray" stroked="f" strokeweight="0"/>
                      <v:rect id="Rectangle 270" o:spid="_x0000_s1029"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" fillcolor="gray" stroked="f" strokeweight="0"/>
                      <v:rect id="Rectangle 271"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languageID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xs:language</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30272" behindDoc="0" locked="1" layoutInCell="0" allowOverlap="1">
                      <wp:simplePos x="0" y="0"/>
                      <wp:positionH relativeFrom="column">
                        <wp:posOffset>0</wp:posOffset>
                      </wp:positionH>
                      <wp:positionV relativeFrom="paragraph">
                        <wp:posOffset>9525</wp:posOffset>
                      </wp:positionV>
                      <wp:extent cx="769620" cy="247015"/>
                      <wp:effectExtent l="0" t="0" r="4445" b="3810"/>
                      <wp:wrapNone/>
                      <wp:docPr id="5227" name="Group 5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28" name="Rectangle 273"/>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9" name="Rectangle 274"/>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0" name="Rectangle 275"/>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31" name="Rectangle 27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C581E" id="Group 5227" o:spid="_x0000_s1026" style="position:absolute;margin-left:0;margin-top:.75pt;width:60.6pt;height:19.45pt;z-index:25183027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" o:allowincell="f">
                      <v:rect id="Rectangle 273"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" fillcolor="gray" stroked="f" strokeweight="0"/>
                      <v:rect id="Rectangle 274"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" fillcolor="gray" stroked="f" strokeweight="0"/>
                      <v:rect id="Rectangle 275"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" fillcolor="gray" stroked="f" strokeweight="0"/>
                      <v:rect id="Rectangle 276"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languageLocaleID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31296" behindDoc="0" locked="1" layoutInCell="0" allowOverlap="1">
                      <wp:simplePos x="0" y="0"/>
                      <wp:positionH relativeFrom="column">
                        <wp:posOffset>0</wp:posOffset>
                      </wp:positionH>
                      <wp:positionV relativeFrom="paragraph">
                        <wp:posOffset>9525</wp:posOffset>
                      </wp:positionV>
                      <wp:extent cx="615950" cy="375285"/>
                      <wp:effectExtent l="0" t="0" r="5715" b="635"/>
                      <wp:wrapNone/>
                      <wp:docPr id="5222" name="Group 5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23" name="Rectangle 278"/>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4" name="Rectangle 279"/>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5" name="Rectangle 280"/>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6" name="Rectangle 281"/>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C4E83" id="Group 5222" o:spid="_x0000_s1026" style="position:absolute;margin-left:0;margin-top:.75pt;width:48.5pt;height:29.55pt;z-index:251831296"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" o:allowincell="f">
                      <v:rect id="Rectangle 278"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" fillcolor="gray" stroked="f" strokeweight="0"/>
                      <v:rect id="Rectangle 279"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" fillcolor="gray" stroked="f" strokeweight="0"/>
                      <v:rect id="Rectangle 280"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" fillcolor="gray" stroked="f" strokeweight="0"/>
                      <v:rect id="Rectangle 281"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cbc:Telephone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cbc:TelephoneType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tir111-028</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Party contact point telephone</w:t>
            </w:r>
          </w:p>
          <w:p w:rsidR="00DE1A9E" w:rsidRDefault="00DE1A9E" w:rsidP="00B900B7">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Then telephone for the sending party´s contact point for communication regarding this</w:t>
            </w:r>
          </w:p>
          <w:p w:rsidR="00DE1A9E" w:rsidRDefault="00DE1A9E" w:rsidP="00B900B7">
            <w:pPr>
              <w:pStyle w:val="GEFEG"/>
              <w:ind w:left="1229"/>
              <w:rPr>
                <w:sz w:val="12"/>
                <w:szCs w:val="12"/>
              </w:rPr>
            </w:pPr>
            <w:r>
              <w:rPr>
                <w:i/>
                <w:iCs/>
                <w:color w:val="000000"/>
                <w:sz w:val="16"/>
                <w:szCs w:val="16"/>
              </w:rPr>
              <w:t>message.</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32320" behindDoc="0" locked="1" layoutInCell="0" allowOverlap="1">
                      <wp:simplePos x="0" y="0"/>
                      <wp:positionH relativeFrom="column">
                        <wp:posOffset>0</wp:posOffset>
                      </wp:positionH>
                      <wp:positionV relativeFrom="paragraph">
                        <wp:posOffset>9525</wp:posOffset>
                      </wp:positionV>
                      <wp:extent cx="769620" cy="247015"/>
                      <wp:effectExtent l="0" t="0" r="4445" b="1270"/>
                      <wp:wrapNone/>
                      <wp:docPr id="5217" name="Group 5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18" name="Rectangle 283"/>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9" name="Rectangle 284"/>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0" name="Rectangle 285"/>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21" name="Rectangle 286"/>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3A246C" id="Group 5217" o:spid="_x0000_s1026" style="position:absolute;margin-left:0;margin-top:.75pt;width:60.6pt;height:19.45pt;z-index:251832320"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" o:allowincell="f">
                      <v:rect id="Rectangle 283"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" fillcolor="gray" stroked="f" strokeweight="0"/>
                      <v:rect id="Rectangle 284"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" fillcolor="gray" stroked="f" strokeweight="0"/>
                      <v:rect id="Rectangle 285" o:spid="_x0000_s1029"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" fillcolor="gray" stroked="f" strokeweight="0"/>
                      <v:rect id="Rectangle 286"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languageID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xs:language</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33344" behindDoc="0" locked="1" layoutInCell="0" allowOverlap="1">
                      <wp:simplePos x="0" y="0"/>
                      <wp:positionH relativeFrom="column">
                        <wp:posOffset>0</wp:posOffset>
                      </wp:positionH>
                      <wp:positionV relativeFrom="paragraph">
                        <wp:posOffset>9525</wp:posOffset>
                      </wp:positionV>
                      <wp:extent cx="769620" cy="247015"/>
                      <wp:effectExtent l="0" t="0" r="4445" b="1905"/>
                      <wp:wrapNone/>
                      <wp:docPr id="5212" name="Group 5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13" name="Rectangle 288"/>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4" name="Rectangle 289"/>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5" name="Rectangle 29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6" name="Rectangle 29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6F75F" id="Group 5212" o:spid="_x0000_s1026" style="position:absolute;margin-left:0;margin-top:.75pt;width:60.6pt;height:19.45pt;z-index:251833344"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" o:allowincell="f">
                      <v:rect id="Rectangle 288"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" fillcolor="gray" stroked="f" strokeweight="0"/>
                      <v:rect id="Rectangle 289"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" fillcolor="gray" stroked="f" strokeweight="0"/>
                      <v:rect id="Rectangle 290"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" fillcolor="gray" stroked="f" strokeweight="0"/>
                      <v:rect id="Rectangle 291"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languageLocaleID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34368" behindDoc="0" locked="1" layoutInCell="0" allowOverlap="1">
                      <wp:simplePos x="0" y="0"/>
                      <wp:positionH relativeFrom="column">
                        <wp:posOffset>0</wp:posOffset>
                      </wp:positionH>
                      <wp:positionV relativeFrom="paragraph">
                        <wp:posOffset>9525</wp:posOffset>
                      </wp:positionV>
                      <wp:extent cx="615950" cy="375285"/>
                      <wp:effectExtent l="0" t="0" r="5715" b="0"/>
                      <wp:wrapNone/>
                      <wp:docPr id="5207" name="Group 5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208" name="Rectangle 293"/>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9" name="Rectangle 294"/>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0" name="Rectangle 29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11" name="Rectangle 296"/>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1987B" id="Group 5207" o:spid="_x0000_s1026" style="position:absolute;margin-left:0;margin-top:.75pt;width:48.5pt;height:29.55pt;z-index:25183436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" o:allowincell="f">
                      <v:rect id="Rectangle 293"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" fillcolor="gray" stroked="f" strokeweight="0"/>
                      <v:rect id="Rectangle 294"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" fillcolor="gray" stroked="f" strokeweight="0"/>
                      <v:rect id="Rectangle 29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" fillcolor="gray" stroked="f" strokeweight="0"/>
                      <v:rect id="Rectangle 296" o:spid="_x0000_s1030"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cbc:ElectronicMail</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cbc:ElectronicMailType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tir111-027</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Party contact point email</w:t>
            </w:r>
          </w:p>
          <w:p w:rsidR="00DE1A9E" w:rsidRDefault="00DE1A9E" w:rsidP="00B900B7">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Then email for the sending party´s contact point for communication regarding this</w:t>
            </w:r>
          </w:p>
          <w:p w:rsidR="00DE1A9E" w:rsidRDefault="00DE1A9E" w:rsidP="00B900B7">
            <w:pPr>
              <w:pStyle w:val="GEFEG"/>
              <w:ind w:left="1229"/>
              <w:rPr>
                <w:sz w:val="12"/>
                <w:szCs w:val="12"/>
              </w:rPr>
            </w:pPr>
            <w:r>
              <w:rPr>
                <w:i/>
                <w:iCs/>
                <w:color w:val="000000"/>
                <w:sz w:val="16"/>
                <w:szCs w:val="16"/>
              </w:rPr>
              <w:t>message.</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35392" behindDoc="0" locked="1" layoutInCell="0" allowOverlap="1">
                      <wp:simplePos x="0" y="0"/>
                      <wp:positionH relativeFrom="column">
                        <wp:posOffset>0</wp:posOffset>
                      </wp:positionH>
                      <wp:positionV relativeFrom="paragraph">
                        <wp:posOffset>9525</wp:posOffset>
                      </wp:positionV>
                      <wp:extent cx="769620" cy="247015"/>
                      <wp:effectExtent l="0" t="1270" r="4445" b="0"/>
                      <wp:wrapNone/>
                      <wp:docPr id="5203" name="Group 5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04" name="Rectangle 298"/>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5" name="Rectangle 299"/>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6" name="Rectangle 300"/>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5AEE0" id="Group 5203" o:spid="_x0000_s1026" style="position:absolute;margin-left:0;margin-top:.75pt;width:60.6pt;height:19.45pt;z-index:251835392"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" o:allowincell="f">
                      <v:rect id="Rectangle 298"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" fillcolor="gray" stroked="f" strokeweight="0"/>
                      <v:rect id="Rectangle 299" o:spid="_x0000_s1028"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" fillcolor="gray" stroked="f" strokeweight="0"/>
                      <v:rect id="Rectangle 300"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languageID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xs:language</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36416" behindDoc="0" locked="1" layoutInCell="0" allowOverlap="1">
                      <wp:simplePos x="0" y="0"/>
                      <wp:positionH relativeFrom="column">
                        <wp:posOffset>0</wp:posOffset>
                      </wp:positionH>
                      <wp:positionV relativeFrom="paragraph">
                        <wp:posOffset>9525</wp:posOffset>
                      </wp:positionV>
                      <wp:extent cx="769620" cy="247015"/>
                      <wp:effectExtent l="0" t="635" r="4445" b="0"/>
                      <wp:wrapNone/>
                      <wp:docPr id="5199" name="Group 5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200" name="Rectangle 302"/>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1" name="Rectangle 303"/>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02" name="Rectangle 30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BD465D" id="Group 5199" o:spid="_x0000_s1026" style="position:absolute;margin-left:0;margin-top:.75pt;width:60.6pt;height:19.45pt;z-index:251836416"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" o:allowincell="f">
                      <v:rect id="Rectangle 302"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" fillcolor="gray" stroked="f" strokeweight="0"/>
                      <v:rect id="Rectangle 303"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" fillcolor="gray" stroked="f" strokeweight="0"/>
                      <v:rect id="Rectangle 304"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languageLocaleID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37440" behindDoc="0" locked="1" layoutInCell="0" allowOverlap="1">
                      <wp:simplePos x="0" y="0"/>
                      <wp:positionH relativeFrom="column">
                        <wp:posOffset>0</wp:posOffset>
                      </wp:positionH>
                      <wp:positionV relativeFrom="paragraph">
                        <wp:posOffset>9525</wp:posOffset>
                      </wp:positionV>
                      <wp:extent cx="307975" cy="253365"/>
                      <wp:effectExtent l="0" t="0" r="0" b="4445"/>
                      <wp:wrapNone/>
                      <wp:docPr id="5195" name="Group 5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196" name="Rectangle 306"/>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7" name="Rectangle 307"/>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8" name="Rectangle 308"/>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D735A9" id="Group 5195" o:spid="_x0000_s1026" style="position:absolute;margin-left:0;margin-top:.75pt;width:24.25pt;height:19.95pt;z-index:251837440"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" o:allowincell="f">
                      <v:rect id="Rectangle 306"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" fillcolor="gray" stroked="f" strokeweight="0"/>
                      <v:rect id="Rectangle 307"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" fillcolor="gray" stroked="f" strokeweight="0"/>
                      <v:rect id="Rectangle 308"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cac:ReceiverParty</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38464" behindDoc="0" locked="1" layoutInCell="0" allowOverlap="1">
                      <wp:simplePos x="0" y="0"/>
                      <wp:positionH relativeFrom="column">
                        <wp:posOffset>0</wp:posOffset>
                      </wp:positionH>
                      <wp:positionV relativeFrom="paragraph">
                        <wp:posOffset>9525</wp:posOffset>
                      </wp:positionV>
                      <wp:extent cx="461645" cy="375285"/>
                      <wp:effectExtent l="0" t="0" r="0" b="635"/>
                      <wp:wrapNone/>
                      <wp:docPr id="5190" name="Group 5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375285"/>
                                <a:chOff x="0" y="15"/>
                                <a:chExt cx="727" cy="591"/>
                              </a:xfrm>
                            </wpg:grpSpPr>
                            <wps:wsp>
                              <wps:cNvPr id="5191" name="Rectangle 310"/>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2" name="Rectangle 311"/>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3" name="Rectangle 312"/>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94" name="Rectangle 313"/>
                              <wps:cNvSpPr>
                                <a:spLocks noChangeArrowheads="1"/>
                              </wps:cNvSpPr>
                              <wps:spPr bwMode="auto">
                                <a:xfrm>
                                  <a:off x="600"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4F193A" id="Group 5190" o:spid="_x0000_s1026" style="position:absolute;margin-left:0;margin-top:.75pt;width:36.35pt;height:29.55pt;z-index:251838464" coordorigin=",15" coordsize="72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" o:allowincell="f">
                      <v:rect id="Rectangle 310"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" fillcolor="gray" stroked="f" strokeweight="0"/>
                      <v:rect id="Rectangle 311"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" fillcolor="gray" stroked="f" strokeweight="0"/>
                      <v:rect id="Rectangle 312"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" fillcolor="gray" stroked="f" strokeweight="0"/>
                      <v:rect id="Rectangle 313" o:spid="_x0000_s1030" style="position:absolute;left:600;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cbc:EndpointID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cbc:EndpointIDType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tir111-012</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Electronic address</w:t>
            </w:r>
          </w:p>
          <w:p w:rsidR="00DE1A9E" w:rsidRDefault="00DE1A9E" w:rsidP="00B900B7">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response may contain the party electronic address. The address can be of any format</w:t>
            </w:r>
          </w:p>
          <w:p w:rsidR="00DE1A9E" w:rsidRDefault="00DE1A9E" w:rsidP="00B900B7">
            <w:pPr>
              <w:pStyle w:val="GEFEG"/>
              <w:ind w:left="1229"/>
              <w:rPr>
                <w:sz w:val="12"/>
                <w:szCs w:val="12"/>
              </w:rPr>
            </w:pPr>
            <w:r>
              <w:rPr>
                <w:i/>
                <w:iCs/>
                <w:color w:val="000000"/>
                <w:sz w:val="16"/>
                <w:szCs w:val="16"/>
              </w:rPr>
              <w:t>and the format should be identified in the message.</w:t>
            </w:r>
          </w:p>
        </w:tc>
      </w:tr>
      <w:tr w:rsidR="00DE1A9E" w:rsidTr="00DE1A9E">
        <w:trPr>
          <w:cantSplit/>
          <w:trHeight w:hRule="exact" w:val="389"/>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39488" behindDoc="0" locked="1" layoutInCell="0" allowOverlap="1">
                      <wp:simplePos x="0" y="0"/>
                      <wp:positionH relativeFrom="column">
                        <wp:posOffset>0</wp:posOffset>
                      </wp:positionH>
                      <wp:positionV relativeFrom="paragraph">
                        <wp:posOffset>9525</wp:posOffset>
                      </wp:positionV>
                      <wp:extent cx="615950" cy="247015"/>
                      <wp:effectExtent l="0" t="0" r="5715" b="1905"/>
                      <wp:wrapNone/>
                      <wp:docPr id="5185" name="Group 5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47015"/>
                                <a:chOff x="0" y="15"/>
                                <a:chExt cx="970" cy="389"/>
                              </a:xfrm>
                            </wpg:grpSpPr>
                            <wps:wsp>
                              <wps:cNvPr id="5186" name="Rectangle 315"/>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7" name="Rectangle 316"/>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8" name="Rectangle 317"/>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9" name="Rectangle 31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ED07A4" id="Group 5185" o:spid="_x0000_s1026" style="position:absolute;margin-left:0;margin-top:.75pt;width:48.5pt;height:19.45pt;z-index:251839488" coordorigin=",15" coordsize="9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" o:allowincell="f">
                      <v:rect id="Rectangle 315"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" fillcolor="gray" stroked="f" strokeweight="0"/>
                      <v:rect id="Rectangle 316"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" fillcolor="gray" stroked="f" strokeweight="0"/>
                      <v:rect id="Rectangle 317"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" fillcolor="gray" stroked="f" strokeweight="0"/>
                      <v:rect id="Rectangle 318"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OP-T111-R001 - An Endpoint Identifier Scheme MUST be from the list of PEPPOL</w:t>
            </w:r>
          </w:p>
          <w:p w:rsidR="00DE1A9E" w:rsidRDefault="00DE1A9E" w:rsidP="00B900B7">
            <w:pPr>
              <w:pStyle w:val="GEFEG"/>
              <w:ind w:left="1229"/>
              <w:rPr>
                <w:sz w:val="12"/>
                <w:szCs w:val="12"/>
              </w:rPr>
            </w:pPr>
            <w:r>
              <w:rPr>
                <w:i/>
                <w:iCs/>
                <w:color w:val="000000"/>
                <w:sz w:val="16"/>
                <w:szCs w:val="16"/>
              </w:rPr>
              <w:t>Party Identifiers described in the "PEPPOL Policy for using Identifiers".</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40512"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180" name="Group 5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181" name="Rectangle 320"/>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2" name="Rectangle 321"/>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3" name="Rectangle 322"/>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84" name="Rectangle 323"/>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C05513" id="Group 5180" o:spid="_x0000_s1026" style="position:absolute;margin-left:0;margin-top:.75pt;width:36.35pt;height:19.95pt;z-index:251840512"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" o:allowincell="f">
                      <v:rect id="Rectangle 320"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" fillcolor="gray" stroked="f" strokeweight="0"/>
                      <v:rect id="Rectangle 321" o:spid="_x0000_s1028"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" fillcolor="gray" stroked="f" strokeweight="0"/>
                      <v:rect id="Rectangle 322"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" fillcolor="gray" stroked="f" strokeweight="0"/>
                      <v:rect id="Rectangle 323"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cac:PartyIdentification</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41536" behindDoc="0" locked="1" layoutInCell="0" allowOverlap="1">
                      <wp:simplePos x="0" y="0"/>
                      <wp:positionH relativeFrom="column">
                        <wp:posOffset>0</wp:posOffset>
                      </wp:positionH>
                      <wp:positionV relativeFrom="paragraph">
                        <wp:posOffset>9525</wp:posOffset>
                      </wp:positionV>
                      <wp:extent cx="615950" cy="375285"/>
                      <wp:effectExtent l="0" t="3175" r="5715" b="2540"/>
                      <wp:wrapNone/>
                      <wp:docPr id="5174" name="Group 5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175" name="Rectangle 325"/>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6" name="Rectangle 326"/>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7" name="Rectangle 327"/>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8" name="Rectangle 328"/>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9" name="Rectangle 329"/>
                              <wps:cNvSpPr>
                                <a:spLocks noChangeArrowheads="1"/>
                              </wps:cNvSpPr>
                              <wps:spPr bwMode="auto">
                                <a:xfrm>
                                  <a:off x="843"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F6092" id="Group 5174" o:spid="_x0000_s1026" style="position:absolute;margin-left:0;margin-top:.75pt;width:48.5pt;height:29.55pt;z-index:251841536"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" o:allowincell="f">
                      <v:rect id="Rectangle 325"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" fillcolor="gray" stroked="f" strokeweight="0"/>
                      <v:rect id="Rectangle 326" o:spid="_x0000_s1028"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" fillcolor="gray" stroked="f" strokeweight="0"/>
                      <v:rect id="Rectangle 327" o:spid="_x0000_s1029"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" fillcolor="gray" stroked="f" strokeweight="0"/>
                      <v:rect id="Rectangle 328" o:spid="_x0000_s1030"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" fillcolor="gray" stroked="f" strokeweight="0"/>
                      <v:rect id="Rectangle 329" o:spid="_x0000_s1031" style="position:absolute;left:843;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tir111-011</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Party identifier</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It should be possible to specify the identifier or identifiers for the party.</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42560" behindDoc="0" locked="1" layoutInCell="0" allowOverlap="1">
                      <wp:simplePos x="0" y="0"/>
                      <wp:positionH relativeFrom="column">
                        <wp:posOffset>0</wp:posOffset>
                      </wp:positionH>
                      <wp:positionV relativeFrom="paragraph">
                        <wp:posOffset>9525</wp:posOffset>
                      </wp:positionV>
                      <wp:extent cx="769620" cy="247015"/>
                      <wp:effectExtent l="0" t="0" r="4445" b="3175"/>
                      <wp:wrapNone/>
                      <wp:docPr id="5169" name="Group 5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170" name="Rectangle 331"/>
                              <wps:cNvSpPr>
                                <a:spLocks noChangeArrowheads="1"/>
                              </wps:cNvSpPr>
                              <wps:spPr bwMode="auto">
                                <a:xfrm>
                                  <a:off x="114"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1" name="Rectangle 332"/>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2" name="Rectangle 333"/>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73" name="Rectangle 33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40338F" id="Group 5169" o:spid="_x0000_s1026" style="position:absolute;margin-left:0;margin-top:.75pt;width:60.6pt;height:19.45pt;z-index:251842560"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" o:allowincell="f">
                      <v:rect id="Rectangle 331" o:spid="_x0000_s1027" style="position:absolute;left:114;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" fillcolor="gray" stroked="f" strokeweight="0"/>
                      <v:rect id="Rectangle 332" o:spid="_x0000_s1028"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" fillcolor="gray" stroked="f" strokeweight="0"/>
                      <v:rect id="Rectangle 333"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" fillcolor="gray" stroked="f" strokeweight="0"/>
                      <v:rect id="Rectangle 334"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OP-T111-R002 - A Party Identifier Scheme MUST be from the list of PEPPOL Party</w:t>
            </w:r>
          </w:p>
          <w:p w:rsidR="00DE1A9E" w:rsidRDefault="00DE1A9E" w:rsidP="00B900B7">
            <w:pPr>
              <w:pStyle w:val="GEFEG"/>
              <w:ind w:left="1229"/>
              <w:rPr>
                <w:sz w:val="12"/>
                <w:szCs w:val="12"/>
              </w:rPr>
            </w:pPr>
            <w:r>
              <w:rPr>
                <w:i/>
                <w:iCs/>
                <w:color w:val="000000"/>
                <w:sz w:val="16"/>
                <w:szCs w:val="16"/>
              </w:rPr>
              <w:t>Identifiers described in the "PEPPOL Policy for using Identifiers".</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43584"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164" name="Group 5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165" name="Rectangle 336"/>
                              <wps:cNvSpPr>
                                <a:spLocks noChangeArrowheads="1"/>
                              </wps:cNvSpPr>
                              <wps:spPr bwMode="auto">
                                <a:xfrm>
                                  <a:off x="114"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6" name="Rectangle 337"/>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7" name="Rectangle 338"/>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8" name="Rectangle 339"/>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990A71" id="Group 5164" o:spid="_x0000_s1026" style="position:absolute;margin-left:0;margin-top:.75pt;width:36.35pt;height:19.95pt;z-index:25184358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" o:allowincell="f">
                      <v:rect id="Rectangle 336" o:spid="_x0000_s1027" style="position:absolute;left:11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" fillcolor="gray" stroked="f" strokeweight="0"/>
                      <v:rect id="Rectangle 337" o:spid="_x0000_s1028" style="position:absolute;left:35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" fillcolor="gray" stroked="f" strokeweight="0"/>
                      <v:rect id="Rectangle 338" o:spid="_x0000_s1029"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" fillcolor="gray" stroked="f" strokeweight="0"/>
                      <v:rect id="Rectangle 339" o:spid="_x0000_s1030"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cac:PartyName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44608" behindDoc="0" locked="1" layoutInCell="0" allowOverlap="1">
                      <wp:simplePos x="0" y="0"/>
                      <wp:positionH relativeFrom="column">
                        <wp:posOffset>0</wp:posOffset>
                      </wp:positionH>
                      <wp:positionV relativeFrom="paragraph">
                        <wp:posOffset>9525</wp:posOffset>
                      </wp:positionV>
                      <wp:extent cx="615950" cy="375285"/>
                      <wp:effectExtent l="0" t="1905" r="5715" b="3810"/>
                      <wp:wrapNone/>
                      <wp:docPr id="5160" name="Group 5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161" name="Rectangle 341"/>
                              <wps:cNvSpPr>
                                <a:spLocks noChangeArrowheads="1"/>
                              </wps:cNvSpPr>
                              <wps:spPr bwMode="auto">
                                <a:xfrm>
                                  <a:off x="114"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2" name="Rectangle 342"/>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63" name="Rectangle 34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944AD0" id="Group 5160" o:spid="_x0000_s1026" style="position:absolute;margin-left:0;margin-top:.75pt;width:48.5pt;height:29.55pt;z-index:25184460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" o:allowincell="f">
                      <v:rect id="Rectangle 341" o:spid="_x0000_s1027" style="position:absolute;left:114;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" fillcolor="gray" stroked="f" strokeweight="0"/>
                      <v:rect id="Rectangle 342"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" fillcolor="gray" stroked="f" strokeweight="0"/>
                      <v:rect id="Rectangle 343"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tir111-010</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Party name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name of the party receiving the response.</w:t>
            </w:r>
          </w:p>
        </w:tc>
      </w:tr>
      <w:tr w:rsidR="00DE1A9E" w:rsidTr="00DE1A9E">
        <w:trPr>
          <w:cantSplit/>
          <w:trHeight w:hRule="exact" w:val="399"/>
        </w:trPr>
        <w:tc>
          <w:tcPr>
            <w:tcW w:w="485" w:type="dxa"/>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45632" behindDoc="0" locked="1" layoutInCell="0" allowOverlap="1">
                      <wp:simplePos x="0" y="0"/>
                      <wp:positionH relativeFrom="column">
                        <wp:posOffset>0</wp:posOffset>
                      </wp:positionH>
                      <wp:positionV relativeFrom="paragraph">
                        <wp:posOffset>9525</wp:posOffset>
                      </wp:positionV>
                      <wp:extent cx="307975" cy="253365"/>
                      <wp:effectExtent l="0" t="0" r="0" b="0"/>
                      <wp:wrapNone/>
                      <wp:docPr id="5156" name="Group 5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253365"/>
                                <a:chOff x="0" y="15"/>
                                <a:chExt cx="485" cy="399"/>
                              </a:xfrm>
                            </wpg:grpSpPr>
                            <wps:wsp>
                              <wps:cNvPr id="5157" name="Rectangle 345"/>
                              <wps:cNvSpPr>
                                <a:spLocks noChangeArrowheads="1"/>
                              </wps:cNvSpPr>
                              <wps:spPr bwMode="auto">
                                <a:xfrm>
                                  <a:off x="114"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8" name="Rectangle 346"/>
                              <wps:cNvSpPr>
                                <a:spLocks noChangeArrowheads="1"/>
                              </wps:cNvSpPr>
                              <wps:spPr bwMode="auto">
                                <a:xfrm>
                                  <a:off x="114"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9" name="Rectangle 347"/>
                              <wps:cNvSpPr>
                                <a:spLocks noChangeArrowheads="1"/>
                              </wps:cNvSpPr>
                              <wps:spPr bwMode="auto">
                                <a:xfrm>
                                  <a:off x="357"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C8DBB" id="Group 5156" o:spid="_x0000_s1026" style="position:absolute;margin-left:0;margin-top:.75pt;width:24.25pt;height:19.95pt;z-index:251845632" coordorigin=",15" coordsize="48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" o:allowincell="f">
                      <v:rect id="Rectangle 345" o:spid="_x0000_s1027" style="position:absolute;left:11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" fillcolor="gray" stroked="f" strokeweight="0"/>
                      <v:rect id="Rectangle 346" o:spid="_x0000_s1028" style="position:absolute;left:114;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" fillcolor="gray" stroked="f" strokeweight="0"/>
                      <v:rect id="Rectangle 347" o:spid="_x0000_s1029" style="position:absolute;left:357;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" fillcolor="gray" stroked="f" strokeweight="0"/>
                      <w10:anchorlock/>
                    </v:group>
                  </w:pict>
                </mc:Fallback>
              </mc:AlternateContent>
            </w:r>
          </w:p>
        </w:tc>
        <w:tc>
          <w:tcPr>
            <w:tcW w:w="3656" w:type="dxa"/>
            <w:gridSpan w:val="5"/>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cac:DocumentResponse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cac:DocumentResponseType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185"/>
        </w:trPr>
        <w:tc>
          <w:tcPr>
            <w:tcW w:w="4141" w:type="dxa"/>
            <w:gridSpan w:val="6"/>
            <w:tcBorders>
              <w:top w:val="nil"/>
              <w:left w:val="nil"/>
              <w:bottom w:val="nil"/>
              <w:right w:val="nil"/>
            </w:tcBorders>
            <w:shd w:val="clear" w:color="auto" w:fill="FFFFFF"/>
          </w:tcPr>
          <w:p w:rsidR="00DE1A9E" w:rsidRDefault="00DE1A9E" w:rsidP="00B900B7">
            <w:pPr>
              <w:pStyle w:val="GEFEG"/>
              <w:rPr>
                <w:sz w:val="12"/>
                <w:szCs w:val="12"/>
              </w:rPr>
            </w:pPr>
          </w:p>
        </w:tc>
        <w:tc>
          <w:tcPr>
            <w:tcW w:w="3971" w:type="dxa"/>
            <w:tcBorders>
              <w:top w:val="nil"/>
              <w:left w:val="dotted" w:sz="6" w:space="0" w:color="C0C0C0"/>
              <w:bottom w:val="nil"/>
              <w:right w:val="nil"/>
            </w:tcBorders>
            <w:shd w:val="clear" w:color="auto" w:fill="FFFFFF"/>
          </w:tcPr>
          <w:p w:rsidR="00DE1A9E" w:rsidRDefault="00DE1A9E" w:rsidP="00B900B7">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46656" behindDoc="0" locked="1" layoutInCell="0" allowOverlap="1">
                      <wp:simplePos x="0" y="0"/>
                      <wp:positionH relativeFrom="column">
                        <wp:posOffset>0</wp:posOffset>
                      </wp:positionH>
                      <wp:positionV relativeFrom="paragraph">
                        <wp:posOffset>0</wp:posOffset>
                      </wp:positionV>
                      <wp:extent cx="461645" cy="253365"/>
                      <wp:effectExtent l="0" t="0" r="0" b="0"/>
                      <wp:wrapNone/>
                      <wp:docPr id="5152" name="Group 5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0"/>
                                <a:chExt cx="727" cy="399"/>
                              </a:xfrm>
                            </wpg:grpSpPr>
                            <wps:wsp>
                              <wps:cNvPr id="5153" name="Rectangle 349"/>
                              <wps:cNvSpPr>
                                <a:spLocks noChangeArrowheads="1"/>
                              </wps:cNvSpPr>
                              <wps:spPr bwMode="auto">
                                <a:xfrm>
                                  <a:off x="357" y="0"/>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4" name="Rectangle 350"/>
                              <wps:cNvSpPr>
                                <a:spLocks noChangeArrowheads="1"/>
                              </wps:cNvSpPr>
                              <wps:spPr bwMode="auto">
                                <a:xfrm>
                                  <a:off x="357"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5" name="Rectangle 351"/>
                              <wps:cNvSpPr>
                                <a:spLocks noChangeArrowheads="1"/>
                              </wps:cNvSpPr>
                              <wps:spPr bwMode="auto">
                                <a:xfrm>
                                  <a:off x="600" y="108"/>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47B25A" id="Group 5152" o:spid="_x0000_s1026" style="position:absolute;margin-left:0;margin-top:0;width:36.35pt;height:19.95pt;z-index:251846656"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" o:allowincell="f">
                      <v:rect id="Rectangle 349" o:spid="_x0000_s1027" style="position:absolute;left:357;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" fillcolor="gray" stroked="f" strokeweight="0"/>
                      <v:rect id="Rectangle 350" o:spid="_x0000_s1028" style="position:absolute;left:357;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" fillcolor="gray" stroked="f" strokeweight="0"/>
                      <v:rect id="Rectangle 351" o:spid="_x0000_s1029" style="position:absolute;left:600;top:108;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cac:Response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cac:ResponseType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47680" behindDoc="0" locked="1" layoutInCell="0" allowOverlap="1">
                      <wp:simplePos x="0" y="0"/>
                      <wp:positionH relativeFrom="column">
                        <wp:posOffset>0</wp:posOffset>
                      </wp:positionH>
                      <wp:positionV relativeFrom="paragraph">
                        <wp:posOffset>9525</wp:posOffset>
                      </wp:positionV>
                      <wp:extent cx="615950" cy="497205"/>
                      <wp:effectExtent l="0" t="3175" r="5715" b="4445"/>
                      <wp:wrapNone/>
                      <wp:docPr id="5147" name="Group 5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148" name="Rectangle 353"/>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9" name="Rectangle 354"/>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0" name="Rectangle 35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51" name="Rectangle 356"/>
                              <wps:cNvSpPr>
                                <a:spLocks noChangeArrowheads="1"/>
                              </wps:cNvSpPr>
                              <wps:spPr bwMode="auto">
                                <a:xfrm>
                                  <a:off x="843" y="123"/>
                                  <a:ext cx="15" cy="6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51ECB6" id="Group 5147" o:spid="_x0000_s1026" style="position:absolute;margin-left:0;margin-top:.75pt;width:48.5pt;height:39.15pt;z-index:251847680"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" o:allowincell="f">
                      <v:rect id="Rectangle 353"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" fillcolor="gray" stroked="f" strokeweight="0"/>
                      <v:rect id="Rectangle 354"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" fillcolor="gray" stroked="f" strokeweight="0"/>
                      <v:rect id="Rectangle 35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" fillcolor="gray" stroked="f" strokeweight="0"/>
                      <v:rect id="Rectangle 356" o:spid="_x0000_s1030" style="position:absolute;left:843;top:123;width: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cbc:ResponseCode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cbc:ResponseCodeType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tir111-013</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TBD - Should contain values Acknowledged, In Process, Challenge, Accepted, Paid.</w:t>
            </w:r>
          </w:p>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Invoice status</w:t>
            </w:r>
          </w:p>
          <w:p w:rsidR="00DE1A9E" w:rsidRDefault="00DE1A9E" w:rsidP="00B900B7">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 code stating the status of the invoice in the process.</w:t>
            </w:r>
          </w:p>
          <w:p w:rsidR="00DE1A9E" w:rsidRDefault="00DE1A9E" w:rsidP="00B900B7">
            <w:pPr>
              <w:pStyle w:val="GEFEG"/>
              <w:tabs>
                <w:tab w:val="left" w:pos="1229"/>
              </w:tabs>
              <w:rPr>
                <w:sz w:val="12"/>
                <w:szCs w:val="12"/>
              </w:rPr>
            </w:pPr>
            <w:r>
              <w:rPr>
                <w:b/>
                <w:bCs/>
                <w:color w:val="000000"/>
                <w:sz w:val="16"/>
                <w:szCs w:val="16"/>
              </w:rPr>
              <w:t>Code List ID:</w:t>
            </w:r>
            <w:r>
              <w:rPr>
                <w:sz w:val="16"/>
                <w:szCs w:val="16"/>
              </w:rPr>
              <w:tab/>
            </w:r>
            <w:r>
              <w:rPr>
                <w:color w:val="000000"/>
                <w:sz w:val="16"/>
                <w:szCs w:val="16"/>
              </w:rPr>
              <w:t>UNECE code list 4343 PEPPOL subset</w:t>
            </w: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48704" behindDoc="0" locked="1" layoutInCell="0" allowOverlap="1">
                      <wp:simplePos x="0" y="0"/>
                      <wp:positionH relativeFrom="column">
                        <wp:posOffset>0</wp:posOffset>
                      </wp:positionH>
                      <wp:positionV relativeFrom="paragraph">
                        <wp:posOffset>9525</wp:posOffset>
                      </wp:positionV>
                      <wp:extent cx="769620" cy="247015"/>
                      <wp:effectExtent l="0" t="0" r="4445" b="0"/>
                      <wp:wrapNone/>
                      <wp:docPr id="5142" name="Group 5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15"/>
                                <a:chExt cx="1212" cy="389"/>
                              </a:xfrm>
                            </wpg:grpSpPr>
                            <wps:wsp>
                              <wps:cNvPr id="5143" name="Rectangle 358"/>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4" name="Rectangle 359"/>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5" name="Rectangle 36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6" name="Rectangle 36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797976" id="Group 5142" o:spid="_x0000_s1026" style="position:absolute;margin-left:0;margin-top:.75pt;width:60.6pt;height:19.45pt;z-index:251848704" coordorigin=",15"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" o:allowincell="f">
                      <v:rect id="Rectangle 358"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" fillcolor="gray" stroked="f" strokeweight="0"/>
                      <v:rect id="Rectangle 359"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" fillcolor="gray" stroked="f" strokeweight="0"/>
                      <v:rect id="Rectangle 360"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" fillcolor="gray" stroked="f" strokeweight="0"/>
                      <v:rect id="Rectangle 361"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listID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EUGEN-T111-R002 - A response code MUST have a list identifier attribute</w:t>
            </w:r>
          </w:p>
          <w:p w:rsidR="00DE1A9E" w:rsidRDefault="00DE1A9E" w:rsidP="00B900B7">
            <w:pPr>
              <w:pStyle w:val="GEFEG"/>
              <w:ind w:left="1229"/>
              <w:rPr>
                <w:sz w:val="12"/>
                <w:szCs w:val="12"/>
              </w:rPr>
            </w:pPr>
            <w:r>
              <w:rPr>
                <w:i/>
                <w:iCs/>
                <w:color w:val="000000"/>
                <w:sz w:val="16"/>
                <w:szCs w:val="16"/>
              </w:rPr>
              <w:t>'UNCL4343'.</w:t>
            </w:r>
          </w:p>
        </w:tc>
      </w:tr>
      <w:tr w:rsidR="00DE1A9E" w:rsidTr="00DE1A9E">
        <w:trPr>
          <w:cantSplit/>
          <w:trHeight w:hRule="exact" w:val="591"/>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49728" behindDoc="0" locked="1" layoutInCell="0" allowOverlap="1">
                      <wp:simplePos x="0" y="0"/>
                      <wp:positionH relativeFrom="column">
                        <wp:posOffset>0</wp:posOffset>
                      </wp:positionH>
                      <wp:positionV relativeFrom="paragraph">
                        <wp:posOffset>9525</wp:posOffset>
                      </wp:positionV>
                      <wp:extent cx="615950" cy="375285"/>
                      <wp:effectExtent l="0" t="4445" r="5715" b="1270"/>
                      <wp:wrapNone/>
                      <wp:docPr id="5138" name="Group 5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375285"/>
                                <a:chOff x="0" y="15"/>
                                <a:chExt cx="970" cy="591"/>
                              </a:xfrm>
                            </wpg:grpSpPr>
                            <wps:wsp>
                              <wps:cNvPr id="5139" name="Rectangle 363"/>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0" name="Rectangle 364"/>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41" name="Rectangle 36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C4329" id="Group 5138" o:spid="_x0000_s1026" style="position:absolute;margin-left:0;margin-top:.75pt;width:48.5pt;height:29.55pt;z-index:251849728" coordorigin=",15" coordsize="97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" o:allowincell="f">
                      <v:rect id="Rectangle 363"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" fillcolor="gray" stroked="f" strokeweight="0"/>
                      <v:rect id="Rectangle 364"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" fillcolor="gray" stroked="f" strokeweight="0"/>
                      <v:rect id="Rectangle 36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cbc:EffectiveDate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cbc:EffectiveDateType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tir111-014</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Status date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date when the status became effective.</w:t>
            </w: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50752" behindDoc="0" locked="1" layoutInCell="0" allowOverlap="1">
                      <wp:simplePos x="0" y="0"/>
                      <wp:positionH relativeFrom="column">
                        <wp:posOffset>0</wp:posOffset>
                      </wp:positionH>
                      <wp:positionV relativeFrom="paragraph">
                        <wp:posOffset>9525</wp:posOffset>
                      </wp:positionV>
                      <wp:extent cx="615950" cy="253365"/>
                      <wp:effectExtent l="0" t="0" r="5715" b="0"/>
                      <wp:wrapNone/>
                      <wp:docPr id="5133" name="Group 5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134" name="Rectangle 367"/>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5" name="Rectangle 368"/>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6" name="Rectangle 36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7" name="Rectangle 370"/>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6BAE8D" id="Group 5133" o:spid="_x0000_s1026" style="position:absolute;margin-left:0;margin-top:.75pt;width:48.5pt;height:19.95pt;z-index:251850752"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" o:allowincell="f">
                      <v:rect id="Rectangle 367"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" fillcolor="gray" stroked="f" strokeweight="0"/>
                      <v:rect id="Rectangle 368"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" fillcolor="gray" stroked="f" strokeweight="0"/>
                      <v:rect id="Rectangle 369"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" fillcolor="gray" stroked="f" strokeweight="0"/>
                      <v:rect id="Rectangle 370"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cac:Status</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cac:StatusType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51776" behindDoc="0" locked="1" layoutInCell="0" allowOverlap="1">
                      <wp:simplePos x="0" y="0"/>
                      <wp:positionH relativeFrom="column">
                        <wp:posOffset>0</wp:posOffset>
                      </wp:positionH>
                      <wp:positionV relativeFrom="paragraph">
                        <wp:posOffset>9525</wp:posOffset>
                      </wp:positionV>
                      <wp:extent cx="769620" cy="375285"/>
                      <wp:effectExtent l="0" t="3175" r="4445" b="2540"/>
                      <wp:wrapNone/>
                      <wp:docPr id="5128" name="Group 5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129" name="Rectangle 372"/>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0" name="Rectangle 373"/>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1" name="Rectangle 37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32" name="Rectangle 375"/>
                              <wps:cNvSpPr>
                                <a:spLocks noChangeArrowheads="1"/>
                              </wps:cNvSpPr>
                              <wps:spPr bwMode="auto">
                                <a:xfrm>
                                  <a:off x="1086"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0F210" id="Group 5128" o:spid="_x0000_s1026" style="position:absolute;margin-left:0;margin-top:.75pt;width:60.6pt;height:29.55pt;z-index:251851776"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" o:allowincell="f">
                      <v:rect id="Rectangle 372"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" fillcolor="gray" stroked="f" strokeweight="0"/>
                      <v:rect id="Rectangle 373" o:spid="_x0000_s1028" style="position:absolute;left:843;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" fillcolor="gray" stroked="f" strokeweight="0"/>
                      <v:rect id="Rectangle 374"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" fillcolor="gray" stroked="f" strokeweight="0"/>
                      <v:rect id="Rectangle 375" o:spid="_x0000_s1030"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cbc:StatusReasonCode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cbc:StatusReasonCodeType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tir111-015</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29"/>
              </w:tabs>
              <w:rPr>
                <w:sz w:val="16"/>
                <w:szCs w:val="16"/>
              </w:rPr>
            </w:pPr>
            <w:r>
              <w:rPr>
                <w:b/>
                <w:bCs/>
                <w:color w:val="000000"/>
                <w:sz w:val="16"/>
                <w:szCs w:val="16"/>
              </w:rPr>
              <w:t>Code List ID:</w:t>
            </w:r>
            <w:r>
              <w:rPr>
                <w:sz w:val="16"/>
                <w:szCs w:val="16"/>
              </w:rPr>
              <w:tab/>
            </w:r>
            <w:r>
              <w:rPr>
                <w:color w:val="000000"/>
                <w:sz w:val="16"/>
                <w:szCs w:val="16"/>
              </w:rPr>
              <w:t>TBD, use a base list that may be replaced by agreement.</w:t>
            </w:r>
          </w:p>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Clarification code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A code defining a clarification given for the invoice status.</w:t>
            </w:r>
          </w:p>
        </w:tc>
      </w:tr>
      <w:tr w:rsidR="00DE1A9E" w:rsidTr="00DE1A9E">
        <w:trPr>
          <w:cantSplit/>
          <w:trHeight w:hRule="exact" w:val="389"/>
        </w:trPr>
        <w:tc>
          <w:tcPr>
            <w:tcW w:w="1454" w:type="dxa"/>
            <w:gridSpan w:val="5"/>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52800" behindDoc="0" locked="1" layoutInCell="0" allowOverlap="1">
                      <wp:simplePos x="0" y="0"/>
                      <wp:positionH relativeFrom="column">
                        <wp:posOffset>0</wp:posOffset>
                      </wp:positionH>
                      <wp:positionV relativeFrom="paragraph">
                        <wp:posOffset>9525</wp:posOffset>
                      </wp:positionV>
                      <wp:extent cx="923290" cy="247015"/>
                      <wp:effectExtent l="0" t="0" r="3175" b="3175"/>
                      <wp:wrapNone/>
                      <wp:docPr id="5123" name="Group 5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124" name="Rectangle 377"/>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5" name="Rectangle 378"/>
                              <wps:cNvSpPr>
                                <a:spLocks noChangeArrowheads="1"/>
                              </wps:cNvSpPr>
                              <wps:spPr bwMode="auto">
                                <a:xfrm>
                                  <a:off x="843"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6" name="Rectangle 379"/>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7" name="Rectangle 380"/>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F7640C" id="Group 5123" o:spid="_x0000_s1026" style="position:absolute;margin-left:0;margin-top:.75pt;width:72.7pt;height:19.45pt;z-index:251852800"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" o:allowincell="f">
                      <v:rect id="Rectangle 377"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" fillcolor="gray" stroked="f" strokeweight="0"/>
                      <v:rect id="Rectangle 378" o:spid="_x0000_s1028" style="position:absolute;left:843;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" fillcolor="gray" stroked="f" strokeweight="0"/>
                      <v:rect id="Rectangle 379" o:spid="_x0000_s1029"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" fillcolor="gray" stroked="f" strokeweight="0"/>
                      <v:rect id="Rectangle 380" o:spid="_x0000_s1030"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listID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53824"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119" name="Group 5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120" name="Rectangle 382"/>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1" name="Rectangle 383"/>
                              <wps:cNvSpPr>
                                <a:spLocks noChangeArrowheads="1"/>
                              </wps:cNvSpPr>
                              <wps:spPr bwMode="auto">
                                <a:xfrm>
                                  <a:off x="843"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22" name="Rectangle 384"/>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1F658C" id="Group 5119" o:spid="_x0000_s1026" style="position:absolute;margin-left:0;margin-top:.75pt;width:60.6pt;height:29.55pt;z-index:251853824"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" o:allowincell="f">
                      <v:rect id="Rectangle 382"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" fillcolor="gray" stroked="f" strokeweight="0"/>
                      <v:rect id="Rectangle 383" o:spid="_x0000_s1028" style="position:absolute;left:843;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" fillcolor="gray" stroked="f" strokeweight="0"/>
                      <v:rect id="Rectangle 384"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cbc:StatusReason</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cbc:StatusReasonType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tir111-016</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Clarification description</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description of the clarification given for the invoice status.</w:t>
            </w:r>
          </w:p>
        </w:tc>
      </w:tr>
      <w:tr w:rsidR="00DE1A9E" w:rsidTr="00DE1A9E">
        <w:trPr>
          <w:cantSplit/>
          <w:trHeight w:hRule="exact" w:val="39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54848" behindDoc="0" locked="1" layoutInCell="0" allowOverlap="1">
                      <wp:simplePos x="0" y="0"/>
                      <wp:positionH relativeFrom="column">
                        <wp:posOffset>0</wp:posOffset>
                      </wp:positionH>
                      <wp:positionV relativeFrom="paragraph">
                        <wp:posOffset>9525</wp:posOffset>
                      </wp:positionV>
                      <wp:extent cx="769620" cy="253365"/>
                      <wp:effectExtent l="0" t="0" r="4445" b="3810"/>
                      <wp:wrapNone/>
                      <wp:docPr id="5114" name="Group 5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53365"/>
                                <a:chOff x="0" y="15"/>
                                <a:chExt cx="1212" cy="399"/>
                              </a:xfrm>
                            </wpg:grpSpPr>
                            <wps:wsp>
                              <wps:cNvPr id="5115" name="Rectangle 386"/>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6" name="Rectangle 387"/>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7" name="Rectangle 388"/>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8" name="Rectangle 389"/>
                              <wps:cNvSpPr>
                                <a:spLocks noChangeArrowheads="1"/>
                              </wps:cNvSpPr>
                              <wps:spPr bwMode="auto">
                                <a:xfrm>
                                  <a:off x="1086"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E93D1" id="Group 5114" o:spid="_x0000_s1026" style="position:absolute;margin-left:0;margin-top:.75pt;width:60.6pt;height:19.95pt;z-index:251854848" coordorigin=",15" coordsize="1212,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" o:allowincell="f">
                      <v:rect id="Rectangle 386"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" fillcolor="gray" stroked="f" strokeweight="0"/>
                      <v:rect id="Rectangle 387"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" fillcolor="gray" stroked="f" strokeweight="0"/>
                      <v:rect id="Rectangle 388"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" fillcolor="gray" stroked="f" strokeweight="0"/>
                      <v:rect id="Rectangle 389" o:spid="_x0000_s1030" style="position:absolute;left:1086;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cac:Condition</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unbounded</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cac:ConditionType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1454" w:type="dxa"/>
            <w:gridSpan w:val="5"/>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55872" behindDoc="0" locked="1" layoutInCell="0" allowOverlap="1">
                      <wp:simplePos x="0" y="0"/>
                      <wp:positionH relativeFrom="column">
                        <wp:posOffset>0</wp:posOffset>
                      </wp:positionH>
                      <wp:positionV relativeFrom="paragraph">
                        <wp:posOffset>9525</wp:posOffset>
                      </wp:positionV>
                      <wp:extent cx="923290" cy="375285"/>
                      <wp:effectExtent l="0" t="0" r="3175" b="635"/>
                      <wp:wrapNone/>
                      <wp:docPr id="5110" name="Group 5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5111" name="Rectangle 391"/>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2" name="Rectangle 392"/>
                              <wps:cNvSpPr>
                                <a:spLocks noChangeArrowheads="1"/>
                              </wps:cNvSpPr>
                              <wps:spPr bwMode="auto">
                                <a:xfrm>
                                  <a:off x="1086"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13" name="Rectangle 393"/>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56807" id="Group 5110" o:spid="_x0000_s1026" style="position:absolute;margin-left:0;margin-top:.75pt;width:72.7pt;height:29.55pt;z-index:251855872"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" o:allowincell="f">
                      <v:rect id="Rectangle 391"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" fillcolor="gray" stroked="f" strokeweight="0"/>
                      <v:rect id="Rectangle 392" o:spid="_x0000_s1028" style="position:absolute;left:1086;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" fillcolor="gray" stroked="f" strokeweight="0"/>
                      <v:rect id="Rectangle 393"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cbc:AttributeID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cbc:AttributeIDType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tir111-017</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Detail type code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A code defining the type of the detail.</w:t>
            </w:r>
          </w:p>
        </w:tc>
      </w:tr>
      <w:tr w:rsidR="00DE1A9E" w:rsidTr="00DE1A9E">
        <w:trPr>
          <w:cantSplit/>
          <w:trHeight w:hRule="exact" w:val="591"/>
        </w:trPr>
        <w:tc>
          <w:tcPr>
            <w:tcW w:w="1454" w:type="dxa"/>
            <w:gridSpan w:val="5"/>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56896" behindDoc="0" locked="1" layoutInCell="0" allowOverlap="1">
                      <wp:simplePos x="0" y="0"/>
                      <wp:positionH relativeFrom="column">
                        <wp:posOffset>0</wp:posOffset>
                      </wp:positionH>
                      <wp:positionV relativeFrom="paragraph">
                        <wp:posOffset>9525</wp:posOffset>
                      </wp:positionV>
                      <wp:extent cx="923290" cy="375285"/>
                      <wp:effectExtent l="0" t="0" r="3175" b="0"/>
                      <wp:wrapNone/>
                      <wp:docPr id="5106" name="Group 5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375285"/>
                                <a:chOff x="0" y="15"/>
                                <a:chExt cx="1454" cy="591"/>
                              </a:xfrm>
                            </wpg:grpSpPr>
                            <wps:wsp>
                              <wps:cNvPr id="5107" name="Rectangle 395"/>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8" name="Rectangle 396"/>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9" name="Rectangle 397"/>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416A9" id="Group 5106" o:spid="_x0000_s1026" style="position:absolute;margin-left:0;margin-top:.75pt;width:72.7pt;height:29.55pt;z-index:251856896" coordorigin=",15" coordsize="145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" o:allowincell="f">
                      <v:rect id="Rectangle 395"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" fillcolor="gray" stroked="f" strokeweight="0"/>
                      <v:rect id="Rectangle 396" o:spid="_x0000_s1028"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" fillcolor="gray" stroked="f" strokeweight="0"/>
                      <v:rect id="Rectangle 397"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cbc:Description</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cbc:DescriptionType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tir111-018</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Detail value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value of the detail.</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57920" behindDoc="0" locked="1" layoutInCell="0" allowOverlap="1">
                      <wp:simplePos x="0" y="0"/>
                      <wp:positionH relativeFrom="column">
                        <wp:posOffset>0</wp:posOffset>
                      </wp:positionH>
                      <wp:positionV relativeFrom="paragraph">
                        <wp:posOffset>9525</wp:posOffset>
                      </wp:positionV>
                      <wp:extent cx="461645" cy="253365"/>
                      <wp:effectExtent l="0" t="2540" r="0" b="1270"/>
                      <wp:wrapNone/>
                      <wp:docPr id="5102" name="Group 5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103" name="Rectangle 399"/>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4" name="Rectangle 40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5" name="Rectangle 40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A4C9FD" id="Group 5102" o:spid="_x0000_s1026" style="position:absolute;margin-left:0;margin-top:.75pt;width:36.35pt;height:19.95pt;z-index:25185792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" o:allowincell="f">
                      <v:rect id="Rectangle 399"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" fillcolor="gray" stroked="f" strokeweight="0"/>
                      <v:rect id="Rectangle 400"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" fillcolor="gray" stroked="f" strokeweight="0"/>
                      <v:rect id="Rectangle 401"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cac:DocumentReference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cac:DocumentReferenceType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58944" behindDoc="0" locked="1" layoutInCell="0" allowOverlap="1">
                      <wp:simplePos x="0" y="0"/>
                      <wp:positionH relativeFrom="column">
                        <wp:posOffset>0</wp:posOffset>
                      </wp:positionH>
                      <wp:positionV relativeFrom="paragraph">
                        <wp:posOffset>9525</wp:posOffset>
                      </wp:positionV>
                      <wp:extent cx="615950" cy="497205"/>
                      <wp:effectExtent l="0" t="0" r="5715" b="0"/>
                      <wp:wrapNone/>
                      <wp:docPr id="5098" name="Group 50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099" name="Rectangle 403"/>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0" name="Rectangle 404"/>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01" name="Rectangle 405"/>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3D48D" id="Group 5098" o:spid="_x0000_s1026" style="position:absolute;margin-left:0;margin-top:.75pt;width:48.5pt;height:39.15pt;z-index:251858944"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" o:allowincell="f">
                      <v:rect id="Rectangle 403"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" fillcolor="gray" stroked="f" strokeweight="0"/>
                      <v:rect id="Rectangle 404"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" fillcolor="gray" stroked="f" strokeweight="0"/>
                      <v:rect id="Rectangle 405"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tir111-020</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Invoice identifier</w:t>
            </w:r>
          </w:p>
          <w:p w:rsidR="00DE1A9E" w:rsidRDefault="00DE1A9E" w:rsidP="00B900B7">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An identifier for the invoice that the status applies to.</w:t>
            </w:r>
          </w:p>
          <w:p w:rsidR="00DE1A9E" w:rsidRDefault="00DE1A9E" w:rsidP="00B900B7">
            <w:pPr>
              <w:pStyle w:val="GEFEG"/>
              <w:tabs>
                <w:tab w:val="left" w:pos="1229"/>
              </w:tabs>
              <w:rPr>
                <w:sz w:val="16"/>
                <w:szCs w:val="16"/>
              </w:rPr>
            </w:pPr>
            <w:r>
              <w:rPr>
                <w:b/>
                <w:bCs/>
                <w:color w:val="000000"/>
                <w:sz w:val="16"/>
                <w:szCs w:val="16"/>
              </w:rPr>
              <w:t>Rules</w:t>
            </w:r>
            <w:r>
              <w:rPr>
                <w:sz w:val="16"/>
                <w:szCs w:val="16"/>
              </w:rPr>
              <w:tab/>
            </w:r>
            <w:r>
              <w:rPr>
                <w:color w:val="000000"/>
                <w:sz w:val="16"/>
                <w:szCs w:val="16"/>
              </w:rPr>
              <w:t>At least one and only one invoice identifier must be of type code Invoice number being</w:t>
            </w:r>
          </w:p>
          <w:p w:rsidR="00DE1A9E" w:rsidRDefault="00DE1A9E" w:rsidP="00B900B7">
            <w:pPr>
              <w:pStyle w:val="GEFEG"/>
              <w:ind w:left="1229"/>
              <w:rPr>
                <w:sz w:val="12"/>
                <w:szCs w:val="12"/>
              </w:rPr>
            </w:pPr>
            <w:r>
              <w:rPr>
                <w:color w:val="000000"/>
                <w:sz w:val="16"/>
                <w:szCs w:val="16"/>
              </w:rPr>
              <w:t>the main invoice number that appears in the invoice itself.</w:t>
            </w: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59968" behindDoc="0" locked="1" layoutInCell="0" allowOverlap="1">
                      <wp:simplePos x="0" y="0"/>
                      <wp:positionH relativeFrom="column">
                        <wp:posOffset>0</wp:posOffset>
                      </wp:positionH>
                      <wp:positionV relativeFrom="paragraph">
                        <wp:posOffset>9525</wp:posOffset>
                      </wp:positionV>
                      <wp:extent cx="615950" cy="497205"/>
                      <wp:effectExtent l="0" t="0" r="5715" b="0"/>
                      <wp:wrapNone/>
                      <wp:docPr id="5094" name="Group 50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095" name="Rectangle 407"/>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6" name="Rectangle 408"/>
                              <wps:cNvSpPr>
                                <a:spLocks noChangeArrowheads="1"/>
                              </wps:cNvSpPr>
                              <wps:spPr bwMode="auto">
                                <a:xfrm>
                                  <a:off x="600"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7" name="Rectangle 409"/>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33EF44" id="Group 5094" o:spid="_x0000_s1026" style="position:absolute;margin-left:0;margin-top:.75pt;width:48.5pt;height:39.15pt;z-index:251859968"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" o:allowincell="f">
                      <v:rect id="Rectangle 407"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" fillcolor="gray" stroked="f" strokeweight="0"/>
                      <v:rect id="Rectangle 408" o:spid="_x0000_s1028" style="position:absolute;left:600;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" fillcolor="gray" stroked="f" strokeweight="0"/>
                      <v:rect id="Rectangle 409"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cbc:IssueDate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cbc:IssueDateType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tir111-019</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Invoice issue date</w:t>
            </w:r>
          </w:p>
          <w:p w:rsidR="00DE1A9E" w:rsidRDefault="00DE1A9E" w:rsidP="00B900B7">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date on which the referenced invoice was issued.</w:t>
            </w:r>
          </w:p>
          <w:p w:rsidR="00DE1A9E" w:rsidRDefault="00DE1A9E" w:rsidP="00B900B7">
            <w:pPr>
              <w:pStyle w:val="GEFEG"/>
              <w:tabs>
                <w:tab w:val="left" w:pos="1229"/>
              </w:tabs>
              <w:rPr>
                <w:sz w:val="16"/>
                <w:szCs w:val="16"/>
              </w:rPr>
            </w:pPr>
            <w:r>
              <w:rPr>
                <w:b/>
                <w:bCs/>
                <w:color w:val="000000"/>
                <w:sz w:val="16"/>
                <w:szCs w:val="16"/>
              </w:rPr>
              <w:t>Rules</w:t>
            </w:r>
            <w:r>
              <w:rPr>
                <w:sz w:val="16"/>
                <w:szCs w:val="16"/>
              </w:rPr>
              <w:tab/>
            </w:r>
            <w:r>
              <w:rPr>
                <w:color w:val="000000"/>
                <w:sz w:val="16"/>
                <w:szCs w:val="16"/>
              </w:rPr>
              <w:t>An invoice issue date may only be given once even if more than one identifier is used</w:t>
            </w:r>
          </w:p>
          <w:p w:rsidR="00DE1A9E" w:rsidRDefault="00DE1A9E" w:rsidP="00B900B7">
            <w:pPr>
              <w:pStyle w:val="GEFEG"/>
              <w:ind w:left="1229"/>
              <w:rPr>
                <w:sz w:val="12"/>
                <w:szCs w:val="12"/>
              </w:rPr>
            </w:pPr>
            <w:r>
              <w:rPr>
                <w:color w:val="000000"/>
                <w:sz w:val="16"/>
                <w:szCs w:val="16"/>
              </w:rPr>
              <w:t>for the invoice.</w:t>
            </w:r>
          </w:p>
        </w:tc>
      </w:tr>
      <w:tr w:rsidR="00DE1A9E" w:rsidTr="00DE1A9E">
        <w:trPr>
          <w:cantSplit/>
          <w:trHeight w:hRule="exact" w:val="783"/>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60992" behindDoc="0" locked="1" layoutInCell="0" allowOverlap="1">
                      <wp:simplePos x="0" y="0"/>
                      <wp:positionH relativeFrom="column">
                        <wp:posOffset>0</wp:posOffset>
                      </wp:positionH>
                      <wp:positionV relativeFrom="paragraph">
                        <wp:posOffset>9525</wp:posOffset>
                      </wp:positionV>
                      <wp:extent cx="615950" cy="497205"/>
                      <wp:effectExtent l="0" t="1270" r="5715" b="0"/>
                      <wp:wrapNone/>
                      <wp:docPr id="5089" name="Group 5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497205"/>
                                <a:chOff x="0" y="15"/>
                                <a:chExt cx="970" cy="783"/>
                              </a:xfrm>
                            </wpg:grpSpPr>
                            <wps:wsp>
                              <wps:cNvPr id="5090" name="Rectangle 411"/>
                              <wps:cNvSpPr>
                                <a:spLocks noChangeArrowheads="1"/>
                              </wps:cNvSpPr>
                              <wps:spPr bwMode="auto">
                                <a:xfrm>
                                  <a:off x="357" y="15"/>
                                  <a:ext cx="15" cy="7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1" name="Rectangle 412"/>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2" name="Rectangle 413"/>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93" name="Rectangle 414"/>
                              <wps:cNvSpPr>
                                <a:spLocks noChangeArrowheads="1"/>
                              </wps:cNvSpPr>
                              <wps:spPr bwMode="auto">
                                <a:xfrm>
                                  <a:off x="843" y="123"/>
                                  <a:ext cx="15" cy="67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15963C" id="Group 5089" o:spid="_x0000_s1026" style="position:absolute;margin-left:0;margin-top:.75pt;width:48.5pt;height:39.15pt;z-index:251860992" coordorigin=",15" coordsize="97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" o:allowincell="f">
                      <v:rect id="Rectangle 411" o:spid="_x0000_s1027" style="position:absolute;left:357;top:15;width:15;height: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" fillcolor="gray" stroked="f" strokeweight="0"/>
                      <v:rect id="Rectangle 412"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" fillcolor="gray" stroked="f" strokeweight="0"/>
                      <v:rect id="Rectangle 413"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" fillcolor="gray" stroked="f" strokeweight="0"/>
                      <v:rect id="Rectangle 414" o:spid="_x0000_s1030" style="position:absolute;left:843;top:123;width: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cbc:DocumentTypeCode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cbc:DocumentTypeCodeType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tir111-021</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Identifier type code</w:t>
            </w:r>
          </w:p>
          <w:p w:rsidR="00DE1A9E" w:rsidRDefault="00DE1A9E" w:rsidP="00B900B7">
            <w:pPr>
              <w:pStyle w:val="GEFEG"/>
              <w:tabs>
                <w:tab w:val="left" w:pos="1215"/>
              </w:tabs>
              <w:rPr>
                <w:sz w:val="16"/>
                <w:szCs w:val="16"/>
              </w:rPr>
            </w:pPr>
            <w:r>
              <w:rPr>
                <w:b/>
                <w:bCs/>
                <w:color w:val="000000"/>
                <w:sz w:val="16"/>
                <w:szCs w:val="16"/>
              </w:rPr>
              <w:t>Remark</w:t>
            </w:r>
            <w:r>
              <w:rPr>
                <w:sz w:val="16"/>
                <w:szCs w:val="16"/>
              </w:rPr>
              <w:tab/>
            </w:r>
            <w:r>
              <w:rPr>
                <w:color w:val="000000"/>
                <w:sz w:val="16"/>
                <w:szCs w:val="16"/>
              </w:rPr>
              <w:t>Type code shall once and only once have the value IV</w:t>
            </w:r>
          </w:p>
          <w:p w:rsidR="00DE1A9E" w:rsidRDefault="00DE1A9E" w:rsidP="00B900B7">
            <w:pPr>
              <w:pStyle w:val="GEFEG"/>
              <w:tabs>
                <w:tab w:val="left" w:pos="1229"/>
              </w:tabs>
              <w:rPr>
                <w:sz w:val="16"/>
                <w:szCs w:val="16"/>
              </w:rPr>
            </w:pPr>
            <w:r>
              <w:rPr>
                <w:b/>
                <w:bCs/>
                <w:color w:val="000000"/>
                <w:sz w:val="16"/>
                <w:szCs w:val="16"/>
              </w:rPr>
              <w:t>Definition</w:t>
            </w:r>
            <w:r>
              <w:rPr>
                <w:sz w:val="16"/>
                <w:szCs w:val="16"/>
              </w:rPr>
              <w:tab/>
            </w:r>
            <w:r>
              <w:rPr>
                <w:i/>
                <w:iCs/>
                <w:color w:val="000000"/>
                <w:sz w:val="16"/>
                <w:szCs w:val="16"/>
              </w:rPr>
              <w:t>The type of the reference to the invoice.</w:t>
            </w:r>
          </w:p>
          <w:p w:rsidR="00DE1A9E" w:rsidRDefault="00DE1A9E" w:rsidP="00B900B7">
            <w:pPr>
              <w:pStyle w:val="GEFEG"/>
              <w:tabs>
                <w:tab w:val="left" w:pos="1229"/>
              </w:tabs>
              <w:rPr>
                <w:sz w:val="12"/>
                <w:szCs w:val="12"/>
              </w:rPr>
            </w:pPr>
            <w:r>
              <w:rPr>
                <w:b/>
                <w:bCs/>
                <w:color w:val="000000"/>
                <w:sz w:val="16"/>
                <w:szCs w:val="16"/>
              </w:rPr>
              <w:t>Code List ID:</w:t>
            </w:r>
            <w:r>
              <w:rPr>
                <w:sz w:val="16"/>
                <w:szCs w:val="16"/>
              </w:rPr>
              <w:tab/>
            </w:r>
            <w:r>
              <w:rPr>
                <w:color w:val="000000"/>
                <w:sz w:val="16"/>
                <w:szCs w:val="16"/>
              </w:rPr>
              <w:t>UNECE 1153 Reference code qualifier</w:t>
            </w:r>
          </w:p>
        </w:tc>
      </w:tr>
      <w:tr w:rsidR="00DE1A9E" w:rsidTr="00DE1A9E">
        <w:trPr>
          <w:cantSplit/>
        </w:trPr>
        <w:tc>
          <w:tcPr>
            <w:tcW w:w="4141" w:type="dxa"/>
            <w:gridSpan w:val="6"/>
            <w:tcBorders>
              <w:top w:val="nil"/>
              <w:left w:val="nil"/>
              <w:bottom w:val="single" w:sz="6" w:space="0" w:color="000000"/>
              <w:right w:val="nil"/>
            </w:tcBorders>
            <w:shd w:val="clear" w:color="auto" w:fill="C0C0C0"/>
          </w:tcPr>
          <w:p w:rsidR="00DE1A9E" w:rsidRDefault="00DE1A9E" w:rsidP="00B900B7">
            <w:pPr>
              <w:pStyle w:val="GEFEG"/>
              <w:pageBreakBefore/>
              <w:tabs>
                <w:tab w:val="left" w:pos="89"/>
              </w:tabs>
              <w:spacing w:before="60" w:after="60"/>
              <w:rPr>
                <w:sz w:val="12"/>
                <w:szCs w:val="12"/>
              </w:rPr>
            </w:pPr>
            <w:r>
              <w:rPr>
                <w:color w:val="000000"/>
                <w:sz w:val="16"/>
                <w:szCs w:val="16"/>
              </w:rPr>
              <w:lastRenderedPageBreak/>
              <w:t xml:space="preserve"> </w:t>
            </w:r>
            <w:r>
              <w:rPr>
                <w:sz w:val="20"/>
                <w:szCs w:val="20"/>
              </w:rPr>
              <w:tab/>
            </w:r>
            <w:r>
              <w:rPr>
                <w:b/>
                <w:bCs/>
                <w:color w:val="000000"/>
                <w:sz w:val="20"/>
                <w:szCs w:val="20"/>
              </w:rPr>
              <w:t>Element/Attribute</w:t>
            </w:r>
          </w:p>
        </w:tc>
        <w:tc>
          <w:tcPr>
            <w:tcW w:w="4016" w:type="dxa"/>
            <w:gridSpan w:val="2"/>
            <w:tcBorders>
              <w:top w:val="nil"/>
              <w:left w:val="dotted" w:sz="6" w:space="0" w:color="808080"/>
              <w:bottom w:val="single" w:sz="6" w:space="0" w:color="000000"/>
              <w:right w:val="nil"/>
            </w:tcBorders>
            <w:shd w:val="clear" w:color="auto" w:fill="C0C0C0"/>
          </w:tcPr>
          <w:p w:rsidR="00DE1A9E" w:rsidRDefault="00DE1A9E" w:rsidP="00B900B7">
            <w:pPr>
              <w:pStyle w:val="GEFEG"/>
              <w:spacing w:before="60" w:after="60"/>
              <w:ind w:left="31"/>
              <w:rPr>
                <w:sz w:val="12"/>
                <w:szCs w:val="12"/>
              </w:rPr>
            </w:pPr>
            <w:r>
              <w:rPr>
                <w:b/>
                <w:bCs/>
                <w:color w:val="000000"/>
                <w:sz w:val="20"/>
                <w:szCs w:val="20"/>
              </w:rPr>
              <w:t>Description</w:t>
            </w:r>
          </w:p>
        </w:tc>
        <w:tc>
          <w:tcPr>
            <w:tcW w:w="7556" w:type="dxa"/>
            <w:gridSpan w:val="2"/>
            <w:tcBorders>
              <w:top w:val="nil"/>
              <w:left w:val="dotted" w:sz="6" w:space="0" w:color="808080"/>
              <w:bottom w:val="single" w:sz="6" w:space="0" w:color="000000"/>
              <w:right w:val="nil"/>
            </w:tcBorders>
            <w:shd w:val="clear" w:color="auto" w:fill="C0C0C0"/>
          </w:tcPr>
          <w:p w:rsidR="00DE1A9E" w:rsidRDefault="00DE1A9E" w:rsidP="00B900B7">
            <w:pPr>
              <w:pStyle w:val="GEFEG"/>
              <w:spacing w:before="60" w:after="60"/>
              <w:ind w:left="185"/>
              <w:rPr>
                <w:sz w:val="12"/>
                <w:szCs w:val="12"/>
              </w:rPr>
            </w:pPr>
            <w:r>
              <w:rPr>
                <w:b/>
                <w:bCs/>
                <w:color w:val="000000"/>
                <w:sz w:val="20"/>
                <w:szCs w:val="20"/>
              </w:rPr>
              <w:t>Usage/Rules/Code lists</w:t>
            </w:r>
          </w:p>
        </w:tc>
      </w:tr>
      <w:tr w:rsidR="00DE1A9E" w:rsidTr="00DE1A9E">
        <w:trPr>
          <w:cantSplit/>
          <w:trHeight w:hRule="exact" w:val="185"/>
        </w:trPr>
        <w:tc>
          <w:tcPr>
            <w:tcW w:w="4141" w:type="dxa"/>
            <w:gridSpan w:val="6"/>
            <w:tcBorders>
              <w:top w:val="nil"/>
              <w:left w:val="nil"/>
              <w:bottom w:val="nil"/>
              <w:right w:val="nil"/>
            </w:tcBorders>
            <w:shd w:val="clear" w:color="auto" w:fill="FFFFFF"/>
          </w:tcPr>
          <w:p w:rsidR="00DE1A9E" w:rsidRDefault="00DE1A9E" w:rsidP="00B900B7">
            <w:pPr>
              <w:pStyle w:val="GEFEG"/>
              <w:rPr>
                <w:sz w:val="12"/>
                <w:szCs w:val="12"/>
              </w:rPr>
            </w:pPr>
          </w:p>
        </w:tc>
        <w:tc>
          <w:tcPr>
            <w:tcW w:w="3971" w:type="dxa"/>
            <w:tcBorders>
              <w:top w:val="nil"/>
              <w:left w:val="dotted" w:sz="6" w:space="0" w:color="C0C0C0"/>
              <w:bottom w:val="nil"/>
              <w:right w:val="nil"/>
            </w:tcBorders>
            <w:shd w:val="clear" w:color="auto" w:fill="FFFFFF"/>
          </w:tcPr>
          <w:p w:rsidR="00DE1A9E" w:rsidRDefault="00DE1A9E" w:rsidP="00B900B7">
            <w:pPr>
              <w:pStyle w:val="GEFEG"/>
              <w:rPr>
                <w:sz w:val="12"/>
                <w:szCs w:val="12"/>
              </w:rPr>
            </w:pPr>
          </w:p>
        </w:tc>
        <w:tc>
          <w:tcPr>
            <w:tcW w:w="7601"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89"/>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62016" behindDoc="0" locked="1" layoutInCell="0" allowOverlap="1">
                      <wp:simplePos x="0" y="0"/>
                      <wp:positionH relativeFrom="column">
                        <wp:posOffset>0</wp:posOffset>
                      </wp:positionH>
                      <wp:positionV relativeFrom="paragraph">
                        <wp:posOffset>0</wp:posOffset>
                      </wp:positionV>
                      <wp:extent cx="769620" cy="247015"/>
                      <wp:effectExtent l="0" t="0" r="4445" b="2540"/>
                      <wp:wrapNone/>
                      <wp:docPr id="5085" name="Group 50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247015"/>
                                <a:chOff x="0" y="0"/>
                                <a:chExt cx="1212" cy="389"/>
                              </a:xfrm>
                            </wpg:grpSpPr>
                            <wps:wsp>
                              <wps:cNvPr id="5086" name="Rectangle 416"/>
                              <wps:cNvSpPr>
                                <a:spLocks noChangeArrowheads="1"/>
                              </wps:cNvSpPr>
                              <wps:spPr bwMode="auto">
                                <a:xfrm>
                                  <a:off x="357" y="0"/>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7" name="Rectangle 417"/>
                              <wps:cNvSpPr>
                                <a:spLocks noChangeArrowheads="1"/>
                              </wps:cNvSpPr>
                              <wps:spPr bwMode="auto">
                                <a:xfrm>
                                  <a:off x="843" y="0"/>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8" name="Rectangle 418"/>
                              <wps:cNvSpPr>
                                <a:spLocks noChangeArrowheads="1"/>
                              </wps:cNvSpPr>
                              <wps:spPr bwMode="auto">
                                <a:xfrm>
                                  <a:off x="843" y="108"/>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36FAFA" id="Group 5085" o:spid="_x0000_s1026" style="position:absolute;margin-left:0;margin-top:0;width:60.6pt;height:19.45pt;z-index:251862016" coordsize="1212,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" o:allowincell="f">
                      <v:rect id="Rectangle 416" o:spid="_x0000_s1027" style="position:absolute;left:357;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" fillcolor="gray" stroked="f" strokeweight="0"/>
                      <v:rect id="Rectangle 417" o:spid="_x0000_s1028" style="position:absolute;left:843;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" fillcolor="gray" stroked="f" strokeweight="0"/>
                      <v:rect id="Rectangle 418" o:spid="_x0000_s1029" style="position:absolute;left:843;top:108;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listID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required</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29"/>
              </w:tabs>
              <w:rPr>
                <w:sz w:val="16"/>
                <w:szCs w:val="16"/>
              </w:rPr>
            </w:pPr>
            <w:r>
              <w:rPr>
                <w:i/>
                <w:iCs/>
                <w:color w:val="000000"/>
                <w:sz w:val="16"/>
                <w:szCs w:val="16"/>
              </w:rPr>
              <w:t>Rules</w:t>
            </w:r>
            <w:r>
              <w:rPr>
                <w:sz w:val="16"/>
                <w:szCs w:val="16"/>
              </w:rPr>
              <w:tab/>
            </w:r>
            <w:r>
              <w:rPr>
                <w:i/>
                <w:iCs/>
                <w:color w:val="000000"/>
                <w:sz w:val="16"/>
                <w:szCs w:val="16"/>
              </w:rPr>
              <w:t>EUGEN-T111-R001 - A document type code MUST have a list identifier attribute</w:t>
            </w:r>
          </w:p>
          <w:p w:rsidR="00DE1A9E" w:rsidRDefault="00DE1A9E" w:rsidP="00B900B7">
            <w:pPr>
              <w:pStyle w:val="GEFEG"/>
              <w:ind w:left="1229"/>
              <w:rPr>
                <w:sz w:val="12"/>
                <w:szCs w:val="12"/>
              </w:rPr>
            </w:pPr>
            <w:r>
              <w:rPr>
                <w:i/>
                <w:iCs/>
                <w:color w:val="000000"/>
                <w:sz w:val="16"/>
                <w:szCs w:val="16"/>
              </w:rPr>
              <w:t>'UNCL1001'.</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63040" behindDoc="0" locked="1" layoutInCell="0" allowOverlap="1">
                      <wp:simplePos x="0" y="0"/>
                      <wp:positionH relativeFrom="column">
                        <wp:posOffset>0</wp:posOffset>
                      </wp:positionH>
                      <wp:positionV relativeFrom="paragraph">
                        <wp:posOffset>9525</wp:posOffset>
                      </wp:positionV>
                      <wp:extent cx="461645" cy="253365"/>
                      <wp:effectExtent l="0" t="0" r="0" b="0"/>
                      <wp:wrapNone/>
                      <wp:docPr id="5081" name="Group 50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082" name="Rectangle 42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3" name="Rectangle 421"/>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4" name="Rectangle 422"/>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96DC1" id="Group 5081" o:spid="_x0000_s1026" style="position:absolute;margin-left:0;margin-top:.75pt;width:36.35pt;height:19.95pt;z-index:251863040"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" o:allowincell="f">
                      <v:rect id="Rectangle 420"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" fillcolor="gray" stroked="f" strokeweight="0"/>
                      <v:rect id="Rectangle 421"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" fillcolor="gray" stroked="f" strokeweight="0"/>
                      <v:rect id="Rectangle 422"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cac:IssuerParty</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64064" behindDoc="0" locked="1" layoutInCell="0" allowOverlap="1">
                      <wp:simplePos x="0" y="0"/>
                      <wp:positionH relativeFrom="column">
                        <wp:posOffset>0</wp:posOffset>
                      </wp:positionH>
                      <wp:positionV relativeFrom="paragraph">
                        <wp:posOffset>9525</wp:posOffset>
                      </wp:positionV>
                      <wp:extent cx="615950" cy="253365"/>
                      <wp:effectExtent l="0" t="2540" r="5715" b="1270"/>
                      <wp:wrapNone/>
                      <wp:docPr id="5076" name="Group 50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77" name="Rectangle 424"/>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8" name="Rectangle 425"/>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9" name="Rectangle 426"/>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80" name="Rectangle 427"/>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DAD7C9" id="Group 5076" o:spid="_x0000_s1026" style="position:absolute;margin-left:0;margin-top:.75pt;width:48.5pt;height:19.95pt;z-index:251864064"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" o:allowincell="f">
                      <v:rect id="Rectangle 424"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" fillcolor="gray" stroked="f" strokeweight="0"/>
                      <v:rect id="Rectangle 425" o:spid="_x0000_s1028" style="position:absolute;left:600;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" fillcolor="gray" stroked="f" strokeweight="0"/>
                      <v:rect id="Rectangle 426"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" fillcolor="gray" stroked="f" strokeweight="0"/>
                      <v:rect id="Rectangle 427"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cac:PartyIdentification</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65088"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070" name="Group 50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71" name="Rectangle 429"/>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2" name="Rectangle 430"/>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3" name="Rectangle 431"/>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4" name="Rectangle 432"/>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75" name="Rectangle 433"/>
                              <wps:cNvSpPr>
                                <a:spLocks noChangeArrowheads="1"/>
                              </wps:cNvSpPr>
                              <wps:spPr bwMode="auto">
                                <a:xfrm>
                                  <a:off x="1086"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ABF8FA" id="Group 5070" o:spid="_x0000_s1026" style="position:absolute;margin-left:0;margin-top:.75pt;width:60.6pt;height:29.55pt;z-index:251865088"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" o:allowincell="f">
                      <v:rect id="Rectangle 429"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" fillcolor="gray" stroked="f" strokeweight="0"/>
                      <v:rect id="Rectangle 430" o:spid="_x0000_s1028"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" fillcolor="gray" stroked="f" strokeweight="0"/>
                      <v:rect id="Rectangle 431" o:spid="_x0000_s1029"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" fillcolor="gray" stroked="f" strokeweight="0"/>
                      <v:rect id="Rectangle 432" o:spid="_x0000_s1030"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" fillcolor="gray" stroked="f" strokeweight="0"/>
                      <v:rect id="Rectangle 433" o:spid="_x0000_s1031"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tir111-023</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Seller party identifier</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It should be possible to specify the identifier or identifiers for the party.</w:t>
            </w:r>
          </w:p>
        </w:tc>
      </w:tr>
      <w:tr w:rsidR="00DE1A9E" w:rsidTr="00DE1A9E">
        <w:trPr>
          <w:cantSplit/>
          <w:trHeight w:hRule="exact" w:val="389"/>
        </w:trPr>
        <w:tc>
          <w:tcPr>
            <w:tcW w:w="1454" w:type="dxa"/>
            <w:gridSpan w:val="5"/>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66112" behindDoc="0" locked="1" layoutInCell="0" allowOverlap="1">
                      <wp:simplePos x="0" y="0"/>
                      <wp:positionH relativeFrom="column">
                        <wp:posOffset>0</wp:posOffset>
                      </wp:positionH>
                      <wp:positionV relativeFrom="paragraph">
                        <wp:posOffset>9525</wp:posOffset>
                      </wp:positionV>
                      <wp:extent cx="923290" cy="247015"/>
                      <wp:effectExtent l="0" t="1905" r="3175" b="0"/>
                      <wp:wrapNone/>
                      <wp:docPr id="5065" name="Group 50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066" name="Rectangle 435"/>
                              <wps:cNvSpPr>
                                <a:spLocks noChangeArrowheads="1"/>
                              </wps:cNvSpPr>
                              <wps:spPr bwMode="auto">
                                <a:xfrm>
                                  <a:off x="357"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7" name="Rectangle 436"/>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8" name="Rectangle 437"/>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9" name="Rectangle 438"/>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1E39C" id="Group 5065" o:spid="_x0000_s1026" style="position:absolute;margin-left:0;margin-top:.75pt;width:72.7pt;height:19.45pt;z-index:251866112"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" o:allowincell="f">
                      <v:rect id="Rectangle 435" o:spid="_x0000_s1027" style="position:absolute;left:357;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" fillcolor="gray" stroked="f" strokeweight="0"/>
                      <v:rect id="Rectangle 436" o:spid="_x0000_s1028"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" fillcolor="gray" stroked="f" strokeweight="0"/>
                      <v:rect id="Rectangle 437" o:spid="_x0000_s1029"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" fillcolor="gray" stroked="f" strokeweight="0"/>
                      <v:rect id="Rectangle 438" o:spid="_x0000_s1030"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67136" behindDoc="0" locked="1" layoutInCell="0" allowOverlap="1">
                      <wp:simplePos x="0" y="0"/>
                      <wp:positionH relativeFrom="column">
                        <wp:posOffset>0</wp:posOffset>
                      </wp:positionH>
                      <wp:positionV relativeFrom="paragraph">
                        <wp:posOffset>9525</wp:posOffset>
                      </wp:positionV>
                      <wp:extent cx="615950" cy="253365"/>
                      <wp:effectExtent l="0" t="1270" r="5715" b="2540"/>
                      <wp:wrapNone/>
                      <wp:docPr id="5060" name="Group 50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61" name="Rectangle 440"/>
                              <wps:cNvSpPr>
                                <a:spLocks noChangeArrowheads="1"/>
                              </wps:cNvSpPr>
                              <wps:spPr bwMode="auto">
                                <a:xfrm>
                                  <a:off x="357"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2" name="Rectangle 441"/>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3" name="Rectangle 442"/>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64" name="Rectangle 443"/>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F9C170" id="Group 5060" o:spid="_x0000_s1026" style="position:absolute;margin-left:0;margin-top:.75pt;width:48.5pt;height:19.95pt;z-index:251867136"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" o:allowincell="f">
                      <v:rect id="Rectangle 440" o:spid="_x0000_s1027" style="position:absolute;left:357;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" fillcolor="gray" stroked="f" strokeweight="0"/>
                      <v:rect id="Rectangle 441" o:spid="_x0000_s1028"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" fillcolor="gray" stroked="f" strokeweight="0"/>
                      <v:rect id="Rectangle 442" o:spid="_x0000_s1029"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" fillcolor="gray" stroked="f" strokeweight="0"/>
                      <v:rect id="Rectangle 443" o:spid="_x0000_s1030"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cac:PartyName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68160"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056" name="Group 50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57" name="Rectangle 445"/>
                              <wps:cNvSpPr>
                                <a:spLocks noChangeArrowheads="1"/>
                              </wps:cNvSpPr>
                              <wps:spPr bwMode="auto">
                                <a:xfrm>
                                  <a:off x="357"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8" name="Rectangle 446"/>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9" name="Rectangle 447"/>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13B0BE" id="Group 5056" o:spid="_x0000_s1026" style="position:absolute;margin-left:0;margin-top:.75pt;width:60.6pt;height:29.55pt;z-index:251868160"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" o:allowincell="f">
                      <v:rect id="Rectangle 445" o:spid="_x0000_s1027" style="position:absolute;left:357;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" fillcolor="gray" stroked="f" strokeweight="0"/>
                      <v:rect id="Rectangle 446"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" fillcolor="gray" stroked="f" strokeweight="0"/>
                      <v:rect id="Rectangle 447"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tir111-022</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Seller party name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party that issued the reference invoice.</w:t>
            </w:r>
          </w:p>
        </w:tc>
      </w:tr>
      <w:tr w:rsidR="00DE1A9E" w:rsidTr="00DE1A9E">
        <w:trPr>
          <w:cantSplit/>
          <w:trHeight w:hRule="exact" w:val="399"/>
        </w:trPr>
        <w:tc>
          <w:tcPr>
            <w:tcW w:w="727" w:type="dxa"/>
            <w:gridSpan w:val="2"/>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69184" behindDoc="0" locked="1" layoutInCell="0" allowOverlap="1">
                      <wp:simplePos x="0" y="0"/>
                      <wp:positionH relativeFrom="column">
                        <wp:posOffset>0</wp:posOffset>
                      </wp:positionH>
                      <wp:positionV relativeFrom="paragraph">
                        <wp:posOffset>9525</wp:posOffset>
                      </wp:positionV>
                      <wp:extent cx="461645" cy="253365"/>
                      <wp:effectExtent l="0" t="635" r="0" b="3175"/>
                      <wp:wrapNone/>
                      <wp:docPr id="5052" name="Group 50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253365"/>
                                <a:chOff x="0" y="15"/>
                                <a:chExt cx="727" cy="399"/>
                              </a:xfrm>
                            </wpg:grpSpPr>
                            <wps:wsp>
                              <wps:cNvPr id="5053" name="Rectangle 449"/>
                              <wps:cNvSpPr>
                                <a:spLocks noChangeArrowheads="1"/>
                              </wps:cNvSpPr>
                              <wps:spPr bwMode="auto">
                                <a:xfrm>
                                  <a:off x="357"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4" name="Rectangle 450"/>
                              <wps:cNvSpPr>
                                <a:spLocks noChangeArrowheads="1"/>
                              </wps:cNvSpPr>
                              <wps:spPr bwMode="auto">
                                <a:xfrm>
                                  <a:off x="357"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5" name="Rectangle 451"/>
                              <wps:cNvSpPr>
                                <a:spLocks noChangeArrowheads="1"/>
                              </wps:cNvSpPr>
                              <wps:spPr bwMode="auto">
                                <a:xfrm>
                                  <a:off x="600"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473FB" id="Group 5052" o:spid="_x0000_s1026" style="position:absolute;margin-left:0;margin-top:.75pt;width:36.35pt;height:19.95pt;z-index:251869184" coordorigin=",15" coordsize="72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" o:allowincell="f">
                      <v:rect id="Rectangle 449" o:spid="_x0000_s1027" style="position:absolute;left:35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" fillcolor="gray" stroked="f" strokeweight="0"/>
                      <v:rect id="Rectangle 450" o:spid="_x0000_s1028" style="position:absolute;left:357;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" fillcolor="gray" stroked="f" strokeweight="0"/>
                      <v:rect id="Rectangle 451" o:spid="_x0000_s1029" style="position:absolute;left:600;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" fillcolor="gray" stroked="f" strokeweight="0"/>
                      <w10:anchorlock/>
                    </v:group>
                  </w:pict>
                </mc:Fallback>
              </mc:AlternateContent>
            </w:r>
          </w:p>
        </w:tc>
        <w:tc>
          <w:tcPr>
            <w:tcW w:w="3414" w:type="dxa"/>
            <w:gridSpan w:val="4"/>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cac:RecipientParty</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70208" behindDoc="0" locked="1" layoutInCell="0" allowOverlap="1">
                      <wp:simplePos x="0" y="0"/>
                      <wp:positionH relativeFrom="column">
                        <wp:posOffset>0</wp:posOffset>
                      </wp:positionH>
                      <wp:positionV relativeFrom="paragraph">
                        <wp:posOffset>9525</wp:posOffset>
                      </wp:positionV>
                      <wp:extent cx="615950" cy="253365"/>
                      <wp:effectExtent l="0" t="0" r="5715" b="0"/>
                      <wp:wrapNone/>
                      <wp:docPr id="5048" name="Group 50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49" name="Rectangle 453"/>
                              <wps:cNvSpPr>
                                <a:spLocks noChangeArrowheads="1"/>
                              </wps:cNvSpPr>
                              <wps:spPr bwMode="auto">
                                <a:xfrm>
                                  <a:off x="600" y="15"/>
                                  <a:ext cx="15" cy="39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0" name="Rectangle 454"/>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51" name="Rectangle 455"/>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DC613B" id="Group 5048" o:spid="_x0000_s1026" style="position:absolute;margin-left:0;margin-top:.75pt;width:48.5pt;height:19.95pt;z-index:251870208"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" o:allowincell="f">
                      <v:rect id="Rectangle 453" o:spid="_x0000_s1027" style="position:absolute;left:600;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" fillcolor="gray" stroked="f" strokeweight="0"/>
                      <v:rect id="Rectangle 454" o:spid="_x0000_s1028"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" fillcolor="gray" stroked="f" strokeweight="0"/>
                      <v:rect id="Rectangle 455" o:spid="_x0000_s1029"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cac:PartyIdentification</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cac:PartyIdentificationType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71232" behindDoc="0" locked="1" layoutInCell="0" allowOverlap="1">
                      <wp:simplePos x="0" y="0"/>
                      <wp:positionH relativeFrom="column">
                        <wp:posOffset>0</wp:posOffset>
                      </wp:positionH>
                      <wp:positionV relativeFrom="paragraph">
                        <wp:posOffset>9525</wp:posOffset>
                      </wp:positionV>
                      <wp:extent cx="769620" cy="375285"/>
                      <wp:effectExtent l="0" t="1270" r="4445" b="4445"/>
                      <wp:wrapNone/>
                      <wp:docPr id="5043" name="Group 50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44" name="Rectangle 457"/>
                              <wps:cNvSpPr>
                                <a:spLocks noChangeArrowheads="1"/>
                              </wps:cNvSpPr>
                              <wps:spPr bwMode="auto">
                                <a:xfrm>
                                  <a:off x="600" y="15"/>
                                  <a:ext cx="15" cy="5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5" name="Rectangle 458"/>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6" name="Rectangle 459"/>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7" name="Rectangle 460"/>
                              <wps:cNvSpPr>
                                <a:spLocks noChangeArrowheads="1"/>
                              </wps:cNvSpPr>
                              <wps:spPr bwMode="auto">
                                <a:xfrm>
                                  <a:off x="1086" y="123"/>
                                  <a:ext cx="15" cy="483"/>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F74A0" id="Group 5043" o:spid="_x0000_s1026" style="position:absolute;margin-left:0;margin-top:.75pt;width:60.6pt;height:29.55pt;z-index:251871232"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" o:allowincell="f">
                      <v:rect id="Rectangle 457" o:spid="_x0000_s1027" style="position:absolute;left:600;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" fillcolor="gray" stroked="f" strokeweight="0"/>
                      <v:rect id="Rectangle 458" o:spid="_x0000_s1028"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" fillcolor="gray" stroked="f" strokeweight="0"/>
                      <v:rect id="Rectangle 459" o:spid="_x0000_s1029"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" fillcolor="gray" stroked="f" strokeweight="0"/>
                      <v:rect id="Rectangle 460" o:spid="_x0000_s1030" style="position:absolute;left:1086;top:123;width:15;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cbc:IDType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tir111-025</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Buyer party identifier</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It should be possible to specify the identifier or identifiers for the party.</w:t>
            </w:r>
          </w:p>
        </w:tc>
      </w:tr>
      <w:tr w:rsidR="00DE1A9E" w:rsidTr="00DE1A9E">
        <w:trPr>
          <w:cantSplit/>
          <w:trHeight w:hRule="exact" w:val="389"/>
        </w:trPr>
        <w:tc>
          <w:tcPr>
            <w:tcW w:w="1454" w:type="dxa"/>
            <w:gridSpan w:val="5"/>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72256" behindDoc="0" locked="1" layoutInCell="0" allowOverlap="1">
                      <wp:simplePos x="0" y="0"/>
                      <wp:positionH relativeFrom="column">
                        <wp:posOffset>0</wp:posOffset>
                      </wp:positionH>
                      <wp:positionV relativeFrom="paragraph">
                        <wp:posOffset>9525</wp:posOffset>
                      </wp:positionV>
                      <wp:extent cx="923290" cy="247015"/>
                      <wp:effectExtent l="0" t="0" r="3175" b="0"/>
                      <wp:wrapNone/>
                      <wp:docPr id="5039" name="Group 50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290" cy="247015"/>
                                <a:chOff x="0" y="15"/>
                                <a:chExt cx="1454" cy="389"/>
                              </a:xfrm>
                            </wpg:grpSpPr>
                            <wps:wsp>
                              <wps:cNvPr id="5040" name="Rectangle 462"/>
                              <wps:cNvSpPr>
                                <a:spLocks noChangeArrowheads="1"/>
                              </wps:cNvSpPr>
                              <wps:spPr bwMode="auto">
                                <a:xfrm>
                                  <a:off x="600" y="15"/>
                                  <a:ext cx="15" cy="389"/>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1" name="Rectangle 463"/>
                              <wps:cNvSpPr>
                                <a:spLocks noChangeArrowheads="1"/>
                              </wps:cNvSpPr>
                              <wps:spPr bwMode="auto">
                                <a:xfrm>
                                  <a:off x="1086"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42" name="Rectangle 464"/>
                              <wps:cNvSpPr>
                                <a:spLocks noChangeArrowheads="1"/>
                              </wps:cNvSpPr>
                              <wps:spPr bwMode="auto">
                                <a:xfrm>
                                  <a:off x="1086"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25CF1D" id="Group 5039" o:spid="_x0000_s1026" style="position:absolute;margin-left:0;margin-top:.75pt;width:72.7pt;height:19.45pt;z-index:251872256" coordorigin=",15" coordsize="14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" o:allowincell="f">
                      <v:rect id="Rectangle 462" o:spid="_x0000_s1027" style="position:absolute;left:600;top:15;width:15;height: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" fillcolor="gray" stroked="f" strokeweight="0"/>
                      <v:rect id="Rectangle 463" o:spid="_x0000_s1028" style="position:absolute;left:108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" fillcolor="gray" stroked="f" strokeweight="0"/>
                      <v:rect id="Rectangle 464" o:spid="_x0000_s1029" style="position:absolute;left:1086;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" fillcolor="gray" stroked="f" strokeweight="0"/>
                      <w10:anchorlock/>
                    </v:group>
                  </w:pict>
                </mc:Fallback>
              </mc:AlternateContent>
            </w:r>
          </w:p>
        </w:tc>
        <w:tc>
          <w:tcPr>
            <w:tcW w:w="2687" w:type="dxa"/>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i/>
                <w:iCs/>
                <w:color w:val="000000"/>
                <w:sz w:val="16"/>
                <w:szCs w:val="16"/>
              </w:rPr>
              <w:t>schemeID</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s>
              <w:rPr>
                <w:sz w:val="16"/>
                <w:szCs w:val="16"/>
              </w:rPr>
            </w:pPr>
            <w:r>
              <w:rPr>
                <w:i/>
                <w:iCs/>
                <w:color w:val="000000"/>
                <w:sz w:val="16"/>
                <w:szCs w:val="16"/>
              </w:rPr>
              <w:t>Type</w:t>
            </w:r>
            <w:r>
              <w:rPr>
                <w:sz w:val="16"/>
                <w:szCs w:val="16"/>
              </w:rPr>
              <w:tab/>
            </w:r>
            <w:r>
              <w:rPr>
                <w:i/>
                <w:iCs/>
                <w:color w:val="000000"/>
                <w:sz w:val="16"/>
                <w:szCs w:val="16"/>
              </w:rPr>
              <w:t>xs:normalizedString</w:t>
            </w:r>
          </w:p>
          <w:p w:rsidR="00DE1A9E" w:rsidRDefault="00DE1A9E" w:rsidP="00B900B7">
            <w:pPr>
              <w:pStyle w:val="GEFEG"/>
              <w:tabs>
                <w:tab w:val="left" w:pos="1047"/>
              </w:tabs>
              <w:rPr>
                <w:sz w:val="12"/>
                <w:szCs w:val="12"/>
              </w:rPr>
            </w:pPr>
            <w:r>
              <w:rPr>
                <w:i/>
                <w:iCs/>
                <w:color w:val="000000"/>
                <w:sz w:val="16"/>
                <w:szCs w:val="16"/>
              </w:rPr>
              <w:t>Use</w:t>
            </w:r>
            <w:r>
              <w:rPr>
                <w:sz w:val="16"/>
                <w:szCs w:val="16"/>
              </w:rPr>
              <w:tab/>
            </w:r>
            <w:r>
              <w:rPr>
                <w:i/>
                <w:iCs/>
                <w:color w:val="000000"/>
                <w:sz w:val="16"/>
                <w:szCs w:val="16"/>
              </w:rPr>
              <w:t>optional</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399"/>
        </w:trPr>
        <w:tc>
          <w:tcPr>
            <w:tcW w:w="970" w:type="dxa"/>
            <w:gridSpan w:val="3"/>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73280" behindDoc="0" locked="1" layoutInCell="0" allowOverlap="1">
                      <wp:simplePos x="0" y="0"/>
                      <wp:positionH relativeFrom="column">
                        <wp:posOffset>0</wp:posOffset>
                      </wp:positionH>
                      <wp:positionV relativeFrom="paragraph">
                        <wp:posOffset>9525</wp:posOffset>
                      </wp:positionV>
                      <wp:extent cx="615950" cy="253365"/>
                      <wp:effectExtent l="0" t="4445" r="5715" b="0"/>
                      <wp:wrapNone/>
                      <wp:docPr id="5035" name="Group 5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950" cy="253365"/>
                                <a:chOff x="0" y="15"/>
                                <a:chExt cx="970" cy="399"/>
                              </a:xfrm>
                            </wpg:grpSpPr>
                            <wps:wsp>
                              <wps:cNvPr id="5036" name="Rectangle 466"/>
                              <wps:cNvSpPr>
                                <a:spLocks noChangeArrowheads="1"/>
                              </wps:cNvSpPr>
                              <wps:spPr bwMode="auto">
                                <a:xfrm>
                                  <a:off x="600"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37" name="Rectangle 467"/>
                              <wps:cNvSpPr>
                                <a:spLocks noChangeArrowheads="1"/>
                              </wps:cNvSpPr>
                              <wps:spPr bwMode="auto">
                                <a:xfrm>
                                  <a:off x="600"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38" name="Rectangle 468"/>
                              <wps:cNvSpPr>
                                <a:spLocks noChangeArrowheads="1"/>
                              </wps:cNvSpPr>
                              <wps:spPr bwMode="auto">
                                <a:xfrm>
                                  <a:off x="843" y="123"/>
                                  <a:ext cx="15" cy="291"/>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2A92BC" id="Group 5035" o:spid="_x0000_s1026" style="position:absolute;margin-left:0;margin-top:.75pt;width:48.5pt;height:19.95pt;z-index:251873280" coordorigin=",15" coordsize="97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" o:allowincell="f">
                      <v:rect id="Rectangle 466" o:spid="_x0000_s1027" style="position:absolute;left:60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" fillcolor="gray" stroked="f" strokeweight="0"/>
                      <v:rect id="Rectangle 467" o:spid="_x0000_s1028" style="position:absolute;left:600;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" fillcolor="gray" stroked="f" strokeweight="0"/>
                      <v:rect id="Rectangle 468" o:spid="_x0000_s1029" style="position:absolute;left:84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" fillcolor="gray" stroked="f" strokeweight="0"/>
                      <w10:anchorlock/>
                    </v:group>
                  </w:pict>
                </mc:Fallback>
              </mc:AlternateContent>
            </w:r>
          </w:p>
        </w:tc>
        <w:tc>
          <w:tcPr>
            <w:tcW w:w="3171" w:type="dxa"/>
            <w:gridSpan w:val="3"/>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i/>
                <w:iCs/>
                <w:color w:val="000000"/>
                <w:sz w:val="16"/>
                <w:szCs w:val="16"/>
              </w:rPr>
              <w:t>cac:PartyName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263"/>
                <w:tab w:val="left" w:pos="1443"/>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2"/>
                <w:szCs w:val="12"/>
              </w:rPr>
            </w:pPr>
            <w:r>
              <w:rPr>
                <w:b/>
                <w:bCs/>
                <w:color w:val="000000"/>
                <w:sz w:val="16"/>
                <w:szCs w:val="16"/>
              </w:rPr>
              <w:t>Type</w:t>
            </w:r>
            <w:r>
              <w:rPr>
                <w:sz w:val="16"/>
                <w:szCs w:val="16"/>
              </w:rPr>
              <w:tab/>
            </w:r>
            <w:r>
              <w:rPr>
                <w:color w:val="000000"/>
                <w:sz w:val="16"/>
                <w:szCs w:val="16"/>
              </w:rPr>
              <w:t>cac:PartyNameType</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rPr>
                <w:sz w:val="12"/>
                <w:szCs w:val="12"/>
              </w:rPr>
            </w:pPr>
          </w:p>
        </w:tc>
      </w:tr>
      <w:tr w:rsidR="00DE1A9E" w:rsidTr="00DE1A9E">
        <w:trPr>
          <w:cantSplit/>
          <w:trHeight w:hRule="exact" w:val="591"/>
        </w:trPr>
        <w:tc>
          <w:tcPr>
            <w:tcW w:w="1212" w:type="dxa"/>
            <w:gridSpan w:val="4"/>
            <w:tcBorders>
              <w:top w:val="nil"/>
              <w:left w:val="nil"/>
              <w:bottom w:val="dotted" w:sz="6" w:space="0" w:color="C0C0C0"/>
              <w:right w:val="nil"/>
            </w:tcBorders>
            <w:shd w:val="clear" w:color="auto" w:fill="FFFFFF"/>
          </w:tcPr>
          <w:p w:rsidR="00DE1A9E" w:rsidRDefault="00DE1A9E" w:rsidP="00B900B7">
            <w:pPr>
              <w:pStyle w:val="GEFEG"/>
              <w:rPr>
                <w:sz w:val="12"/>
                <w:szCs w:val="12"/>
              </w:rPr>
            </w:pPr>
            <w:r>
              <w:rPr>
                <w:noProof/>
              </w:rPr>
              <mc:AlternateContent>
                <mc:Choice Requires="wpg">
                  <w:drawing>
                    <wp:anchor distT="0" distB="0" distL="114300" distR="114300" simplePos="0" relativeHeight="251874304" behindDoc="0" locked="1" layoutInCell="0" allowOverlap="1">
                      <wp:simplePos x="0" y="0"/>
                      <wp:positionH relativeFrom="column">
                        <wp:posOffset>0</wp:posOffset>
                      </wp:positionH>
                      <wp:positionV relativeFrom="paragraph">
                        <wp:posOffset>9525</wp:posOffset>
                      </wp:positionV>
                      <wp:extent cx="769620" cy="375285"/>
                      <wp:effectExtent l="0" t="0" r="4445" b="0"/>
                      <wp:wrapNone/>
                      <wp:docPr id="5032" name="Group 5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9620" cy="375285"/>
                                <a:chOff x="0" y="15"/>
                                <a:chExt cx="1212" cy="591"/>
                              </a:xfrm>
                            </wpg:grpSpPr>
                            <wps:wsp>
                              <wps:cNvPr id="5033" name="Rectangle 470"/>
                              <wps:cNvSpPr>
                                <a:spLocks noChangeArrowheads="1"/>
                              </wps:cNvSpPr>
                              <wps:spPr bwMode="auto">
                                <a:xfrm>
                                  <a:off x="843" y="15"/>
                                  <a:ext cx="15" cy="108"/>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34" name="Rectangle 471"/>
                              <wps:cNvSpPr>
                                <a:spLocks noChangeArrowheads="1"/>
                              </wps:cNvSpPr>
                              <wps:spPr bwMode="auto">
                                <a:xfrm>
                                  <a:off x="843" y="123"/>
                                  <a:ext cx="372" cy="15"/>
                                </a:xfrm>
                                <a:prstGeom prst="rect">
                                  <a:avLst/>
                                </a:prstGeom>
                                <a:solidFill>
                                  <a:srgbClr val="80808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93981A" id="Group 5032" o:spid="_x0000_s1026" style="position:absolute;margin-left:0;margin-top:.75pt;width:60.6pt;height:29.55pt;z-index:251874304" coordorigin=",15" coordsize="121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" o:allowincell="f">
                      <v:rect id="Rectangle 470" o:spid="_x0000_s1027" style="position:absolute;left:84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" fillcolor="gray" stroked="f" strokeweight="0"/>
                      <v:rect id="Rectangle 471" o:spid="_x0000_s1028" style="position:absolute;left:843;top:123;width:37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" fillcolor="gray" stroked="f" strokeweight="0"/>
                      <w10:anchorlock/>
                    </v:group>
                  </w:pict>
                </mc:Fallback>
              </mc:AlternateContent>
            </w:r>
          </w:p>
        </w:tc>
        <w:tc>
          <w:tcPr>
            <w:tcW w:w="2929" w:type="dxa"/>
            <w:gridSpan w:val="2"/>
            <w:tcBorders>
              <w:top w:val="nil"/>
              <w:left w:val="nil"/>
              <w:bottom w:val="dotted" w:sz="6" w:space="0" w:color="C0C0C0"/>
              <w:right w:val="nil"/>
            </w:tcBorders>
            <w:shd w:val="clear" w:color="auto" w:fill="FFFFFF"/>
          </w:tcPr>
          <w:p w:rsidR="00DE1A9E" w:rsidRDefault="00DE1A9E" w:rsidP="00B900B7">
            <w:pPr>
              <w:pStyle w:val="GEFEG"/>
              <w:ind w:left="58"/>
              <w:rPr>
                <w:sz w:val="12"/>
                <w:szCs w:val="12"/>
              </w:rPr>
            </w:pPr>
            <w:r>
              <w:rPr>
                <w:b/>
                <w:bCs/>
                <w:color w:val="000000"/>
                <w:sz w:val="16"/>
                <w:szCs w:val="16"/>
              </w:rPr>
              <w:t>cbc:Name</w:t>
            </w:r>
          </w:p>
        </w:tc>
        <w:tc>
          <w:tcPr>
            <w:tcW w:w="4043" w:type="dxa"/>
            <w:gridSpan w:val="3"/>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047"/>
                <w:tab w:val="left" w:pos="1311"/>
                <w:tab w:val="left" w:pos="1556"/>
              </w:tabs>
              <w:rPr>
                <w:sz w:val="16"/>
                <w:szCs w:val="16"/>
              </w:rPr>
            </w:pPr>
            <w:r>
              <w:rPr>
                <w:b/>
                <w:bCs/>
                <w:color w:val="000000"/>
                <w:sz w:val="16"/>
                <w:szCs w:val="16"/>
              </w:rPr>
              <w:t>Occurrence</w:t>
            </w:r>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DE1A9E" w:rsidRDefault="00DE1A9E" w:rsidP="00B900B7">
            <w:pPr>
              <w:pStyle w:val="GEFEG"/>
              <w:tabs>
                <w:tab w:val="left" w:pos="1047"/>
              </w:tabs>
              <w:rPr>
                <w:sz w:val="16"/>
                <w:szCs w:val="16"/>
              </w:rPr>
            </w:pPr>
            <w:r>
              <w:rPr>
                <w:b/>
                <w:bCs/>
                <w:color w:val="000000"/>
                <w:sz w:val="16"/>
                <w:szCs w:val="16"/>
              </w:rPr>
              <w:t>Type</w:t>
            </w:r>
            <w:r>
              <w:rPr>
                <w:sz w:val="16"/>
                <w:szCs w:val="16"/>
              </w:rPr>
              <w:tab/>
            </w:r>
            <w:r>
              <w:rPr>
                <w:color w:val="000000"/>
                <w:sz w:val="16"/>
                <w:szCs w:val="16"/>
              </w:rPr>
              <w:t>cbc:NameType</w:t>
            </w:r>
          </w:p>
          <w:p w:rsidR="00DE1A9E" w:rsidRDefault="00DE1A9E" w:rsidP="00B900B7">
            <w:pPr>
              <w:pStyle w:val="GEFEG"/>
              <w:tabs>
                <w:tab w:val="left" w:pos="1047"/>
              </w:tabs>
              <w:rPr>
                <w:sz w:val="12"/>
                <w:szCs w:val="12"/>
              </w:rPr>
            </w:pPr>
            <w:r>
              <w:rPr>
                <w:b/>
                <w:bCs/>
                <w:color w:val="000000"/>
                <w:sz w:val="16"/>
                <w:szCs w:val="16"/>
              </w:rPr>
              <w:t>Info req.ID</w:t>
            </w:r>
            <w:r>
              <w:rPr>
                <w:sz w:val="16"/>
                <w:szCs w:val="16"/>
              </w:rPr>
              <w:tab/>
            </w:r>
            <w:r>
              <w:rPr>
                <w:color w:val="000000"/>
                <w:sz w:val="16"/>
                <w:szCs w:val="16"/>
              </w:rPr>
              <w:t>tir111-024</w:t>
            </w:r>
          </w:p>
        </w:tc>
        <w:tc>
          <w:tcPr>
            <w:tcW w:w="7529" w:type="dxa"/>
            <w:tcBorders>
              <w:top w:val="nil"/>
              <w:left w:val="dotted" w:sz="6" w:space="0" w:color="C0C0C0"/>
              <w:bottom w:val="dotted" w:sz="6" w:space="0" w:color="C0C0C0"/>
              <w:right w:val="nil"/>
            </w:tcBorders>
            <w:shd w:val="clear" w:color="auto" w:fill="FFFFFF"/>
          </w:tcPr>
          <w:p w:rsidR="00DE1A9E" w:rsidRDefault="00DE1A9E" w:rsidP="00B900B7">
            <w:pPr>
              <w:pStyle w:val="GEFEG"/>
              <w:tabs>
                <w:tab w:val="left" w:pos="1215"/>
              </w:tabs>
              <w:rPr>
                <w:sz w:val="16"/>
                <w:szCs w:val="16"/>
              </w:rPr>
            </w:pPr>
            <w:r>
              <w:rPr>
                <w:b/>
                <w:bCs/>
                <w:color w:val="000000"/>
                <w:sz w:val="16"/>
                <w:szCs w:val="16"/>
              </w:rPr>
              <w:t>Term name</w:t>
            </w:r>
            <w:r>
              <w:rPr>
                <w:sz w:val="16"/>
                <w:szCs w:val="16"/>
              </w:rPr>
              <w:tab/>
            </w:r>
            <w:r>
              <w:rPr>
                <w:b/>
                <w:bCs/>
                <w:color w:val="000000"/>
                <w:sz w:val="16"/>
                <w:szCs w:val="16"/>
              </w:rPr>
              <w:t>Buyer party name</w:t>
            </w:r>
          </w:p>
          <w:p w:rsidR="00DE1A9E" w:rsidRDefault="00DE1A9E" w:rsidP="00B900B7">
            <w:pPr>
              <w:pStyle w:val="GEFEG"/>
              <w:tabs>
                <w:tab w:val="left" w:pos="1229"/>
              </w:tabs>
              <w:rPr>
                <w:sz w:val="12"/>
                <w:szCs w:val="12"/>
              </w:rPr>
            </w:pPr>
            <w:r>
              <w:rPr>
                <w:b/>
                <w:bCs/>
                <w:color w:val="000000"/>
                <w:sz w:val="16"/>
                <w:szCs w:val="16"/>
              </w:rPr>
              <w:t>Definition</w:t>
            </w:r>
            <w:r>
              <w:rPr>
                <w:sz w:val="16"/>
                <w:szCs w:val="16"/>
              </w:rPr>
              <w:tab/>
            </w:r>
            <w:r>
              <w:rPr>
                <w:i/>
                <w:iCs/>
                <w:color w:val="000000"/>
                <w:sz w:val="16"/>
                <w:szCs w:val="16"/>
              </w:rPr>
              <w:t>The party to who the referenced invoice is issued.</w:t>
            </w:r>
          </w:p>
        </w:tc>
      </w:tr>
    </w:tbl>
    <w:p w:rsidR="00832D71" w:rsidRPr="00624CFB" w:rsidRDefault="00832D71" w:rsidP="00832D71">
      <w:pPr>
        <w:rPr>
          <w:rFonts w:cs="Arial"/>
          <w:lang w:val="en-GB"/>
        </w:rPr>
      </w:pPr>
    </w:p>
    <w:p w:rsidR="009742D3" w:rsidRPr="00624CFB" w:rsidRDefault="009742D3" w:rsidP="00832D71">
      <w:pPr>
        <w:rPr>
          <w:rFonts w:cs="Arial"/>
          <w:lang w:val="en-GB"/>
        </w:rPr>
      </w:pPr>
    </w:p>
    <w:p w:rsidR="00832D71" w:rsidRPr="00624CFB" w:rsidRDefault="00832D71" w:rsidP="00832D71">
      <w:pPr>
        <w:rPr>
          <w:rFonts w:cs="Arial"/>
          <w:lang w:val="en-GB"/>
        </w:rPr>
        <w:sectPr w:rsidR="00832D71" w:rsidRPr="00624CFB" w:rsidSect="00B67E2E">
          <w:headerReference w:type="default" r:id="rId24"/>
          <w:footerReference w:type="default" r:id="rId25"/>
          <w:pgSz w:w="16838" w:h="11906" w:orient="landscape"/>
          <w:pgMar w:top="1440" w:right="567" w:bottom="1440" w:left="567" w:header="709" w:footer="709" w:gutter="0"/>
          <w:cols w:space="708"/>
          <w:docGrid w:linePitch="360"/>
        </w:sectPr>
      </w:pPr>
    </w:p>
    <w:p w:rsidR="009742D3" w:rsidRPr="00624CFB" w:rsidRDefault="009742D3" w:rsidP="00414F86">
      <w:pPr>
        <w:pStyle w:val="Heading1"/>
        <w:rPr>
          <w:lang w:val="en-GB"/>
        </w:rPr>
      </w:pPr>
      <w:bookmarkStart w:id="435" w:name="_Toc511919290"/>
      <w:r w:rsidRPr="00624CFB">
        <w:rPr>
          <w:lang w:val="en-GB"/>
        </w:rPr>
        <w:lastRenderedPageBreak/>
        <w:t>Appendices</w:t>
      </w:r>
      <w:bookmarkEnd w:id="435"/>
    </w:p>
    <w:p w:rsidR="009742D3" w:rsidRPr="00624CFB" w:rsidRDefault="009742D3" w:rsidP="00AD0C88">
      <w:pPr>
        <w:pStyle w:val="Heading2"/>
      </w:pPr>
      <w:bookmarkStart w:id="436" w:name="_Toc511919291"/>
      <w:r w:rsidRPr="00624CFB">
        <w:t xml:space="preserve">Appendix A – XML for </w:t>
      </w:r>
      <w:r w:rsidR="001A60B4" w:rsidRPr="00624CFB">
        <w:t>full message.</w:t>
      </w:r>
      <w:bookmarkEnd w:id="436"/>
    </w:p>
    <w:p w:rsidR="009744F6" w:rsidRPr="009744F6" w:rsidRDefault="009744F6" w:rsidP="009744F6">
      <w:pPr>
        <w:autoSpaceDE w:val="0"/>
        <w:autoSpaceDN w:val="0"/>
        <w:adjustRightInd w:val="0"/>
        <w:rPr>
          <w:rFonts w:eastAsiaTheme="minorHAnsi" w:cs="Arial"/>
          <w:color w:val="000000"/>
          <w:sz w:val="16"/>
          <w:szCs w:val="16"/>
          <w:highlight w:val="white"/>
          <w:lang w:val="is-IS"/>
        </w:rPr>
      </w:pPr>
      <w:bookmarkStart w:id="437" w:name="_Ref478553423"/>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ApplicationResponse</w:t>
      </w:r>
      <w:r w:rsidRPr="009744F6">
        <w:rPr>
          <w:rFonts w:eastAsiaTheme="minorHAnsi" w:cs="Arial"/>
          <w:color w:val="FF0000"/>
          <w:sz w:val="16"/>
          <w:szCs w:val="16"/>
          <w:highlight w:val="white"/>
          <w:lang w:val="is-IS"/>
        </w:rPr>
        <w:t xml:space="preserve"> xmlns</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urn:oasis:names:specification:ubl:schema:xsd:ApplicationResponse-2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xmlns:cac</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urn:oasis:names:specification:ubl:schema:xsd:CommonAggregateComponents-2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xmlns:cbc</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urn:oasis:names:specification:ubl:schema:xsd:CommonBasicComponents-2</w:t>
      </w:r>
      <w:r w:rsidRPr="009744F6">
        <w:rPr>
          <w:rFonts w:eastAsiaTheme="minorHAnsi" w:cs="Arial"/>
          <w:color w:val="0000FF"/>
          <w:sz w:val="16"/>
          <w:szCs w:val="16"/>
          <w:highlight w:val="white"/>
          <w:lang w:val="is-IS"/>
        </w:rPr>
        <w:t>"</w:t>
      </w:r>
      <w:r w:rsidRPr="009744F6">
        <w:rPr>
          <w:rFonts w:eastAsiaTheme="minorHAnsi" w:cs="Arial"/>
          <w:color w:val="FF0000"/>
          <w:sz w:val="16"/>
          <w:szCs w:val="16"/>
          <w:highlight w:val="white"/>
          <w:lang w:val="is-IS"/>
        </w:rPr>
        <w:t xml:space="preserve"> xmlns:xsi</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http://www.w3.org/2001/XMLSchema-instance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cbc:UBLVersionID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cbc:UBLVersionID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cbc:CustomizationID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urn:www.peppol.eu:transaction:biitrns111:ver1.0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cbc:CustomizationID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cbc:ProfileID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urn:www.peppol.eu:profile:bis63:ver1.0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cbc:ProfileID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imrid001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cbc:IssueDate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2017-12-01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cbc:IssueDate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cbc:IssueTime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12:00:00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cbc:IssueTime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cbc:Note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General textual note</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cbc:Note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cac:SenderParty</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cbc:EndpointID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IS:KT</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6963495890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cbc:EndpointID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ZZZ</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senderif12345</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Buyer organization</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cac:Contact</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Invoice processing department</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cbc:Telephone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012312312345</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cbc:Telephone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cbc:ElectronicMail</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invoiceprocessingdepartment@organization.org</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cbc:ElectronicMail</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cac:Contact</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cac:SenderParty</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cac:ReceiverParty</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cbc:EndpointID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IS:KT</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6841569459</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cbc:EndpointID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ZZZ</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receiver12345</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Seller company</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cac:ReceiverParty</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cac:DocumentResponse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cac:Response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cbc:ResponseCode</w:t>
      </w:r>
      <w:r w:rsidRPr="009744F6">
        <w:rPr>
          <w:rFonts w:eastAsiaTheme="minorHAnsi" w:cs="Arial"/>
          <w:color w:val="FF0000"/>
          <w:sz w:val="16"/>
          <w:szCs w:val="16"/>
          <w:highlight w:val="white"/>
          <w:lang w:val="is-IS"/>
        </w:rPr>
        <w:t xml:space="preserve"> listID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UNCL4343</w:t>
      </w:r>
      <w:r w:rsidR="00FA2823">
        <w:rPr>
          <w:rFonts w:eastAsiaTheme="minorHAnsi" w:cs="Arial"/>
          <w:color w:val="000000"/>
          <w:sz w:val="16"/>
          <w:szCs w:val="16"/>
          <w:highlight w:val="white"/>
          <w:lang w:val="is-IS"/>
        </w:rPr>
        <w:t>OpSubset</w:t>
      </w:r>
      <w:r w:rsidRPr="009744F6">
        <w:rPr>
          <w:rFonts w:eastAsiaTheme="minorHAnsi" w:cs="Arial"/>
          <w:color w:val="000000"/>
          <w:sz w:val="16"/>
          <w:szCs w:val="16"/>
          <w:highlight w:val="white"/>
          <w:lang w:val="is-IS"/>
        </w:rPr>
        <w:t xml:space="preserve"> </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RE</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cbc:ResponseCode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cbc:EffectiveDate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2017-12-01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cbc:EffectiveDate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FF0000"/>
          <w:sz w:val="16"/>
          <w:szCs w:val="16"/>
          <w:highlight w:val="white"/>
          <w:lang w:val="is-IS"/>
        </w:rPr>
        <w:t xml:space="preserve"> listID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OPStatusReason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LEG</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VAT Reference not found</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cac:Condition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cbc:AttributeID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BT-48</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cbc:AttributeID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cbc:Description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EU123456789</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cbc:Description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cac:Condition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FF0000"/>
          <w:sz w:val="16"/>
          <w:szCs w:val="16"/>
          <w:highlight w:val="white"/>
          <w:lang w:val="is-IS"/>
        </w:rPr>
        <w:t xml:space="preserve"> listID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OPStatusAction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CNF</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Credit fully</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FF0000"/>
          <w:sz w:val="16"/>
          <w:szCs w:val="16"/>
          <w:highlight w:val="white"/>
          <w:lang w:val="is-IS"/>
        </w:rPr>
        <w:t xml:space="preserve"> listID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OPStatusAction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NIN</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cbc:StatusReasonCode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Issue new invoice</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cbc:StatusReason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cac:Status</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cac:Response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cac:DocumentReference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inv021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cbc:IssueDate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2017-11-30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cbc:IssueDate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cbc:DocumentTypeCode</w:t>
      </w:r>
      <w:r w:rsidRPr="009744F6">
        <w:rPr>
          <w:rFonts w:eastAsiaTheme="minorHAnsi" w:cs="Arial"/>
          <w:color w:val="FF0000"/>
          <w:sz w:val="16"/>
          <w:szCs w:val="16"/>
          <w:highlight w:val="white"/>
          <w:lang w:val="is-IS"/>
        </w:rPr>
        <w:t xml:space="preserve"> listID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UNECE1001</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380</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cbc:DocumentTypeCode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cac:DocumentReference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cac:IssuerParty</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GLN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6543219876546</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Seller A</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cac:IssuerParty</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cac:RecipientParty</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lastRenderedPageBreak/>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FF0000"/>
          <w:sz w:val="16"/>
          <w:szCs w:val="16"/>
          <w:highlight w:val="white"/>
          <w:lang w:val="is-IS"/>
        </w:rPr>
        <w:t xml:space="preserve"> schemeID</w:t>
      </w:r>
      <w:r w:rsidRPr="009744F6">
        <w:rPr>
          <w:rFonts w:eastAsiaTheme="minorHAnsi" w:cs="Arial"/>
          <w:color w:val="0000FF"/>
          <w:sz w:val="16"/>
          <w:szCs w:val="16"/>
          <w:highlight w:val="white"/>
          <w:lang w:val="is-IS"/>
        </w:rPr>
        <w:t>="</w:t>
      </w:r>
      <w:r w:rsidRPr="009744F6">
        <w:rPr>
          <w:rFonts w:eastAsiaTheme="minorHAnsi" w:cs="Arial"/>
          <w:color w:val="000000"/>
          <w:sz w:val="16"/>
          <w:szCs w:val="16"/>
          <w:highlight w:val="white"/>
          <w:lang w:val="is-IS"/>
        </w:rPr>
        <w:t>GLN</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9876549873211</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cbc:ID</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cac:PartyIdentification</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r w:rsidRPr="009744F6">
        <w:rPr>
          <w:rFonts w:eastAsiaTheme="minorHAnsi" w:cs="Arial"/>
          <w:color w:val="000000"/>
          <w:sz w:val="16"/>
          <w:szCs w:val="16"/>
          <w:highlight w:val="white"/>
          <w:lang w:val="is-IS"/>
        </w:rPr>
        <w:t>Buyer A</w:t>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cbc:Name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cac:PartyName</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cac:RecipientParty</w:t>
      </w:r>
      <w:r w:rsidRPr="009744F6">
        <w:rPr>
          <w:rFonts w:eastAsiaTheme="minorHAnsi" w:cs="Arial"/>
          <w:color w:val="0000FF"/>
          <w:sz w:val="16"/>
          <w:szCs w:val="16"/>
          <w:highlight w:val="white"/>
          <w:lang w:val="is-IS"/>
        </w:rPr>
        <w:t>&gt;</w:t>
      </w:r>
    </w:p>
    <w:p w:rsidR="009744F6" w:rsidRPr="009744F6" w:rsidRDefault="009744F6" w:rsidP="009744F6">
      <w:pPr>
        <w:autoSpaceDE w:val="0"/>
        <w:autoSpaceDN w:val="0"/>
        <w:adjustRightInd w:val="0"/>
        <w:rPr>
          <w:rFonts w:eastAsiaTheme="minorHAnsi" w:cs="Arial"/>
          <w:color w:val="000000"/>
          <w:sz w:val="16"/>
          <w:szCs w:val="16"/>
          <w:highlight w:val="white"/>
          <w:lang w:val="is-IS"/>
        </w:rPr>
      </w:pPr>
      <w:r w:rsidRPr="009744F6">
        <w:rPr>
          <w:rFonts w:eastAsiaTheme="minorHAnsi" w:cs="Arial"/>
          <w:color w:val="000000"/>
          <w:sz w:val="16"/>
          <w:szCs w:val="16"/>
          <w:highlight w:val="white"/>
          <w:lang w:val="is-IS"/>
        </w:rPr>
        <w:tab/>
      </w: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cac:DocumentResponse</w:t>
      </w:r>
      <w:r w:rsidRPr="009744F6">
        <w:rPr>
          <w:rFonts w:eastAsiaTheme="minorHAnsi" w:cs="Arial"/>
          <w:color w:val="0000FF"/>
          <w:sz w:val="16"/>
          <w:szCs w:val="16"/>
          <w:highlight w:val="white"/>
          <w:lang w:val="is-IS"/>
        </w:rPr>
        <w:t>&gt;</w:t>
      </w:r>
    </w:p>
    <w:p w:rsidR="0036648A" w:rsidRDefault="009744F6" w:rsidP="009744F6">
      <w:pPr>
        <w:autoSpaceDE w:val="0"/>
        <w:autoSpaceDN w:val="0"/>
        <w:adjustRightInd w:val="0"/>
        <w:rPr>
          <w:rFonts w:ascii="Courier New" w:eastAsiaTheme="minorHAnsi" w:hAnsi="Courier New" w:cs="Courier New"/>
          <w:color w:val="0000FF"/>
          <w:sz w:val="16"/>
          <w:szCs w:val="16"/>
          <w:highlight w:val="white"/>
          <w:lang w:val="en-GB"/>
        </w:rPr>
      </w:pPr>
      <w:r w:rsidRPr="009744F6">
        <w:rPr>
          <w:rFonts w:eastAsiaTheme="minorHAnsi" w:cs="Arial"/>
          <w:color w:val="0000FF"/>
          <w:sz w:val="16"/>
          <w:szCs w:val="16"/>
          <w:highlight w:val="white"/>
          <w:lang w:val="is-IS"/>
        </w:rPr>
        <w:t>&lt;/</w:t>
      </w:r>
      <w:r w:rsidRPr="009744F6">
        <w:rPr>
          <w:rFonts w:eastAsiaTheme="minorHAnsi" w:cs="Arial"/>
          <w:color w:val="800000"/>
          <w:sz w:val="16"/>
          <w:szCs w:val="16"/>
          <w:highlight w:val="white"/>
          <w:lang w:val="is-IS"/>
        </w:rPr>
        <w:t>ApplicationResponse</w:t>
      </w:r>
      <w:r w:rsidRPr="009744F6">
        <w:rPr>
          <w:rFonts w:eastAsiaTheme="minorHAnsi" w:cs="Arial"/>
          <w:color w:val="0000FF"/>
          <w:sz w:val="16"/>
          <w:szCs w:val="16"/>
          <w:highlight w:val="white"/>
          <w:lang w:val="is-IS"/>
        </w:rPr>
        <w:t>&gt;</w:t>
      </w:r>
    </w:p>
    <w:p w:rsidR="00F22AB2" w:rsidRPr="00624CFB" w:rsidRDefault="00414F86" w:rsidP="00AD0C88">
      <w:pPr>
        <w:pStyle w:val="Heading2"/>
      </w:pPr>
      <w:bookmarkStart w:id="438" w:name="_Ref499803907"/>
      <w:bookmarkStart w:id="439" w:name="_Toc511919292"/>
      <w:r w:rsidRPr="00624CFB">
        <w:t xml:space="preserve">Appendix B – </w:t>
      </w:r>
      <w:bookmarkEnd w:id="437"/>
      <w:r w:rsidR="00681DCF" w:rsidRPr="00624CFB">
        <w:t>Clarification codes</w:t>
      </w:r>
      <w:bookmarkEnd w:id="438"/>
      <w:bookmarkEnd w:id="439"/>
    </w:p>
    <w:p w:rsidR="007E71F7" w:rsidRPr="00624CFB" w:rsidRDefault="007E71F7" w:rsidP="007E71F7">
      <w:pPr>
        <w:pStyle w:val="BodyText"/>
        <w:rPr>
          <w:lang w:val="en-GB"/>
        </w:rPr>
      </w:pPr>
    </w:p>
    <w:p w:rsidR="00681DCF" w:rsidRPr="00624CFB" w:rsidRDefault="00681DCF" w:rsidP="007A1AC8">
      <w:pPr>
        <w:pStyle w:val="Heading3"/>
      </w:pPr>
      <w:r w:rsidRPr="00624CFB">
        <w:t>Status Reason codes</w:t>
      </w:r>
    </w:p>
    <w:p w:rsidR="00D515F9" w:rsidRPr="00624CFB" w:rsidRDefault="00D515F9" w:rsidP="00D515F9">
      <w:pPr>
        <w:pStyle w:val="BodyText"/>
        <w:rPr>
          <w:lang w:val="en-GB"/>
        </w:rPr>
      </w:pPr>
      <w:r w:rsidRPr="00624CFB">
        <w:rPr>
          <w:lang w:val="en-GB"/>
        </w:rPr>
        <w:t>Code list name: OpenP</w:t>
      </w:r>
      <w:r w:rsidR="00655C3E" w:rsidRPr="00624CFB">
        <w:rPr>
          <w:lang w:val="en-GB"/>
        </w:rPr>
        <w:t>EPPOL</w:t>
      </w:r>
      <w:r w:rsidRPr="00624CFB">
        <w:rPr>
          <w:lang w:val="en-GB"/>
        </w:rPr>
        <w:t xml:space="preserve"> Status Clarification Reason</w:t>
      </w:r>
    </w:p>
    <w:p w:rsidR="00D515F9" w:rsidRPr="00624CFB" w:rsidRDefault="00D515F9" w:rsidP="00D515F9">
      <w:pPr>
        <w:pStyle w:val="BodyText"/>
        <w:rPr>
          <w:lang w:val="en-GB"/>
        </w:rPr>
      </w:pPr>
      <w:r w:rsidRPr="00624CFB">
        <w:rPr>
          <w:lang w:val="en-GB"/>
        </w:rPr>
        <w:t>Code list idenfifier: OPStatusReason</w:t>
      </w:r>
      <w:r w:rsidR="004B5CC1" w:rsidRPr="00624CFB">
        <w:rPr>
          <w:lang w:val="en-GB"/>
        </w:rPr>
        <w:t xml:space="preserve"> </w:t>
      </w:r>
    </w:p>
    <w:p w:rsidR="004B5CC1" w:rsidRPr="00624CFB" w:rsidRDefault="004B5CC1" w:rsidP="00D515F9">
      <w:pPr>
        <w:pStyle w:val="BodyText"/>
        <w:rPr>
          <w:lang w:val="en-GB"/>
        </w:rPr>
      </w:pPr>
      <w:r w:rsidRPr="00624CFB">
        <w:rPr>
          <w:lang w:val="en-GB"/>
        </w:rPr>
        <w:t>Not all the codes defined below are relevant for both invoices and credit notes.</w:t>
      </w:r>
    </w:p>
    <w:tbl>
      <w:tblPr>
        <w:tblStyle w:val="PEPPOL"/>
        <w:tblW w:w="9168" w:type="dxa"/>
        <w:tblLook w:val="04A0" w:firstRow="1" w:lastRow="0" w:firstColumn="1" w:lastColumn="0" w:noHBand="0" w:noVBand="1"/>
      </w:tblPr>
      <w:tblGrid>
        <w:gridCol w:w="806"/>
        <w:gridCol w:w="2409"/>
        <w:gridCol w:w="5953"/>
      </w:tblGrid>
      <w:tr w:rsidR="00D515F9" w:rsidRPr="00624CFB" w:rsidTr="00D515F9">
        <w:trPr>
          <w:cnfStyle w:val="100000000000" w:firstRow="1" w:lastRow="0" w:firstColumn="0" w:lastColumn="0" w:oddVBand="0" w:evenVBand="0" w:oddHBand="0" w:evenHBand="0" w:firstRowFirstColumn="0" w:firstRowLastColumn="0" w:lastRowFirstColumn="0" w:lastRowLastColumn="0"/>
        </w:trPr>
        <w:tc>
          <w:tcPr>
            <w:tcW w:w="806" w:type="dxa"/>
            <w:hideMark/>
          </w:tcPr>
          <w:p w:rsidR="003A45CC" w:rsidRPr="00624CFB" w:rsidRDefault="003A45CC" w:rsidP="00D515F9">
            <w:pPr>
              <w:pStyle w:val="BodyText"/>
              <w:rPr>
                <w:lang w:val="en-GB" w:eastAsia="en-GB"/>
              </w:rPr>
            </w:pPr>
            <w:bookmarkStart w:id="440" w:name="_Hlk478555274"/>
            <w:r w:rsidRPr="00624CFB">
              <w:rPr>
                <w:lang w:val="en-GB" w:eastAsia="en-GB"/>
              </w:rPr>
              <w:t>Code</w:t>
            </w:r>
          </w:p>
        </w:tc>
        <w:tc>
          <w:tcPr>
            <w:tcW w:w="2409" w:type="dxa"/>
            <w:hideMark/>
          </w:tcPr>
          <w:p w:rsidR="003A45CC" w:rsidRPr="00624CFB" w:rsidRDefault="003A45CC" w:rsidP="00D515F9">
            <w:pPr>
              <w:pStyle w:val="BodyText"/>
              <w:rPr>
                <w:lang w:val="en-GB" w:eastAsia="en-GB"/>
              </w:rPr>
            </w:pPr>
            <w:r w:rsidRPr="00624CFB">
              <w:rPr>
                <w:lang w:val="en-GB" w:eastAsia="en-GB"/>
              </w:rPr>
              <w:t>Code name</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Code definition </w:t>
            </w:r>
          </w:p>
        </w:tc>
      </w:tr>
      <w:tr w:rsidR="00C73E23" w:rsidRPr="00624CFB" w:rsidTr="00D515F9">
        <w:tc>
          <w:tcPr>
            <w:tcW w:w="806" w:type="dxa"/>
          </w:tcPr>
          <w:p w:rsidR="00C73E23" w:rsidRPr="00624CFB" w:rsidRDefault="00C73E23" w:rsidP="00D515F9">
            <w:pPr>
              <w:pStyle w:val="BodyText"/>
              <w:rPr>
                <w:lang w:val="en-GB" w:eastAsia="en-GB"/>
              </w:rPr>
            </w:pPr>
            <w:r>
              <w:rPr>
                <w:lang w:val="en-GB" w:eastAsia="en-GB"/>
              </w:rPr>
              <w:t>NON</w:t>
            </w:r>
          </w:p>
        </w:tc>
        <w:tc>
          <w:tcPr>
            <w:tcW w:w="2409" w:type="dxa"/>
          </w:tcPr>
          <w:p w:rsidR="00C73E23" w:rsidRPr="00624CFB" w:rsidRDefault="00C73E23" w:rsidP="00D515F9">
            <w:pPr>
              <w:pStyle w:val="BodyText"/>
              <w:rPr>
                <w:lang w:val="en-GB" w:eastAsia="en-GB"/>
              </w:rPr>
            </w:pPr>
            <w:r>
              <w:rPr>
                <w:lang w:val="en-GB" w:eastAsia="en-GB"/>
              </w:rPr>
              <w:t>No Issue</w:t>
            </w:r>
          </w:p>
        </w:tc>
        <w:tc>
          <w:tcPr>
            <w:tcW w:w="5953" w:type="dxa"/>
          </w:tcPr>
          <w:p w:rsidR="00C73E23" w:rsidRPr="00624CFB" w:rsidRDefault="00362285" w:rsidP="00362285">
            <w:pPr>
              <w:pStyle w:val="BodyText"/>
              <w:rPr>
                <w:lang w:val="en-GB" w:eastAsia="en-GB"/>
              </w:rPr>
            </w:pPr>
            <w:r w:rsidRPr="00624CFB">
              <w:rPr>
                <w:lang w:val="en-GB" w:eastAsia="en-GB"/>
              </w:rPr>
              <w:t xml:space="preserve">Indicates that </w:t>
            </w:r>
            <w:r>
              <w:rPr>
                <w:lang w:val="en-GB" w:eastAsia="en-GB"/>
              </w:rPr>
              <w:t>receiver of the documents sends the message just to update the status and there are no problems with document processing</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REF</w:t>
            </w:r>
          </w:p>
        </w:tc>
        <w:tc>
          <w:tcPr>
            <w:tcW w:w="2409" w:type="dxa"/>
            <w:hideMark/>
          </w:tcPr>
          <w:p w:rsidR="003A45CC" w:rsidRPr="00624CFB" w:rsidRDefault="003A45CC" w:rsidP="00D515F9">
            <w:pPr>
              <w:pStyle w:val="BodyText"/>
              <w:rPr>
                <w:lang w:val="en-GB" w:eastAsia="en-GB"/>
              </w:rPr>
            </w:pPr>
            <w:r w:rsidRPr="00624CFB">
              <w:rPr>
                <w:lang w:val="en-GB" w:eastAsia="en-GB"/>
              </w:rPr>
              <w:t xml:space="preserve">References </w:t>
            </w:r>
            <w:r w:rsidR="00AB68E6" w:rsidRPr="00624CFB">
              <w:rPr>
                <w:lang w:val="en-GB" w:eastAsia="en-GB"/>
              </w:rPr>
              <w:t>incorrect</w:t>
            </w:r>
          </w:p>
        </w:tc>
        <w:tc>
          <w:tcPr>
            <w:tcW w:w="5953" w:type="dxa"/>
            <w:hideMark/>
          </w:tcPr>
          <w:p w:rsidR="003A45CC" w:rsidRPr="00624CFB" w:rsidRDefault="003A45CC" w:rsidP="00D515F9">
            <w:pPr>
              <w:pStyle w:val="BodyText"/>
              <w:rPr>
                <w:lang w:val="en-GB" w:eastAsia="en-GB"/>
              </w:rPr>
            </w:pPr>
            <w:r w:rsidRPr="00624CFB">
              <w:rPr>
                <w:lang w:val="en-GB" w:eastAsia="en-GB"/>
              </w:rPr>
              <w:t>Indicates that the received document did not contain references as required by the receiver for correctly routing the document for approval or processing.</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LEG</w:t>
            </w:r>
          </w:p>
        </w:tc>
        <w:tc>
          <w:tcPr>
            <w:tcW w:w="2409" w:type="dxa"/>
            <w:hideMark/>
          </w:tcPr>
          <w:p w:rsidR="003A45CC" w:rsidRPr="00624CFB" w:rsidRDefault="003A45CC" w:rsidP="00D515F9">
            <w:pPr>
              <w:pStyle w:val="BodyText"/>
              <w:rPr>
                <w:lang w:val="en-GB" w:eastAsia="en-GB"/>
              </w:rPr>
            </w:pPr>
            <w:r w:rsidRPr="00624CFB">
              <w:rPr>
                <w:lang w:val="en-GB" w:eastAsia="en-GB"/>
              </w:rPr>
              <w:t xml:space="preserve">Legal information </w:t>
            </w:r>
            <w:r w:rsidR="00AB68E6" w:rsidRPr="00624CFB">
              <w:rPr>
                <w:lang w:val="en-GB" w:eastAsia="en-GB"/>
              </w:rPr>
              <w:t>incorrect</w:t>
            </w:r>
          </w:p>
        </w:tc>
        <w:tc>
          <w:tcPr>
            <w:tcW w:w="5953" w:type="dxa"/>
            <w:hideMark/>
          </w:tcPr>
          <w:p w:rsidR="003A45CC" w:rsidRPr="00624CFB" w:rsidRDefault="003A45CC" w:rsidP="00D515F9">
            <w:pPr>
              <w:pStyle w:val="BodyText"/>
              <w:rPr>
                <w:lang w:val="en-GB" w:eastAsia="en-GB"/>
              </w:rPr>
            </w:pPr>
            <w:r w:rsidRPr="00624CFB">
              <w:rPr>
                <w:lang w:val="en-GB" w:eastAsia="en-GB"/>
              </w:rPr>
              <w:t>Information in the received document is not according to legal requirements.</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REC</w:t>
            </w:r>
          </w:p>
        </w:tc>
        <w:tc>
          <w:tcPr>
            <w:tcW w:w="2409" w:type="dxa"/>
            <w:hideMark/>
          </w:tcPr>
          <w:p w:rsidR="003A45CC" w:rsidRPr="00624CFB" w:rsidRDefault="003A45CC" w:rsidP="00D515F9">
            <w:pPr>
              <w:pStyle w:val="BodyText"/>
              <w:rPr>
                <w:lang w:val="en-GB" w:eastAsia="en-GB"/>
              </w:rPr>
            </w:pPr>
            <w:del w:id="441" w:author="Georg Birgisson" w:date="2018-04-11T16:31:00Z">
              <w:r w:rsidRPr="00624CFB" w:rsidDel="0021385B">
                <w:rPr>
                  <w:lang w:val="en-GB" w:eastAsia="en-GB"/>
                </w:rPr>
                <w:delText xml:space="preserve">Receivere </w:delText>
              </w:r>
            </w:del>
            <w:ins w:id="442" w:author="Georg Birgisson" w:date="2018-04-11T16:31:00Z">
              <w:r w:rsidR="0021385B">
                <w:rPr>
                  <w:lang w:val="en-GB" w:eastAsia="en-GB"/>
                </w:rPr>
                <w:t>Receiver</w:t>
              </w:r>
              <w:r w:rsidR="0021385B" w:rsidRPr="00624CFB">
                <w:rPr>
                  <w:lang w:val="en-GB" w:eastAsia="en-GB"/>
                </w:rPr>
                <w:t xml:space="preserve"> </w:t>
              </w:r>
            </w:ins>
            <w:r w:rsidRPr="00624CFB">
              <w:rPr>
                <w:lang w:val="en-GB" w:eastAsia="en-GB"/>
              </w:rPr>
              <w:t>unknown</w:t>
            </w:r>
          </w:p>
        </w:tc>
        <w:tc>
          <w:tcPr>
            <w:tcW w:w="5953" w:type="dxa"/>
            <w:hideMark/>
          </w:tcPr>
          <w:p w:rsidR="003A45CC" w:rsidRPr="00624CFB" w:rsidRDefault="003A45CC" w:rsidP="00D515F9">
            <w:pPr>
              <w:pStyle w:val="BodyText"/>
              <w:rPr>
                <w:lang w:val="en-GB" w:eastAsia="en-GB"/>
              </w:rPr>
            </w:pPr>
            <w:r w:rsidRPr="00624CFB">
              <w:rPr>
                <w:lang w:val="en-GB" w:eastAsia="en-GB"/>
              </w:rPr>
              <w:t>The party to which the document is addressed is not known.</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QUA</w:t>
            </w:r>
          </w:p>
        </w:tc>
        <w:tc>
          <w:tcPr>
            <w:tcW w:w="2409" w:type="dxa"/>
            <w:hideMark/>
          </w:tcPr>
          <w:p w:rsidR="003A45CC" w:rsidRPr="00624CFB" w:rsidRDefault="003A45CC" w:rsidP="00D515F9">
            <w:pPr>
              <w:pStyle w:val="BodyText"/>
              <w:rPr>
                <w:lang w:val="en-GB" w:eastAsia="en-GB"/>
              </w:rPr>
            </w:pPr>
            <w:r w:rsidRPr="00624CFB">
              <w:rPr>
                <w:lang w:val="en-GB" w:eastAsia="en-GB"/>
              </w:rPr>
              <w:t>Item quality insufficient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Unacceptable or incorrect quality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DEL</w:t>
            </w:r>
          </w:p>
        </w:tc>
        <w:tc>
          <w:tcPr>
            <w:tcW w:w="2409" w:type="dxa"/>
            <w:hideMark/>
          </w:tcPr>
          <w:p w:rsidR="003A45CC" w:rsidRPr="00624CFB" w:rsidRDefault="003A45CC" w:rsidP="00D515F9">
            <w:pPr>
              <w:pStyle w:val="BodyText"/>
              <w:rPr>
                <w:lang w:val="en-GB" w:eastAsia="en-GB"/>
              </w:rPr>
            </w:pPr>
            <w:r w:rsidRPr="00624CFB">
              <w:rPr>
                <w:lang w:val="en-GB" w:eastAsia="en-GB"/>
              </w:rPr>
              <w:t>Delivery issues</w:t>
            </w:r>
          </w:p>
        </w:tc>
        <w:tc>
          <w:tcPr>
            <w:tcW w:w="5953" w:type="dxa"/>
            <w:hideMark/>
          </w:tcPr>
          <w:p w:rsidR="003A45CC" w:rsidRPr="00624CFB" w:rsidRDefault="003A45CC" w:rsidP="00D515F9">
            <w:pPr>
              <w:pStyle w:val="BodyText"/>
              <w:rPr>
                <w:lang w:val="en-GB" w:eastAsia="en-GB"/>
              </w:rPr>
            </w:pPr>
            <w:r w:rsidRPr="00624CFB">
              <w:rPr>
                <w:lang w:val="en-GB" w:eastAsia="en-GB"/>
              </w:rPr>
              <w:t>Delivery proposed or provided is not acceptable.</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PRI</w:t>
            </w:r>
          </w:p>
        </w:tc>
        <w:tc>
          <w:tcPr>
            <w:tcW w:w="2409" w:type="dxa"/>
            <w:hideMark/>
          </w:tcPr>
          <w:p w:rsidR="003A45CC" w:rsidRPr="00624CFB" w:rsidRDefault="003A45CC" w:rsidP="00D515F9">
            <w:pPr>
              <w:pStyle w:val="BodyText"/>
              <w:rPr>
                <w:lang w:val="en-GB" w:eastAsia="en-GB"/>
              </w:rPr>
            </w:pPr>
            <w:r w:rsidRPr="00624CFB">
              <w:rPr>
                <w:lang w:val="en-GB" w:eastAsia="en-GB"/>
              </w:rPr>
              <w:t>Prices incorrect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Prices not according to previous expectation.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QTY</w:t>
            </w:r>
          </w:p>
        </w:tc>
        <w:tc>
          <w:tcPr>
            <w:tcW w:w="2409" w:type="dxa"/>
            <w:hideMark/>
          </w:tcPr>
          <w:p w:rsidR="003A45CC" w:rsidRPr="00624CFB" w:rsidRDefault="003A45CC" w:rsidP="00D515F9">
            <w:pPr>
              <w:pStyle w:val="BodyText"/>
              <w:rPr>
                <w:lang w:val="en-GB" w:eastAsia="en-GB"/>
              </w:rPr>
            </w:pPr>
            <w:r w:rsidRPr="00624CFB">
              <w:rPr>
                <w:lang w:val="en-GB" w:eastAsia="en-GB"/>
              </w:rPr>
              <w:t>Quantity incorrect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Quantity not according to previous expectation.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ITM</w:t>
            </w:r>
          </w:p>
        </w:tc>
        <w:tc>
          <w:tcPr>
            <w:tcW w:w="2409" w:type="dxa"/>
            <w:hideMark/>
          </w:tcPr>
          <w:p w:rsidR="003A45CC" w:rsidRPr="00624CFB" w:rsidRDefault="003A45CC" w:rsidP="00D515F9">
            <w:pPr>
              <w:pStyle w:val="BodyText"/>
              <w:rPr>
                <w:lang w:val="en-GB" w:eastAsia="en-GB"/>
              </w:rPr>
            </w:pPr>
            <w:r w:rsidRPr="00624CFB">
              <w:rPr>
                <w:lang w:val="en-GB" w:eastAsia="en-GB"/>
              </w:rPr>
              <w:t>Items incorrect</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Items not according to previous expectation. </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PAY</w:t>
            </w:r>
          </w:p>
        </w:tc>
        <w:tc>
          <w:tcPr>
            <w:tcW w:w="2409" w:type="dxa"/>
            <w:hideMark/>
          </w:tcPr>
          <w:p w:rsidR="003A45CC" w:rsidRPr="00624CFB" w:rsidRDefault="003A45CC" w:rsidP="00D515F9">
            <w:pPr>
              <w:pStyle w:val="BodyText"/>
              <w:rPr>
                <w:lang w:val="en-GB" w:eastAsia="en-GB"/>
              </w:rPr>
            </w:pPr>
            <w:r w:rsidRPr="00624CFB">
              <w:rPr>
                <w:lang w:val="en-GB" w:eastAsia="en-GB"/>
              </w:rPr>
              <w:t>Payment terms incorrect</w:t>
            </w:r>
          </w:p>
        </w:tc>
        <w:tc>
          <w:tcPr>
            <w:tcW w:w="5953" w:type="dxa"/>
            <w:hideMark/>
          </w:tcPr>
          <w:p w:rsidR="003A45CC" w:rsidRPr="00624CFB" w:rsidRDefault="003A45CC" w:rsidP="00D515F9">
            <w:pPr>
              <w:pStyle w:val="BodyText"/>
              <w:rPr>
                <w:lang w:val="en-GB" w:eastAsia="en-GB"/>
              </w:rPr>
            </w:pPr>
            <w:r w:rsidRPr="00624CFB">
              <w:rPr>
                <w:lang w:val="en-GB" w:eastAsia="en-GB"/>
              </w:rPr>
              <w:t>Payment terms not according to previous expectation.</w:t>
            </w:r>
          </w:p>
        </w:tc>
      </w:tr>
      <w:tr w:rsidR="003A45CC" w:rsidRPr="00624CFB" w:rsidTr="00D515F9">
        <w:tc>
          <w:tcPr>
            <w:tcW w:w="806" w:type="dxa"/>
            <w:hideMark/>
          </w:tcPr>
          <w:p w:rsidR="003A45CC" w:rsidRPr="00624CFB" w:rsidRDefault="003A45CC" w:rsidP="00D515F9">
            <w:pPr>
              <w:pStyle w:val="BodyText"/>
              <w:rPr>
                <w:lang w:val="en-GB" w:eastAsia="en-GB"/>
              </w:rPr>
            </w:pPr>
            <w:r w:rsidRPr="00624CFB">
              <w:rPr>
                <w:lang w:val="en-GB" w:eastAsia="en-GB"/>
              </w:rPr>
              <w:t>UNR</w:t>
            </w:r>
          </w:p>
        </w:tc>
        <w:tc>
          <w:tcPr>
            <w:tcW w:w="2409" w:type="dxa"/>
            <w:hideMark/>
          </w:tcPr>
          <w:p w:rsidR="003A45CC" w:rsidRPr="00624CFB" w:rsidRDefault="003A45CC" w:rsidP="00D515F9">
            <w:pPr>
              <w:pStyle w:val="BodyText"/>
              <w:rPr>
                <w:lang w:val="en-GB" w:eastAsia="en-GB"/>
              </w:rPr>
            </w:pPr>
            <w:r w:rsidRPr="00624CFB">
              <w:rPr>
                <w:lang w:val="en-GB" w:eastAsia="en-GB"/>
              </w:rPr>
              <w:t>Not recognized</w:t>
            </w:r>
          </w:p>
        </w:tc>
        <w:tc>
          <w:tcPr>
            <w:tcW w:w="5953" w:type="dxa"/>
            <w:hideMark/>
          </w:tcPr>
          <w:p w:rsidR="003A45CC" w:rsidRPr="00624CFB" w:rsidRDefault="003A45CC" w:rsidP="00D515F9">
            <w:pPr>
              <w:pStyle w:val="BodyText"/>
              <w:rPr>
                <w:lang w:val="en-GB" w:eastAsia="en-GB"/>
              </w:rPr>
            </w:pPr>
            <w:r w:rsidRPr="00624CFB">
              <w:rPr>
                <w:lang w:val="en-GB" w:eastAsia="en-GB"/>
              </w:rPr>
              <w:t xml:space="preserve">Commercial transaction not recognized. </w:t>
            </w:r>
          </w:p>
        </w:tc>
      </w:tr>
      <w:tr w:rsidR="003A45CC" w:rsidRPr="00624CFB" w:rsidTr="00D515F9">
        <w:trPr>
          <w:trHeight w:val="350"/>
        </w:trPr>
        <w:tc>
          <w:tcPr>
            <w:tcW w:w="806" w:type="dxa"/>
            <w:vMerge w:val="restart"/>
            <w:hideMark/>
          </w:tcPr>
          <w:p w:rsidR="003A45CC" w:rsidRPr="00624CFB" w:rsidRDefault="003A45CC" w:rsidP="00D515F9">
            <w:pPr>
              <w:pStyle w:val="BodyText"/>
              <w:rPr>
                <w:lang w:val="en-GB" w:eastAsia="en-GB"/>
              </w:rPr>
            </w:pPr>
            <w:r w:rsidRPr="00624CFB">
              <w:rPr>
                <w:lang w:val="en-GB" w:eastAsia="en-GB"/>
              </w:rPr>
              <w:t>FIN</w:t>
            </w:r>
          </w:p>
        </w:tc>
        <w:tc>
          <w:tcPr>
            <w:tcW w:w="2409" w:type="dxa"/>
            <w:vMerge w:val="restart"/>
            <w:hideMark/>
          </w:tcPr>
          <w:p w:rsidR="003A45CC" w:rsidRPr="00624CFB" w:rsidRDefault="003A45CC" w:rsidP="00D515F9">
            <w:pPr>
              <w:pStyle w:val="BodyText"/>
              <w:rPr>
                <w:lang w:val="en-GB" w:eastAsia="en-GB"/>
              </w:rPr>
            </w:pPr>
            <w:r w:rsidRPr="00624CFB">
              <w:rPr>
                <w:lang w:val="en-GB" w:eastAsia="en-GB"/>
              </w:rPr>
              <w:t>Finance incorrect</w:t>
            </w:r>
          </w:p>
        </w:tc>
        <w:tc>
          <w:tcPr>
            <w:tcW w:w="5953" w:type="dxa"/>
            <w:vMerge w:val="restart"/>
            <w:hideMark/>
          </w:tcPr>
          <w:p w:rsidR="003A45CC" w:rsidRPr="00624CFB" w:rsidRDefault="003A45CC" w:rsidP="00D515F9">
            <w:pPr>
              <w:pStyle w:val="BodyText"/>
              <w:rPr>
                <w:lang w:val="en-GB" w:eastAsia="en-GB"/>
              </w:rPr>
            </w:pPr>
            <w:r w:rsidRPr="00624CFB">
              <w:rPr>
                <w:lang w:val="en-GB" w:eastAsia="en-GB"/>
              </w:rPr>
              <w:t>Finance terms not according to previous expectation.</w:t>
            </w:r>
          </w:p>
        </w:tc>
      </w:tr>
      <w:bookmarkEnd w:id="440"/>
      <w:tr w:rsidR="003A45CC" w:rsidRPr="00624CFB" w:rsidTr="00D515F9">
        <w:trPr>
          <w:trHeight w:val="408"/>
        </w:trPr>
        <w:tc>
          <w:tcPr>
            <w:tcW w:w="806" w:type="dxa"/>
            <w:vMerge/>
            <w:hideMark/>
          </w:tcPr>
          <w:p w:rsidR="003A45CC" w:rsidRPr="00624CFB" w:rsidRDefault="003A45CC" w:rsidP="003A45CC">
            <w:pPr>
              <w:rPr>
                <w:rFonts w:ascii="Calibri" w:hAnsi="Calibri" w:cs="Calibri"/>
                <w:color w:val="000000"/>
                <w:sz w:val="16"/>
                <w:szCs w:val="16"/>
                <w:lang w:val="en-GB" w:eastAsia="en-GB"/>
              </w:rPr>
            </w:pPr>
          </w:p>
        </w:tc>
        <w:tc>
          <w:tcPr>
            <w:tcW w:w="2409" w:type="dxa"/>
            <w:vMerge/>
            <w:hideMark/>
          </w:tcPr>
          <w:p w:rsidR="003A45CC" w:rsidRPr="00624CFB" w:rsidRDefault="003A45CC" w:rsidP="003A45CC">
            <w:pPr>
              <w:rPr>
                <w:rFonts w:ascii="Calibri" w:hAnsi="Calibri" w:cs="Calibri"/>
                <w:color w:val="000000"/>
                <w:sz w:val="16"/>
                <w:szCs w:val="16"/>
                <w:lang w:val="en-GB" w:eastAsia="en-GB"/>
              </w:rPr>
            </w:pPr>
          </w:p>
        </w:tc>
        <w:tc>
          <w:tcPr>
            <w:tcW w:w="5953" w:type="dxa"/>
            <w:vMerge/>
            <w:hideMark/>
          </w:tcPr>
          <w:p w:rsidR="003A45CC" w:rsidRPr="00624CFB" w:rsidRDefault="003A45CC" w:rsidP="003A45CC">
            <w:pPr>
              <w:rPr>
                <w:rFonts w:ascii="Calibri" w:hAnsi="Calibri" w:cs="Calibri"/>
                <w:color w:val="000000"/>
                <w:sz w:val="16"/>
                <w:szCs w:val="16"/>
                <w:lang w:val="en-GB" w:eastAsia="en-GB"/>
              </w:rPr>
            </w:pPr>
          </w:p>
        </w:tc>
      </w:tr>
      <w:tr w:rsidR="009A0416" w:rsidRPr="009A0416" w:rsidTr="00D515F9">
        <w:trPr>
          <w:trHeight w:val="408"/>
          <w:ins w:id="443" w:author="Georg Birgisson" w:date="2018-04-17T18:58:00Z"/>
        </w:trPr>
        <w:tc>
          <w:tcPr>
            <w:tcW w:w="806" w:type="dxa"/>
          </w:tcPr>
          <w:p w:rsidR="009A0416" w:rsidRPr="009A0416" w:rsidRDefault="009A0416" w:rsidP="003A45CC">
            <w:pPr>
              <w:rPr>
                <w:ins w:id="444" w:author="Georg Birgisson" w:date="2018-04-17T18:58:00Z"/>
                <w:rFonts w:cs="Arial"/>
                <w:color w:val="000000"/>
                <w:szCs w:val="20"/>
                <w:lang w:val="en-GB" w:eastAsia="en-GB"/>
                <w:rPrChange w:id="445" w:author="Georg Birgisson" w:date="2018-04-17T18:59:00Z">
                  <w:rPr>
                    <w:ins w:id="446" w:author="Georg Birgisson" w:date="2018-04-17T18:58:00Z"/>
                    <w:rFonts w:ascii="Calibri" w:hAnsi="Calibri" w:cs="Calibri"/>
                    <w:color w:val="000000"/>
                    <w:sz w:val="16"/>
                    <w:szCs w:val="16"/>
                    <w:lang w:val="en-GB" w:eastAsia="en-GB"/>
                  </w:rPr>
                </w:rPrChange>
              </w:rPr>
            </w:pPr>
            <w:ins w:id="447" w:author="Georg Birgisson" w:date="2018-04-17T18:58:00Z">
              <w:r w:rsidRPr="009A0416">
                <w:rPr>
                  <w:rFonts w:cs="Arial"/>
                  <w:color w:val="000000"/>
                  <w:szCs w:val="20"/>
                  <w:lang w:val="en-GB" w:eastAsia="en-GB"/>
                  <w:rPrChange w:id="448" w:author="Georg Birgisson" w:date="2018-04-17T18:59:00Z">
                    <w:rPr>
                      <w:rFonts w:ascii="Calibri" w:hAnsi="Calibri" w:cs="Calibri"/>
                      <w:color w:val="000000"/>
                      <w:sz w:val="16"/>
                      <w:szCs w:val="16"/>
                      <w:lang w:val="en-GB" w:eastAsia="en-GB"/>
                    </w:rPr>
                  </w:rPrChange>
                </w:rPr>
                <w:t>OTH</w:t>
              </w:r>
            </w:ins>
          </w:p>
        </w:tc>
        <w:tc>
          <w:tcPr>
            <w:tcW w:w="2409" w:type="dxa"/>
          </w:tcPr>
          <w:p w:rsidR="009A0416" w:rsidRPr="009A0416" w:rsidRDefault="009A0416" w:rsidP="003A45CC">
            <w:pPr>
              <w:rPr>
                <w:ins w:id="449" w:author="Georg Birgisson" w:date="2018-04-17T18:58:00Z"/>
                <w:rFonts w:cs="Arial"/>
                <w:color w:val="000000"/>
                <w:szCs w:val="20"/>
                <w:lang w:val="en-GB" w:eastAsia="en-GB"/>
                <w:rPrChange w:id="450" w:author="Georg Birgisson" w:date="2018-04-17T18:59:00Z">
                  <w:rPr>
                    <w:ins w:id="451" w:author="Georg Birgisson" w:date="2018-04-17T18:58:00Z"/>
                    <w:rFonts w:ascii="Calibri" w:hAnsi="Calibri" w:cs="Calibri"/>
                    <w:color w:val="000000"/>
                    <w:sz w:val="16"/>
                    <w:szCs w:val="16"/>
                    <w:lang w:val="en-GB" w:eastAsia="en-GB"/>
                  </w:rPr>
                </w:rPrChange>
              </w:rPr>
            </w:pPr>
            <w:ins w:id="452" w:author="Georg Birgisson" w:date="2018-04-17T18:58:00Z">
              <w:r w:rsidRPr="009A0416">
                <w:rPr>
                  <w:rFonts w:cs="Arial"/>
                  <w:color w:val="000000"/>
                  <w:szCs w:val="20"/>
                  <w:lang w:val="en-GB" w:eastAsia="en-GB"/>
                  <w:rPrChange w:id="453" w:author="Georg Birgisson" w:date="2018-04-17T18:59:00Z">
                    <w:rPr>
                      <w:rFonts w:ascii="Calibri" w:hAnsi="Calibri" w:cs="Calibri"/>
                      <w:color w:val="000000"/>
                      <w:sz w:val="16"/>
                      <w:szCs w:val="16"/>
                      <w:lang w:val="en-GB" w:eastAsia="en-GB"/>
                    </w:rPr>
                  </w:rPrChange>
                </w:rPr>
                <w:t>Other</w:t>
              </w:r>
            </w:ins>
          </w:p>
        </w:tc>
        <w:tc>
          <w:tcPr>
            <w:tcW w:w="5953" w:type="dxa"/>
          </w:tcPr>
          <w:p w:rsidR="009A0416" w:rsidRPr="009A0416" w:rsidRDefault="009A0416" w:rsidP="003A45CC">
            <w:pPr>
              <w:rPr>
                <w:ins w:id="454" w:author="Georg Birgisson" w:date="2018-04-17T18:58:00Z"/>
                <w:rFonts w:cs="Arial"/>
                <w:color w:val="000000"/>
                <w:szCs w:val="20"/>
                <w:lang w:val="en-GB" w:eastAsia="en-GB"/>
                <w:rPrChange w:id="455" w:author="Georg Birgisson" w:date="2018-04-17T18:59:00Z">
                  <w:rPr>
                    <w:ins w:id="456" w:author="Georg Birgisson" w:date="2018-04-17T18:58:00Z"/>
                    <w:rFonts w:ascii="Calibri" w:hAnsi="Calibri" w:cs="Calibri"/>
                    <w:color w:val="000000"/>
                    <w:sz w:val="16"/>
                    <w:szCs w:val="16"/>
                    <w:lang w:val="en-GB" w:eastAsia="en-GB"/>
                  </w:rPr>
                </w:rPrChange>
              </w:rPr>
            </w:pPr>
            <w:ins w:id="457" w:author="Georg Birgisson" w:date="2018-04-17T18:59:00Z">
              <w:r>
                <w:rPr>
                  <w:rFonts w:cs="Arial"/>
                  <w:color w:val="000000"/>
                  <w:szCs w:val="20"/>
                  <w:lang w:val="en-GB" w:eastAsia="en-GB"/>
                </w:rPr>
                <w:t xml:space="preserve">Reason for </w:t>
              </w:r>
            </w:ins>
            <w:ins w:id="458" w:author="Georg Birgisson" w:date="2018-04-17T19:00:00Z">
              <w:r>
                <w:rPr>
                  <w:rFonts w:cs="Arial"/>
                  <w:color w:val="000000"/>
                  <w:szCs w:val="20"/>
                  <w:lang w:val="en-GB" w:eastAsia="en-GB"/>
                </w:rPr>
                <w:t xml:space="preserve">status is not </w:t>
              </w:r>
            </w:ins>
            <w:ins w:id="459" w:author="Georg Birgisson" w:date="2018-04-17T19:01:00Z">
              <w:r>
                <w:rPr>
                  <w:rFonts w:cs="Arial"/>
                  <w:color w:val="000000"/>
                  <w:szCs w:val="20"/>
                  <w:lang w:val="en-GB" w:eastAsia="en-GB"/>
                </w:rPr>
                <w:t>defined</w:t>
              </w:r>
            </w:ins>
            <w:ins w:id="460" w:author="Georg Birgisson" w:date="2018-04-17T19:00:00Z">
              <w:r>
                <w:rPr>
                  <w:rFonts w:cs="Arial"/>
                  <w:color w:val="000000"/>
                  <w:szCs w:val="20"/>
                  <w:lang w:val="en-GB" w:eastAsia="en-GB"/>
                </w:rPr>
                <w:t xml:space="preserve"> by code.</w:t>
              </w:r>
            </w:ins>
          </w:p>
        </w:tc>
      </w:tr>
    </w:tbl>
    <w:p w:rsidR="00681DCF" w:rsidRPr="00624CFB" w:rsidRDefault="00681DCF" w:rsidP="00681DCF">
      <w:pPr>
        <w:pStyle w:val="BodyText"/>
        <w:rPr>
          <w:lang w:val="en-GB"/>
        </w:rPr>
      </w:pPr>
    </w:p>
    <w:p w:rsidR="00681DCF" w:rsidRPr="00624CFB" w:rsidRDefault="00681DCF" w:rsidP="007A1AC8">
      <w:pPr>
        <w:pStyle w:val="Heading3"/>
      </w:pPr>
      <w:r w:rsidRPr="00624CFB">
        <w:t>Status Action codes</w:t>
      </w:r>
    </w:p>
    <w:p w:rsidR="00655C3E" w:rsidRPr="00624CFB" w:rsidRDefault="00655C3E" w:rsidP="00655C3E">
      <w:pPr>
        <w:pStyle w:val="BodyText"/>
        <w:rPr>
          <w:lang w:val="en-GB"/>
        </w:rPr>
      </w:pPr>
      <w:r w:rsidRPr="00624CFB">
        <w:rPr>
          <w:lang w:val="en-GB"/>
        </w:rPr>
        <w:t>Code list name: OpenPEPPOL Status Clarification Action</w:t>
      </w:r>
    </w:p>
    <w:p w:rsidR="00655C3E" w:rsidRPr="00624CFB" w:rsidRDefault="00655C3E" w:rsidP="00655C3E">
      <w:pPr>
        <w:pStyle w:val="BodyText"/>
        <w:rPr>
          <w:lang w:val="en-GB"/>
        </w:rPr>
      </w:pPr>
      <w:r w:rsidRPr="00624CFB">
        <w:rPr>
          <w:lang w:val="en-GB"/>
        </w:rPr>
        <w:t>Code list identifier: OPStatusAction</w:t>
      </w:r>
    </w:p>
    <w:p w:rsidR="004B5CC1" w:rsidRPr="00624CFB" w:rsidRDefault="004B5CC1" w:rsidP="004B5CC1">
      <w:pPr>
        <w:pStyle w:val="BodyText"/>
        <w:rPr>
          <w:lang w:val="en-GB"/>
        </w:rPr>
      </w:pPr>
      <w:r w:rsidRPr="00624CFB">
        <w:rPr>
          <w:lang w:val="en-GB"/>
        </w:rPr>
        <w:t>Not all the codes defined below are relevant for both invoices and credit notes.</w:t>
      </w:r>
    </w:p>
    <w:tbl>
      <w:tblPr>
        <w:tblStyle w:val="PEPPOL"/>
        <w:tblW w:w="9168" w:type="dxa"/>
        <w:tblLook w:val="04A0" w:firstRow="1" w:lastRow="0" w:firstColumn="1" w:lastColumn="0" w:noHBand="0" w:noVBand="1"/>
      </w:tblPr>
      <w:tblGrid>
        <w:gridCol w:w="806"/>
        <w:gridCol w:w="2409"/>
        <w:gridCol w:w="5953"/>
      </w:tblGrid>
      <w:tr w:rsidR="00CC040C" w:rsidRPr="00624CFB" w:rsidTr="00CC040C">
        <w:trPr>
          <w:cnfStyle w:val="100000000000" w:firstRow="1" w:lastRow="0" w:firstColumn="0" w:lastColumn="0" w:oddVBand="0" w:evenVBand="0" w:oddHBand="0" w:evenHBand="0" w:firstRowFirstColumn="0" w:firstRowLastColumn="0" w:lastRowFirstColumn="0" w:lastRowLastColumn="0"/>
          <w:trHeight w:val="465"/>
        </w:trPr>
        <w:tc>
          <w:tcPr>
            <w:tcW w:w="806" w:type="dxa"/>
            <w:hideMark/>
          </w:tcPr>
          <w:p w:rsidR="00A43074" w:rsidRPr="00624CFB" w:rsidRDefault="00A43074" w:rsidP="00CC040C">
            <w:pPr>
              <w:pStyle w:val="BodyText"/>
              <w:rPr>
                <w:lang w:val="en-GB" w:eastAsia="en-GB"/>
              </w:rPr>
            </w:pPr>
            <w:r w:rsidRPr="00624CFB">
              <w:rPr>
                <w:lang w:val="en-GB" w:eastAsia="en-GB"/>
              </w:rPr>
              <w:t>Code</w:t>
            </w:r>
          </w:p>
        </w:tc>
        <w:tc>
          <w:tcPr>
            <w:tcW w:w="2409" w:type="dxa"/>
            <w:hideMark/>
          </w:tcPr>
          <w:p w:rsidR="00A43074" w:rsidRPr="00624CFB" w:rsidRDefault="00A43074" w:rsidP="00CC040C">
            <w:pPr>
              <w:pStyle w:val="BodyText"/>
              <w:rPr>
                <w:lang w:val="en-GB" w:eastAsia="en-GB"/>
              </w:rPr>
            </w:pPr>
            <w:r w:rsidRPr="00624CFB">
              <w:rPr>
                <w:lang w:val="en-GB" w:eastAsia="en-GB"/>
              </w:rPr>
              <w:t xml:space="preserve"> Code name</w:t>
            </w:r>
          </w:p>
        </w:tc>
        <w:tc>
          <w:tcPr>
            <w:tcW w:w="5953" w:type="dxa"/>
            <w:hideMark/>
          </w:tcPr>
          <w:p w:rsidR="00A43074" w:rsidRPr="00624CFB" w:rsidRDefault="00A43074" w:rsidP="00CC040C">
            <w:pPr>
              <w:pStyle w:val="BodyText"/>
              <w:rPr>
                <w:lang w:val="en-GB" w:eastAsia="en-GB"/>
              </w:rPr>
            </w:pPr>
            <w:r w:rsidRPr="00624CFB">
              <w:rPr>
                <w:lang w:val="en-GB" w:eastAsia="en-GB"/>
              </w:rPr>
              <w:t xml:space="preserve">Code definition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NOA</w:t>
            </w:r>
          </w:p>
        </w:tc>
        <w:tc>
          <w:tcPr>
            <w:tcW w:w="2409" w:type="dxa"/>
            <w:hideMark/>
          </w:tcPr>
          <w:p w:rsidR="00A43074" w:rsidRPr="00624CFB" w:rsidRDefault="00A43074" w:rsidP="00CC040C">
            <w:pPr>
              <w:pStyle w:val="BodyText"/>
              <w:rPr>
                <w:lang w:val="en-GB" w:eastAsia="en-GB"/>
              </w:rPr>
            </w:pPr>
            <w:r w:rsidRPr="00624CFB">
              <w:rPr>
                <w:lang w:val="en-GB" w:eastAsia="en-GB"/>
              </w:rPr>
              <w:t>No action required</w:t>
            </w:r>
          </w:p>
        </w:tc>
        <w:tc>
          <w:tcPr>
            <w:tcW w:w="5953" w:type="dxa"/>
            <w:hideMark/>
          </w:tcPr>
          <w:p w:rsidR="00A43074" w:rsidRPr="00624CFB" w:rsidRDefault="00A43074" w:rsidP="00C73E23">
            <w:pPr>
              <w:pStyle w:val="BodyText"/>
              <w:rPr>
                <w:lang w:val="en-GB" w:eastAsia="en-GB"/>
              </w:rPr>
            </w:pPr>
            <w:r w:rsidRPr="00624CFB">
              <w:rPr>
                <w:lang w:val="en-GB" w:eastAsia="en-GB"/>
              </w:rPr>
              <w:t xml:space="preserve">No action required.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PIN</w:t>
            </w:r>
          </w:p>
        </w:tc>
        <w:tc>
          <w:tcPr>
            <w:tcW w:w="2409" w:type="dxa"/>
            <w:hideMark/>
          </w:tcPr>
          <w:p w:rsidR="00A43074" w:rsidRPr="00624CFB" w:rsidRDefault="00A43074" w:rsidP="00CC040C">
            <w:pPr>
              <w:pStyle w:val="BodyText"/>
              <w:rPr>
                <w:lang w:val="en-GB" w:eastAsia="en-GB"/>
              </w:rPr>
            </w:pPr>
            <w:r w:rsidRPr="00624CFB">
              <w:rPr>
                <w:lang w:val="en-GB" w:eastAsia="en-GB"/>
              </w:rPr>
              <w:t>Provide information</w:t>
            </w:r>
          </w:p>
        </w:tc>
        <w:tc>
          <w:tcPr>
            <w:tcW w:w="5953" w:type="dxa"/>
            <w:hideMark/>
          </w:tcPr>
          <w:p w:rsidR="00A43074" w:rsidRPr="00624CFB" w:rsidRDefault="00A43074" w:rsidP="00CC040C">
            <w:pPr>
              <w:pStyle w:val="BodyText"/>
              <w:rPr>
                <w:lang w:val="en-GB" w:eastAsia="en-GB"/>
              </w:rPr>
            </w:pPr>
            <w:r w:rsidRPr="00624CFB">
              <w:rPr>
                <w:lang w:val="en-GB" w:eastAsia="en-GB"/>
              </w:rPr>
              <w:t xml:space="preserve">Missing information requested without re-issuing invoice.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NIN</w:t>
            </w:r>
          </w:p>
        </w:tc>
        <w:tc>
          <w:tcPr>
            <w:tcW w:w="2409" w:type="dxa"/>
            <w:hideMark/>
          </w:tcPr>
          <w:p w:rsidR="00A43074" w:rsidRPr="00624CFB" w:rsidRDefault="00A43074" w:rsidP="00CC040C">
            <w:pPr>
              <w:pStyle w:val="BodyText"/>
              <w:rPr>
                <w:lang w:val="en-GB" w:eastAsia="en-GB"/>
              </w:rPr>
            </w:pPr>
            <w:r w:rsidRPr="00624CFB">
              <w:rPr>
                <w:lang w:val="en-GB" w:eastAsia="en-GB"/>
              </w:rPr>
              <w:t>Issue new invoice</w:t>
            </w:r>
          </w:p>
        </w:tc>
        <w:tc>
          <w:tcPr>
            <w:tcW w:w="5953" w:type="dxa"/>
            <w:hideMark/>
          </w:tcPr>
          <w:p w:rsidR="00A43074" w:rsidRPr="00624CFB" w:rsidRDefault="00A43074" w:rsidP="00CC040C">
            <w:pPr>
              <w:pStyle w:val="BodyText"/>
              <w:rPr>
                <w:lang w:val="en-GB" w:eastAsia="en-GB"/>
              </w:rPr>
            </w:pPr>
            <w:r w:rsidRPr="00624CFB">
              <w:rPr>
                <w:lang w:val="en-GB" w:eastAsia="en-GB"/>
              </w:rPr>
              <w:t>Request to re-issue a corrected invoice</w:t>
            </w:r>
          </w:p>
        </w:tc>
      </w:tr>
      <w:tr w:rsidR="00A43074" w:rsidRPr="00624CFB" w:rsidTr="00CC040C">
        <w:trPr>
          <w:trHeight w:val="465"/>
        </w:trPr>
        <w:tc>
          <w:tcPr>
            <w:tcW w:w="806" w:type="dxa"/>
            <w:hideMark/>
          </w:tcPr>
          <w:p w:rsidR="00A43074" w:rsidRPr="00624CFB" w:rsidRDefault="00A43074" w:rsidP="00CC040C">
            <w:pPr>
              <w:pStyle w:val="BodyText"/>
              <w:rPr>
                <w:lang w:val="en-GB" w:eastAsia="en-GB"/>
              </w:rPr>
            </w:pPr>
            <w:r w:rsidRPr="00624CFB">
              <w:rPr>
                <w:lang w:val="en-GB" w:eastAsia="en-GB"/>
              </w:rPr>
              <w:lastRenderedPageBreak/>
              <w:t>CNF</w:t>
            </w:r>
          </w:p>
        </w:tc>
        <w:tc>
          <w:tcPr>
            <w:tcW w:w="2409" w:type="dxa"/>
            <w:hideMark/>
          </w:tcPr>
          <w:p w:rsidR="00A43074" w:rsidRPr="00624CFB" w:rsidRDefault="00A43074" w:rsidP="00CC040C">
            <w:pPr>
              <w:pStyle w:val="BodyText"/>
              <w:rPr>
                <w:lang w:val="en-GB" w:eastAsia="en-GB"/>
              </w:rPr>
            </w:pPr>
            <w:r w:rsidRPr="00624CFB">
              <w:rPr>
                <w:lang w:val="en-GB" w:eastAsia="en-GB"/>
              </w:rPr>
              <w:t>Credit fully</w:t>
            </w:r>
          </w:p>
        </w:tc>
        <w:tc>
          <w:tcPr>
            <w:tcW w:w="5953" w:type="dxa"/>
            <w:hideMark/>
          </w:tcPr>
          <w:p w:rsidR="00A43074" w:rsidRPr="00624CFB" w:rsidRDefault="00A43074" w:rsidP="00CC040C">
            <w:pPr>
              <w:pStyle w:val="BodyText"/>
              <w:rPr>
                <w:lang w:val="en-GB" w:eastAsia="en-GB"/>
              </w:rPr>
            </w:pPr>
            <w:r w:rsidRPr="00624CFB">
              <w:rPr>
                <w:lang w:val="en-GB" w:eastAsia="en-GB"/>
              </w:rPr>
              <w:t xml:space="preserve">Request to fully cancel the referenced invoice with a credit note. </w:t>
            </w:r>
          </w:p>
        </w:tc>
      </w:tr>
      <w:tr w:rsidR="00A43074" w:rsidRPr="00624CFB" w:rsidTr="00CC040C">
        <w:trPr>
          <w:trHeight w:val="315"/>
        </w:trPr>
        <w:tc>
          <w:tcPr>
            <w:tcW w:w="806" w:type="dxa"/>
            <w:hideMark/>
          </w:tcPr>
          <w:p w:rsidR="00A43074" w:rsidRPr="00624CFB" w:rsidRDefault="00A43074" w:rsidP="00CC040C">
            <w:pPr>
              <w:pStyle w:val="BodyText"/>
              <w:rPr>
                <w:lang w:val="en-GB" w:eastAsia="en-GB"/>
              </w:rPr>
            </w:pPr>
            <w:r w:rsidRPr="00624CFB">
              <w:rPr>
                <w:lang w:val="en-GB" w:eastAsia="en-GB"/>
              </w:rPr>
              <w:t>CNP</w:t>
            </w:r>
          </w:p>
        </w:tc>
        <w:tc>
          <w:tcPr>
            <w:tcW w:w="2409" w:type="dxa"/>
            <w:hideMark/>
          </w:tcPr>
          <w:p w:rsidR="00A43074" w:rsidRPr="00624CFB" w:rsidRDefault="00A43074" w:rsidP="00CC040C">
            <w:pPr>
              <w:pStyle w:val="BodyText"/>
              <w:rPr>
                <w:lang w:val="en-GB" w:eastAsia="en-GB"/>
              </w:rPr>
            </w:pPr>
            <w:r w:rsidRPr="00624CFB">
              <w:rPr>
                <w:lang w:val="en-GB" w:eastAsia="en-GB"/>
              </w:rPr>
              <w:t>Credit partially</w:t>
            </w:r>
          </w:p>
        </w:tc>
        <w:tc>
          <w:tcPr>
            <w:tcW w:w="5953" w:type="dxa"/>
            <w:hideMark/>
          </w:tcPr>
          <w:p w:rsidR="00A43074" w:rsidRPr="00624CFB" w:rsidRDefault="00A43074" w:rsidP="00CC040C">
            <w:pPr>
              <w:pStyle w:val="BodyText"/>
              <w:rPr>
                <w:lang w:val="en-GB" w:eastAsia="en-GB"/>
              </w:rPr>
            </w:pPr>
            <w:r w:rsidRPr="00624CFB">
              <w:rPr>
                <w:lang w:val="en-GB" w:eastAsia="en-GB"/>
              </w:rPr>
              <w:t>Request to issue partial credit note for corrections only.</w:t>
            </w:r>
          </w:p>
        </w:tc>
      </w:tr>
      <w:tr w:rsidR="00CC040C" w:rsidRPr="00624CFB" w:rsidTr="00CC040C">
        <w:trPr>
          <w:trHeight w:val="195"/>
        </w:trPr>
        <w:tc>
          <w:tcPr>
            <w:tcW w:w="806" w:type="dxa"/>
          </w:tcPr>
          <w:p w:rsidR="00655C3E" w:rsidRPr="00624CFB" w:rsidRDefault="00CC040C" w:rsidP="00CC040C">
            <w:pPr>
              <w:pStyle w:val="BodyText"/>
              <w:rPr>
                <w:lang w:val="en-GB" w:eastAsia="en-GB"/>
              </w:rPr>
            </w:pPr>
            <w:r w:rsidRPr="00624CFB">
              <w:rPr>
                <w:lang w:val="en-GB" w:eastAsia="en-GB"/>
              </w:rPr>
              <w:t>CNA</w:t>
            </w:r>
          </w:p>
        </w:tc>
        <w:tc>
          <w:tcPr>
            <w:tcW w:w="2409" w:type="dxa"/>
          </w:tcPr>
          <w:p w:rsidR="00655C3E" w:rsidRPr="00624CFB" w:rsidRDefault="00CC040C" w:rsidP="00CC040C">
            <w:pPr>
              <w:pStyle w:val="BodyText"/>
              <w:rPr>
                <w:lang w:val="en-GB" w:eastAsia="en-GB"/>
              </w:rPr>
            </w:pPr>
            <w:r w:rsidRPr="00624CFB">
              <w:rPr>
                <w:lang w:val="en-GB" w:eastAsia="en-GB"/>
              </w:rPr>
              <w:t>Credit the amount</w:t>
            </w:r>
          </w:p>
        </w:tc>
        <w:tc>
          <w:tcPr>
            <w:tcW w:w="5953" w:type="dxa"/>
          </w:tcPr>
          <w:p w:rsidR="00655C3E" w:rsidRPr="00624CFB" w:rsidRDefault="00CC040C" w:rsidP="00CC040C">
            <w:pPr>
              <w:pStyle w:val="BodyText"/>
              <w:rPr>
                <w:lang w:val="en-GB" w:eastAsia="en-GB"/>
              </w:rPr>
            </w:pPr>
            <w:r w:rsidRPr="00624CFB">
              <w:rPr>
                <w:lang w:val="en-GB" w:eastAsia="en-GB"/>
              </w:rPr>
              <w:t>Request to repay the amount paid on the invoice.</w:t>
            </w:r>
          </w:p>
        </w:tc>
      </w:tr>
      <w:tr w:rsidR="009A0416" w:rsidRPr="00624CFB" w:rsidTr="00CC040C">
        <w:trPr>
          <w:trHeight w:val="195"/>
          <w:ins w:id="461" w:author="Georg Birgisson" w:date="2018-04-17T19:01:00Z"/>
        </w:trPr>
        <w:tc>
          <w:tcPr>
            <w:tcW w:w="806" w:type="dxa"/>
          </w:tcPr>
          <w:p w:rsidR="009A0416" w:rsidRPr="00624CFB" w:rsidRDefault="009A0416" w:rsidP="00CC040C">
            <w:pPr>
              <w:pStyle w:val="BodyText"/>
              <w:rPr>
                <w:ins w:id="462" w:author="Georg Birgisson" w:date="2018-04-17T19:01:00Z"/>
                <w:lang w:val="en-GB" w:eastAsia="en-GB"/>
              </w:rPr>
            </w:pPr>
            <w:ins w:id="463" w:author="Georg Birgisson" w:date="2018-04-17T19:01:00Z">
              <w:r>
                <w:rPr>
                  <w:lang w:val="en-GB" w:eastAsia="en-GB"/>
                </w:rPr>
                <w:t>OTH</w:t>
              </w:r>
            </w:ins>
          </w:p>
        </w:tc>
        <w:tc>
          <w:tcPr>
            <w:tcW w:w="2409" w:type="dxa"/>
          </w:tcPr>
          <w:p w:rsidR="009A0416" w:rsidRPr="00624CFB" w:rsidRDefault="009A0416" w:rsidP="00CC040C">
            <w:pPr>
              <w:pStyle w:val="BodyText"/>
              <w:rPr>
                <w:ins w:id="464" w:author="Georg Birgisson" w:date="2018-04-17T19:01:00Z"/>
                <w:lang w:val="en-GB" w:eastAsia="en-GB"/>
              </w:rPr>
            </w:pPr>
            <w:ins w:id="465" w:author="Georg Birgisson" w:date="2018-04-17T19:01:00Z">
              <w:r>
                <w:rPr>
                  <w:lang w:val="en-GB" w:eastAsia="en-GB"/>
                </w:rPr>
                <w:t>Other</w:t>
              </w:r>
            </w:ins>
          </w:p>
        </w:tc>
        <w:tc>
          <w:tcPr>
            <w:tcW w:w="5953" w:type="dxa"/>
          </w:tcPr>
          <w:p w:rsidR="009A0416" w:rsidRPr="00624CFB" w:rsidRDefault="009A0416" w:rsidP="00CC040C">
            <w:pPr>
              <w:pStyle w:val="BodyText"/>
              <w:rPr>
                <w:ins w:id="466" w:author="Georg Birgisson" w:date="2018-04-17T19:01:00Z"/>
                <w:lang w:val="en-GB" w:eastAsia="en-GB"/>
              </w:rPr>
            </w:pPr>
            <w:ins w:id="467" w:author="Georg Birgisson" w:date="2018-04-17T19:01:00Z">
              <w:r>
                <w:rPr>
                  <w:lang w:val="en-GB" w:eastAsia="en-GB"/>
                </w:rPr>
                <w:t>Requested action is not defined by code.</w:t>
              </w:r>
            </w:ins>
          </w:p>
        </w:tc>
      </w:tr>
    </w:tbl>
    <w:p w:rsidR="00CC040C" w:rsidRPr="00624CFB" w:rsidRDefault="00CC040C" w:rsidP="00CC040C">
      <w:pPr>
        <w:pStyle w:val="BodyText"/>
        <w:rPr>
          <w:lang w:val="en-GB"/>
        </w:rPr>
      </w:pPr>
    </w:p>
    <w:sectPr w:rsidR="00CC040C" w:rsidRPr="00624CFB" w:rsidSect="00A80EF3">
      <w:headerReference w:type="default" r:id="rId26"/>
      <w:footerReference w:type="default" r:id="rId27"/>
      <w:pgSz w:w="11906" w:h="16838"/>
      <w:pgMar w:top="1440" w:right="127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CF8" w:rsidRDefault="00807CF8" w:rsidP="00947885">
      <w:r>
        <w:separator/>
      </w:r>
    </w:p>
  </w:endnote>
  <w:endnote w:type="continuationSeparator" w:id="0">
    <w:p w:rsidR="00807CF8" w:rsidRDefault="00807CF8" w:rsidP="0094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884304"/>
      <w:docPartObj>
        <w:docPartGallery w:val="Page Numbers (Bottom of Page)"/>
        <w:docPartUnique/>
      </w:docPartObj>
    </w:sdtPr>
    <w:sdtEndPr>
      <w:rPr>
        <w:color w:val="7F7F7F" w:themeColor="background1" w:themeShade="7F"/>
        <w:spacing w:val="60"/>
      </w:rPr>
    </w:sdtEndPr>
    <w:sdtContent>
      <w:p w:rsidR="001C65C6" w:rsidRDefault="001C65C6">
        <w:pPr>
          <w:pStyle w:val="Footer"/>
          <w:pBdr>
            <w:top w:val="single" w:sz="4" w:space="1" w:color="D9D9D9" w:themeColor="background1" w:themeShade="D9"/>
          </w:pBdr>
          <w:jc w:val="right"/>
        </w:pPr>
        <w:r>
          <w:rPr>
            <w:noProof/>
            <w:lang w:val="en-GB" w:eastAsia="en-GB"/>
          </w:rPr>
          <w:drawing>
            <wp:anchor distT="0" distB="0" distL="114300" distR="114300" simplePos="0" relativeHeight="251653120" behindDoc="0" locked="0" layoutInCell="1" allowOverlap="1" wp14:anchorId="6B67B903" wp14:editId="0531A7EC">
              <wp:simplePos x="0" y="0"/>
              <wp:positionH relativeFrom="page">
                <wp:posOffset>3238500</wp:posOffset>
              </wp:positionH>
              <wp:positionV relativeFrom="page">
                <wp:posOffset>10071735</wp:posOffset>
              </wp:positionV>
              <wp:extent cx="800100" cy="2762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C65C6" w:rsidRDefault="001C6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C6" w:rsidRDefault="001C65C6" w:rsidP="001A60B4">
    <w:pPr>
      <w:pStyle w:val="Footer"/>
    </w:pPr>
    <w:r>
      <w:tab/>
    </w:r>
    <w:r w:rsidRPr="001B4812">
      <w:rPr>
        <w:noProof/>
        <w:lang w:val="en-GB" w:eastAsia="en-GB"/>
      </w:rPr>
      <w:drawing>
        <wp:inline distT="0" distB="0" distL="0" distR="0" wp14:anchorId="352B1684" wp14:editId="510B9680">
          <wp:extent cx="930604" cy="324826"/>
          <wp:effectExtent l="19050" t="0" r="2846" b="0"/>
          <wp:docPr id="14" name="Picture 1" descr="Image result for 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ative commons logo"/>
                  <pic:cNvPicPr>
                    <a:picLocks noChangeAspect="1" noChangeArrowheads="1"/>
                  </pic:cNvPicPr>
                </pic:nvPicPr>
                <pic:blipFill>
                  <a:blip r:embed="rId1"/>
                  <a:srcRect/>
                  <a:stretch>
                    <a:fillRect/>
                  </a:stretch>
                </pic:blipFill>
                <pic:spPr bwMode="auto">
                  <a:xfrm>
                    <a:off x="0" y="0"/>
                    <a:ext cx="938708" cy="327655"/>
                  </a:xfrm>
                  <a:prstGeom prst="rect">
                    <a:avLst/>
                  </a:prstGeom>
                  <a:noFill/>
                  <a:ln w="9525">
                    <a:noFill/>
                    <a:miter lim="800000"/>
                    <a:headEnd/>
                    <a:tailEnd/>
                  </a:ln>
                </pic:spPr>
              </pic:pic>
            </a:graphicData>
          </a:graphic>
        </wp:inline>
      </w:drawing>
    </w:r>
    <w:r>
      <w:tab/>
    </w:r>
    <w:r>
      <w:fldChar w:fldCharType="begin"/>
    </w:r>
    <w:r>
      <w:instrText xml:space="preserve"> PAGE   \* MERGEFORMAT </w:instrText>
    </w:r>
    <w:r>
      <w:fldChar w:fldCharType="separate"/>
    </w:r>
    <w:r>
      <w:rPr>
        <w:noProof/>
      </w:rPr>
      <w:t>19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C6" w:rsidRPr="00832D71" w:rsidRDefault="001C65C6" w:rsidP="00832D71">
    <w:pPr>
      <w:pStyle w:val="Footer"/>
      <w:tabs>
        <w:tab w:val="left" w:pos="6952"/>
      </w:tabs>
    </w:pPr>
    <w:r>
      <w:rPr>
        <w:noProof/>
        <w:lang w:val="en-GB" w:eastAsia="en-GB"/>
      </w:rPr>
      <w:drawing>
        <wp:anchor distT="0" distB="0" distL="114300" distR="114300" simplePos="0" relativeHeight="251663360" behindDoc="1" locked="0" layoutInCell="1" allowOverlap="1" wp14:anchorId="03E98F8B" wp14:editId="32347FEB">
          <wp:simplePos x="0" y="0"/>
          <wp:positionH relativeFrom="page">
            <wp:posOffset>3412490</wp:posOffset>
          </wp:positionH>
          <wp:positionV relativeFrom="page">
            <wp:posOffset>9854565</wp:posOffset>
          </wp:positionV>
          <wp:extent cx="800100" cy="276225"/>
          <wp:effectExtent l="0" t="0" r="0" b="9525"/>
          <wp:wrapNone/>
          <wp:docPr id="3520" name="Picture 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anchor>
      </w:drawing>
    </w:r>
    <w:r>
      <w:tab/>
    </w:r>
    <w:r>
      <w:tab/>
    </w:r>
    <w:r>
      <w:tab/>
    </w:r>
    <w:r>
      <w:tab/>
    </w:r>
    <w:r>
      <w:tab/>
    </w:r>
    <w:r>
      <w:tab/>
    </w:r>
    <w:r>
      <w:tab/>
    </w:r>
    <w:r>
      <w:tab/>
    </w:r>
    <w:r>
      <w:tab/>
    </w:r>
    <w:r>
      <w:tab/>
    </w:r>
    <w:r>
      <w:tab/>
    </w:r>
    <w:r>
      <w:tab/>
    </w:r>
    <w:r>
      <w:tab/>
    </w:r>
    <w:r>
      <w:tab/>
    </w:r>
    <w:r>
      <w:tab/>
    </w:r>
    <w:r>
      <w:tab/>
    </w:r>
    <w:r>
      <w:tab/>
    </w:r>
    <w:r>
      <w:tab/>
    </w:r>
    <w:r>
      <w:tab/>
    </w:r>
    <w:r>
      <w:fldChar w:fldCharType="begin"/>
    </w:r>
    <w:r>
      <w:instrText xml:space="preserve"> PAGE   \* MERGEFORMAT </w:instrText>
    </w:r>
    <w:r>
      <w:fldChar w:fldCharType="separate"/>
    </w:r>
    <w:r>
      <w:rPr>
        <w:noProof/>
      </w:rPr>
      <w:t>36</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C6" w:rsidRDefault="001C65C6" w:rsidP="00A5789A">
    <w:pPr>
      <w:pStyle w:val="Footer"/>
      <w:jc w:val="center"/>
    </w:pPr>
    <w:r>
      <w:tab/>
    </w:r>
    <w:r>
      <w:tab/>
    </w:r>
    <w:sdt>
      <w:sdtPr>
        <w:id w:val="58435114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39</w:t>
        </w:r>
        <w:r>
          <w:rPr>
            <w:noProof/>
          </w:rPr>
          <w:fldChar w:fldCharType="end"/>
        </w:r>
        <w:r>
          <w:t xml:space="preserve"> </w:t>
        </w:r>
      </w:sdtContent>
    </w:sdt>
  </w:p>
  <w:p w:rsidR="001C65C6" w:rsidRDefault="001C6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CF8" w:rsidRDefault="00807CF8" w:rsidP="00947885">
      <w:r>
        <w:separator/>
      </w:r>
    </w:p>
  </w:footnote>
  <w:footnote w:type="continuationSeparator" w:id="0">
    <w:p w:rsidR="00807CF8" w:rsidRDefault="00807CF8" w:rsidP="00947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C6" w:rsidRPr="00361A0D" w:rsidRDefault="001C65C6" w:rsidP="00947885">
    <w:pPr>
      <w:spacing w:line="224" w:lineRule="exact"/>
      <w:ind w:right="-50"/>
      <w:jc w:val="both"/>
      <w:rPr>
        <w:rFonts w:eastAsia="Arial" w:cs="Arial"/>
        <w:szCs w:val="20"/>
      </w:rPr>
    </w:pPr>
    <w:r>
      <w:rPr>
        <w:rFonts w:eastAsia="Arial" w:cs="Arial"/>
        <w:noProof/>
        <w:spacing w:val="-1"/>
        <w:szCs w:val="20"/>
        <w:lang w:val="en-GB" w:eastAsia="en-GB"/>
      </w:rPr>
      <w:drawing>
        <wp:anchor distT="0" distB="0" distL="114300" distR="114300" simplePos="0" relativeHeight="251652096" behindDoc="1" locked="0" layoutInCell="1" allowOverlap="1" wp14:anchorId="213DF04C" wp14:editId="60385026">
          <wp:simplePos x="0" y="0"/>
          <wp:positionH relativeFrom="page">
            <wp:posOffset>5304790</wp:posOffset>
          </wp:positionH>
          <wp:positionV relativeFrom="page">
            <wp:posOffset>241300</wp:posOffset>
          </wp:positionV>
          <wp:extent cx="1548765" cy="50863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1C65C6" w:rsidRPr="00361A0D" w:rsidRDefault="001C65C6" w:rsidP="00947885">
    <w:pPr>
      <w:ind w:right="-20"/>
      <w:jc w:val="both"/>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xxA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Message Level Response</w:t>
    </w:r>
  </w:p>
  <w:p w:rsidR="001C65C6" w:rsidRDefault="001C65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C6" w:rsidRDefault="001C65C6">
    <w:pPr>
      <w:spacing w:line="200" w:lineRule="exact"/>
      <w:rPr>
        <w:szCs w:val="20"/>
      </w:rPr>
    </w:pPr>
    <w:r>
      <w:rPr>
        <w:noProof/>
        <w:lang w:val="en-GB" w:eastAsia="en-GB"/>
      </w:rPr>
      <w:drawing>
        <wp:anchor distT="0" distB="0" distL="114300" distR="114300" simplePos="0" relativeHeight="251656192" behindDoc="1" locked="0" layoutInCell="1" allowOverlap="1" wp14:anchorId="5D03B7B7" wp14:editId="72ABBD0C">
          <wp:simplePos x="0" y="0"/>
          <wp:positionH relativeFrom="page">
            <wp:posOffset>5304790</wp:posOffset>
          </wp:positionH>
          <wp:positionV relativeFrom="page">
            <wp:posOffset>241300</wp:posOffset>
          </wp:positionV>
          <wp:extent cx="1548765" cy="508635"/>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en-GB" w:eastAsia="en-GB"/>
      </w:rPr>
      <mc:AlternateContent>
        <mc:Choice Requires="wps">
          <w:drawing>
            <wp:anchor distT="0" distB="0" distL="114300" distR="114300" simplePos="0" relativeHeight="251659776" behindDoc="1" locked="0" layoutInCell="1" allowOverlap="1" wp14:anchorId="41805FD5" wp14:editId="74E94C90">
              <wp:simplePos x="0" y="0"/>
              <wp:positionH relativeFrom="page">
                <wp:posOffset>706755</wp:posOffset>
              </wp:positionH>
              <wp:positionV relativeFrom="page">
                <wp:posOffset>451485</wp:posOffset>
              </wp:positionV>
              <wp:extent cx="2767330" cy="298450"/>
              <wp:effectExtent l="0" t="0" r="13970" b="63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Pr="00361A0D" w:rsidRDefault="001C65C6">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1C65C6" w:rsidRPr="00361A0D" w:rsidRDefault="001C65C6">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Invoice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05FD5" id="_x0000_t202" coordsize="21600,21600" o:spt="202" path="m,l,21600r21600,l21600,xe">
              <v:stroke joinstyle="miter"/>
              <v:path gradientshapeok="t" o:connecttype="rect"/>
            </v:shapetype>
            <v:shape id="Text Box 35" o:spid="_x0000_s2172" type="#_x0000_t202" style="position:absolute;margin-left:55.65pt;margin-top:35.55pt;width:217.9pt;height:23.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" filled="f" stroked="f">
              <v:textbox inset="0,0,0,0">
                <w:txbxContent>
                  <w:p w:rsidR="001C65C6" w:rsidRPr="00361A0D" w:rsidRDefault="001C65C6">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1C65C6" w:rsidRPr="00361A0D" w:rsidRDefault="001C65C6">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r>
                      <w:rPr>
                        <w:rFonts w:eastAsia="Arial" w:cs="Arial"/>
                        <w:spacing w:val="-2"/>
                        <w:szCs w:val="20"/>
                      </w:rPr>
                      <w:t>63A</w:t>
                    </w:r>
                    <w:r w:rsidRPr="00361A0D">
                      <w:rPr>
                        <w:rFonts w:eastAsia="Arial" w:cs="Arial"/>
                        <w:szCs w:val="20"/>
                      </w:rPr>
                      <w:t xml:space="preserve"> –</w:t>
                    </w:r>
                    <w:r w:rsidRPr="00361A0D">
                      <w:rPr>
                        <w:rFonts w:eastAsia="Arial" w:cs="Arial"/>
                        <w:spacing w:val="-2"/>
                        <w:szCs w:val="20"/>
                      </w:rPr>
                      <w:t xml:space="preserve"> </w:t>
                    </w:r>
                    <w:r>
                      <w:rPr>
                        <w:rFonts w:eastAsia="Arial" w:cs="Arial"/>
                        <w:spacing w:val="-2"/>
                        <w:szCs w:val="20"/>
                      </w:rPr>
                      <w:t>Invoice Response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C6" w:rsidRDefault="001C65C6">
    <w:pPr>
      <w:spacing w:line="200" w:lineRule="exact"/>
      <w:rPr>
        <w:szCs w:val="20"/>
      </w:rPr>
    </w:pPr>
    <w:r>
      <w:rPr>
        <w:noProof/>
        <w:lang w:val="en-GB" w:eastAsia="en-GB"/>
      </w:rPr>
      <w:drawing>
        <wp:anchor distT="0" distB="0" distL="114300" distR="114300" simplePos="0" relativeHeight="251659264" behindDoc="1" locked="0" layoutInCell="1" allowOverlap="1" wp14:anchorId="44999074" wp14:editId="524797D1">
          <wp:simplePos x="0" y="0"/>
          <wp:positionH relativeFrom="page">
            <wp:posOffset>8669092</wp:posOffset>
          </wp:positionH>
          <wp:positionV relativeFrom="page">
            <wp:posOffset>249927</wp:posOffset>
          </wp:positionV>
          <wp:extent cx="1548765" cy="508635"/>
          <wp:effectExtent l="0" t="0" r="0" b="5715"/>
          <wp:wrapNone/>
          <wp:docPr id="3519" name="Picture 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en-GB" w:eastAsia="en-GB"/>
      </w:rPr>
      <mc:AlternateContent>
        <mc:Choice Requires="wps">
          <w:drawing>
            <wp:anchor distT="0" distB="0" distL="114300" distR="114300" simplePos="0" relativeHeight="251660800" behindDoc="1" locked="0" layoutInCell="1" allowOverlap="1" wp14:anchorId="1F98196D" wp14:editId="29141EAD">
              <wp:simplePos x="0" y="0"/>
              <wp:positionH relativeFrom="page">
                <wp:posOffset>706755</wp:posOffset>
              </wp:positionH>
              <wp:positionV relativeFrom="page">
                <wp:posOffset>451485</wp:posOffset>
              </wp:positionV>
              <wp:extent cx="2767330" cy="298450"/>
              <wp:effectExtent l="0" t="0" r="13970" b="6350"/>
              <wp:wrapNone/>
              <wp:docPr id="3518" name="Text Box 3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Pr="00361A0D" w:rsidRDefault="001C65C6">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1C65C6" w:rsidRPr="00361A0D" w:rsidRDefault="001C65C6">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del w:id="427" w:author="Georg Birgisson" w:date="2018-04-19T13:31:00Z">
                            <w:r w:rsidDel="00A15726">
                              <w:rPr>
                                <w:rFonts w:eastAsia="Arial" w:cs="Arial"/>
                                <w:spacing w:val="-2"/>
                                <w:szCs w:val="20"/>
                              </w:rPr>
                              <w:delText>36A</w:delText>
                            </w:r>
                            <w:r w:rsidRPr="00361A0D" w:rsidDel="00A15726">
                              <w:rPr>
                                <w:rFonts w:eastAsia="Arial" w:cs="Arial"/>
                                <w:szCs w:val="20"/>
                              </w:rPr>
                              <w:delText xml:space="preserve"> </w:delText>
                            </w:r>
                          </w:del>
                          <w:ins w:id="428" w:author="Georg Birgisson" w:date="2018-04-19T13:31:00Z">
                            <w:r w:rsidR="00A15726">
                              <w:rPr>
                                <w:rFonts w:eastAsia="Arial" w:cs="Arial"/>
                                <w:spacing w:val="-2"/>
                                <w:szCs w:val="20"/>
                              </w:rPr>
                              <w:t>63A</w:t>
                            </w:r>
                            <w:r w:rsidR="00A15726" w:rsidRPr="00361A0D">
                              <w:rPr>
                                <w:rFonts w:eastAsia="Arial" w:cs="Arial"/>
                                <w:szCs w:val="20"/>
                              </w:rPr>
                              <w:t xml:space="preserve"> </w:t>
                            </w:r>
                          </w:ins>
                          <w:r w:rsidRPr="00361A0D">
                            <w:rPr>
                              <w:rFonts w:eastAsia="Arial" w:cs="Arial"/>
                              <w:szCs w:val="20"/>
                            </w:rPr>
                            <w:t>–</w:t>
                          </w:r>
                          <w:r w:rsidRPr="00361A0D">
                            <w:rPr>
                              <w:rFonts w:eastAsia="Arial" w:cs="Arial"/>
                              <w:spacing w:val="-2"/>
                              <w:szCs w:val="20"/>
                            </w:rPr>
                            <w:t xml:space="preserve"> </w:t>
                          </w:r>
                          <w:del w:id="429" w:author="Georg Birgisson" w:date="2018-04-19T13:31:00Z">
                            <w:r w:rsidDel="00A15726">
                              <w:rPr>
                                <w:rFonts w:eastAsia="Arial" w:cs="Arial"/>
                                <w:spacing w:val="-2"/>
                                <w:szCs w:val="20"/>
                              </w:rPr>
                              <w:delText>Message Level</w:delText>
                            </w:r>
                          </w:del>
                          <w:ins w:id="430" w:author="Georg Birgisson" w:date="2018-04-19T13:31:00Z">
                            <w:r w:rsidR="00A15726">
                              <w:rPr>
                                <w:rFonts w:eastAsia="Arial" w:cs="Arial"/>
                                <w:spacing w:val="-2"/>
                                <w:szCs w:val="20"/>
                              </w:rPr>
                              <w:t>Invoice</w:t>
                            </w:r>
                          </w:ins>
                          <w:r>
                            <w:rPr>
                              <w:rFonts w:eastAsia="Arial" w:cs="Arial"/>
                              <w:spacing w:val="-2"/>
                              <w:szCs w:val="20"/>
                            </w:rPr>
                            <w:t xml:space="preserve">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8196D" id="_x0000_t202" coordsize="21600,21600" o:spt="202" path="m,l,21600r21600,l21600,xe">
              <v:stroke joinstyle="miter"/>
              <v:path gradientshapeok="t" o:connecttype="rect"/>
            </v:shapetype>
            <v:shape id="Text Box 3518" o:spid="_x0000_s2173" type="#_x0000_t202" style="position:absolute;margin-left:55.65pt;margin-top:35.55pt;width:217.9pt;height:2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" filled="f" stroked="f">
              <v:textbox inset="0,0,0,0">
                <w:txbxContent>
                  <w:p w:rsidR="001C65C6" w:rsidRPr="00361A0D" w:rsidRDefault="001C65C6">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1C65C6" w:rsidRPr="00361A0D" w:rsidRDefault="001C65C6">
                    <w:pPr>
                      <w:ind w:left="20" w:right="-20"/>
                      <w:rPr>
                        <w:rFonts w:eastAsia="Arial" w:cs="Arial"/>
                        <w:szCs w:val="20"/>
                      </w:rPr>
                    </w:pPr>
                    <w:r w:rsidRPr="00361A0D">
                      <w:rPr>
                        <w:rFonts w:eastAsia="Arial" w:cs="Arial"/>
                        <w:spacing w:val="-1"/>
                        <w:szCs w:val="20"/>
                      </w:rPr>
                      <w:t>B</w:t>
                    </w:r>
                    <w:r w:rsidRPr="00361A0D">
                      <w:rPr>
                        <w:rFonts w:eastAsia="Arial" w:cs="Arial"/>
                        <w:szCs w:val="20"/>
                      </w:rPr>
                      <w:t>IS</w:t>
                    </w:r>
                    <w:r w:rsidRPr="00361A0D">
                      <w:rPr>
                        <w:rFonts w:eastAsia="Arial" w:cs="Arial"/>
                        <w:spacing w:val="-2"/>
                        <w:szCs w:val="20"/>
                      </w:rPr>
                      <w:t xml:space="preserve"> </w:t>
                    </w:r>
                    <w:del w:id="431" w:author="Georg Birgisson" w:date="2018-04-19T13:31:00Z">
                      <w:r w:rsidDel="00A15726">
                        <w:rPr>
                          <w:rFonts w:eastAsia="Arial" w:cs="Arial"/>
                          <w:spacing w:val="-2"/>
                          <w:szCs w:val="20"/>
                        </w:rPr>
                        <w:delText>36A</w:delText>
                      </w:r>
                      <w:r w:rsidRPr="00361A0D" w:rsidDel="00A15726">
                        <w:rPr>
                          <w:rFonts w:eastAsia="Arial" w:cs="Arial"/>
                          <w:szCs w:val="20"/>
                        </w:rPr>
                        <w:delText xml:space="preserve"> </w:delText>
                      </w:r>
                    </w:del>
                    <w:ins w:id="432" w:author="Georg Birgisson" w:date="2018-04-19T13:31:00Z">
                      <w:r w:rsidR="00A15726">
                        <w:rPr>
                          <w:rFonts w:eastAsia="Arial" w:cs="Arial"/>
                          <w:spacing w:val="-2"/>
                          <w:szCs w:val="20"/>
                        </w:rPr>
                        <w:t>63A</w:t>
                      </w:r>
                      <w:r w:rsidR="00A15726" w:rsidRPr="00361A0D">
                        <w:rPr>
                          <w:rFonts w:eastAsia="Arial" w:cs="Arial"/>
                          <w:szCs w:val="20"/>
                        </w:rPr>
                        <w:t xml:space="preserve"> </w:t>
                      </w:r>
                    </w:ins>
                    <w:r w:rsidRPr="00361A0D">
                      <w:rPr>
                        <w:rFonts w:eastAsia="Arial" w:cs="Arial"/>
                        <w:szCs w:val="20"/>
                      </w:rPr>
                      <w:t>–</w:t>
                    </w:r>
                    <w:r w:rsidRPr="00361A0D">
                      <w:rPr>
                        <w:rFonts w:eastAsia="Arial" w:cs="Arial"/>
                        <w:spacing w:val="-2"/>
                        <w:szCs w:val="20"/>
                      </w:rPr>
                      <w:t xml:space="preserve"> </w:t>
                    </w:r>
                    <w:del w:id="433" w:author="Georg Birgisson" w:date="2018-04-19T13:31:00Z">
                      <w:r w:rsidDel="00A15726">
                        <w:rPr>
                          <w:rFonts w:eastAsia="Arial" w:cs="Arial"/>
                          <w:spacing w:val="-2"/>
                          <w:szCs w:val="20"/>
                        </w:rPr>
                        <w:delText>Message Level</w:delText>
                      </w:r>
                    </w:del>
                    <w:ins w:id="434" w:author="Georg Birgisson" w:date="2018-04-19T13:31:00Z">
                      <w:r w:rsidR="00A15726">
                        <w:rPr>
                          <w:rFonts w:eastAsia="Arial" w:cs="Arial"/>
                          <w:spacing w:val="-2"/>
                          <w:szCs w:val="20"/>
                        </w:rPr>
                        <w:t>Invoice</w:t>
                      </w:r>
                    </w:ins>
                    <w:r>
                      <w:rPr>
                        <w:rFonts w:eastAsia="Arial" w:cs="Arial"/>
                        <w:spacing w:val="-2"/>
                        <w:szCs w:val="20"/>
                      </w:rPr>
                      <w:t xml:space="preserve"> Response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5C6" w:rsidRPr="00A80EF3" w:rsidRDefault="001C65C6" w:rsidP="00A80EF3">
    <w:pPr>
      <w:spacing w:line="200" w:lineRule="exact"/>
      <w:rPr>
        <w:sz w:val="18"/>
        <w:szCs w:val="20"/>
      </w:rPr>
    </w:pPr>
    <w:r w:rsidRPr="00A80EF3">
      <w:rPr>
        <w:noProof/>
        <w:lang w:val="en-GB" w:eastAsia="en-GB"/>
      </w:rPr>
      <w:drawing>
        <wp:anchor distT="0" distB="0" distL="114300" distR="114300" simplePos="0" relativeHeight="251658752" behindDoc="1" locked="0" layoutInCell="1" allowOverlap="1" wp14:anchorId="231C2B98" wp14:editId="0AC13C2A">
          <wp:simplePos x="0" y="0"/>
          <wp:positionH relativeFrom="page">
            <wp:posOffset>5746750</wp:posOffset>
          </wp:positionH>
          <wp:positionV relativeFrom="page">
            <wp:posOffset>272415</wp:posOffset>
          </wp:positionV>
          <wp:extent cx="1548765" cy="508635"/>
          <wp:effectExtent l="0" t="0" r="0" b="5715"/>
          <wp:wrapNone/>
          <wp:docPr id="3535" name="Picture 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lang w:val="en-GB" w:eastAsia="en-GB"/>
      </w:rPr>
      <mc:AlternateContent>
        <mc:Choice Requires="wps">
          <w:drawing>
            <wp:anchor distT="0" distB="0" distL="114300" distR="114300" simplePos="0" relativeHeight="251661824" behindDoc="1" locked="0" layoutInCell="1" allowOverlap="1" wp14:anchorId="322DD7D9" wp14:editId="23BE6957">
              <wp:simplePos x="0" y="0"/>
              <wp:positionH relativeFrom="page">
                <wp:posOffset>706755</wp:posOffset>
              </wp:positionH>
              <wp:positionV relativeFrom="page">
                <wp:posOffset>451485</wp:posOffset>
              </wp:positionV>
              <wp:extent cx="2767330" cy="298450"/>
              <wp:effectExtent l="0" t="0" r="13970" b="6350"/>
              <wp:wrapNone/>
              <wp:docPr id="3533" name="Text Box 3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98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1C65C6" w:rsidRPr="00361A0D" w:rsidRDefault="001C65C6" w:rsidP="00A80EF3">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1C65C6" w:rsidRPr="00361A0D" w:rsidRDefault="001C65C6" w:rsidP="00A80EF3">
                          <w:pPr>
                            <w:ind w:left="20" w:right="-20"/>
                            <w:rPr>
                              <w:rFonts w:eastAsia="Arial" w:cs="Arial"/>
                              <w:szCs w:val="20"/>
                            </w:rPr>
                          </w:pPr>
                          <w:r>
                            <w:rPr>
                              <w:rFonts w:eastAsia="Arial" w:cs="Arial"/>
                              <w:szCs w:val="20"/>
                            </w:rPr>
                            <w:t xml:space="preserve">BIS </w:t>
                          </w:r>
                          <w:del w:id="468" w:author="Georg Birgisson" w:date="2018-04-19T13:31:00Z">
                            <w:r w:rsidDel="00A15726">
                              <w:rPr>
                                <w:rFonts w:eastAsia="Arial" w:cs="Arial"/>
                                <w:szCs w:val="20"/>
                              </w:rPr>
                              <w:delText xml:space="preserve">36A </w:delText>
                            </w:r>
                          </w:del>
                          <w:ins w:id="469" w:author="Georg Birgisson" w:date="2018-04-19T13:31:00Z">
                            <w:r w:rsidR="00A15726">
                              <w:rPr>
                                <w:rFonts w:eastAsia="Arial" w:cs="Arial"/>
                                <w:szCs w:val="20"/>
                              </w:rPr>
                              <w:t xml:space="preserve">63A </w:t>
                            </w:r>
                          </w:ins>
                          <w:r w:rsidRPr="00361A0D">
                            <w:rPr>
                              <w:rFonts w:eastAsia="Arial" w:cs="Arial"/>
                              <w:szCs w:val="20"/>
                            </w:rPr>
                            <w:t>–</w:t>
                          </w:r>
                          <w:r w:rsidRPr="00361A0D">
                            <w:rPr>
                              <w:rFonts w:eastAsia="Arial" w:cs="Arial"/>
                              <w:spacing w:val="-2"/>
                              <w:szCs w:val="20"/>
                            </w:rPr>
                            <w:t xml:space="preserve"> </w:t>
                          </w:r>
                          <w:del w:id="470" w:author="Georg Birgisson" w:date="2018-04-19T13:31:00Z">
                            <w:r w:rsidDel="00A15726">
                              <w:rPr>
                                <w:rFonts w:eastAsia="Arial" w:cs="Arial"/>
                                <w:spacing w:val="-2"/>
                                <w:szCs w:val="20"/>
                              </w:rPr>
                              <w:delText>Message Level</w:delText>
                            </w:r>
                          </w:del>
                          <w:ins w:id="471" w:author="Georg Birgisson" w:date="2018-04-19T13:31:00Z">
                            <w:r w:rsidR="00A15726">
                              <w:rPr>
                                <w:rFonts w:eastAsia="Arial" w:cs="Arial"/>
                                <w:spacing w:val="-2"/>
                                <w:szCs w:val="20"/>
                              </w:rPr>
                              <w:t>Invoice</w:t>
                            </w:r>
                          </w:ins>
                          <w:r>
                            <w:rPr>
                              <w:rFonts w:eastAsia="Arial" w:cs="Arial"/>
                              <w:spacing w:val="-2"/>
                              <w:szCs w:val="20"/>
                            </w:rPr>
                            <w:t xml:space="preserve"> Response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DD7D9" id="_x0000_t202" coordsize="21600,21600" o:spt="202" path="m,l,21600r21600,l21600,xe">
              <v:stroke joinstyle="miter"/>
              <v:path gradientshapeok="t" o:connecttype="rect"/>
            </v:shapetype>
            <v:shape id="Text Box 3533" o:spid="_x0000_s2174" type="#_x0000_t202" style="position:absolute;margin-left:55.65pt;margin-top:35.55pt;width:217.9pt;height:2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" filled="f" stroked="f">
              <v:textbox inset="0,0,0,0">
                <w:txbxContent>
                  <w:p w:rsidR="001C65C6" w:rsidRPr="00361A0D" w:rsidRDefault="001C65C6" w:rsidP="00A80EF3">
                    <w:pPr>
                      <w:spacing w:line="224" w:lineRule="exact"/>
                      <w:ind w:left="20" w:right="-50"/>
                      <w:rPr>
                        <w:rFonts w:eastAsia="Arial" w:cs="Arial"/>
                        <w:szCs w:val="20"/>
                      </w:rPr>
                    </w:pPr>
                    <w:r w:rsidRPr="00361A0D">
                      <w:rPr>
                        <w:rFonts w:eastAsia="Arial" w:cs="Arial"/>
                        <w:spacing w:val="-1"/>
                        <w:szCs w:val="20"/>
                      </w:rPr>
                      <w:t>P</w:t>
                    </w:r>
                    <w:r w:rsidRPr="00361A0D">
                      <w:rPr>
                        <w:rFonts w:eastAsia="Arial" w:cs="Arial"/>
                        <w:spacing w:val="1"/>
                        <w:szCs w:val="20"/>
                      </w:rPr>
                      <w:t>E</w:t>
                    </w:r>
                    <w:r w:rsidRPr="00361A0D">
                      <w:rPr>
                        <w:rFonts w:eastAsia="Arial" w:cs="Arial"/>
                        <w:spacing w:val="-1"/>
                        <w:szCs w:val="20"/>
                      </w:rPr>
                      <w:t>PP</w:t>
                    </w:r>
                    <w:r w:rsidRPr="00361A0D">
                      <w:rPr>
                        <w:rFonts w:eastAsia="Arial" w:cs="Arial"/>
                        <w:spacing w:val="3"/>
                        <w:szCs w:val="20"/>
                      </w:rPr>
                      <w:t>O</w:t>
                    </w:r>
                    <w:r w:rsidRPr="00361A0D">
                      <w:rPr>
                        <w:rFonts w:eastAsia="Arial" w:cs="Arial"/>
                        <w:szCs w:val="20"/>
                      </w:rPr>
                      <w:t>L</w:t>
                    </w:r>
                    <w:r w:rsidRPr="00361A0D">
                      <w:rPr>
                        <w:rFonts w:eastAsia="Arial" w:cs="Arial"/>
                        <w:spacing w:val="-8"/>
                        <w:szCs w:val="20"/>
                      </w:rPr>
                      <w:t xml:space="preserve"> </w:t>
                    </w:r>
                    <w:r w:rsidRPr="00361A0D">
                      <w:rPr>
                        <w:rFonts w:eastAsia="Arial" w:cs="Arial"/>
                        <w:spacing w:val="1"/>
                        <w:szCs w:val="20"/>
                      </w:rPr>
                      <w:t>B</w:t>
                    </w:r>
                    <w:r w:rsidRPr="00361A0D">
                      <w:rPr>
                        <w:rFonts w:eastAsia="Arial" w:cs="Arial"/>
                        <w:szCs w:val="20"/>
                      </w:rPr>
                      <w:t>u</w:t>
                    </w:r>
                    <w:r w:rsidRPr="00361A0D">
                      <w:rPr>
                        <w:rFonts w:eastAsia="Arial" w:cs="Arial"/>
                        <w:spacing w:val="1"/>
                        <w:szCs w:val="20"/>
                      </w:rPr>
                      <w:t>s</w:t>
                    </w:r>
                    <w:r w:rsidRPr="00361A0D">
                      <w:rPr>
                        <w:rFonts w:eastAsia="Arial" w:cs="Arial"/>
                        <w:spacing w:val="-1"/>
                        <w:szCs w:val="20"/>
                      </w:rPr>
                      <w:t>i</w:t>
                    </w:r>
                    <w:r w:rsidRPr="00361A0D">
                      <w:rPr>
                        <w:rFonts w:eastAsia="Arial" w:cs="Arial"/>
                        <w:szCs w:val="20"/>
                      </w:rPr>
                      <w:t>n</w:t>
                    </w:r>
                    <w:r w:rsidRPr="00361A0D">
                      <w:rPr>
                        <w:rFonts w:eastAsia="Arial" w:cs="Arial"/>
                        <w:spacing w:val="-1"/>
                        <w:szCs w:val="20"/>
                      </w:rPr>
                      <w:t>e</w:t>
                    </w:r>
                    <w:r w:rsidRPr="00361A0D">
                      <w:rPr>
                        <w:rFonts w:eastAsia="Arial" w:cs="Arial"/>
                        <w:spacing w:val="1"/>
                        <w:szCs w:val="20"/>
                      </w:rPr>
                      <w:t>s</w:t>
                    </w:r>
                    <w:r w:rsidRPr="00361A0D">
                      <w:rPr>
                        <w:rFonts w:eastAsia="Arial" w:cs="Arial"/>
                        <w:szCs w:val="20"/>
                      </w:rPr>
                      <w:t>s</w:t>
                    </w:r>
                    <w:r w:rsidRPr="00361A0D">
                      <w:rPr>
                        <w:rFonts w:eastAsia="Arial" w:cs="Arial"/>
                        <w:spacing w:val="-7"/>
                        <w:szCs w:val="20"/>
                      </w:rPr>
                      <w:t xml:space="preserve"> </w:t>
                    </w:r>
                    <w:r w:rsidRPr="00361A0D">
                      <w:rPr>
                        <w:rFonts w:eastAsia="Arial" w:cs="Arial"/>
                        <w:szCs w:val="20"/>
                      </w:rPr>
                      <w:t>I</w:t>
                    </w:r>
                    <w:r w:rsidRPr="00361A0D">
                      <w:rPr>
                        <w:rFonts w:eastAsia="Arial" w:cs="Arial"/>
                        <w:spacing w:val="1"/>
                        <w:szCs w:val="20"/>
                      </w:rPr>
                      <w:t>n</w:t>
                    </w:r>
                    <w:r w:rsidRPr="00361A0D">
                      <w:rPr>
                        <w:rFonts w:eastAsia="Arial" w:cs="Arial"/>
                        <w:szCs w:val="20"/>
                      </w:rPr>
                      <w:t>tero</w:t>
                    </w:r>
                    <w:r w:rsidRPr="00361A0D">
                      <w:rPr>
                        <w:rFonts w:eastAsia="Arial" w:cs="Arial"/>
                        <w:spacing w:val="2"/>
                        <w:szCs w:val="20"/>
                      </w:rPr>
                      <w:t>p</w:t>
                    </w:r>
                    <w:r w:rsidRPr="00361A0D">
                      <w:rPr>
                        <w:rFonts w:eastAsia="Arial" w:cs="Arial"/>
                        <w:szCs w:val="20"/>
                      </w:rPr>
                      <w:t>erab</w:t>
                    </w:r>
                    <w:r w:rsidRPr="00361A0D">
                      <w:rPr>
                        <w:rFonts w:eastAsia="Arial" w:cs="Arial"/>
                        <w:spacing w:val="1"/>
                        <w:szCs w:val="20"/>
                      </w:rPr>
                      <w:t>i</w:t>
                    </w:r>
                    <w:r w:rsidRPr="00361A0D">
                      <w:rPr>
                        <w:rFonts w:eastAsia="Arial" w:cs="Arial"/>
                        <w:spacing w:val="-1"/>
                        <w:szCs w:val="20"/>
                      </w:rPr>
                      <w:t>l</w:t>
                    </w:r>
                    <w:r w:rsidRPr="00361A0D">
                      <w:rPr>
                        <w:rFonts w:eastAsia="Arial" w:cs="Arial"/>
                        <w:spacing w:val="1"/>
                        <w:szCs w:val="20"/>
                      </w:rPr>
                      <w:t>i</w:t>
                    </w:r>
                    <w:r w:rsidRPr="00361A0D">
                      <w:rPr>
                        <w:rFonts w:eastAsia="Arial" w:cs="Arial"/>
                        <w:spacing w:val="2"/>
                        <w:szCs w:val="20"/>
                      </w:rPr>
                      <w:t>t</w:t>
                    </w:r>
                    <w:r w:rsidRPr="00361A0D">
                      <w:rPr>
                        <w:rFonts w:eastAsia="Arial" w:cs="Arial"/>
                        <w:szCs w:val="20"/>
                      </w:rPr>
                      <w:t>y</w:t>
                    </w:r>
                    <w:r w:rsidRPr="00361A0D">
                      <w:rPr>
                        <w:rFonts w:eastAsia="Arial" w:cs="Arial"/>
                        <w:spacing w:val="-15"/>
                        <w:szCs w:val="20"/>
                      </w:rPr>
                      <w:t xml:space="preserve"> </w:t>
                    </w:r>
                    <w:r w:rsidRPr="00361A0D">
                      <w:rPr>
                        <w:rFonts w:eastAsia="Arial" w:cs="Arial"/>
                        <w:spacing w:val="-1"/>
                        <w:szCs w:val="20"/>
                      </w:rPr>
                      <w:t>S</w:t>
                    </w:r>
                    <w:r w:rsidRPr="00361A0D">
                      <w:rPr>
                        <w:rFonts w:eastAsia="Arial" w:cs="Arial"/>
                        <w:spacing w:val="2"/>
                        <w:szCs w:val="20"/>
                      </w:rPr>
                      <w:t>p</w:t>
                    </w:r>
                    <w:r w:rsidRPr="00361A0D">
                      <w:rPr>
                        <w:rFonts w:eastAsia="Arial" w:cs="Arial"/>
                        <w:szCs w:val="20"/>
                      </w:rPr>
                      <w:t>e</w:t>
                    </w:r>
                    <w:r w:rsidRPr="00361A0D">
                      <w:rPr>
                        <w:rFonts w:eastAsia="Arial" w:cs="Arial"/>
                        <w:spacing w:val="1"/>
                        <w:szCs w:val="20"/>
                      </w:rPr>
                      <w:t>c</w:t>
                    </w:r>
                    <w:r w:rsidRPr="00361A0D">
                      <w:rPr>
                        <w:rFonts w:eastAsia="Arial" w:cs="Arial"/>
                        <w:spacing w:val="-1"/>
                        <w:szCs w:val="20"/>
                      </w:rPr>
                      <w:t>i</w:t>
                    </w:r>
                    <w:r w:rsidRPr="00361A0D">
                      <w:rPr>
                        <w:rFonts w:eastAsia="Arial" w:cs="Arial"/>
                        <w:spacing w:val="2"/>
                        <w:szCs w:val="20"/>
                      </w:rPr>
                      <w:t>f</w:t>
                    </w:r>
                    <w:r w:rsidRPr="00361A0D">
                      <w:rPr>
                        <w:rFonts w:eastAsia="Arial" w:cs="Arial"/>
                        <w:spacing w:val="-1"/>
                        <w:szCs w:val="20"/>
                      </w:rPr>
                      <w:t>i</w:t>
                    </w:r>
                    <w:r w:rsidRPr="00361A0D">
                      <w:rPr>
                        <w:rFonts w:eastAsia="Arial" w:cs="Arial"/>
                        <w:spacing w:val="1"/>
                        <w:szCs w:val="20"/>
                      </w:rPr>
                      <w:t>c</w:t>
                    </w:r>
                    <w:r w:rsidRPr="00361A0D">
                      <w:rPr>
                        <w:rFonts w:eastAsia="Arial" w:cs="Arial"/>
                        <w:szCs w:val="20"/>
                      </w:rPr>
                      <w:t>at</w:t>
                    </w:r>
                    <w:r w:rsidRPr="00361A0D">
                      <w:rPr>
                        <w:rFonts w:eastAsia="Arial" w:cs="Arial"/>
                        <w:spacing w:val="1"/>
                        <w:szCs w:val="20"/>
                      </w:rPr>
                      <w:t>i</w:t>
                    </w:r>
                    <w:r w:rsidRPr="00361A0D">
                      <w:rPr>
                        <w:rFonts w:eastAsia="Arial" w:cs="Arial"/>
                        <w:szCs w:val="20"/>
                      </w:rPr>
                      <w:t>o</w:t>
                    </w:r>
                    <w:r w:rsidRPr="00361A0D">
                      <w:rPr>
                        <w:rFonts w:eastAsia="Arial" w:cs="Arial"/>
                        <w:spacing w:val="-1"/>
                        <w:szCs w:val="20"/>
                      </w:rPr>
                      <w:t>n</w:t>
                    </w:r>
                    <w:r w:rsidRPr="00361A0D">
                      <w:rPr>
                        <w:rFonts w:eastAsia="Arial" w:cs="Arial"/>
                        <w:szCs w:val="20"/>
                      </w:rPr>
                      <w:t>s</w:t>
                    </w:r>
                  </w:p>
                  <w:p w:rsidR="001C65C6" w:rsidRPr="00361A0D" w:rsidRDefault="001C65C6" w:rsidP="00A80EF3">
                    <w:pPr>
                      <w:ind w:left="20" w:right="-20"/>
                      <w:rPr>
                        <w:rFonts w:eastAsia="Arial" w:cs="Arial"/>
                        <w:szCs w:val="20"/>
                      </w:rPr>
                    </w:pPr>
                    <w:r>
                      <w:rPr>
                        <w:rFonts w:eastAsia="Arial" w:cs="Arial"/>
                        <w:szCs w:val="20"/>
                      </w:rPr>
                      <w:t xml:space="preserve">BIS </w:t>
                    </w:r>
                    <w:del w:id="472" w:author="Georg Birgisson" w:date="2018-04-19T13:31:00Z">
                      <w:r w:rsidDel="00A15726">
                        <w:rPr>
                          <w:rFonts w:eastAsia="Arial" w:cs="Arial"/>
                          <w:szCs w:val="20"/>
                        </w:rPr>
                        <w:delText xml:space="preserve">36A </w:delText>
                      </w:r>
                    </w:del>
                    <w:ins w:id="473" w:author="Georg Birgisson" w:date="2018-04-19T13:31:00Z">
                      <w:r w:rsidR="00A15726">
                        <w:rPr>
                          <w:rFonts w:eastAsia="Arial" w:cs="Arial"/>
                          <w:szCs w:val="20"/>
                        </w:rPr>
                        <w:t xml:space="preserve">63A </w:t>
                      </w:r>
                    </w:ins>
                    <w:r w:rsidRPr="00361A0D">
                      <w:rPr>
                        <w:rFonts w:eastAsia="Arial" w:cs="Arial"/>
                        <w:szCs w:val="20"/>
                      </w:rPr>
                      <w:t>–</w:t>
                    </w:r>
                    <w:r w:rsidRPr="00361A0D">
                      <w:rPr>
                        <w:rFonts w:eastAsia="Arial" w:cs="Arial"/>
                        <w:spacing w:val="-2"/>
                        <w:szCs w:val="20"/>
                      </w:rPr>
                      <w:t xml:space="preserve"> </w:t>
                    </w:r>
                    <w:del w:id="474" w:author="Georg Birgisson" w:date="2018-04-19T13:31:00Z">
                      <w:r w:rsidDel="00A15726">
                        <w:rPr>
                          <w:rFonts w:eastAsia="Arial" w:cs="Arial"/>
                          <w:spacing w:val="-2"/>
                          <w:szCs w:val="20"/>
                        </w:rPr>
                        <w:delText>Message Level</w:delText>
                      </w:r>
                    </w:del>
                    <w:ins w:id="475" w:author="Georg Birgisson" w:date="2018-04-19T13:31:00Z">
                      <w:r w:rsidR="00A15726">
                        <w:rPr>
                          <w:rFonts w:eastAsia="Arial" w:cs="Arial"/>
                          <w:spacing w:val="-2"/>
                          <w:szCs w:val="20"/>
                        </w:rPr>
                        <w:t>Invoice</w:t>
                      </w:r>
                    </w:ins>
                    <w:r>
                      <w:rPr>
                        <w:rFonts w:eastAsia="Arial" w:cs="Arial"/>
                        <w:spacing w:val="-2"/>
                        <w:szCs w:val="20"/>
                      </w:rPr>
                      <w:t xml:space="preserve"> Response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pt;height:16.75pt;visibility:visible" o:bullet="t">
        <v:imagedata r:id="rId1" o:title=""/>
      </v:shape>
    </w:pict>
  </w:numPicBullet>
  <w:abstractNum w:abstractNumId="0" w15:restartNumberingAfterBreak="0">
    <w:nsid w:val="0B4E5992"/>
    <w:multiLevelType w:val="multilevel"/>
    <w:tmpl w:val="F35A7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359B"/>
    <w:multiLevelType w:val="hybridMultilevel"/>
    <w:tmpl w:val="704EE0A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D4677DF"/>
    <w:multiLevelType w:val="multilevel"/>
    <w:tmpl w:val="7CA8C02C"/>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6105DF"/>
    <w:multiLevelType w:val="hybridMultilevel"/>
    <w:tmpl w:val="57D28FCE"/>
    <w:lvl w:ilvl="0" w:tplc="FADEAC66">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EB70B8D"/>
    <w:multiLevelType w:val="hybridMultilevel"/>
    <w:tmpl w:val="C91CDEEC"/>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309C0B33"/>
    <w:multiLevelType w:val="hybridMultilevel"/>
    <w:tmpl w:val="96D83FD0"/>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954D54"/>
    <w:multiLevelType w:val="hybridMultilevel"/>
    <w:tmpl w:val="8ACC5678"/>
    <w:lvl w:ilvl="0" w:tplc="1F508866">
      <w:start w:val="1"/>
      <w:numFmt w:val="bullet"/>
      <w:lvlText w:val=""/>
      <w:lvlPicBulletId w:val="0"/>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7" w15:restartNumberingAfterBreak="0">
    <w:nsid w:val="34850E14"/>
    <w:multiLevelType w:val="hybridMultilevel"/>
    <w:tmpl w:val="BFEEC2B8"/>
    <w:lvl w:ilvl="0" w:tplc="3508E8F6">
      <w:start w:val="4"/>
      <w:numFmt w:val="bullet"/>
      <w:lvlText w:val="-"/>
      <w:lvlJc w:val="left"/>
      <w:pPr>
        <w:ind w:left="720" w:hanging="360"/>
      </w:pPr>
      <w:rPr>
        <w:rFonts w:ascii="Arial" w:eastAsia="Times New Roman" w:hAnsi="Arial"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63C633B"/>
    <w:multiLevelType w:val="hybridMultilevel"/>
    <w:tmpl w:val="46F6E0F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 w15:restartNumberingAfterBreak="0">
    <w:nsid w:val="3AC730CC"/>
    <w:multiLevelType w:val="hybridMultilevel"/>
    <w:tmpl w:val="9A065E02"/>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cs="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cs="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cs="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11" w15:restartNumberingAfterBreak="0">
    <w:nsid w:val="4F5357C3"/>
    <w:multiLevelType w:val="hybridMultilevel"/>
    <w:tmpl w:val="32C4F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843F16"/>
    <w:multiLevelType w:val="hybridMultilevel"/>
    <w:tmpl w:val="FA228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D804C9"/>
    <w:multiLevelType w:val="multilevel"/>
    <w:tmpl w:val="4D0073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24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D416065"/>
    <w:multiLevelType w:val="multilevel"/>
    <w:tmpl w:val="9C54F3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1FA6D31"/>
    <w:multiLevelType w:val="hybridMultilevel"/>
    <w:tmpl w:val="06CABD32"/>
    <w:lvl w:ilvl="0" w:tplc="B46AD648">
      <w:start w:val="150"/>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B2131E"/>
    <w:multiLevelType w:val="hybridMultilevel"/>
    <w:tmpl w:val="20547766"/>
    <w:lvl w:ilvl="0" w:tplc="E99A528A">
      <w:start w:val="1"/>
      <w:numFmt w:val="bullet"/>
      <w:lvlText w:val="•"/>
      <w:lvlJc w:val="left"/>
      <w:pPr>
        <w:tabs>
          <w:tab w:val="num" w:pos="720"/>
        </w:tabs>
        <w:ind w:left="720" w:hanging="360"/>
      </w:pPr>
      <w:rPr>
        <w:rFonts w:ascii="Arial" w:hAnsi="Arial" w:hint="default"/>
      </w:rPr>
    </w:lvl>
    <w:lvl w:ilvl="1" w:tplc="06DA315C">
      <w:start w:val="1"/>
      <w:numFmt w:val="bullet"/>
      <w:lvlText w:val="•"/>
      <w:lvlJc w:val="left"/>
      <w:pPr>
        <w:tabs>
          <w:tab w:val="num" w:pos="1440"/>
        </w:tabs>
        <w:ind w:left="1440" w:hanging="360"/>
      </w:pPr>
      <w:rPr>
        <w:rFonts w:ascii="Arial" w:hAnsi="Arial" w:hint="default"/>
      </w:rPr>
    </w:lvl>
    <w:lvl w:ilvl="2" w:tplc="E9CCF2AA" w:tentative="1">
      <w:start w:val="1"/>
      <w:numFmt w:val="bullet"/>
      <w:lvlText w:val="•"/>
      <w:lvlJc w:val="left"/>
      <w:pPr>
        <w:tabs>
          <w:tab w:val="num" w:pos="2160"/>
        </w:tabs>
        <w:ind w:left="2160" w:hanging="360"/>
      </w:pPr>
      <w:rPr>
        <w:rFonts w:ascii="Arial" w:hAnsi="Arial" w:hint="default"/>
      </w:rPr>
    </w:lvl>
    <w:lvl w:ilvl="3" w:tplc="11401536" w:tentative="1">
      <w:start w:val="1"/>
      <w:numFmt w:val="bullet"/>
      <w:lvlText w:val="•"/>
      <w:lvlJc w:val="left"/>
      <w:pPr>
        <w:tabs>
          <w:tab w:val="num" w:pos="2880"/>
        </w:tabs>
        <w:ind w:left="2880" w:hanging="360"/>
      </w:pPr>
      <w:rPr>
        <w:rFonts w:ascii="Arial" w:hAnsi="Arial" w:hint="default"/>
      </w:rPr>
    </w:lvl>
    <w:lvl w:ilvl="4" w:tplc="097406A2" w:tentative="1">
      <w:start w:val="1"/>
      <w:numFmt w:val="bullet"/>
      <w:lvlText w:val="•"/>
      <w:lvlJc w:val="left"/>
      <w:pPr>
        <w:tabs>
          <w:tab w:val="num" w:pos="3600"/>
        </w:tabs>
        <w:ind w:left="3600" w:hanging="360"/>
      </w:pPr>
      <w:rPr>
        <w:rFonts w:ascii="Arial" w:hAnsi="Arial" w:hint="default"/>
      </w:rPr>
    </w:lvl>
    <w:lvl w:ilvl="5" w:tplc="CD864AF2" w:tentative="1">
      <w:start w:val="1"/>
      <w:numFmt w:val="bullet"/>
      <w:lvlText w:val="•"/>
      <w:lvlJc w:val="left"/>
      <w:pPr>
        <w:tabs>
          <w:tab w:val="num" w:pos="4320"/>
        </w:tabs>
        <w:ind w:left="4320" w:hanging="360"/>
      </w:pPr>
      <w:rPr>
        <w:rFonts w:ascii="Arial" w:hAnsi="Arial" w:hint="default"/>
      </w:rPr>
    </w:lvl>
    <w:lvl w:ilvl="6" w:tplc="A2700C76" w:tentative="1">
      <w:start w:val="1"/>
      <w:numFmt w:val="bullet"/>
      <w:lvlText w:val="•"/>
      <w:lvlJc w:val="left"/>
      <w:pPr>
        <w:tabs>
          <w:tab w:val="num" w:pos="5040"/>
        </w:tabs>
        <w:ind w:left="5040" w:hanging="360"/>
      </w:pPr>
      <w:rPr>
        <w:rFonts w:ascii="Arial" w:hAnsi="Arial" w:hint="default"/>
      </w:rPr>
    </w:lvl>
    <w:lvl w:ilvl="7" w:tplc="6D5CD288" w:tentative="1">
      <w:start w:val="1"/>
      <w:numFmt w:val="bullet"/>
      <w:lvlText w:val="•"/>
      <w:lvlJc w:val="left"/>
      <w:pPr>
        <w:tabs>
          <w:tab w:val="num" w:pos="5760"/>
        </w:tabs>
        <w:ind w:left="5760" w:hanging="360"/>
      </w:pPr>
      <w:rPr>
        <w:rFonts w:ascii="Arial" w:hAnsi="Arial" w:hint="default"/>
      </w:rPr>
    </w:lvl>
    <w:lvl w:ilvl="8" w:tplc="3DC2A3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F709BD"/>
    <w:multiLevelType w:val="hybridMultilevel"/>
    <w:tmpl w:val="816A4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E91554"/>
    <w:multiLevelType w:val="hybridMultilevel"/>
    <w:tmpl w:val="E918C7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6"/>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8"/>
  </w:num>
  <w:num w:numId="10">
    <w:abstractNumId w:val="1"/>
  </w:num>
  <w:num w:numId="11">
    <w:abstractNumId w:val="16"/>
  </w:num>
  <w:num w:numId="12">
    <w:abstractNumId w:val="4"/>
  </w:num>
  <w:num w:numId="13">
    <w:abstractNumId w:val="17"/>
  </w:num>
  <w:num w:numId="14">
    <w:abstractNumId w:val="12"/>
  </w:num>
  <w:num w:numId="15">
    <w:abstractNumId w:val="13"/>
  </w:num>
  <w:num w:numId="16">
    <w:abstractNumId w:val="15"/>
  </w:num>
  <w:num w:numId="17">
    <w:abstractNumId w:val="0"/>
  </w:num>
  <w:num w:numId="1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3"/>
  </w:num>
  <w:num w:numId="21">
    <w:abstractNumId w:val="13"/>
  </w:num>
  <w:num w:numId="22">
    <w:abstractNumId w:val="13"/>
  </w:num>
  <w:num w:numId="23">
    <w:abstractNumId w:val="13"/>
  </w:num>
  <w:num w:numId="24">
    <w:abstractNumId w:val="13"/>
  </w:num>
  <w:num w:numId="25">
    <w:abstractNumId w:val="3"/>
  </w:num>
  <w:num w:numId="26">
    <w:abstractNumId w:val="13"/>
  </w:num>
  <w:num w:numId="27">
    <w:abstractNumId w:val="13"/>
  </w:num>
  <w:num w:numId="28">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rg Birgisson">
    <w15:presenceInfo w15:providerId="None" w15:userId="Georg Birgisson"/>
  </w15:person>
  <w15:person w15:author="Allikas Ahti">
    <w15:presenceInfo w15:providerId="AD" w15:userId="S-1-5-21-505655043-1510690222-2999006029-1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hideSpellingErrors/>
  <w:proofState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293"/>
    <w:rsid w:val="00000A70"/>
    <w:rsid w:val="00001509"/>
    <w:rsid w:val="0000676D"/>
    <w:rsid w:val="00011CBA"/>
    <w:rsid w:val="00011EAE"/>
    <w:rsid w:val="00021969"/>
    <w:rsid w:val="00021A72"/>
    <w:rsid w:val="00022137"/>
    <w:rsid w:val="00022E1E"/>
    <w:rsid w:val="00025F72"/>
    <w:rsid w:val="0002708C"/>
    <w:rsid w:val="0002725D"/>
    <w:rsid w:val="000341E0"/>
    <w:rsid w:val="000427CE"/>
    <w:rsid w:val="0004611C"/>
    <w:rsid w:val="00047D22"/>
    <w:rsid w:val="000561A1"/>
    <w:rsid w:val="000563C7"/>
    <w:rsid w:val="00065738"/>
    <w:rsid w:val="00066032"/>
    <w:rsid w:val="0006661F"/>
    <w:rsid w:val="000671AD"/>
    <w:rsid w:val="00067C17"/>
    <w:rsid w:val="00076EC9"/>
    <w:rsid w:val="00077BE9"/>
    <w:rsid w:val="000817C8"/>
    <w:rsid w:val="00081933"/>
    <w:rsid w:val="00092C2E"/>
    <w:rsid w:val="000A1EC3"/>
    <w:rsid w:val="000A2AE9"/>
    <w:rsid w:val="000A3383"/>
    <w:rsid w:val="000A36AD"/>
    <w:rsid w:val="000A654E"/>
    <w:rsid w:val="000B0BAE"/>
    <w:rsid w:val="000B2EAF"/>
    <w:rsid w:val="000C0281"/>
    <w:rsid w:val="000C32D9"/>
    <w:rsid w:val="000C7FB7"/>
    <w:rsid w:val="000D060A"/>
    <w:rsid w:val="000D344C"/>
    <w:rsid w:val="000D3E01"/>
    <w:rsid w:val="000D40E0"/>
    <w:rsid w:val="000D62D9"/>
    <w:rsid w:val="000D6EFC"/>
    <w:rsid w:val="000E4480"/>
    <w:rsid w:val="000E4A29"/>
    <w:rsid w:val="000E4ABF"/>
    <w:rsid w:val="000E5CD5"/>
    <w:rsid w:val="000E7B13"/>
    <w:rsid w:val="000F1ED9"/>
    <w:rsid w:val="000F64AC"/>
    <w:rsid w:val="001026DC"/>
    <w:rsid w:val="00106CEA"/>
    <w:rsid w:val="00106FD5"/>
    <w:rsid w:val="001079FA"/>
    <w:rsid w:val="00112131"/>
    <w:rsid w:val="0011325D"/>
    <w:rsid w:val="0012076F"/>
    <w:rsid w:val="00121969"/>
    <w:rsid w:val="00121E10"/>
    <w:rsid w:val="001256A4"/>
    <w:rsid w:val="00132069"/>
    <w:rsid w:val="0013629F"/>
    <w:rsid w:val="001477F6"/>
    <w:rsid w:val="00153EA2"/>
    <w:rsid w:val="00154AC5"/>
    <w:rsid w:val="001560DA"/>
    <w:rsid w:val="001604AB"/>
    <w:rsid w:val="00160E0F"/>
    <w:rsid w:val="001618BD"/>
    <w:rsid w:val="00167CD3"/>
    <w:rsid w:val="00170ECC"/>
    <w:rsid w:val="001817AC"/>
    <w:rsid w:val="00181E5B"/>
    <w:rsid w:val="00184F8A"/>
    <w:rsid w:val="001858C3"/>
    <w:rsid w:val="00186BF8"/>
    <w:rsid w:val="00190C8A"/>
    <w:rsid w:val="00197683"/>
    <w:rsid w:val="001A60B4"/>
    <w:rsid w:val="001A7D28"/>
    <w:rsid w:val="001B010C"/>
    <w:rsid w:val="001B3120"/>
    <w:rsid w:val="001B4812"/>
    <w:rsid w:val="001B5395"/>
    <w:rsid w:val="001B592D"/>
    <w:rsid w:val="001B5C4D"/>
    <w:rsid w:val="001B606E"/>
    <w:rsid w:val="001B6151"/>
    <w:rsid w:val="001C3347"/>
    <w:rsid w:val="001C40E9"/>
    <w:rsid w:val="001C65C6"/>
    <w:rsid w:val="001D609D"/>
    <w:rsid w:val="001D7084"/>
    <w:rsid w:val="001E3A0F"/>
    <w:rsid w:val="001E569F"/>
    <w:rsid w:val="001F2886"/>
    <w:rsid w:val="00203EBD"/>
    <w:rsid w:val="00206C60"/>
    <w:rsid w:val="00210D9B"/>
    <w:rsid w:val="002121D5"/>
    <w:rsid w:val="0021385B"/>
    <w:rsid w:val="002238F2"/>
    <w:rsid w:val="002247F7"/>
    <w:rsid w:val="00240ED2"/>
    <w:rsid w:val="00243AA8"/>
    <w:rsid w:val="00250B52"/>
    <w:rsid w:val="00253958"/>
    <w:rsid w:val="00253DC3"/>
    <w:rsid w:val="0026139C"/>
    <w:rsid w:val="002627AF"/>
    <w:rsid w:val="002709A2"/>
    <w:rsid w:val="002732D9"/>
    <w:rsid w:val="002847B4"/>
    <w:rsid w:val="002A45B7"/>
    <w:rsid w:val="002A49E7"/>
    <w:rsid w:val="002A4BFD"/>
    <w:rsid w:val="002A6216"/>
    <w:rsid w:val="002B14DC"/>
    <w:rsid w:val="002B334E"/>
    <w:rsid w:val="002B46FE"/>
    <w:rsid w:val="002B47BA"/>
    <w:rsid w:val="002B4BA3"/>
    <w:rsid w:val="002C5169"/>
    <w:rsid w:val="002C5F62"/>
    <w:rsid w:val="002C76C3"/>
    <w:rsid w:val="002D2CB9"/>
    <w:rsid w:val="00301073"/>
    <w:rsid w:val="003013D6"/>
    <w:rsid w:val="00304F85"/>
    <w:rsid w:val="00313627"/>
    <w:rsid w:val="003217DB"/>
    <w:rsid w:val="00321846"/>
    <w:rsid w:val="00322EB8"/>
    <w:rsid w:val="003277A6"/>
    <w:rsid w:val="00333A4C"/>
    <w:rsid w:val="0034399C"/>
    <w:rsid w:val="00344234"/>
    <w:rsid w:val="003521EB"/>
    <w:rsid w:val="00353CDD"/>
    <w:rsid w:val="003549BD"/>
    <w:rsid w:val="00355163"/>
    <w:rsid w:val="00360A4C"/>
    <w:rsid w:val="00362285"/>
    <w:rsid w:val="00363B3F"/>
    <w:rsid w:val="00364363"/>
    <w:rsid w:val="0036648A"/>
    <w:rsid w:val="00376E7C"/>
    <w:rsid w:val="00380BA4"/>
    <w:rsid w:val="00387E26"/>
    <w:rsid w:val="003927A5"/>
    <w:rsid w:val="00397BDE"/>
    <w:rsid w:val="003A0E72"/>
    <w:rsid w:val="003A3F7E"/>
    <w:rsid w:val="003A45CC"/>
    <w:rsid w:val="003A6C4E"/>
    <w:rsid w:val="003A7210"/>
    <w:rsid w:val="003B128E"/>
    <w:rsid w:val="003B5D58"/>
    <w:rsid w:val="003C1E78"/>
    <w:rsid w:val="003C230A"/>
    <w:rsid w:val="003C4A9E"/>
    <w:rsid w:val="003C550E"/>
    <w:rsid w:val="003D15ED"/>
    <w:rsid w:val="003D7BC4"/>
    <w:rsid w:val="003E51F0"/>
    <w:rsid w:val="003F6D48"/>
    <w:rsid w:val="00401DB9"/>
    <w:rsid w:val="00402E95"/>
    <w:rsid w:val="00404127"/>
    <w:rsid w:val="00412AEC"/>
    <w:rsid w:val="00412EA1"/>
    <w:rsid w:val="0041443D"/>
    <w:rsid w:val="00414F86"/>
    <w:rsid w:val="00417459"/>
    <w:rsid w:val="004217F3"/>
    <w:rsid w:val="004254BC"/>
    <w:rsid w:val="00431A8F"/>
    <w:rsid w:val="00434AE0"/>
    <w:rsid w:val="00435480"/>
    <w:rsid w:val="004370BB"/>
    <w:rsid w:val="004375FE"/>
    <w:rsid w:val="00447B0F"/>
    <w:rsid w:val="00456ED7"/>
    <w:rsid w:val="00467F2D"/>
    <w:rsid w:val="00471D0C"/>
    <w:rsid w:val="004723D9"/>
    <w:rsid w:val="004832BD"/>
    <w:rsid w:val="00487469"/>
    <w:rsid w:val="00491C7B"/>
    <w:rsid w:val="004955E5"/>
    <w:rsid w:val="004A44B3"/>
    <w:rsid w:val="004A5342"/>
    <w:rsid w:val="004A7F52"/>
    <w:rsid w:val="004B4557"/>
    <w:rsid w:val="004B5706"/>
    <w:rsid w:val="004B5CC1"/>
    <w:rsid w:val="004B7B1D"/>
    <w:rsid w:val="004C1CE3"/>
    <w:rsid w:val="004D00B6"/>
    <w:rsid w:val="004D608B"/>
    <w:rsid w:val="004E4CF6"/>
    <w:rsid w:val="004E7522"/>
    <w:rsid w:val="004F40B4"/>
    <w:rsid w:val="004F68D4"/>
    <w:rsid w:val="00505491"/>
    <w:rsid w:val="00511BBB"/>
    <w:rsid w:val="00511EC0"/>
    <w:rsid w:val="00513309"/>
    <w:rsid w:val="005163D0"/>
    <w:rsid w:val="00521F0A"/>
    <w:rsid w:val="00527489"/>
    <w:rsid w:val="00535DAD"/>
    <w:rsid w:val="00540F56"/>
    <w:rsid w:val="0054135C"/>
    <w:rsid w:val="00543ABC"/>
    <w:rsid w:val="00543C5D"/>
    <w:rsid w:val="00550430"/>
    <w:rsid w:val="00551CD8"/>
    <w:rsid w:val="00552A2F"/>
    <w:rsid w:val="0055353D"/>
    <w:rsid w:val="005559CA"/>
    <w:rsid w:val="0056635A"/>
    <w:rsid w:val="00574737"/>
    <w:rsid w:val="0057548E"/>
    <w:rsid w:val="005800E9"/>
    <w:rsid w:val="00586216"/>
    <w:rsid w:val="005879CC"/>
    <w:rsid w:val="005A2141"/>
    <w:rsid w:val="005A4200"/>
    <w:rsid w:val="005A44F1"/>
    <w:rsid w:val="005B19FB"/>
    <w:rsid w:val="005B2C46"/>
    <w:rsid w:val="005B5B4A"/>
    <w:rsid w:val="005B7FA4"/>
    <w:rsid w:val="005C106D"/>
    <w:rsid w:val="005C2A9B"/>
    <w:rsid w:val="005C2F74"/>
    <w:rsid w:val="005C65DB"/>
    <w:rsid w:val="005C7F2D"/>
    <w:rsid w:val="005D1642"/>
    <w:rsid w:val="005D4DD5"/>
    <w:rsid w:val="005D6D14"/>
    <w:rsid w:val="005E0BA2"/>
    <w:rsid w:val="005E5170"/>
    <w:rsid w:val="005E63F0"/>
    <w:rsid w:val="005F27B6"/>
    <w:rsid w:val="006000FB"/>
    <w:rsid w:val="00600600"/>
    <w:rsid w:val="0060421F"/>
    <w:rsid w:val="006066AB"/>
    <w:rsid w:val="006125D0"/>
    <w:rsid w:val="00614903"/>
    <w:rsid w:val="00616CBE"/>
    <w:rsid w:val="00616DCB"/>
    <w:rsid w:val="006216A5"/>
    <w:rsid w:val="00624CFB"/>
    <w:rsid w:val="0062687A"/>
    <w:rsid w:val="006303C1"/>
    <w:rsid w:val="006366B1"/>
    <w:rsid w:val="00637A0F"/>
    <w:rsid w:val="0064423E"/>
    <w:rsid w:val="00647839"/>
    <w:rsid w:val="006537B4"/>
    <w:rsid w:val="00655C3E"/>
    <w:rsid w:val="00660488"/>
    <w:rsid w:val="006719C1"/>
    <w:rsid w:val="006740BE"/>
    <w:rsid w:val="00674E6A"/>
    <w:rsid w:val="006812ED"/>
    <w:rsid w:val="00681DCF"/>
    <w:rsid w:val="00682AB5"/>
    <w:rsid w:val="0068306A"/>
    <w:rsid w:val="0068345C"/>
    <w:rsid w:val="006865BB"/>
    <w:rsid w:val="006929E7"/>
    <w:rsid w:val="006961C2"/>
    <w:rsid w:val="006A746C"/>
    <w:rsid w:val="006A7873"/>
    <w:rsid w:val="006B18A8"/>
    <w:rsid w:val="006B2E29"/>
    <w:rsid w:val="006C3327"/>
    <w:rsid w:val="006C3C8D"/>
    <w:rsid w:val="006D1F0A"/>
    <w:rsid w:val="006D376C"/>
    <w:rsid w:val="006D467D"/>
    <w:rsid w:val="006F1CB3"/>
    <w:rsid w:val="006F1D25"/>
    <w:rsid w:val="006F4256"/>
    <w:rsid w:val="006F6589"/>
    <w:rsid w:val="00713286"/>
    <w:rsid w:val="00713619"/>
    <w:rsid w:val="0071528F"/>
    <w:rsid w:val="00715BD3"/>
    <w:rsid w:val="00716F43"/>
    <w:rsid w:val="00717F8A"/>
    <w:rsid w:val="00717F92"/>
    <w:rsid w:val="0072166B"/>
    <w:rsid w:val="007267E2"/>
    <w:rsid w:val="00732B2D"/>
    <w:rsid w:val="00740C76"/>
    <w:rsid w:val="007458BF"/>
    <w:rsid w:val="007521FF"/>
    <w:rsid w:val="00756B85"/>
    <w:rsid w:val="0076228A"/>
    <w:rsid w:val="00764082"/>
    <w:rsid w:val="0077436C"/>
    <w:rsid w:val="00777965"/>
    <w:rsid w:val="00777F47"/>
    <w:rsid w:val="007816B0"/>
    <w:rsid w:val="00782E0C"/>
    <w:rsid w:val="00783BC6"/>
    <w:rsid w:val="0078668E"/>
    <w:rsid w:val="00786BD4"/>
    <w:rsid w:val="00787757"/>
    <w:rsid w:val="0079141D"/>
    <w:rsid w:val="00796594"/>
    <w:rsid w:val="007A1AC8"/>
    <w:rsid w:val="007A28AD"/>
    <w:rsid w:val="007A3714"/>
    <w:rsid w:val="007A4235"/>
    <w:rsid w:val="007B08C3"/>
    <w:rsid w:val="007B6095"/>
    <w:rsid w:val="007B6EF8"/>
    <w:rsid w:val="007D1A1A"/>
    <w:rsid w:val="007D61C6"/>
    <w:rsid w:val="007E0FE7"/>
    <w:rsid w:val="007E2A08"/>
    <w:rsid w:val="007E3F6B"/>
    <w:rsid w:val="007E71F7"/>
    <w:rsid w:val="007F02C9"/>
    <w:rsid w:val="007F100D"/>
    <w:rsid w:val="007F26CB"/>
    <w:rsid w:val="00800BCA"/>
    <w:rsid w:val="00801E2E"/>
    <w:rsid w:val="00802B43"/>
    <w:rsid w:val="008058F3"/>
    <w:rsid w:val="0080706D"/>
    <w:rsid w:val="00807CF8"/>
    <w:rsid w:val="00810740"/>
    <w:rsid w:val="0081386A"/>
    <w:rsid w:val="008176FC"/>
    <w:rsid w:val="008240B2"/>
    <w:rsid w:val="00825501"/>
    <w:rsid w:val="0082638A"/>
    <w:rsid w:val="0082680D"/>
    <w:rsid w:val="008314D2"/>
    <w:rsid w:val="00831F64"/>
    <w:rsid w:val="00832D71"/>
    <w:rsid w:val="00834387"/>
    <w:rsid w:val="00835DB7"/>
    <w:rsid w:val="00836D64"/>
    <w:rsid w:val="008403FB"/>
    <w:rsid w:val="00850D53"/>
    <w:rsid w:val="0085116C"/>
    <w:rsid w:val="00862C9A"/>
    <w:rsid w:val="008655D1"/>
    <w:rsid w:val="0086701C"/>
    <w:rsid w:val="00873A93"/>
    <w:rsid w:val="00881139"/>
    <w:rsid w:val="00881DEB"/>
    <w:rsid w:val="0088276C"/>
    <w:rsid w:val="0088383F"/>
    <w:rsid w:val="00883A34"/>
    <w:rsid w:val="008854C5"/>
    <w:rsid w:val="008914EF"/>
    <w:rsid w:val="00892B0E"/>
    <w:rsid w:val="008945C1"/>
    <w:rsid w:val="00894651"/>
    <w:rsid w:val="008A352B"/>
    <w:rsid w:val="008A55AA"/>
    <w:rsid w:val="008A710A"/>
    <w:rsid w:val="008C019A"/>
    <w:rsid w:val="008C1EDB"/>
    <w:rsid w:val="008C2152"/>
    <w:rsid w:val="008C2DC6"/>
    <w:rsid w:val="008C390D"/>
    <w:rsid w:val="008C6295"/>
    <w:rsid w:val="008D265B"/>
    <w:rsid w:val="008D424B"/>
    <w:rsid w:val="008D6362"/>
    <w:rsid w:val="008E7845"/>
    <w:rsid w:val="00907C2E"/>
    <w:rsid w:val="00917879"/>
    <w:rsid w:val="00917E6C"/>
    <w:rsid w:val="0092006F"/>
    <w:rsid w:val="009223FD"/>
    <w:rsid w:val="00924274"/>
    <w:rsid w:val="009274F9"/>
    <w:rsid w:val="00930663"/>
    <w:rsid w:val="00932606"/>
    <w:rsid w:val="009336FF"/>
    <w:rsid w:val="0093416F"/>
    <w:rsid w:val="009347F2"/>
    <w:rsid w:val="00947885"/>
    <w:rsid w:val="0095161E"/>
    <w:rsid w:val="009630EB"/>
    <w:rsid w:val="00964903"/>
    <w:rsid w:val="00965981"/>
    <w:rsid w:val="00970B8B"/>
    <w:rsid w:val="009742D3"/>
    <w:rsid w:val="009744F6"/>
    <w:rsid w:val="009757E4"/>
    <w:rsid w:val="009805B1"/>
    <w:rsid w:val="009849C1"/>
    <w:rsid w:val="00984B7B"/>
    <w:rsid w:val="00985314"/>
    <w:rsid w:val="00985CC9"/>
    <w:rsid w:val="009869CB"/>
    <w:rsid w:val="00990D7E"/>
    <w:rsid w:val="00990EBB"/>
    <w:rsid w:val="00993072"/>
    <w:rsid w:val="00993295"/>
    <w:rsid w:val="00993B8B"/>
    <w:rsid w:val="00996250"/>
    <w:rsid w:val="009A0416"/>
    <w:rsid w:val="009B6D0C"/>
    <w:rsid w:val="009C621E"/>
    <w:rsid w:val="009C7F32"/>
    <w:rsid w:val="009D1CE9"/>
    <w:rsid w:val="009D23BB"/>
    <w:rsid w:val="009D26C7"/>
    <w:rsid w:val="009D489E"/>
    <w:rsid w:val="009E2920"/>
    <w:rsid w:val="009F2BC9"/>
    <w:rsid w:val="009F413A"/>
    <w:rsid w:val="009F474A"/>
    <w:rsid w:val="009F4A50"/>
    <w:rsid w:val="009F5F03"/>
    <w:rsid w:val="00A00FE2"/>
    <w:rsid w:val="00A0561C"/>
    <w:rsid w:val="00A1045C"/>
    <w:rsid w:val="00A14293"/>
    <w:rsid w:val="00A15726"/>
    <w:rsid w:val="00A26B57"/>
    <w:rsid w:val="00A34D9B"/>
    <w:rsid w:val="00A43074"/>
    <w:rsid w:val="00A43F59"/>
    <w:rsid w:val="00A45FD9"/>
    <w:rsid w:val="00A50924"/>
    <w:rsid w:val="00A52347"/>
    <w:rsid w:val="00A544CA"/>
    <w:rsid w:val="00A5562B"/>
    <w:rsid w:val="00A5789A"/>
    <w:rsid w:val="00A6597B"/>
    <w:rsid w:val="00A67224"/>
    <w:rsid w:val="00A72619"/>
    <w:rsid w:val="00A80EF3"/>
    <w:rsid w:val="00A91ADA"/>
    <w:rsid w:val="00A91BED"/>
    <w:rsid w:val="00A922D6"/>
    <w:rsid w:val="00A931CE"/>
    <w:rsid w:val="00A939E9"/>
    <w:rsid w:val="00A9472B"/>
    <w:rsid w:val="00A967FF"/>
    <w:rsid w:val="00AA1BB0"/>
    <w:rsid w:val="00AA4D76"/>
    <w:rsid w:val="00AB197F"/>
    <w:rsid w:val="00AB5853"/>
    <w:rsid w:val="00AB6432"/>
    <w:rsid w:val="00AB68E6"/>
    <w:rsid w:val="00AC2B0E"/>
    <w:rsid w:val="00AC52B5"/>
    <w:rsid w:val="00AD0C88"/>
    <w:rsid w:val="00AD230A"/>
    <w:rsid w:val="00AD2784"/>
    <w:rsid w:val="00AD33C8"/>
    <w:rsid w:val="00AD3962"/>
    <w:rsid w:val="00AD52D4"/>
    <w:rsid w:val="00AD7660"/>
    <w:rsid w:val="00AD7691"/>
    <w:rsid w:val="00AD7ED5"/>
    <w:rsid w:val="00AE311A"/>
    <w:rsid w:val="00AE47E0"/>
    <w:rsid w:val="00AE7EA5"/>
    <w:rsid w:val="00AF3B59"/>
    <w:rsid w:val="00B06AC7"/>
    <w:rsid w:val="00B16B2D"/>
    <w:rsid w:val="00B25594"/>
    <w:rsid w:val="00B273AB"/>
    <w:rsid w:val="00B27A92"/>
    <w:rsid w:val="00B3203A"/>
    <w:rsid w:val="00B3286B"/>
    <w:rsid w:val="00B331E7"/>
    <w:rsid w:val="00B3693C"/>
    <w:rsid w:val="00B46CCF"/>
    <w:rsid w:val="00B5369B"/>
    <w:rsid w:val="00B54D4C"/>
    <w:rsid w:val="00B6299C"/>
    <w:rsid w:val="00B64F89"/>
    <w:rsid w:val="00B67E2E"/>
    <w:rsid w:val="00B71573"/>
    <w:rsid w:val="00B85A43"/>
    <w:rsid w:val="00B97A83"/>
    <w:rsid w:val="00BA04CD"/>
    <w:rsid w:val="00BA19B9"/>
    <w:rsid w:val="00BA7D73"/>
    <w:rsid w:val="00BB68D4"/>
    <w:rsid w:val="00BB7651"/>
    <w:rsid w:val="00BC3749"/>
    <w:rsid w:val="00BC55A8"/>
    <w:rsid w:val="00BD09DA"/>
    <w:rsid w:val="00BE0EFE"/>
    <w:rsid w:val="00BF2283"/>
    <w:rsid w:val="00BF7AA7"/>
    <w:rsid w:val="00C06F54"/>
    <w:rsid w:val="00C0742E"/>
    <w:rsid w:val="00C07FBD"/>
    <w:rsid w:val="00C10486"/>
    <w:rsid w:val="00C165B6"/>
    <w:rsid w:val="00C34622"/>
    <w:rsid w:val="00C42F59"/>
    <w:rsid w:val="00C43438"/>
    <w:rsid w:val="00C45A38"/>
    <w:rsid w:val="00C50153"/>
    <w:rsid w:val="00C53CA1"/>
    <w:rsid w:val="00C61C1A"/>
    <w:rsid w:val="00C636D7"/>
    <w:rsid w:val="00C66F9D"/>
    <w:rsid w:val="00C73E23"/>
    <w:rsid w:val="00C7493D"/>
    <w:rsid w:val="00C85E98"/>
    <w:rsid w:val="00C94F9B"/>
    <w:rsid w:val="00C95176"/>
    <w:rsid w:val="00C9526D"/>
    <w:rsid w:val="00C96B52"/>
    <w:rsid w:val="00CA554D"/>
    <w:rsid w:val="00CA572A"/>
    <w:rsid w:val="00CB05C1"/>
    <w:rsid w:val="00CB0A44"/>
    <w:rsid w:val="00CB23D1"/>
    <w:rsid w:val="00CB6742"/>
    <w:rsid w:val="00CC040C"/>
    <w:rsid w:val="00CC3288"/>
    <w:rsid w:val="00CC53BA"/>
    <w:rsid w:val="00CC6775"/>
    <w:rsid w:val="00CC7DCD"/>
    <w:rsid w:val="00CD3488"/>
    <w:rsid w:val="00CD69EE"/>
    <w:rsid w:val="00CD6D8E"/>
    <w:rsid w:val="00CE1467"/>
    <w:rsid w:val="00CE4571"/>
    <w:rsid w:val="00CE689B"/>
    <w:rsid w:val="00CE7028"/>
    <w:rsid w:val="00CF4555"/>
    <w:rsid w:val="00CF6E7F"/>
    <w:rsid w:val="00D127A8"/>
    <w:rsid w:val="00D132D5"/>
    <w:rsid w:val="00D17F98"/>
    <w:rsid w:val="00D27493"/>
    <w:rsid w:val="00D34B81"/>
    <w:rsid w:val="00D3570B"/>
    <w:rsid w:val="00D37327"/>
    <w:rsid w:val="00D40AAE"/>
    <w:rsid w:val="00D41892"/>
    <w:rsid w:val="00D50102"/>
    <w:rsid w:val="00D515F9"/>
    <w:rsid w:val="00D53057"/>
    <w:rsid w:val="00D53656"/>
    <w:rsid w:val="00D60B55"/>
    <w:rsid w:val="00D61F1B"/>
    <w:rsid w:val="00D65147"/>
    <w:rsid w:val="00D72282"/>
    <w:rsid w:val="00D730E1"/>
    <w:rsid w:val="00D7523F"/>
    <w:rsid w:val="00D85E8D"/>
    <w:rsid w:val="00D90C87"/>
    <w:rsid w:val="00D93E1B"/>
    <w:rsid w:val="00D962CC"/>
    <w:rsid w:val="00DB3ECC"/>
    <w:rsid w:val="00DB592C"/>
    <w:rsid w:val="00DC607D"/>
    <w:rsid w:val="00DC6653"/>
    <w:rsid w:val="00DC7214"/>
    <w:rsid w:val="00DD6E08"/>
    <w:rsid w:val="00DE11A3"/>
    <w:rsid w:val="00DE1A9E"/>
    <w:rsid w:val="00DE5CF5"/>
    <w:rsid w:val="00DE77E4"/>
    <w:rsid w:val="00DF3DC0"/>
    <w:rsid w:val="00DF6A2B"/>
    <w:rsid w:val="00DF6B1F"/>
    <w:rsid w:val="00E04EAE"/>
    <w:rsid w:val="00E17724"/>
    <w:rsid w:val="00E2484E"/>
    <w:rsid w:val="00E33722"/>
    <w:rsid w:val="00E33D4D"/>
    <w:rsid w:val="00E3435A"/>
    <w:rsid w:val="00E376A7"/>
    <w:rsid w:val="00E5533E"/>
    <w:rsid w:val="00E634EF"/>
    <w:rsid w:val="00E64207"/>
    <w:rsid w:val="00E75A2E"/>
    <w:rsid w:val="00E760BC"/>
    <w:rsid w:val="00E83786"/>
    <w:rsid w:val="00E8394A"/>
    <w:rsid w:val="00E84112"/>
    <w:rsid w:val="00E91897"/>
    <w:rsid w:val="00E9587C"/>
    <w:rsid w:val="00E95FF6"/>
    <w:rsid w:val="00E97C6E"/>
    <w:rsid w:val="00EA4F1F"/>
    <w:rsid w:val="00EA679F"/>
    <w:rsid w:val="00EB5980"/>
    <w:rsid w:val="00EB5F25"/>
    <w:rsid w:val="00EB7FAE"/>
    <w:rsid w:val="00EC378F"/>
    <w:rsid w:val="00EC5146"/>
    <w:rsid w:val="00EE4923"/>
    <w:rsid w:val="00EE6120"/>
    <w:rsid w:val="00EF0798"/>
    <w:rsid w:val="00EF0EFF"/>
    <w:rsid w:val="00EF2A44"/>
    <w:rsid w:val="00EF6079"/>
    <w:rsid w:val="00F00045"/>
    <w:rsid w:val="00F00651"/>
    <w:rsid w:val="00F00C8F"/>
    <w:rsid w:val="00F036D5"/>
    <w:rsid w:val="00F05545"/>
    <w:rsid w:val="00F16990"/>
    <w:rsid w:val="00F17C72"/>
    <w:rsid w:val="00F22AB2"/>
    <w:rsid w:val="00F24132"/>
    <w:rsid w:val="00F3132C"/>
    <w:rsid w:val="00F35389"/>
    <w:rsid w:val="00F35A0C"/>
    <w:rsid w:val="00F420DE"/>
    <w:rsid w:val="00F43C47"/>
    <w:rsid w:val="00F4671A"/>
    <w:rsid w:val="00F61115"/>
    <w:rsid w:val="00F72245"/>
    <w:rsid w:val="00F73D3E"/>
    <w:rsid w:val="00F75D6B"/>
    <w:rsid w:val="00F76F51"/>
    <w:rsid w:val="00F8461B"/>
    <w:rsid w:val="00F87AED"/>
    <w:rsid w:val="00F905D2"/>
    <w:rsid w:val="00F908A4"/>
    <w:rsid w:val="00F90A9A"/>
    <w:rsid w:val="00F91652"/>
    <w:rsid w:val="00F9352F"/>
    <w:rsid w:val="00F977E8"/>
    <w:rsid w:val="00FA2823"/>
    <w:rsid w:val="00FB2FE2"/>
    <w:rsid w:val="00FC1165"/>
    <w:rsid w:val="00FC27CF"/>
    <w:rsid w:val="00FC58E1"/>
    <w:rsid w:val="00FC7ACD"/>
    <w:rsid w:val="00FD02EC"/>
    <w:rsid w:val="00FD3743"/>
    <w:rsid w:val="00FD3E06"/>
    <w:rsid w:val="00FE0044"/>
    <w:rsid w:val="00FE3FEB"/>
    <w:rsid w:val="00FE59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9C4D88"/>
  <w15:docId w15:val="{74A6A550-5FA1-4D46-A837-3679A5121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9E9"/>
    <w:pPr>
      <w:spacing w:after="0" w:line="240" w:lineRule="auto"/>
    </w:pPr>
    <w:rPr>
      <w:rFonts w:ascii="Arial" w:eastAsia="Times New Roman" w:hAnsi="Arial" w:cs="Times New Roman"/>
      <w:sz w:val="20"/>
      <w:lang w:val="en-US"/>
    </w:rPr>
  </w:style>
  <w:style w:type="paragraph" w:styleId="Heading1">
    <w:name w:val="heading 1"/>
    <w:basedOn w:val="Normal"/>
    <w:next w:val="BodyText"/>
    <w:link w:val="Heading1Char"/>
    <w:autoRedefine/>
    <w:qFormat/>
    <w:rsid w:val="001618BD"/>
    <w:pPr>
      <w:keepNext/>
      <w:numPr>
        <w:numId w:val="15"/>
      </w:numPr>
      <w:spacing w:before="120" w:after="60"/>
      <w:outlineLvl w:val="0"/>
    </w:pPr>
    <w:rPr>
      <w:rFonts w:cs="Arial"/>
      <w:b/>
      <w:caps/>
      <w:noProof/>
      <w:sz w:val="28"/>
      <w:szCs w:val="20"/>
      <w:lang w:val="is-IS"/>
    </w:rPr>
  </w:style>
  <w:style w:type="paragraph" w:styleId="Heading2">
    <w:name w:val="heading 2"/>
    <w:basedOn w:val="Normal"/>
    <w:next w:val="BodyText"/>
    <w:link w:val="Heading2Char"/>
    <w:autoRedefine/>
    <w:unhideWhenUsed/>
    <w:qFormat/>
    <w:rsid w:val="00AD0C88"/>
    <w:pPr>
      <w:keepNext/>
      <w:numPr>
        <w:ilvl w:val="1"/>
        <w:numId w:val="15"/>
      </w:numPr>
      <w:spacing w:before="120" w:after="60"/>
      <w:outlineLvl w:val="1"/>
    </w:pPr>
    <w:rPr>
      <w:rFonts w:cs="Arial"/>
      <w:b/>
      <w:noProof/>
      <w:sz w:val="28"/>
      <w:szCs w:val="20"/>
      <w:lang w:val="is-IS"/>
    </w:rPr>
  </w:style>
  <w:style w:type="paragraph" w:styleId="Heading3">
    <w:name w:val="heading 3"/>
    <w:basedOn w:val="Normal"/>
    <w:next w:val="BodyText"/>
    <w:link w:val="Heading3Char"/>
    <w:autoRedefine/>
    <w:unhideWhenUsed/>
    <w:qFormat/>
    <w:rsid w:val="007A1AC8"/>
    <w:pPr>
      <w:keepNext/>
      <w:spacing w:after="60"/>
      <w:ind w:left="709"/>
      <w:outlineLvl w:val="2"/>
    </w:pPr>
    <w:rPr>
      <w:rFonts w:cs="Arial"/>
      <w:b/>
      <w:noProof/>
      <w:sz w:val="24"/>
      <w:szCs w:val="20"/>
      <w:lang w:val="is-IS"/>
    </w:rPr>
  </w:style>
  <w:style w:type="paragraph" w:styleId="Heading4">
    <w:name w:val="heading 4"/>
    <w:basedOn w:val="Normal"/>
    <w:next w:val="BodyText"/>
    <w:link w:val="Heading4Char"/>
    <w:autoRedefine/>
    <w:unhideWhenUsed/>
    <w:qFormat/>
    <w:rsid w:val="00F00045"/>
    <w:pPr>
      <w:numPr>
        <w:ilvl w:val="3"/>
        <w:numId w:val="15"/>
      </w:numPr>
      <w:ind w:left="0" w:firstLine="0"/>
      <w:outlineLvl w:val="3"/>
    </w:pPr>
    <w:rPr>
      <w:b/>
      <w:iCs/>
    </w:rPr>
  </w:style>
  <w:style w:type="paragraph" w:styleId="Heading5">
    <w:name w:val="heading 5"/>
    <w:basedOn w:val="Normal"/>
    <w:next w:val="BodyText"/>
    <w:link w:val="Heading5Char"/>
    <w:unhideWhenUsed/>
    <w:qFormat/>
    <w:rsid w:val="001618BD"/>
    <w:pPr>
      <w:keepNext/>
      <w:numPr>
        <w:ilvl w:val="4"/>
        <w:numId w:val="15"/>
      </w:numPr>
      <w:spacing w:after="60"/>
      <w:outlineLvl w:val="4"/>
    </w:pPr>
    <w:rPr>
      <w:rFonts w:cs="Arial"/>
      <w:noProof/>
      <w:szCs w:val="20"/>
      <w:u w:val="single"/>
      <w:lang w:val="is-IS"/>
    </w:rPr>
  </w:style>
  <w:style w:type="paragraph" w:styleId="Heading6">
    <w:name w:val="heading 6"/>
    <w:basedOn w:val="Normal"/>
    <w:next w:val="BodyText"/>
    <w:link w:val="Heading6Char"/>
    <w:unhideWhenUsed/>
    <w:qFormat/>
    <w:rsid w:val="001618BD"/>
    <w:pPr>
      <w:keepNext/>
      <w:numPr>
        <w:ilvl w:val="5"/>
        <w:numId w:val="15"/>
      </w:numPr>
      <w:outlineLvl w:val="5"/>
    </w:pPr>
    <w:rPr>
      <w:rFonts w:cs="Arial"/>
      <w:i/>
      <w:noProof/>
      <w:szCs w:val="20"/>
      <w:lang w:val="is-IS"/>
    </w:rPr>
  </w:style>
  <w:style w:type="paragraph" w:styleId="Heading7">
    <w:name w:val="heading 7"/>
    <w:basedOn w:val="Normal"/>
    <w:next w:val="Normal"/>
    <w:link w:val="Heading7Char"/>
    <w:uiPriority w:val="9"/>
    <w:unhideWhenUsed/>
    <w:qFormat/>
    <w:rsid w:val="00AF3B59"/>
    <w:pPr>
      <w:numPr>
        <w:ilvl w:val="6"/>
        <w:numId w:val="15"/>
      </w:numPr>
      <w:outlineLvl w:val="6"/>
    </w:pPr>
    <w:rPr>
      <w:rFonts w:ascii="Cambria" w:hAnsi="Cambria"/>
      <w:i/>
      <w:iCs/>
    </w:rPr>
  </w:style>
  <w:style w:type="paragraph" w:styleId="Heading8">
    <w:name w:val="heading 8"/>
    <w:basedOn w:val="Normal"/>
    <w:next w:val="Normal"/>
    <w:link w:val="Heading8Char"/>
    <w:uiPriority w:val="9"/>
    <w:unhideWhenUsed/>
    <w:qFormat/>
    <w:rsid w:val="00AF3B59"/>
    <w:pPr>
      <w:numPr>
        <w:ilvl w:val="7"/>
        <w:numId w:val="15"/>
      </w:numPr>
      <w:outlineLvl w:val="7"/>
    </w:pPr>
    <w:rPr>
      <w:rFonts w:ascii="Cambria" w:hAnsi="Cambria"/>
      <w:szCs w:val="20"/>
    </w:rPr>
  </w:style>
  <w:style w:type="paragraph" w:styleId="Heading9">
    <w:name w:val="heading 9"/>
    <w:basedOn w:val="Normal"/>
    <w:next w:val="Normal"/>
    <w:link w:val="Heading9Char"/>
    <w:uiPriority w:val="9"/>
    <w:unhideWhenUsed/>
    <w:qFormat/>
    <w:rsid w:val="00AF3B59"/>
    <w:pPr>
      <w:numPr>
        <w:ilvl w:val="8"/>
        <w:numId w:val="15"/>
      </w:numPr>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885"/>
    <w:pPr>
      <w:tabs>
        <w:tab w:val="center" w:pos="4513"/>
        <w:tab w:val="right" w:pos="9026"/>
      </w:tabs>
    </w:pPr>
  </w:style>
  <w:style w:type="character" w:customStyle="1" w:styleId="HeaderChar">
    <w:name w:val="Header Char"/>
    <w:basedOn w:val="DefaultParagraphFont"/>
    <w:link w:val="Header"/>
    <w:uiPriority w:val="99"/>
    <w:rsid w:val="00947885"/>
    <w:rPr>
      <w:rFonts w:ascii="Calibri" w:eastAsia="Times New Roman" w:hAnsi="Calibri" w:cs="Times New Roman"/>
      <w:lang w:val="en-US"/>
    </w:rPr>
  </w:style>
  <w:style w:type="paragraph" w:styleId="Footer">
    <w:name w:val="footer"/>
    <w:basedOn w:val="Normal"/>
    <w:link w:val="FooterChar"/>
    <w:uiPriority w:val="99"/>
    <w:unhideWhenUsed/>
    <w:rsid w:val="00947885"/>
    <w:pPr>
      <w:tabs>
        <w:tab w:val="center" w:pos="4513"/>
        <w:tab w:val="right" w:pos="9026"/>
      </w:tabs>
    </w:pPr>
  </w:style>
  <w:style w:type="character" w:customStyle="1" w:styleId="FooterChar">
    <w:name w:val="Footer Char"/>
    <w:basedOn w:val="DefaultParagraphFont"/>
    <w:link w:val="Footer"/>
    <w:uiPriority w:val="99"/>
    <w:rsid w:val="00947885"/>
    <w:rPr>
      <w:rFonts w:ascii="Calibri" w:eastAsia="Times New Roman" w:hAnsi="Calibri" w:cs="Times New Roman"/>
      <w:lang w:val="en-US"/>
    </w:rPr>
  </w:style>
  <w:style w:type="character" w:customStyle="1" w:styleId="Heading1Char">
    <w:name w:val="Heading 1 Char"/>
    <w:basedOn w:val="DefaultParagraphFont"/>
    <w:link w:val="Heading1"/>
    <w:rsid w:val="001618BD"/>
    <w:rPr>
      <w:rFonts w:ascii="Arial" w:eastAsia="Times New Roman" w:hAnsi="Arial" w:cs="Arial"/>
      <w:b/>
      <w:caps/>
      <w:noProof/>
      <w:sz w:val="28"/>
      <w:szCs w:val="20"/>
      <w:lang w:val="is-IS"/>
    </w:rPr>
  </w:style>
  <w:style w:type="character" w:customStyle="1" w:styleId="Heading2Char">
    <w:name w:val="Heading 2 Char"/>
    <w:basedOn w:val="DefaultParagraphFont"/>
    <w:link w:val="Heading2"/>
    <w:rsid w:val="00AD0C88"/>
    <w:rPr>
      <w:rFonts w:ascii="Arial" w:eastAsia="Times New Roman" w:hAnsi="Arial" w:cs="Arial"/>
      <w:b/>
      <w:noProof/>
      <w:sz w:val="28"/>
      <w:szCs w:val="20"/>
      <w:lang w:val="is-IS"/>
    </w:rPr>
  </w:style>
  <w:style w:type="character" w:customStyle="1" w:styleId="Heading3Char">
    <w:name w:val="Heading 3 Char"/>
    <w:basedOn w:val="DefaultParagraphFont"/>
    <w:link w:val="Heading3"/>
    <w:rsid w:val="007A1AC8"/>
    <w:rPr>
      <w:rFonts w:ascii="Arial" w:eastAsia="Times New Roman" w:hAnsi="Arial" w:cs="Arial"/>
      <w:b/>
      <w:noProof/>
      <w:sz w:val="24"/>
      <w:szCs w:val="20"/>
      <w:lang w:val="is-IS"/>
    </w:rPr>
  </w:style>
  <w:style w:type="character" w:customStyle="1" w:styleId="Heading4Char">
    <w:name w:val="Heading 4 Char"/>
    <w:basedOn w:val="DefaultParagraphFont"/>
    <w:link w:val="Heading4"/>
    <w:rsid w:val="00F00045"/>
    <w:rPr>
      <w:rFonts w:ascii="Arial" w:eastAsia="Times New Roman" w:hAnsi="Arial" w:cs="Times New Roman"/>
      <w:b/>
      <w:iCs/>
      <w:sz w:val="20"/>
      <w:lang w:val="en-US"/>
    </w:rPr>
  </w:style>
  <w:style w:type="paragraph" w:styleId="BalloonText">
    <w:name w:val="Balloon Text"/>
    <w:basedOn w:val="Normal"/>
    <w:link w:val="BalloonTextChar"/>
    <w:uiPriority w:val="99"/>
    <w:semiHidden/>
    <w:unhideWhenUsed/>
    <w:rsid w:val="00363B3F"/>
    <w:rPr>
      <w:rFonts w:ascii="Tahoma" w:hAnsi="Tahoma" w:cs="Tahoma"/>
      <w:sz w:val="16"/>
      <w:szCs w:val="16"/>
    </w:rPr>
  </w:style>
  <w:style w:type="character" w:customStyle="1" w:styleId="BalloonTextChar">
    <w:name w:val="Balloon Text Char"/>
    <w:basedOn w:val="DefaultParagraphFont"/>
    <w:link w:val="BalloonText"/>
    <w:uiPriority w:val="99"/>
    <w:semiHidden/>
    <w:rsid w:val="00363B3F"/>
    <w:rPr>
      <w:rFonts w:ascii="Tahoma" w:eastAsia="Times New Roman" w:hAnsi="Tahoma" w:cs="Tahoma"/>
      <w:sz w:val="16"/>
      <w:szCs w:val="16"/>
      <w:lang w:val="en-US"/>
    </w:rPr>
  </w:style>
  <w:style w:type="character" w:styleId="CommentReference">
    <w:name w:val="annotation reference"/>
    <w:uiPriority w:val="99"/>
    <w:semiHidden/>
    <w:unhideWhenUsed/>
    <w:rsid w:val="00106CEA"/>
    <w:rPr>
      <w:sz w:val="16"/>
      <w:szCs w:val="16"/>
    </w:rPr>
  </w:style>
  <w:style w:type="paragraph" w:styleId="CommentText">
    <w:name w:val="annotation text"/>
    <w:basedOn w:val="Normal"/>
    <w:link w:val="CommentTextChar"/>
    <w:uiPriority w:val="99"/>
    <w:semiHidden/>
    <w:unhideWhenUsed/>
    <w:rsid w:val="00106CEA"/>
    <w:rPr>
      <w:szCs w:val="20"/>
    </w:rPr>
  </w:style>
  <w:style w:type="character" w:customStyle="1" w:styleId="CommentTextChar">
    <w:name w:val="Comment Text Char"/>
    <w:basedOn w:val="DefaultParagraphFont"/>
    <w:link w:val="CommentText"/>
    <w:uiPriority w:val="99"/>
    <w:semiHidden/>
    <w:rsid w:val="00106CEA"/>
    <w:rPr>
      <w:rFonts w:ascii="Calibri" w:eastAsia="Times New Roman" w:hAnsi="Calibri" w:cs="Times New Roman"/>
      <w:sz w:val="20"/>
      <w:szCs w:val="20"/>
      <w:lang w:val="en-US"/>
    </w:rPr>
  </w:style>
  <w:style w:type="character" w:customStyle="1" w:styleId="Heading5Char">
    <w:name w:val="Heading 5 Char"/>
    <w:basedOn w:val="DefaultParagraphFont"/>
    <w:link w:val="Heading5"/>
    <w:rsid w:val="001618BD"/>
    <w:rPr>
      <w:rFonts w:ascii="Arial" w:eastAsia="Times New Roman" w:hAnsi="Arial" w:cs="Arial"/>
      <w:noProof/>
      <w:sz w:val="20"/>
      <w:szCs w:val="20"/>
      <w:u w:val="single"/>
      <w:lang w:val="is-IS"/>
    </w:rPr>
  </w:style>
  <w:style w:type="character" w:customStyle="1" w:styleId="Heading6Char">
    <w:name w:val="Heading 6 Char"/>
    <w:basedOn w:val="DefaultParagraphFont"/>
    <w:link w:val="Heading6"/>
    <w:rsid w:val="001618BD"/>
    <w:rPr>
      <w:rFonts w:ascii="Arial" w:eastAsia="Times New Roman" w:hAnsi="Arial" w:cs="Arial"/>
      <w:i/>
      <w:noProof/>
      <w:sz w:val="20"/>
      <w:szCs w:val="20"/>
      <w:lang w:val="is-IS"/>
    </w:rPr>
  </w:style>
  <w:style w:type="character" w:customStyle="1" w:styleId="Heading7Char">
    <w:name w:val="Heading 7 Char"/>
    <w:basedOn w:val="DefaultParagraphFont"/>
    <w:link w:val="Heading7"/>
    <w:uiPriority w:val="9"/>
    <w:rsid w:val="00AF3B59"/>
    <w:rPr>
      <w:rFonts w:ascii="Cambria" w:eastAsia="Times New Roman" w:hAnsi="Cambria" w:cs="Times New Roman"/>
      <w:i/>
      <w:iCs/>
      <w:sz w:val="20"/>
      <w:lang w:val="en-US"/>
    </w:rPr>
  </w:style>
  <w:style w:type="character" w:customStyle="1" w:styleId="Heading8Char">
    <w:name w:val="Heading 8 Char"/>
    <w:basedOn w:val="DefaultParagraphFont"/>
    <w:link w:val="Heading8"/>
    <w:uiPriority w:val="9"/>
    <w:rsid w:val="00AF3B59"/>
    <w:rPr>
      <w:rFonts w:ascii="Cambria" w:eastAsia="Times New Roman" w:hAnsi="Cambria" w:cs="Times New Roman"/>
      <w:sz w:val="20"/>
      <w:szCs w:val="20"/>
      <w:lang w:val="en-US"/>
    </w:rPr>
  </w:style>
  <w:style w:type="character" w:customStyle="1" w:styleId="Heading9Char">
    <w:name w:val="Heading 9 Char"/>
    <w:basedOn w:val="DefaultParagraphFont"/>
    <w:link w:val="Heading9"/>
    <w:uiPriority w:val="9"/>
    <w:rsid w:val="00AF3B59"/>
    <w:rPr>
      <w:rFonts w:ascii="Cambria" w:eastAsia="Times New Roman" w:hAnsi="Cambria" w:cs="Times New Roman"/>
      <w:i/>
      <w:iCs/>
      <w:spacing w:val="5"/>
      <w:sz w:val="20"/>
      <w:szCs w:val="20"/>
      <w:lang w:val="en-US"/>
    </w:rPr>
  </w:style>
  <w:style w:type="paragraph" w:styleId="NoSpacing">
    <w:name w:val="No Spacing"/>
    <w:basedOn w:val="Normal"/>
    <w:link w:val="NoSpacingChar"/>
    <w:uiPriority w:val="1"/>
    <w:qFormat/>
    <w:rsid w:val="00AF3B59"/>
  </w:style>
  <w:style w:type="paragraph" w:styleId="ListParagraph">
    <w:name w:val="List Paragraph"/>
    <w:basedOn w:val="Normal"/>
    <w:uiPriority w:val="34"/>
    <w:qFormat/>
    <w:rsid w:val="00AF3B59"/>
    <w:pPr>
      <w:ind w:left="720"/>
      <w:contextualSpacing/>
    </w:pPr>
  </w:style>
  <w:style w:type="character" w:customStyle="1" w:styleId="NoSpacingChar">
    <w:name w:val="No Spacing Char"/>
    <w:basedOn w:val="DefaultParagraphFont"/>
    <w:link w:val="NoSpacing"/>
    <w:uiPriority w:val="1"/>
    <w:rsid w:val="00AF3B59"/>
    <w:rPr>
      <w:rFonts w:ascii="Calibri" w:eastAsia="Times New Roman" w:hAnsi="Calibri" w:cs="Times New Roman"/>
      <w:lang w:val="en-US"/>
    </w:rPr>
  </w:style>
  <w:style w:type="character" w:styleId="Hyperlink">
    <w:name w:val="Hyperlink"/>
    <w:basedOn w:val="DefaultParagraphFont"/>
    <w:uiPriority w:val="99"/>
    <w:unhideWhenUsed/>
    <w:rsid w:val="00184F8A"/>
    <w:rPr>
      <w:color w:val="0563C1" w:themeColor="hyperlink"/>
      <w:u w:val="single"/>
    </w:rPr>
  </w:style>
  <w:style w:type="paragraph" w:styleId="TOC1">
    <w:name w:val="toc 1"/>
    <w:basedOn w:val="Normal"/>
    <w:next w:val="Normal"/>
    <w:autoRedefine/>
    <w:uiPriority w:val="39"/>
    <w:unhideWhenUsed/>
    <w:qFormat/>
    <w:rsid w:val="00B3693C"/>
    <w:pPr>
      <w:tabs>
        <w:tab w:val="left" w:pos="440"/>
        <w:tab w:val="right" w:leader="dot" w:pos="9016"/>
      </w:tabs>
      <w:spacing w:before="120" w:after="120"/>
    </w:pPr>
    <w:rPr>
      <w:rFonts w:asciiTheme="minorHAnsi" w:hAnsiTheme="minorHAnsi"/>
      <w:b/>
      <w:bCs/>
      <w:caps/>
      <w:szCs w:val="20"/>
    </w:rPr>
  </w:style>
  <w:style w:type="paragraph" w:styleId="TOC2">
    <w:name w:val="toc 2"/>
    <w:basedOn w:val="Normal"/>
    <w:next w:val="Normal"/>
    <w:autoRedefine/>
    <w:uiPriority w:val="39"/>
    <w:unhideWhenUsed/>
    <w:qFormat/>
    <w:rsid w:val="004832BD"/>
    <w:pPr>
      <w:ind w:left="220"/>
    </w:pPr>
    <w:rPr>
      <w:rFonts w:asciiTheme="minorHAnsi" w:hAnsiTheme="minorHAnsi"/>
      <w:smallCaps/>
      <w:szCs w:val="20"/>
    </w:rPr>
  </w:style>
  <w:style w:type="paragraph" w:styleId="BodyText">
    <w:name w:val="Body Text"/>
    <w:basedOn w:val="Normal"/>
    <w:link w:val="BodyTextChar"/>
    <w:uiPriority w:val="1"/>
    <w:qFormat/>
    <w:rsid w:val="00A939E9"/>
    <w:pPr>
      <w:widowControl w:val="0"/>
      <w:spacing w:after="120"/>
    </w:pPr>
    <w:rPr>
      <w:rFonts w:eastAsia="Arial" w:cstheme="minorBidi"/>
      <w:szCs w:val="20"/>
    </w:rPr>
  </w:style>
  <w:style w:type="character" w:customStyle="1" w:styleId="BodyTextChar">
    <w:name w:val="Body Text Char"/>
    <w:basedOn w:val="DefaultParagraphFont"/>
    <w:link w:val="BodyText"/>
    <w:uiPriority w:val="1"/>
    <w:rsid w:val="00A939E9"/>
    <w:rPr>
      <w:rFonts w:ascii="Arial" w:eastAsia="Arial" w:hAnsi="Arial"/>
      <w:sz w:val="20"/>
      <w:szCs w:val="20"/>
      <w:lang w:val="en-US"/>
    </w:rPr>
  </w:style>
  <w:style w:type="paragraph" w:styleId="TOC3">
    <w:name w:val="toc 3"/>
    <w:basedOn w:val="Normal"/>
    <w:uiPriority w:val="39"/>
    <w:qFormat/>
    <w:rsid w:val="00C9526D"/>
    <w:pPr>
      <w:ind w:left="440"/>
    </w:pPr>
    <w:rPr>
      <w:rFonts w:asciiTheme="minorHAnsi" w:hAnsiTheme="minorHAnsi"/>
      <w:i/>
      <w:iCs/>
      <w:szCs w:val="20"/>
    </w:rPr>
  </w:style>
  <w:style w:type="paragraph" w:customStyle="1" w:styleId="TableParagraph">
    <w:name w:val="Table Paragraph"/>
    <w:basedOn w:val="Normal"/>
    <w:uiPriority w:val="1"/>
    <w:qFormat/>
    <w:rsid w:val="00C9526D"/>
    <w:pPr>
      <w:widowControl w:val="0"/>
    </w:pPr>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3A0E72"/>
    <w:rPr>
      <w:b/>
      <w:bCs/>
    </w:rPr>
  </w:style>
  <w:style w:type="character" w:customStyle="1" w:styleId="CommentSubjectChar">
    <w:name w:val="Comment Subject Char"/>
    <w:basedOn w:val="CommentTextChar"/>
    <w:link w:val="CommentSubject"/>
    <w:uiPriority w:val="99"/>
    <w:semiHidden/>
    <w:rsid w:val="003A0E72"/>
    <w:rPr>
      <w:rFonts w:ascii="Calibri" w:eastAsia="Times New Roman" w:hAnsi="Calibri" w:cs="Times New Roman"/>
      <w:b/>
      <w:bCs/>
      <w:sz w:val="20"/>
      <w:szCs w:val="20"/>
      <w:lang w:val="en-US"/>
    </w:rPr>
  </w:style>
  <w:style w:type="paragraph" w:styleId="TOC4">
    <w:name w:val="toc 4"/>
    <w:basedOn w:val="Normal"/>
    <w:next w:val="Normal"/>
    <w:autoRedefine/>
    <w:uiPriority w:val="39"/>
    <w:unhideWhenUsed/>
    <w:rsid w:val="00521F0A"/>
    <w:pPr>
      <w:ind w:left="660"/>
    </w:pPr>
    <w:rPr>
      <w:rFonts w:asciiTheme="minorHAnsi" w:hAnsiTheme="minorHAnsi"/>
      <w:sz w:val="18"/>
      <w:szCs w:val="18"/>
    </w:rPr>
  </w:style>
  <w:style w:type="paragraph" w:styleId="TOC5">
    <w:name w:val="toc 5"/>
    <w:basedOn w:val="Normal"/>
    <w:next w:val="Normal"/>
    <w:autoRedefine/>
    <w:uiPriority w:val="39"/>
    <w:unhideWhenUsed/>
    <w:rsid w:val="00521F0A"/>
    <w:pPr>
      <w:ind w:left="880"/>
    </w:pPr>
    <w:rPr>
      <w:rFonts w:asciiTheme="minorHAnsi" w:hAnsiTheme="minorHAnsi"/>
      <w:sz w:val="18"/>
      <w:szCs w:val="18"/>
    </w:rPr>
  </w:style>
  <w:style w:type="paragraph" w:styleId="TOC6">
    <w:name w:val="toc 6"/>
    <w:basedOn w:val="Normal"/>
    <w:next w:val="Normal"/>
    <w:autoRedefine/>
    <w:uiPriority w:val="39"/>
    <w:unhideWhenUsed/>
    <w:rsid w:val="00521F0A"/>
    <w:pPr>
      <w:ind w:left="1100"/>
    </w:pPr>
    <w:rPr>
      <w:rFonts w:asciiTheme="minorHAnsi" w:hAnsiTheme="minorHAnsi"/>
      <w:sz w:val="18"/>
      <w:szCs w:val="18"/>
    </w:rPr>
  </w:style>
  <w:style w:type="paragraph" w:styleId="TOC7">
    <w:name w:val="toc 7"/>
    <w:basedOn w:val="Normal"/>
    <w:next w:val="Normal"/>
    <w:autoRedefine/>
    <w:uiPriority w:val="39"/>
    <w:unhideWhenUsed/>
    <w:rsid w:val="00521F0A"/>
    <w:pPr>
      <w:ind w:left="1320"/>
    </w:pPr>
    <w:rPr>
      <w:rFonts w:asciiTheme="minorHAnsi" w:hAnsiTheme="minorHAnsi"/>
      <w:sz w:val="18"/>
      <w:szCs w:val="18"/>
    </w:rPr>
  </w:style>
  <w:style w:type="paragraph" w:styleId="TOC8">
    <w:name w:val="toc 8"/>
    <w:basedOn w:val="Normal"/>
    <w:next w:val="Normal"/>
    <w:autoRedefine/>
    <w:uiPriority w:val="39"/>
    <w:unhideWhenUsed/>
    <w:rsid w:val="00521F0A"/>
    <w:pPr>
      <w:ind w:left="1540"/>
    </w:pPr>
    <w:rPr>
      <w:rFonts w:asciiTheme="minorHAnsi" w:hAnsiTheme="minorHAnsi"/>
      <w:sz w:val="18"/>
      <w:szCs w:val="18"/>
    </w:rPr>
  </w:style>
  <w:style w:type="paragraph" w:styleId="TOC9">
    <w:name w:val="toc 9"/>
    <w:basedOn w:val="Normal"/>
    <w:next w:val="Normal"/>
    <w:autoRedefine/>
    <w:uiPriority w:val="39"/>
    <w:unhideWhenUsed/>
    <w:rsid w:val="00521F0A"/>
    <w:pPr>
      <w:ind w:left="1760"/>
    </w:pPr>
    <w:rPr>
      <w:rFonts w:asciiTheme="minorHAnsi" w:hAnsiTheme="minorHAnsi"/>
      <w:sz w:val="18"/>
      <w:szCs w:val="18"/>
    </w:rPr>
  </w:style>
  <w:style w:type="table" w:customStyle="1" w:styleId="TableNormal1">
    <w:name w:val="Table Normal1"/>
    <w:semiHidden/>
    <w:rsid w:val="000D40E0"/>
    <w:pPr>
      <w:spacing w:after="0" w:line="240" w:lineRule="auto"/>
    </w:pPr>
    <w:rPr>
      <w:rFonts w:ascii="Times New Roman" w:eastAsia="Times New Roman" w:hAnsi="Times New Roman" w:cs="Times New Roman"/>
      <w:sz w:val="24"/>
      <w:szCs w:val="20"/>
      <w:lang w:val="sv-SE" w:eastAsia="sv-SE"/>
    </w:rPr>
    <w:tblPr>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D40E0"/>
    <w:rPr>
      <w:color w:val="954F72" w:themeColor="followedHyperlink"/>
      <w:u w:val="single"/>
    </w:rPr>
  </w:style>
  <w:style w:type="paragraph" w:customStyle="1" w:styleId="TableParagraph63">
    <w:name w:val="Table Paragraph63"/>
    <w:basedOn w:val="Normal"/>
    <w:uiPriority w:val="1"/>
    <w:qFormat/>
    <w:rsid w:val="00243AA8"/>
    <w:pPr>
      <w:widowControl w:val="0"/>
    </w:pPr>
    <w:rPr>
      <w:rFonts w:eastAsia="Calibri"/>
    </w:rPr>
  </w:style>
  <w:style w:type="character" w:styleId="Strong">
    <w:name w:val="Strong"/>
    <w:uiPriority w:val="22"/>
    <w:qFormat/>
    <w:rsid w:val="00CB0A44"/>
    <w:rPr>
      <w:b/>
      <w:bCs/>
    </w:rPr>
  </w:style>
  <w:style w:type="paragraph" w:customStyle="1" w:styleId="Frgadlista-dekorfrg11">
    <w:name w:val="Färgad lista - dekorfärg 11"/>
    <w:basedOn w:val="Normal"/>
    <w:uiPriority w:val="34"/>
    <w:qFormat/>
    <w:rsid w:val="00CB0A44"/>
    <w:pPr>
      <w:ind w:left="720"/>
      <w:contextualSpacing/>
    </w:pPr>
  </w:style>
  <w:style w:type="paragraph" w:styleId="Revision">
    <w:name w:val="Revision"/>
    <w:hidden/>
    <w:uiPriority w:val="99"/>
    <w:semiHidden/>
    <w:rsid w:val="00435480"/>
    <w:pPr>
      <w:spacing w:after="0" w:line="240" w:lineRule="auto"/>
    </w:pPr>
    <w:rPr>
      <w:rFonts w:ascii="Calibri" w:eastAsia="Times New Roman" w:hAnsi="Calibri" w:cs="Times New Roman"/>
      <w:lang w:val="en-US"/>
    </w:rPr>
  </w:style>
  <w:style w:type="character" w:customStyle="1" w:styleId="apple-tab-span">
    <w:name w:val="apple-tab-span"/>
    <w:basedOn w:val="DefaultParagraphFont"/>
    <w:rsid w:val="002A6216"/>
  </w:style>
  <w:style w:type="table" w:styleId="TableGrid">
    <w:name w:val="Table Grid"/>
    <w:basedOn w:val="TableNormal"/>
    <w:uiPriority w:val="39"/>
    <w:rsid w:val="002A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77A6"/>
    <w:pPr>
      <w:spacing w:before="100" w:beforeAutospacing="1" w:after="100" w:afterAutospacing="1"/>
    </w:pPr>
    <w:rPr>
      <w:rFonts w:ascii="Times New Roman" w:hAnsi="Times New Roman"/>
      <w:sz w:val="24"/>
      <w:szCs w:val="24"/>
      <w:lang w:val="is-IS" w:eastAsia="is-IS"/>
    </w:rPr>
  </w:style>
  <w:style w:type="paragraph" w:styleId="DocumentMap">
    <w:name w:val="Document Map"/>
    <w:basedOn w:val="Normal"/>
    <w:link w:val="DocumentMapChar"/>
    <w:uiPriority w:val="99"/>
    <w:semiHidden/>
    <w:unhideWhenUsed/>
    <w:rsid w:val="003277A6"/>
    <w:rPr>
      <w:rFonts w:ascii="Tahoma" w:hAnsi="Tahoma" w:cs="Tahoma"/>
      <w:sz w:val="16"/>
      <w:szCs w:val="16"/>
    </w:rPr>
  </w:style>
  <w:style w:type="character" w:customStyle="1" w:styleId="DocumentMapChar">
    <w:name w:val="Document Map Char"/>
    <w:basedOn w:val="DefaultParagraphFont"/>
    <w:link w:val="DocumentMap"/>
    <w:uiPriority w:val="99"/>
    <w:semiHidden/>
    <w:rsid w:val="003277A6"/>
    <w:rPr>
      <w:rFonts w:ascii="Tahoma" w:eastAsia="Times New Roman" w:hAnsi="Tahoma" w:cs="Tahoma"/>
      <w:sz w:val="16"/>
      <w:szCs w:val="16"/>
      <w:lang w:val="en-US"/>
    </w:rPr>
  </w:style>
  <w:style w:type="paragraph" w:customStyle="1" w:styleId="GEFEG">
    <w:name w:val="GEFEG"/>
    <w:qFormat/>
    <w:rsid w:val="00832D71"/>
    <w:pPr>
      <w:widowControl w:val="0"/>
      <w:autoSpaceDE w:val="0"/>
      <w:autoSpaceDN w:val="0"/>
      <w:adjustRightInd w:val="0"/>
      <w:spacing w:after="0" w:line="240" w:lineRule="auto"/>
    </w:pPr>
    <w:rPr>
      <w:rFonts w:ascii="Arial" w:eastAsiaTheme="minorEastAsia" w:hAnsi="Arial" w:cs="Arial"/>
      <w:sz w:val="24"/>
      <w:szCs w:val="24"/>
      <w:lang w:val="is-IS" w:eastAsia="is-IS"/>
    </w:rPr>
  </w:style>
  <w:style w:type="character" w:customStyle="1" w:styleId="ExtXref">
    <w:name w:val="ExtXref"/>
    <w:rsid w:val="001B4812"/>
    <w:rPr>
      <w:noProof/>
      <w:color w:val="auto"/>
      <w:lang w:val="fr-FR"/>
    </w:rPr>
  </w:style>
  <w:style w:type="paragraph" w:customStyle="1" w:styleId="MediumGrid2-Accent21">
    <w:name w:val="Medium Grid 2 - Accent 21"/>
    <w:basedOn w:val="Normal"/>
    <w:next w:val="Normal"/>
    <w:link w:val="MediumGrid2-Accent2Char"/>
    <w:uiPriority w:val="29"/>
    <w:qFormat/>
    <w:rsid w:val="006961C2"/>
    <w:pPr>
      <w:spacing w:before="200"/>
      <w:ind w:left="360" w:right="360"/>
    </w:pPr>
    <w:rPr>
      <w:rFonts w:ascii="Calibri" w:hAnsi="Calibri"/>
      <w:i/>
      <w:iCs/>
      <w:szCs w:val="20"/>
      <w:lang w:eastAsia="x-none"/>
    </w:rPr>
  </w:style>
  <w:style w:type="character" w:customStyle="1" w:styleId="MediumGrid2-Accent2Char">
    <w:name w:val="Medium Grid 2 - Accent 2 Char"/>
    <w:link w:val="MediumGrid2-Accent21"/>
    <w:uiPriority w:val="29"/>
    <w:rsid w:val="006961C2"/>
    <w:rPr>
      <w:rFonts w:ascii="Calibri" w:eastAsia="Times New Roman" w:hAnsi="Calibri" w:cs="Times New Roman"/>
      <w:i/>
      <w:iCs/>
      <w:sz w:val="20"/>
      <w:szCs w:val="20"/>
      <w:lang w:val="en-US" w:eastAsia="x-none"/>
    </w:rPr>
  </w:style>
  <w:style w:type="table" w:customStyle="1" w:styleId="PEPPOL">
    <w:name w:val="PEPPOL"/>
    <w:basedOn w:val="TableNormal"/>
    <w:uiPriority w:val="99"/>
    <w:rsid w:val="00CC040C"/>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cPr>
        <w:shd w:val="clear" w:color="auto" w:fill="BFBFBF" w:themeFill="background1" w:themeFillShade="BF"/>
      </w:tcPr>
    </w:tblStylePr>
    <w:tblStylePr w:type="lastRow">
      <w:rPr>
        <w:rFonts w:ascii="Arial" w:hAnsi="Arial"/>
        <w:sz w:val="20"/>
      </w:rPr>
    </w:tblStylePr>
  </w:style>
  <w:style w:type="table" w:customStyle="1" w:styleId="TableGridLight1">
    <w:name w:val="Table Grid Light1"/>
    <w:basedOn w:val="TableNormal"/>
    <w:uiPriority w:val="40"/>
    <w:rsid w:val="00CC04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B369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1444">
      <w:bodyDiv w:val="1"/>
      <w:marLeft w:val="0"/>
      <w:marRight w:val="0"/>
      <w:marTop w:val="0"/>
      <w:marBottom w:val="0"/>
      <w:divBdr>
        <w:top w:val="none" w:sz="0" w:space="0" w:color="auto"/>
        <w:left w:val="none" w:sz="0" w:space="0" w:color="auto"/>
        <w:bottom w:val="none" w:sz="0" w:space="0" w:color="auto"/>
        <w:right w:val="none" w:sz="0" w:space="0" w:color="auto"/>
      </w:divBdr>
    </w:div>
    <w:div w:id="51123075">
      <w:bodyDiv w:val="1"/>
      <w:marLeft w:val="0"/>
      <w:marRight w:val="0"/>
      <w:marTop w:val="0"/>
      <w:marBottom w:val="0"/>
      <w:divBdr>
        <w:top w:val="none" w:sz="0" w:space="0" w:color="auto"/>
        <w:left w:val="none" w:sz="0" w:space="0" w:color="auto"/>
        <w:bottom w:val="none" w:sz="0" w:space="0" w:color="auto"/>
        <w:right w:val="none" w:sz="0" w:space="0" w:color="auto"/>
      </w:divBdr>
      <w:divsChild>
        <w:div w:id="754934464">
          <w:marLeft w:val="360"/>
          <w:marRight w:val="0"/>
          <w:marTop w:val="200"/>
          <w:marBottom w:val="0"/>
          <w:divBdr>
            <w:top w:val="none" w:sz="0" w:space="0" w:color="auto"/>
            <w:left w:val="none" w:sz="0" w:space="0" w:color="auto"/>
            <w:bottom w:val="none" w:sz="0" w:space="0" w:color="auto"/>
            <w:right w:val="none" w:sz="0" w:space="0" w:color="auto"/>
          </w:divBdr>
        </w:div>
      </w:divsChild>
    </w:div>
    <w:div w:id="72434830">
      <w:bodyDiv w:val="1"/>
      <w:marLeft w:val="0"/>
      <w:marRight w:val="0"/>
      <w:marTop w:val="0"/>
      <w:marBottom w:val="0"/>
      <w:divBdr>
        <w:top w:val="none" w:sz="0" w:space="0" w:color="auto"/>
        <w:left w:val="none" w:sz="0" w:space="0" w:color="auto"/>
        <w:bottom w:val="none" w:sz="0" w:space="0" w:color="auto"/>
        <w:right w:val="none" w:sz="0" w:space="0" w:color="auto"/>
      </w:divBdr>
    </w:div>
    <w:div w:id="122774129">
      <w:bodyDiv w:val="1"/>
      <w:marLeft w:val="0"/>
      <w:marRight w:val="0"/>
      <w:marTop w:val="0"/>
      <w:marBottom w:val="0"/>
      <w:divBdr>
        <w:top w:val="none" w:sz="0" w:space="0" w:color="auto"/>
        <w:left w:val="none" w:sz="0" w:space="0" w:color="auto"/>
        <w:bottom w:val="none" w:sz="0" w:space="0" w:color="auto"/>
        <w:right w:val="none" w:sz="0" w:space="0" w:color="auto"/>
      </w:divBdr>
      <w:divsChild>
        <w:div w:id="1971547724">
          <w:marLeft w:val="360"/>
          <w:marRight w:val="0"/>
          <w:marTop w:val="200"/>
          <w:marBottom w:val="0"/>
          <w:divBdr>
            <w:top w:val="none" w:sz="0" w:space="0" w:color="auto"/>
            <w:left w:val="none" w:sz="0" w:space="0" w:color="auto"/>
            <w:bottom w:val="none" w:sz="0" w:space="0" w:color="auto"/>
            <w:right w:val="none" w:sz="0" w:space="0" w:color="auto"/>
          </w:divBdr>
        </w:div>
      </w:divsChild>
    </w:div>
    <w:div w:id="190846939">
      <w:bodyDiv w:val="1"/>
      <w:marLeft w:val="0"/>
      <w:marRight w:val="0"/>
      <w:marTop w:val="0"/>
      <w:marBottom w:val="0"/>
      <w:divBdr>
        <w:top w:val="none" w:sz="0" w:space="0" w:color="auto"/>
        <w:left w:val="none" w:sz="0" w:space="0" w:color="auto"/>
        <w:bottom w:val="none" w:sz="0" w:space="0" w:color="auto"/>
        <w:right w:val="none" w:sz="0" w:space="0" w:color="auto"/>
      </w:divBdr>
    </w:div>
    <w:div w:id="275522505">
      <w:bodyDiv w:val="1"/>
      <w:marLeft w:val="0"/>
      <w:marRight w:val="0"/>
      <w:marTop w:val="0"/>
      <w:marBottom w:val="0"/>
      <w:divBdr>
        <w:top w:val="none" w:sz="0" w:space="0" w:color="auto"/>
        <w:left w:val="none" w:sz="0" w:space="0" w:color="auto"/>
        <w:bottom w:val="none" w:sz="0" w:space="0" w:color="auto"/>
        <w:right w:val="none" w:sz="0" w:space="0" w:color="auto"/>
      </w:divBdr>
      <w:divsChild>
        <w:div w:id="1149595041">
          <w:marLeft w:val="360"/>
          <w:marRight w:val="0"/>
          <w:marTop w:val="200"/>
          <w:marBottom w:val="0"/>
          <w:divBdr>
            <w:top w:val="none" w:sz="0" w:space="0" w:color="auto"/>
            <w:left w:val="none" w:sz="0" w:space="0" w:color="auto"/>
            <w:bottom w:val="none" w:sz="0" w:space="0" w:color="auto"/>
            <w:right w:val="none" w:sz="0" w:space="0" w:color="auto"/>
          </w:divBdr>
        </w:div>
        <w:div w:id="1603879677">
          <w:marLeft w:val="1080"/>
          <w:marRight w:val="0"/>
          <w:marTop w:val="100"/>
          <w:marBottom w:val="0"/>
          <w:divBdr>
            <w:top w:val="none" w:sz="0" w:space="0" w:color="auto"/>
            <w:left w:val="none" w:sz="0" w:space="0" w:color="auto"/>
            <w:bottom w:val="none" w:sz="0" w:space="0" w:color="auto"/>
            <w:right w:val="none" w:sz="0" w:space="0" w:color="auto"/>
          </w:divBdr>
        </w:div>
      </w:divsChild>
    </w:div>
    <w:div w:id="276449245">
      <w:bodyDiv w:val="1"/>
      <w:marLeft w:val="0"/>
      <w:marRight w:val="0"/>
      <w:marTop w:val="0"/>
      <w:marBottom w:val="0"/>
      <w:divBdr>
        <w:top w:val="none" w:sz="0" w:space="0" w:color="auto"/>
        <w:left w:val="none" w:sz="0" w:space="0" w:color="auto"/>
        <w:bottom w:val="none" w:sz="0" w:space="0" w:color="auto"/>
        <w:right w:val="none" w:sz="0" w:space="0" w:color="auto"/>
      </w:divBdr>
    </w:div>
    <w:div w:id="281808251">
      <w:bodyDiv w:val="1"/>
      <w:marLeft w:val="0"/>
      <w:marRight w:val="0"/>
      <w:marTop w:val="0"/>
      <w:marBottom w:val="0"/>
      <w:divBdr>
        <w:top w:val="none" w:sz="0" w:space="0" w:color="auto"/>
        <w:left w:val="none" w:sz="0" w:space="0" w:color="auto"/>
        <w:bottom w:val="none" w:sz="0" w:space="0" w:color="auto"/>
        <w:right w:val="none" w:sz="0" w:space="0" w:color="auto"/>
      </w:divBdr>
      <w:divsChild>
        <w:div w:id="1508862800">
          <w:marLeft w:val="360"/>
          <w:marRight w:val="0"/>
          <w:marTop w:val="200"/>
          <w:marBottom w:val="0"/>
          <w:divBdr>
            <w:top w:val="none" w:sz="0" w:space="0" w:color="auto"/>
            <w:left w:val="none" w:sz="0" w:space="0" w:color="auto"/>
            <w:bottom w:val="none" w:sz="0" w:space="0" w:color="auto"/>
            <w:right w:val="none" w:sz="0" w:space="0" w:color="auto"/>
          </w:divBdr>
        </w:div>
      </w:divsChild>
    </w:div>
    <w:div w:id="366835645">
      <w:bodyDiv w:val="1"/>
      <w:marLeft w:val="0"/>
      <w:marRight w:val="0"/>
      <w:marTop w:val="0"/>
      <w:marBottom w:val="0"/>
      <w:divBdr>
        <w:top w:val="none" w:sz="0" w:space="0" w:color="auto"/>
        <w:left w:val="none" w:sz="0" w:space="0" w:color="auto"/>
        <w:bottom w:val="none" w:sz="0" w:space="0" w:color="auto"/>
        <w:right w:val="none" w:sz="0" w:space="0" w:color="auto"/>
      </w:divBdr>
    </w:div>
    <w:div w:id="377362977">
      <w:bodyDiv w:val="1"/>
      <w:marLeft w:val="0"/>
      <w:marRight w:val="0"/>
      <w:marTop w:val="0"/>
      <w:marBottom w:val="0"/>
      <w:divBdr>
        <w:top w:val="none" w:sz="0" w:space="0" w:color="auto"/>
        <w:left w:val="none" w:sz="0" w:space="0" w:color="auto"/>
        <w:bottom w:val="none" w:sz="0" w:space="0" w:color="auto"/>
        <w:right w:val="none" w:sz="0" w:space="0" w:color="auto"/>
      </w:divBdr>
    </w:div>
    <w:div w:id="391579682">
      <w:bodyDiv w:val="1"/>
      <w:marLeft w:val="0"/>
      <w:marRight w:val="0"/>
      <w:marTop w:val="0"/>
      <w:marBottom w:val="0"/>
      <w:divBdr>
        <w:top w:val="none" w:sz="0" w:space="0" w:color="auto"/>
        <w:left w:val="none" w:sz="0" w:space="0" w:color="auto"/>
        <w:bottom w:val="none" w:sz="0" w:space="0" w:color="auto"/>
        <w:right w:val="none" w:sz="0" w:space="0" w:color="auto"/>
      </w:divBdr>
    </w:div>
    <w:div w:id="403648784">
      <w:bodyDiv w:val="1"/>
      <w:marLeft w:val="0"/>
      <w:marRight w:val="0"/>
      <w:marTop w:val="0"/>
      <w:marBottom w:val="0"/>
      <w:divBdr>
        <w:top w:val="none" w:sz="0" w:space="0" w:color="auto"/>
        <w:left w:val="none" w:sz="0" w:space="0" w:color="auto"/>
        <w:bottom w:val="none" w:sz="0" w:space="0" w:color="auto"/>
        <w:right w:val="none" w:sz="0" w:space="0" w:color="auto"/>
      </w:divBdr>
      <w:divsChild>
        <w:div w:id="920718926">
          <w:marLeft w:val="432"/>
          <w:marRight w:val="0"/>
          <w:marTop w:val="134"/>
          <w:marBottom w:val="0"/>
          <w:divBdr>
            <w:top w:val="none" w:sz="0" w:space="0" w:color="auto"/>
            <w:left w:val="none" w:sz="0" w:space="0" w:color="auto"/>
            <w:bottom w:val="none" w:sz="0" w:space="0" w:color="auto"/>
            <w:right w:val="none" w:sz="0" w:space="0" w:color="auto"/>
          </w:divBdr>
        </w:div>
        <w:div w:id="489761477">
          <w:marLeft w:val="432"/>
          <w:marRight w:val="0"/>
          <w:marTop w:val="134"/>
          <w:marBottom w:val="0"/>
          <w:divBdr>
            <w:top w:val="none" w:sz="0" w:space="0" w:color="auto"/>
            <w:left w:val="none" w:sz="0" w:space="0" w:color="auto"/>
            <w:bottom w:val="none" w:sz="0" w:space="0" w:color="auto"/>
            <w:right w:val="none" w:sz="0" w:space="0" w:color="auto"/>
          </w:divBdr>
        </w:div>
        <w:div w:id="106629948">
          <w:marLeft w:val="432"/>
          <w:marRight w:val="0"/>
          <w:marTop w:val="134"/>
          <w:marBottom w:val="0"/>
          <w:divBdr>
            <w:top w:val="none" w:sz="0" w:space="0" w:color="auto"/>
            <w:left w:val="none" w:sz="0" w:space="0" w:color="auto"/>
            <w:bottom w:val="none" w:sz="0" w:space="0" w:color="auto"/>
            <w:right w:val="none" w:sz="0" w:space="0" w:color="auto"/>
          </w:divBdr>
        </w:div>
        <w:div w:id="67461779">
          <w:marLeft w:val="432"/>
          <w:marRight w:val="0"/>
          <w:marTop w:val="134"/>
          <w:marBottom w:val="0"/>
          <w:divBdr>
            <w:top w:val="none" w:sz="0" w:space="0" w:color="auto"/>
            <w:left w:val="none" w:sz="0" w:space="0" w:color="auto"/>
            <w:bottom w:val="none" w:sz="0" w:space="0" w:color="auto"/>
            <w:right w:val="none" w:sz="0" w:space="0" w:color="auto"/>
          </w:divBdr>
        </w:div>
        <w:div w:id="1661081926">
          <w:marLeft w:val="432"/>
          <w:marRight w:val="0"/>
          <w:marTop w:val="134"/>
          <w:marBottom w:val="0"/>
          <w:divBdr>
            <w:top w:val="none" w:sz="0" w:space="0" w:color="auto"/>
            <w:left w:val="none" w:sz="0" w:space="0" w:color="auto"/>
            <w:bottom w:val="none" w:sz="0" w:space="0" w:color="auto"/>
            <w:right w:val="none" w:sz="0" w:space="0" w:color="auto"/>
          </w:divBdr>
        </w:div>
      </w:divsChild>
    </w:div>
    <w:div w:id="413861706">
      <w:bodyDiv w:val="1"/>
      <w:marLeft w:val="0"/>
      <w:marRight w:val="0"/>
      <w:marTop w:val="0"/>
      <w:marBottom w:val="0"/>
      <w:divBdr>
        <w:top w:val="none" w:sz="0" w:space="0" w:color="auto"/>
        <w:left w:val="none" w:sz="0" w:space="0" w:color="auto"/>
        <w:bottom w:val="none" w:sz="0" w:space="0" w:color="auto"/>
        <w:right w:val="none" w:sz="0" w:space="0" w:color="auto"/>
      </w:divBdr>
      <w:divsChild>
        <w:div w:id="1212620326">
          <w:marLeft w:val="360"/>
          <w:marRight w:val="0"/>
          <w:marTop w:val="200"/>
          <w:marBottom w:val="0"/>
          <w:divBdr>
            <w:top w:val="none" w:sz="0" w:space="0" w:color="auto"/>
            <w:left w:val="none" w:sz="0" w:space="0" w:color="auto"/>
            <w:bottom w:val="none" w:sz="0" w:space="0" w:color="auto"/>
            <w:right w:val="none" w:sz="0" w:space="0" w:color="auto"/>
          </w:divBdr>
        </w:div>
      </w:divsChild>
    </w:div>
    <w:div w:id="427428361">
      <w:bodyDiv w:val="1"/>
      <w:marLeft w:val="0"/>
      <w:marRight w:val="0"/>
      <w:marTop w:val="0"/>
      <w:marBottom w:val="0"/>
      <w:divBdr>
        <w:top w:val="none" w:sz="0" w:space="0" w:color="auto"/>
        <w:left w:val="none" w:sz="0" w:space="0" w:color="auto"/>
        <w:bottom w:val="none" w:sz="0" w:space="0" w:color="auto"/>
        <w:right w:val="none" w:sz="0" w:space="0" w:color="auto"/>
      </w:divBdr>
      <w:divsChild>
        <w:div w:id="181747123">
          <w:marLeft w:val="360"/>
          <w:marRight w:val="0"/>
          <w:marTop w:val="200"/>
          <w:marBottom w:val="0"/>
          <w:divBdr>
            <w:top w:val="none" w:sz="0" w:space="0" w:color="auto"/>
            <w:left w:val="none" w:sz="0" w:space="0" w:color="auto"/>
            <w:bottom w:val="none" w:sz="0" w:space="0" w:color="auto"/>
            <w:right w:val="none" w:sz="0" w:space="0" w:color="auto"/>
          </w:divBdr>
        </w:div>
      </w:divsChild>
    </w:div>
    <w:div w:id="511919274">
      <w:bodyDiv w:val="1"/>
      <w:marLeft w:val="0"/>
      <w:marRight w:val="0"/>
      <w:marTop w:val="0"/>
      <w:marBottom w:val="0"/>
      <w:divBdr>
        <w:top w:val="none" w:sz="0" w:space="0" w:color="auto"/>
        <w:left w:val="none" w:sz="0" w:space="0" w:color="auto"/>
        <w:bottom w:val="none" w:sz="0" w:space="0" w:color="auto"/>
        <w:right w:val="none" w:sz="0" w:space="0" w:color="auto"/>
      </w:divBdr>
    </w:div>
    <w:div w:id="533544103">
      <w:bodyDiv w:val="1"/>
      <w:marLeft w:val="0"/>
      <w:marRight w:val="0"/>
      <w:marTop w:val="0"/>
      <w:marBottom w:val="0"/>
      <w:divBdr>
        <w:top w:val="none" w:sz="0" w:space="0" w:color="auto"/>
        <w:left w:val="none" w:sz="0" w:space="0" w:color="auto"/>
        <w:bottom w:val="none" w:sz="0" w:space="0" w:color="auto"/>
        <w:right w:val="none" w:sz="0" w:space="0" w:color="auto"/>
      </w:divBdr>
    </w:div>
    <w:div w:id="608316139">
      <w:bodyDiv w:val="1"/>
      <w:marLeft w:val="0"/>
      <w:marRight w:val="0"/>
      <w:marTop w:val="0"/>
      <w:marBottom w:val="0"/>
      <w:divBdr>
        <w:top w:val="none" w:sz="0" w:space="0" w:color="auto"/>
        <w:left w:val="none" w:sz="0" w:space="0" w:color="auto"/>
        <w:bottom w:val="none" w:sz="0" w:space="0" w:color="auto"/>
        <w:right w:val="none" w:sz="0" w:space="0" w:color="auto"/>
      </w:divBdr>
      <w:divsChild>
        <w:div w:id="2047563431">
          <w:marLeft w:val="547"/>
          <w:marRight w:val="0"/>
          <w:marTop w:val="0"/>
          <w:marBottom w:val="0"/>
          <w:divBdr>
            <w:top w:val="none" w:sz="0" w:space="0" w:color="auto"/>
            <w:left w:val="none" w:sz="0" w:space="0" w:color="auto"/>
            <w:bottom w:val="none" w:sz="0" w:space="0" w:color="auto"/>
            <w:right w:val="none" w:sz="0" w:space="0" w:color="auto"/>
          </w:divBdr>
        </w:div>
        <w:div w:id="2011325220">
          <w:marLeft w:val="547"/>
          <w:marRight w:val="0"/>
          <w:marTop w:val="0"/>
          <w:marBottom w:val="0"/>
          <w:divBdr>
            <w:top w:val="none" w:sz="0" w:space="0" w:color="auto"/>
            <w:left w:val="none" w:sz="0" w:space="0" w:color="auto"/>
            <w:bottom w:val="none" w:sz="0" w:space="0" w:color="auto"/>
            <w:right w:val="none" w:sz="0" w:space="0" w:color="auto"/>
          </w:divBdr>
        </w:div>
        <w:div w:id="167673693">
          <w:marLeft w:val="547"/>
          <w:marRight w:val="0"/>
          <w:marTop w:val="0"/>
          <w:marBottom w:val="0"/>
          <w:divBdr>
            <w:top w:val="none" w:sz="0" w:space="0" w:color="auto"/>
            <w:left w:val="none" w:sz="0" w:space="0" w:color="auto"/>
            <w:bottom w:val="none" w:sz="0" w:space="0" w:color="auto"/>
            <w:right w:val="none" w:sz="0" w:space="0" w:color="auto"/>
          </w:divBdr>
        </w:div>
        <w:div w:id="1158225101">
          <w:marLeft w:val="547"/>
          <w:marRight w:val="0"/>
          <w:marTop w:val="0"/>
          <w:marBottom w:val="0"/>
          <w:divBdr>
            <w:top w:val="none" w:sz="0" w:space="0" w:color="auto"/>
            <w:left w:val="none" w:sz="0" w:space="0" w:color="auto"/>
            <w:bottom w:val="none" w:sz="0" w:space="0" w:color="auto"/>
            <w:right w:val="none" w:sz="0" w:space="0" w:color="auto"/>
          </w:divBdr>
        </w:div>
        <w:div w:id="69617769">
          <w:marLeft w:val="547"/>
          <w:marRight w:val="0"/>
          <w:marTop w:val="0"/>
          <w:marBottom w:val="0"/>
          <w:divBdr>
            <w:top w:val="none" w:sz="0" w:space="0" w:color="auto"/>
            <w:left w:val="none" w:sz="0" w:space="0" w:color="auto"/>
            <w:bottom w:val="none" w:sz="0" w:space="0" w:color="auto"/>
            <w:right w:val="none" w:sz="0" w:space="0" w:color="auto"/>
          </w:divBdr>
        </w:div>
        <w:div w:id="31200048">
          <w:marLeft w:val="547"/>
          <w:marRight w:val="0"/>
          <w:marTop w:val="0"/>
          <w:marBottom w:val="0"/>
          <w:divBdr>
            <w:top w:val="none" w:sz="0" w:space="0" w:color="auto"/>
            <w:left w:val="none" w:sz="0" w:space="0" w:color="auto"/>
            <w:bottom w:val="none" w:sz="0" w:space="0" w:color="auto"/>
            <w:right w:val="none" w:sz="0" w:space="0" w:color="auto"/>
          </w:divBdr>
        </w:div>
        <w:div w:id="879707822">
          <w:marLeft w:val="547"/>
          <w:marRight w:val="0"/>
          <w:marTop w:val="0"/>
          <w:marBottom w:val="0"/>
          <w:divBdr>
            <w:top w:val="none" w:sz="0" w:space="0" w:color="auto"/>
            <w:left w:val="none" w:sz="0" w:space="0" w:color="auto"/>
            <w:bottom w:val="none" w:sz="0" w:space="0" w:color="auto"/>
            <w:right w:val="none" w:sz="0" w:space="0" w:color="auto"/>
          </w:divBdr>
        </w:div>
      </w:divsChild>
    </w:div>
    <w:div w:id="613248650">
      <w:bodyDiv w:val="1"/>
      <w:marLeft w:val="0"/>
      <w:marRight w:val="0"/>
      <w:marTop w:val="0"/>
      <w:marBottom w:val="0"/>
      <w:divBdr>
        <w:top w:val="none" w:sz="0" w:space="0" w:color="auto"/>
        <w:left w:val="none" w:sz="0" w:space="0" w:color="auto"/>
        <w:bottom w:val="none" w:sz="0" w:space="0" w:color="auto"/>
        <w:right w:val="none" w:sz="0" w:space="0" w:color="auto"/>
      </w:divBdr>
    </w:div>
    <w:div w:id="629439511">
      <w:bodyDiv w:val="1"/>
      <w:marLeft w:val="0"/>
      <w:marRight w:val="0"/>
      <w:marTop w:val="0"/>
      <w:marBottom w:val="0"/>
      <w:divBdr>
        <w:top w:val="none" w:sz="0" w:space="0" w:color="auto"/>
        <w:left w:val="none" w:sz="0" w:space="0" w:color="auto"/>
        <w:bottom w:val="none" w:sz="0" w:space="0" w:color="auto"/>
        <w:right w:val="none" w:sz="0" w:space="0" w:color="auto"/>
      </w:divBdr>
    </w:div>
    <w:div w:id="630552225">
      <w:bodyDiv w:val="1"/>
      <w:marLeft w:val="0"/>
      <w:marRight w:val="0"/>
      <w:marTop w:val="0"/>
      <w:marBottom w:val="0"/>
      <w:divBdr>
        <w:top w:val="none" w:sz="0" w:space="0" w:color="auto"/>
        <w:left w:val="none" w:sz="0" w:space="0" w:color="auto"/>
        <w:bottom w:val="none" w:sz="0" w:space="0" w:color="auto"/>
        <w:right w:val="none" w:sz="0" w:space="0" w:color="auto"/>
      </w:divBdr>
    </w:div>
    <w:div w:id="645546907">
      <w:bodyDiv w:val="1"/>
      <w:marLeft w:val="0"/>
      <w:marRight w:val="0"/>
      <w:marTop w:val="0"/>
      <w:marBottom w:val="0"/>
      <w:divBdr>
        <w:top w:val="none" w:sz="0" w:space="0" w:color="auto"/>
        <w:left w:val="none" w:sz="0" w:space="0" w:color="auto"/>
        <w:bottom w:val="none" w:sz="0" w:space="0" w:color="auto"/>
        <w:right w:val="none" w:sz="0" w:space="0" w:color="auto"/>
      </w:divBdr>
    </w:div>
    <w:div w:id="647444083">
      <w:bodyDiv w:val="1"/>
      <w:marLeft w:val="0"/>
      <w:marRight w:val="0"/>
      <w:marTop w:val="0"/>
      <w:marBottom w:val="0"/>
      <w:divBdr>
        <w:top w:val="none" w:sz="0" w:space="0" w:color="auto"/>
        <w:left w:val="none" w:sz="0" w:space="0" w:color="auto"/>
        <w:bottom w:val="none" w:sz="0" w:space="0" w:color="auto"/>
        <w:right w:val="none" w:sz="0" w:space="0" w:color="auto"/>
      </w:divBdr>
      <w:divsChild>
        <w:div w:id="157892049">
          <w:marLeft w:val="360"/>
          <w:marRight w:val="0"/>
          <w:marTop w:val="200"/>
          <w:marBottom w:val="0"/>
          <w:divBdr>
            <w:top w:val="none" w:sz="0" w:space="0" w:color="auto"/>
            <w:left w:val="none" w:sz="0" w:space="0" w:color="auto"/>
            <w:bottom w:val="none" w:sz="0" w:space="0" w:color="auto"/>
            <w:right w:val="none" w:sz="0" w:space="0" w:color="auto"/>
          </w:divBdr>
        </w:div>
      </w:divsChild>
    </w:div>
    <w:div w:id="742138759">
      <w:bodyDiv w:val="1"/>
      <w:marLeft w:val="0"/>
      <w:marRight w:val="0"/>
      <w:marTop w:val="0"/>
      <w:marBottom w:val="0"/>
      <w:divBdr>
        <w:top w:val="none" w:sz="0" w:space="0" w:color="auto"/>
        <w:left w:val="none" w:sz="0" w:space="0" w:color="auto"/>
        <w:bottom w:val="none" w:sz="0" w:space="0" w:color="auto"/>
        <w:right w:val="none" w:sz="0" w:space="0" w:color="auto"/>
      </w:divBdr>
      <w:divsChild>
        <w:div w:id="1795640313">
          <w:marLeft w:val="360"/>
          <w:marRight w:val="0"/>
          <w:marTop w:val="200"/>
          <w:marBottom w:val="0"/>
          <w:divBdr>
            <w:top w:val="none" w:sz="0" w:space="0" w:color="auto"/>
            <w:left w:val="none" w:sz="0" w:space="0" w:color="auto"/>
            <w:bottom w:val="none" w:sz="0" w:space="0" w:color="auto"/>
            <w:right w:val="none" w:sz="0" w:space="0" w:color="auto"/>
          </w:divBdr>
        </w:div>
      </w:divsChild>
    </w:div>
    <w:div w:id="875044384">
      <w:bodyDiv w:val="1"/>
      <w:marLeft w:val="0"/>
      <w:marRight w:val="0"/>
      <w:marTop w:val="0"/>
      <w:marBottom w:val="0"/>
      <w:divBdr>
        <w:top w:val="none" w:sz="0" w:space="0" w:color="auto"/>
        <w:left w:val="none" w:sz="0" w:space="0" w:color="auto"/>
        <w:bottom w:val="none" w:sz="0" w:space="0" w:color="auto"/>
        <w:right w:val="none" w:sz="0" w:space="0" w:color="auto"/>
      </w:divBdr>
      <w:divsChild>
        <w:div w:id="636498998">
          <w:marLeft w:val="360"/>
          <w:marRight w:val="0"/>
          <w:marTop w:val="200"/>
          <w:marBottom w:val="0"/>
          <w:divBdr>
            <w:top w:val="none" w:sz="0" w:space="0" w:color="auto"/>
            <w:left w:val="none" w:sz="0" w:space="0" w:color="auto"/>
            <w:bottom w:val="none" w:sz="0" w:space="0" w:color="auto"/>
            <w:right w:val="none" w:sz="0" w:space="0" w:color="auto"/>
          </w:divBdr>
        </w:div>
        <w:div w:id="395009664">
          <w:marLeft w:val="1080"/>
          <w:marRight w:val="0"/>
          <w:marTop w:val="100"/>
          <w:marBottom w:val="0"/>
          <w:divBdr>
            <w:top w:val="none" w:sz="0" w:space="0" w:color="auto"/>
            <w:left w:val="none" w:sz="0" w:space="0" w:color="auto"/>
            <w:bottom w:val="none" w:sz="0" w:space="0" w:color="auto"/>
            <w:right w:val="none" w:sz="0" w:space="0" w:color="auto"/>
          </w:divBdr>
        </w:div>
        <w:div w:id="24647433">
          <w:marLeft w:val="1080"/>
          <w:marRight w:val="0"/>
          <w:marTop w:val="100"/>
          <w:marBottom w:val="0"/>
          <w:divBdr>
            <w:top w:val="none" w:sz="0" w:space="0" w:color="auto"/>
            <w:left w:val="none" w:sz="0" w:space="0" w:color="auto"/>
            <w:bottom w:val="none" w:sz="0" w:space="0" w:color="auto"/>
            <w:right w:val="none" w:sz="0" w:space="0" w:color="auto"/>
          </w:divBdr>
        </w:div>
        <w:div w:id="1333994218">
          <w:marLeft w:val="1080"/>
          <w:marRight w:val="0"/>
          <w:marTop w:val="100"/>
          <w:marBottom w:val="0"/>
          <w:divBdr>
            <w:top w:val="none" w:sz="0" w:space="0" w:color="auto"/>
            <w:left w:val="none" w:sz="0" w:space="0" w:color="auto"/>
            <w:bottom w:val="none" w:sz="0" w:space="0" w:color="auto"/>
            <w:right w:val="none" w:sz="0" w:space="0" w:color="auto"/>
          </w:divBdr>
        </w:div>
        <w:div w:id="2025277993">
          <w:marLeft w:val="1080"/>
          <w:marRight w:val="0"/>
          <w:marTop w:val="100"/>
          <w:marBottom w:val="0"/>
          <w:divBdr>
            <w:top w:val="none" w:sz="0" w:space="0" w:color="auto"/>
            <w:left w:val="none" w:sz="0" w:space="0" w:color="auto"/>
            <w:bottom w:val="none" w:sz="0" w:space="0" w:color="auto"/>
            <w:right w:val="none" w:sz="0" w:space="0" w:color="auto"/>
          </w:divBdr>
        </w:div>
        <w:div w:id="453671047">
          <w:marLeft w:val="1080"/>
          <w:marRight w:val="0"/>
          <w:marTop w:val="100"/>
          <w:marBottom w:val="0"/>
          <w:divBdr>
            <w:top w:val="none" w:sz="0" w:space="0" w:color="auto"/>
            <w:left w:val="none" w:sz="0" w:space="0" w:color="auto"/>
            <w:bottom w:val="none" w:sz="0" w:space="0" w:color="auto"/>
            <w:right w:val="none" w:sz="0" w:space="0" w:color="auto"/>
          </w:divBdr>
        </w:div>
        <w:div w:id="2010911161">
          <w:marLeft w:val="1080"/>
          <w:marRight w:val="0"/>
          <w:marTop w:val="100"/>
          <w:marBottom w:val="0"/>
          <w:divBdr>
            <w:top w:val="none" w:sz="0" w:space="0" w:color="auto"/>
            <w:left w:val="none" w:sz="0" w:space="0" w:color="auto"/>
            <w:bottom w:val="none" w:sz="0" w:space="0" w:color="auto"/>
            <w:right w:val="none" w:sz="0" w:space="0" w:color="auto"/>
          </w:divBdr>
        </w:div>
        <w:div w:id="70472437">
          <w:marLeft w:val="360"/>
          <w:marRight w:val="0"/>
          <w:marTop w:val="200"/>
          <w:marBottom w:val="0"/>
          <w:divBdr>
            <w:top w:val="none" w:sz="0" w:space="0" w:color="auto"/>
            <w:left w:val="none" w:sz="0" w:space="0" w:color="auto"/>
            <w:bottom w:val="none" w:sz="0" w:space="0" w:color="auto"/>
            <w:right w:val="none" w:sz="0" w:space="0" w:color="auto"/>
          </w:divBdr>
        </w:div>
        <w:div w:id="487791245">
          <w:marLeft w:val="1080"/>
          <w:marRight w:val="0"/>
          <w:marTop w:val="100"/>
          <w:marBottom w:val="0"/>
          <w:divBdr>
            <w:top w:val="none" w:sz="0" w:space="0" w:color="auto"/>
            <w:left w:val="none" w:sz="0" w:space="0" w:color="auto"/>
            <w:bottom w:val="none" w:sz="0" w:space="0" w:color="auto"/>
            <w:right w:val="none" w:sz="0" w:space="0" w:color="auto"/>
          </w:divBdr>
        </w:div>
        <w:div w:id="806238438">
          <w:marLeft w:val="1080"/>
          <w:marRight w:val="0"/>
          <w:marTop w:val="100"/>
          <w:marBottom w:val="0"/>
          <w:divBdr>
            <w:top w:val="none" w:sz="0" w:space="0" w:color="auto"/>
            <w:left w:val="none" w:sz="0" w:space="0" w:color="auto"/>
            <w:bottom w:val="none" w:sz="0" w:space="0" w:color="auto"/>
            <w:right w:val="none" w:sz="0" w:space="0" w:color="auto"/>
          </w:divBdr>
        </w:div>
        <w:div w:id="1547138005">
          <w:marLeft w:val="1080"/>
          <w:marRight w:val="0"/>
          <w:marTop w:val="100"/>
          <w:marBottom w:val="0"/>
          <w:divBdr>
            <w:top w:val="none" w:sz="0" w:space="0" w:color="auto"/>
            <w:left w:val="none" w:sz="0" w:space="0" w:color="auto"/>
            <w:bottom w:val="none" w:sz="0" w:space="0" w:color="auto"/>
            <w:right w:val="none" w:sz="0" w:space="0" w:color="auto"/>
          </w:divBdr>
        </w:div>
        <w:div w:id="1829248328">
          <w:marLeft w:val="1080"/>
          <w:marRight w:val="0"/>
          <w:marTop w:val="100"/>
          <w:marBottom w:val="0"/>
          <w:divBdr>
            <w:top w:val="none" w:sz="0" w:space="0" w:color="auto"/>
            <w:left w:val="none" w:sz="0" w:space="0" w:color="auto"/>
            <w:bottom w:val="none" w:sz="0" w:space="0" w:color="auto"/>
            <w:right w:val="none" w:sz="0" w:space="0" w:color="auto"/>
          </w:divBdr>
        </w:div>
        <w:div w:id="1441532730">
          <w:marLeft w:val="1080"/>
          <w:marRight w:val="0"/>
          <w:marTop w:val="100"/>
          <w:marBottom w:val="0"/>
          <w:divBdr>
            <w:top w:val="none" w:sz="0" w:space="0" w:color="auto"/>
            <w:left w:val="none" w:sz="0" w:space="0" w:color="auto"/>
            <w:bottom w:val="none" w:sz="0" w:space="0" w:color="auto"/>
            <w:right w:val="none" w:sz="0" w:space="0" w:color="auto"/>
          </w:divBdr>
        </w:div>
      </w:divsChild>
    </w:div>
    <w:div w:id="923496124">
      <w:bodyDiv w:val="1"/>
      <w:marLeft w:val="0"/>
      <w:marRight w:val="0"/>
      <w:marTop w:val="0"/>
      <w:marBottom w:val="0"/>
      <w:divBdr>
        <w:top w:val="none" w:sz="0" w:space="0" w:color="auto"/>
        <w:left w:val="none" w:sz="0" w:space="0" w:color="auto"/>
        <w:bottom w:val="none" w:sz="0" w:space="0" w:color="auto"/>
        <w:right w:val="none" w:sz="0" w:space="0" w:color="auto"/>
      </w:divBdr>
      <w:divsChild>
        <w:div w:id="543716885">
          <w:marLeft w:val="547"/>
          <w:marRight w:val="0"/>
          <w:marTop w:val="0"/>
          <w:marBottom w:val="0"/>
          <w:divBdr>
            <w:top w:val="none" w:sz="0" w:space="0" w:color="auto"/>
            <w:left w:val="none" w:sz="0" w:space="0" w:color="auto"/>
            <w:bottom w:val="none" w:sz="0" w:space="0" w:color="auto"/>
            <w:right w:val="none" w:sz="0" w:space="0" w:color="auto"/>
          </w:divBdr>
        </w:div>
        <w:div w:id="566840380">
          <w:marLeft w:val="547"/>
          <w:marRight w:val="0"/>
          <w:marTop w:val="0"/>
          <w:marBottom w:val="0"/>
          <w:divBdr>
            <w:top w:val="none" w:sz="0" w:space="0" w:color="auto"/>
            <w:left w:val="none" w:sz="0" w:space="0" w:color="auto"/>
            <w:bottom w:val="none" w:sz="0" w:space="0" w:color="auto"/>
            <w:right w:val="none" w:sz="0" w:space="0" w:color="auto"/>
          </w:divBdr>
        </w:div>
      </w:divsChild>
    </w:div>
    <w:div w:id="931668042">
      <w:bodyDiv w:val="1"/>
      <w:marLeft w:val="0"/>
      <w:marRight w:val="0"/>
      <w:marTop w:val="0"/>
      <w:marBottom w:val="0"/>
      <w:divBdr>
        <w:top w:val="none" w:sz="0" w:space="0" w:color="auto"/>
        <w:left w:val="none" w:sz="0" w:space="0" w:color="auto"/>
        <w:bottom w:val="none" w:sz="0" w:space="0" w:color="auto"/>
        <w:right w:val="none" w:sz="0" w:space="0" w:color="auto"/>
      </w:divBdr>
    </w:div>
    <w:div w:id="960305063">
      <w:bodyDiv w:val="1"/>
      <w:marLeft w:val="0"/>
      <w:marRight w:val="0"/>
      <w:marTop w:val="0"/>
      <w:marBottom w:val="0"/>
      <w:divBdr>
        <w:top w:val="none" w:sz="0" w:space="0" w:color="auto"/>
        <w:left w:val="none" w:sz="0" w:space="0" w:color="auto"/>
        <w:bottom w:val="none" w:sz="0" w:space="0" w:color="auto"/>
        <w:right w:val="none" w:sz="0" w:space="0" w:color="auto"/>
      </w:divBdr>
      <w:divsChild>
        <w:div w:id="2139062020">
          <w:marLeft w:val="547"/>
          <w:marRight w:val="0"/>
          <w:marTop w:val="0"/>
          <w:marBottom w:val="0"/>
          <w:divBdr>
            <w:top w:val="none" w:sz="0" w:space="0" w:color="auto"/>
            <w:left w:val="none" w:sz="0" w:space="0" w:color="auto"/>
            <w:bottom w:val="none" w:sz="0" w:space="0" w:color="auto"/>
            <w:right w:val="none" w:sz="0" w:space="0" w:color="auto"/>
          </w:divBdr>
        </w:div>
        <w:div w:id="1804422495">
          <w:marLeft w:val="547"/>
          <w:marRight w:val="0"/>
          <w:marTop w:val="0"/>
          <w:marBottom w:val="0"/>
          <w:divBdr>
            <w:top w:val="none" w:sz="0" w:space="0" w:color="auto"/>
            <w:left w:val="none" w:sz="0" w:space="0" w:color="auto"/>
            <w:bottom w:val="none" w:sz="0" w:space="0" w:color="auto"/>
            <w:right w:val="none" w:sz="0" w:space="0" w:color="auto"/>
          </w:divBdr>
        </w:div>
        <w:div w:id="1384527986">
          <w:marLeft w:val="547"/>
          <w:marRight w:val="0"/>
          <w:marTop w:val="0"/>
          <w:marBottom w:val="0"/>
          <w:divBdr>
            <w:top w:val="none" w:sz="0" w:space="0" w:color="auto"/>
            <w:left w:val="none" w:sz="0" w:space="0" w:color="auto"/>
            <w:bottom w:val="none" w:sz="0" w:space="0" w:color="auto"/>
            <w:right w:val="none" w:sz="0" w:space="0" w:color="auto"/>
          </w:divBdr>
        </w:div>
        <w:div w:id="40130400">
          <w:marLeft w:val="547"/>
          <w:marRight w:val="0"/>
          <w:marTop w:val="0"/>
          <w:marBottom w:val="0"/>
          <w:divBdr>
            <w:top w:val="none" w:sz="0" w:space="0" w:color="auto"/>
            <w:left w:val="none" w:sz="0" w:space="0" w:color="auto"/>
            <w:bottom w:val="none" w:sz="0" w:space="0" w:color="auto"/>
            <w:right w:val="none" w:sz="0" w:space="0" w:color="auto"/>
          </w:divBdr>
        </w:div>
        <w:div w:id="750085285">
          <w:marLeft w:val="547"/>
          <w:marRight w:val="0"/>
          <w:marTop w:val="0"/>
          <w:marBottom w:val="0"/>
          <w:divBdr>
            <w:top w:val="none" w:sz="0" w:space="0" w:color="auto"/>
            <w:left w:val="none" w:sz="0" w:space="0" w:color="auto"/>
            <w:bottom w:val="none" w:sz="0" w:space="0" w:color="auto"/>
            <w:right w:val="none" w:sz="0" w:space="0" w:color="auto"/>
          </w:divBdr>
        </w:div>
        <w:div w:id="816458172">
          <w:marLeft w:val="547"/>
          <w:marRight w:val="0"/>
          <w:marTop w:val="0"/>
          <w:marBottom w:val="0"/>
          <w:divBdr>
            <w:top w:val="none" w:sz="0" w:space="0" w:color="auto"/>
            <w:left w:val="none" w:sz="0" w:space="0" w:color="auto"/>
            <w:bottom w:val="none" w:sz="0" w:space="0" w:color="auto"/>
            <w:right w:val="none" w:sz="0" w:space="0" w:color="auto"/>
          </w:divBdr>
        </w:div>
        <w:div w:id="725836838">
          <w:marLeft w:val="547"/>
          <w:marRight w:val="0"/>
          <w:marTop w:val="0"/>
          <w:marBottom w:val="0"/>
          <w:divBdr>
            <w:top w:val="none" w:sz="0" w:space="0" w:color="auto"/>
            <w:left w:val="none" w:sz="0" w:space="0" w:color="auto"/>
            <w:bottom w:val="none" w:sz="0" w:space="0" w:color="auto"/>
            <w:right w:val="none" w:sz="0" w:space="0" w:color="auto"/>
          </w:divBdr>
        </w:div>
      </w:divsChild>
    </w:div>
    <w:div w:id="984553417">
      <w:bodyDiv w:val="1"/>
      <w:marLeft w:val="0"/>
      <w:marRight w:val="0"/>
      <w:marTop w:val="0"/>
      <w:marBottom w:val="0"/>
      <w:divBdr>
        <w:top w:val="none" w:sz="0" w:space="0" w:color="auto"/>
        <w:left w:val="none" w:sz="0" w:space="0" w:color="auto"/>
        <w:bottom w:val="none" w:sz="0" w:space="0" w:color="auto"/>
        <w:right w:val="none" w:sz="0" w:space="0" w:color="auto"/>
      </w:divBdr>
      <w:divsChild>
        <w:div w:id="25982178">
          <w:marLeft w:val="360"/>
          <w:marRight w:val="0"/>
          <w:marTop w:val="200"/>
          <w:marBottom w:val="0"/>
          <w:divBdr>
            <w:top w:val="none" w:sz="0" w:space="0" w:color="auto"/>
            <w:left w:val="none" w:sz="0" w:space="0" w:color="auto"/>
            <w:bottom w:val="none" w:sz="0" w:space="0" w:color="auto"/>
            <w:right w:val="none" w:sz="0" w:space="0" w:color="auto"/>
          </w:divBdr>
        </w:div>
      </w:divsChild>
    </w:div>
    <w:div w:id="1104112036">
      <w:bodyDiv w:val="1"/>
      <w:marLeft w:val="0"/>
      <w:marRight w:val="0"/>
      <w:marTop w:val="0"/>
      <w:marBottom w:val="0"/>
      <w:divBdr>
        <w:top w:val="none" w:sz="0" w:space="0" w:color="auto"/>
        <w:left w:val="none" w:sz="0" w:space="0" w:color="auto"/>
        <w:bottom w:val="none" w:sz="0" w:space="0" w:color="auto"/>
        <w:right w:val="none" w:sz="0" w:space="0" w:color="auto"/>
      </w:divBdr>
    </w:div>
    <w:div w:id="1130708274">
      <w:bodyDiv w:val="1"/>
      <w:marLeft w:val="0"/>
      <w:marRight w:val="0"/>
      <w:marTop w:val="0"/>
      <w:marBottom w:val="0"/>
      <w:divBdr>
        <w:top w:val="none" w:sz="0" w:space="0" w:color="auto"/>
        <w:left w:val="none" w:sz="0" w:space="0" w:color="auto"/>
        <w:bottom w:val="none" w:sz="0" w:space="0" w:color="auto"/>
        <w:right w:val="none" w:sz="0" w:space="0" w:color="auto"/>
      </w:divBdr>
      <w:divsChild>
        <w:div w:id="538130040">
          <w:marLeft w:val="360"/>
          <w:marRight w:val="0"/>
          <w:marTop w:val="200"/>
          <w:marBottom w:val="0"/>
          <w:divBdr>
            <w:top w:val="none" w:sz="0" w:space="0" w:color="auto"/>
            <w:left w:val="none" w:sz="0" w:space="0" w:color="auto"/>
            <w:bottom w:val="none" w:sz="0" w:space="0" w:color="auto"/>
            <w:right w:val="none" w:sz="0" w:space="0" w:color="auto"/>
          </w:divBdr>
        </w:div>
      </w:divsChild>
    </w:div>
    <w:div w:id="1199122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2088">
          <w:marLeft w:val="360"/>
          <w:marRight w:val="0"/>
          <w:marTop w:val="200"/>
          <w:marBottom w:val="0"/>
          <w:divBdr>
            <w:top w:val="none" w:sz="0" w:space="0" w:color="auto"/>
            <w:left w:val="none" w:sz="0" w:space="0" w:color="auto"/>
            <w:bottom w:val="none" w:sz="0" w:space="0" w:color="auto"/>
            <w:right w:val="none" w:sz="0" w:space="0" w:color="auto"/>
          </w:divBdr>
        </w:div>
      </w:divsChild>
    </w:div>
    <w:div w:id="1239436184">
      <w:bodyDiv w:val="1"/>
      <w:marLeft w:val="0"/>
      <w:marRight w:val="0"/>
      <w:marTop w:val="0"/>
      <w:marBottom w:val="0"/>
      <w:divBdr>
        <w:top w:val="none" w:sz="0" w:space="0" w:color="auto"/>
        <w:left w:val="none" w:sz="0" w:space="0" w:color="auto"/>
        <w:bottom w:val="none" w:sz="0" w:space="0" w:color="auto"/>
        <w:right w:val="none" w:sz="0" w:space="0" w:color="auto"/>
      </w:divBdr>
      <w:divsChild>
        <w:div w:id="1314288513">
          <w:marLeft w:val="360"/>
          <w:marRight w:val="0"/>
          <w:marTop w:val="200"/>
          <w:marBottom w:val="0"/>
          <w:divBdr>
            <w:top w:val="none" w:sz="0" w:space="0" w:color="auto"/>
            <w:left w:val="none" w:sz="0" w:space="0" w:color="auto"/>
            <w:bottom w:val="none" w:sz="0" w:space="0" w:color="auto"/>
            <w:right w:val="none" w:sz="0" w:space="0" w:color="auto"/>
          </w:divBdr>
        </w:div>
      </w:divsChild>
    </w:div>
    <w:div w:id="1315915833">
      <w:bodyDiv w:val="1"/>
      <w:marLeft w:val="0"/>
      <w:marRight w:val="0"/>
      <w:marTop w:val="0"/>
      <w:marBottom w:val="0"/>
      <w:divBdr>
        <w:top w:val="none" w:sz="0" w:space="0" w:color="auto"/>
        <w:left w:val="none" w:sz="0" w:space="0" w:color="auto"/>
        <w:bottom w:val="none" w:sz="0" w:space="0" w:color="auto"/>
        <w:right w:val="none" w:sz="0" w:space="0" w:color="auto"/>
      </w:divBdr>
      <w:divsChild>
        <w:div w:id="1331330195">
          <w:marLeft w:val="360"/>
          <w:marRight w:val="0"/>
          <w:marTop w:val="200"/>
          <w:marBottom w:val="0"/>
          <w:divBdr>
            <w:top w:val="none" w:sz="0" w:space="0" w:color="auto"/>
            <w:left w:val="none" w:sz="0" w:space="0" w:color="auto"/>
            <w:bottom w:val="none" w:sz="0" w:space="0" w:color="auto"/>
            <w:right w:val="none" w:sz="0" w:space="0" w:color="auto"/>
          </w:divBdr>
        </w:div>
      </w:divsChild>
    </w:div>
    <w:div w:id="1339238672">
      <w:bodyDiv w:val="1"/>
      <w:marLeft w:val="0"/>
      <w:marRight w:val="0"/>
      <w:marTop w:val="0"/>
      <w:marBottom w:val="0"/>
      <w:divBdr>
        <w:top w:val="none" w:sz="0" w:space="0" w:color="auto"/>
        <w:left w:val="none" w:sz="0" w:space="0" w:color="auto"/>
        <w:bottom w:val="none" w:sz="0" w:space="0" w:color="auto"/>
        <w:right w:val="none" w:sz="0" w:space="0" w:color="auto"/>
      </w:divBdr>
      <w:divsChild>
        <w:div w:id="207230446">
          <w:marLeft w:val="360"/>
          <w:marRight w:val="0"/>
          <w:marTop w:val="200"/>
          <w:marBottom w:val="0"/>
          <w:divBdr>
            <w:top w:val="none" w:sz="0" w:space="0" w:color="auto"/>
            <w:left w:val="none" w:sz="0" w:space="0" w:color="auto"/>
            <w:bottom w:val="none" w:sz="0" w:space="0" w:color="auto"/>
            <w:right w:val="none" w:sz="0" w:space="0" w:color="auto"/>
          </w:divBdr>
        </w:div>
      </w:divsChild>
    </w:div>
    <w:div w:id="1458644133">
      <w:bodyDiv w:val="1"/>
      <w:marLeft w:val="0"/>
      <w:marRight w:val="0"/>
      <w:marTop w:val="0"/>
      <w:marBottom w:val="0"/>
      <w:divBdr>
        <w:top w:val="none" w:sz="0" w:space="0" w:color="auto"/>
        <w:left w:val="none" w:sz="0" w:space="0" w:color="auto"/>
        <w:bottom w:val="none" w:sz="0" w:space="0" w:color="auto"/>
        <w:right w:val="none" w:sz="0" w:space="0" w:color="auto"/>
      </w:divBdr>
    </w:div>
    <w:div w:id="1485195811">
      <w:bodyDiv w:val="1"/>
      <w:marLeft w:val="0"/>
      <w:marRight w:val="0"/>
      <w:marTop w:val="0"/>
      <w:marBottom w:val="0"/>
      <w:divBdr>
        <w:top w:val="none" w:sz="0" w:space="0" w:color="auto"/>
        <w:left w:val="none" w:sz="0" w:space="0" w:color="auto"/>
        <w:bottom w:val="none" w:sz="0" w:space="0" w:color="auto"/>
        <w:right w:val="none" w:sz="0" w:space="0" w:color="auto"/>
      </w:divBdr>
      <w:divsChild>
        <w:div w:id="33040138">
          <w:marLeft w:val="547"/>
          <w:marRight w:val="0"/>
          <w:marTop w:val="0"/>
          <w:marBottom w:val="0"/>
          <w:divBdr>
            <w:top w:val="none" w:sz="0" w:space="0" w:color="auto"/>
            <w:left w:val="none" w:sz="0" w:space="0" w:color="auto"/>
            <w:bottom w:val="none" w:sz="0" w:space="0" w:color="auto"/>
            <w:right w:val="none" w:sz="0" w:space="0" w:color="auto"/>
          </w:divBdr>
        </w:div>
        <w:div w:id="1315330237">
          <w:marLeft w:val="547"/>
          <w:marRight w:val="0"/>
          <w:marTop w:val="0"/>
          <w:marBottom w:val="0"/>
          <w:divBdr>
            <w:top w:val="none" w:sz="0" w:space="0" w:color="auto"/>
            <w:left w:val="none" w:sz="0" w:space="0" w:color="auto"/>
            <w:bottom w:val="none" w:sz="0" w:space="0" w:color="auto"/>
            <w:right w:val="none" w:sz="0" w:space="0" w:color="auto"/>
          </w:divBdr>
        </w:div>
        <w:div w:id="2030713440">
          <w:marLeft w:val="547"/>
          <w:marRight w:val="0"/>
          <w:marTop w:val="0"/>
          <w:marBottom w:val="0"/>
          <w:divBdr>
            <w:top w:val="none" w:sz="0" w:space="0" w:color="auto"/>
            <w:left w:val="none" w:sz="0" w:space="0" w:color="auto"/>
            <w:bottom w:val="none" w:sz="0" w:space="0" w:color="auto"/>
            <w:right w:val="none" w:sz="0" w:space="0" w:color="auto"/>
          </w:divBdr>
        </w:div>
        <w:div w:id="407070066">
          <w:marLeft w:val="547"/>
          <w:marRight w:val="0"/>
          <w:marTop w:val="0"/>
          <w:marBottom w:val="0"/>
          <w:divBdr>
            <w:top w:val="none" w:sz="0" w:space="0" w:color="auto"/>
            <w:left w:val="none" w:sz="0" w:space="0" w:color="auto"/>
            <w:bottom w:val="none" w:sz="0" w:space="0" w:color="auto"/>
            <w:right w:val="none" w:sz="0" w:space="0" w:color="auto"/>
          </w:divBdr>
        </w:div>
        <w:div w:id="1941788607">
          <w:marLeft w:val="547"/>
          <w:marRight w:val="0"/>
          <w:marTop w:val="0"/>
          <w:marBottom w:val="0"/>
          <w:divBdr>
            <w:top w:val="none" w:sz="0" w:space="0" w:color="auto"/>
            <w:left w:val="none" w:sz="0" w:space="0" w:color="auto"/>
            <w:bottom w:val="none" w:sz="0" w:space="0" w:color="auto"/>
            <w:right w:val="none" w:sz="0" w:space="0" w:color="auto"/>
          </w:divBdr>
        </w:div>
      </w:divsChild>
    </w:div>
    <w:div w:id="1494220955">
      <w:bodyDiv w:val="1"/>
      <w:marLeft w:val="0"/>
      <w:marRight w:val="0"/>
      <w:marTop w:val="0"/>
      <w:marBottom w:val="0"/>
      <w:divBdr>
        <w:top w:val="none" w:sz="0" w:space="0" w:color="auto"/>
        <w:left w:val="none" w:sz="0" w:space="0" w:color="auto"/>
        <w:bottom w:val="none" w:sz="0" w:space="0" w:color="auto"/>
        <w:right w:val="none" w:sz="0" w:space="0" w:color="auto"/>
      </w:divBdr>
    </w:div>
    <w:div w:id="1509172037">
      <w:bodyDiv w:val="1"/>
      <w:marLeft w:val="0"/>
      <w:marRight w:val="0"/>
      <w:marTop w:val="0"/>
      <w:marBottom w:val="0"/>
      <w:divBdr>
        <w:top w:val="none" w:sz="0" w:space="0" w:color="auto"/>
        <w:left w:val="none" w:sz="0" w:space="0" w:color="auto"/>
        <w:bottom w:val="none" w:sz="0" w:space="0" w:color="auto"/>
        <w:right w:val="none" w:sz="0" w:space="0" w:color="auto"/>
      </w:divBdr>
      <w:divsChild>
        <w:div w:id="193227779">
          <w:marLeft w:val="547"/>
          <w:marRight w:val="0"/>
          <w:marTop w:val="0"/>
          <w:marBottom w:val="0"/>
          <w:divBdr>
            <w:top w:val="none" w:sz="0" w:space="0" w:color="auto"/>
            <w:left w:val="none" w:sz="0" w:space="0" w:color="auto"/>
            <w:bottom w:val="none" w:sz="0" w:space="0" w:color="auto"/>
            <w:right w:val="none" w:sz="0" w:space="0" w:color="auto"/>
          </w:divBdr>
        </w:div>
      </w:divsChild>
    </w:div>
    <w:div w:id="1529221502">
      <w:bodyDiv w:val="1"/>
      <w:marLeft w:val="0"/>
      <w:marRight w:val="0"/>
      <w:marTop w:val="0"/>
      <w:marBottom w:val="0"/>
      <w:divBdr>
        <w:top w:val="none" w:sz="0" w:space="0" w:color="auto"/>
        <w:left w:val="none" w:sz="0" w:space="0" w:color="auto"/>
        <w:bottom w:val="none" w:sz="0" w:space="0" w:color="auto"/>
        <w:right w:val="none" w:sz="0" w:space="0" w:color="auto"/>
      </w:divBdr>
    </w:div>
    <w:div w:id="1608928892">
      <w:bodyDiv w:val="1"/>
      <w:marLeft w:val="0"/>
      <w:marRight w:val="0"/>
      <w:marTop w:val="0"/>
      <w:marBottom w:val="0"/>
      <w:divBdr>
        <w:top w:val="none" w:sz="0" w:space="0" w:color="auto"/>
        <w:left w:val="none" w:sz="0" w:space="0" w:color="auto"/>
        <w:bottom w:val="none" w:sz="0" w:space="0" w:color="auto"/>
        <w:right w:val="none" w:sz="0" w:space="0" w:color="auto"/>
      </w:divBdr>
      <w:divsChild>
        <w:div w:id="1030759426">
          <w:marLeft w:val="360"/>
          <w:marRight w:val="0"/>
          <w:marTop w:val="200"/>
          <w:marBottom w:val="0"/>
          <w:divBdr>
            <w:top w:val="none" w:sz="0" w:space="0" w:color="auto"/>
            <w:left w:val="none" w:sz="0" w:space="0" w:color="auto"/>
            <w:bottom w:val="none" w:sz="0" w:space="0" w:color="auto"/>
            <w:right w:val="none" w:sz="0" w:space="0" w:color="auto"/>
          </w:divBdr>
        </w:div>
        <w:div w:id="75178365">
          <w:marLeft w:val="360"/>
          <w:marRight w:val="0"/>
          <w:marTop w:val="200"/>
          <w:marBottom w:val="0"/>
          <w:divBdr>
            <w:top w:val="none" w:sz="0" w:space="0" w:color="auto"/>
            <w:left w:val="none" w:sz="0" w:space="0" w:color="auto"/>
            <w:bottom w:val="none" w:sz="0" w:space="0" w:color="auto"/>
            <w:right w:val="none" w:sz="0" w:space="0" w:color="auto"/>
          </w:divBdr>
        </w:div>
        <w:div w:id="1150295251">
          <w:marLeft w:val="360"/>
          <w:marRight w:val="0"/>
          <w:marTop w:val="200"/>
          <w:marBottom w:val="0"/>
          <w:divBdr>
            <w:top w:val="none" w:sz="0" w:space="0" w:color="auto"/>
            <w:left w:val="none" w:sz="0" w:space="0" w:color="auto"/>
            <w:bottom w:val="none" w:sz="0" w:space="0" w:color="auto"/>
            <w:right w:val="none" w:sz="0" w:space="0" w:color="auto"/>
          </w:divBdr>
        </w:div>
      </w:divsChild>
    </w:div>
    <w:div w:id="1769544675">
      <w:bodyDiv w:val="1"/>
      <w:marLeft w:val="0"/>
      <w:marRight w:val="0"/>
      <w:marTop w:val="0"/>
      <w:marBottom w:val="0"/>
      <w:divBdr>
        <w:top w:val="none" w:sz="0" w:space="0" w:color="auto"/>
        <w:left w:val="none" w:sz="0" w:space="0" w:color="auto"/>
        <w:bottom w:val="none" w:sz="0" w:space="0" w:color="auto"/>
        <w:right w:val="none" w:sz="0" w:space="0" w:color="auto"/>
      </w:divBdr>
    </w:div>
    <w:div w:id="1784232257">
      <w:bodyDiv w:val="1"/>
      <w:marLeft w:val="0"/>
      <w:marRight w:val="0"/>
      <w:marTop w:val="0"/>
      <w:marBottom w:val="0"/>
      <w:divBdr>
        <w:top w:val="none" w:sz="0" w:space="0" w:color="auto"/>
        <w:left w:val="none" w:sz="0" w:space="0" w:color="auto"/>
        <w:bottom w:val="none" w:sz="0" w:space="0" w:color="auto"/>
        <w:right w:val="none" w:sz="0" w:space="0" w:color="auto"/>
      </w:divBdr>
    </w:div>
    <w:div w:id="1788769626">
      <w:bodyDiv w:val="1"/>
      <w:marLeft w:val="0"/>
      <w:marRight w:val="0"/>
      <w:marTop w:val="0"/>
      <w:marBottom w:val="0"/>
      <w:divBdr>
        <w:top w:val="none" w:sz="0" w:space="0" w:color="auto"/>
        <w:left w:val="none" w:sz="0" w:space="0" w:color="auto"/>
        <w:bottom w:val="none" w:sz="0" w:space="0" w:color="auto"/>
        <w:right w:val="none" w:sz="0" w:space="0" w:color="auto"/>
      </w:divBdr>
    </w:div>
    <w:div w:id="1961648148">
      <w:bodyDiv w:val="1"/>
      <w:marLeft w:val="0"/>
      <w:marRight w:val="0"/>
      <w:marTop w:val="0"/>
      <w:marBottom w:val="0"/>
      <w:divBdr>
        <w:top w:val="none" w:sz="0" w:space="0" w:color="auto"/>
        <w:left w:val="none" w:sz="0" w:space="0" w:color="auto"/>
        <w:bottom w:val="none" w:sz="0" w:space="0" w:color="auto"/>
        <w:right w:val="none" w:sz="0" w:space="0" w:color="auto"/>
      </w:divBdr>
    </w:div>
    <w:div w:id="1990018583">
      <w:bodyDiv w:val="1"/>
      <w:marLeft w:val="0"/>
      <w:marRight w:val="0"/>
      <w:marTop w:val="0"/>
      <w:marBottom w:val="0"/>
      <w:divBdr>
        <w:top w:val="none" w:sz="0" w:space="0" w:color="auto"/>
        <w:left w:val="none" w:sz="0" w:space="0" w:color="auto"/>
        <w:bottom w:val="none" w:sz="0" w:space="0" w:color="auto"/>
        <w:right w:val="none" w:sz="0" w:space="0" w:color="auto"/>
      </w:divBdr>
    </w:div>
    <w:div w:id="2000110505">
      <w:bodyDiv w:val="1"/>
      <w:marLeft w:val="0"/>
      <w:marRight w:val="0"/>
      <w:marTop w:val="0"/>
      <w:marBottom w:val="0"/>
      <w:divBdr>
        <w:top w:val="none" w:sz="0" w:space="0" w:color="auto"/>
        <w:left w:val="none" w:sz="0" w:space="0" w:color="auto"/>
        <w:bottom w:val="none" w:sz="0" w:space="0" w:color="auto"/>
        <w:right w:val="none" w:sz="0" w:space="0" w:color="auto"/>
      </w:divBdr>
    </w:div>
    <w:div w:id="21439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reativecommons.org/licenses/by/3.0/" TargetMode="External"/><Relationship Id="rId18" Type="http://schemas.openxmlformats.org/officeDocument/2006/relationships/image" Target="media/image10.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9.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ftp://ftp.cen.eu/public/CWAs/BII2/CWA16558/CWA16558-Annex-G-BII-CodeLists-V2_0_4.pdf%20"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creativecommons.org/licenses/by/3.0/" TargetMode="External"/><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G\Documents\PEPPOL%20BIS%20MLR\PEPPOL%20BI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B30FA-4822-49E0-8077-732A4C9B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PEPPOL BIS Template.dotx</Template>
  <TotalTime>484</TotalTime>
  <Pages>41</Pages>
  <Words>11942</Words>
  <Characters>68074</Characters>
  <Application>Microsoft Office Word</Application>
  <DocSecurity>0</DocSecurity>
  <Lines>567</Lines>
  <Paragraphs>159</Paragraphs>
  <ScaleCrop>false</ScaleCrop>
  <HeadingPairs>
    <vt:vector size="6" baseType="variant">
      <vt:variant>
        <vt:lpstr>Title</vt:lpstr>
      </vt:variant>
      <vt:variant>
        <vt:i4>1</vt:i4>
      </vt:variant>
      <vt:variant>
        <vt:lpstr>Rubrik</vt:lpstr>
      </vt:variant>
      <vt:variant>
        <vt:i4>1</vt:i4>
      </vt:variant>
      <vt:variant>
        <vt:lpstr>Tittel</vt:lpstr>
      </vt:variant>
      <vt:variant>
        <vt:i4>1</vt:i4>
      </vt:variant>
    </vt:vector>
  </HeadingPairs>
  <TitlesOfParts>
    <vt:vector size="3" baseType="lpstr">
      <vt:lpstr/>
      <vt:lpstr/>
      <vt:lpstr/>
    </vt:vector>
  </TitlesOfParts>
  <Company>DIFI</Company>
  <LinksUpToDate>false</LinksUpToDate>
  <CharactersWithSpaces>79857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ERG</dc:creator>
  <cp:lastModifiedBy>Georg Birgisson</cp:lastModifiedBy>
  <cp:revision>15</cp:revision>
  <cp:lastPrinted>2014-02-18T12:49:00Z</cp:lastPrinted>
  <dcterms:created xsi:type="dcterms:W3CDTF">2018-04-11T15:58:00Z</dcterms:created>
  <dcterms:modified xsi:type="dcterms:W3CDTF">2018-04-19T16:59:00Z</dcterms:modified>
</cp:coreProperties>
</file>